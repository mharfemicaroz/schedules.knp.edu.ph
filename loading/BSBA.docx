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204673743"/>
    <w:p w14:paraId="0A9113E9" w14:textId="77777777" w:rsidR="00360C9F" w:rsidRDefault="00360C9F" w:rsidP="00360C9F">
      <w:pPr>
        <w:spacing w:after="120" w:line="240" w:lineRule="auto"/>
        <w:ind w:firstLine="720"/>
        <w:rPr>
          <w:rFonts w:ascii="Arial" w:hAnsi="Arial" w:cs="Arial"/>
          <w:b/>
          <w:sz w:val="24"/>
          <w:szCs w:val="24"/>
        </w:rPr>
      </w:pPr>
      <w:r>
        <w:rPr>
          <w:noProof/>
          <w:lang w:eastAsia="en-PH"/>
        </w:rPr>
        <mc:AlternateContent>
          <mc:Choice Requires="wps">
            <w:drawing>
              <wp:anchor distT="0" distB="0" distL="114300" distR="114300" simplePos="0" relativeHeight="251738112" behindDoc="0" locked="0" layoutInCell="1" allowOverlap="1" wp14:anchorId="4D7D0BAF" wp14:editId="51360839">
                <wp:simplePos x="0" y="0"/>
                <wp:positionH relativeFrom="column">
                  <wp:posOffset>1814195</wp:posOffset>
                </wp:positionH>
                <wp:positionV relativeFrom="paragraph">
                  <wp:posOffset>209550</wp:posOffset>
                </wp:positionV>
                <wp:extent cx="5177790" cy="0"/>
                <wp:effectExtent l="0" t="0" r="3810" b="0"/>
                <wp:wrapNone/>
                <wp:docPr id="1512878247" name="Straight Connector 1512878247"/>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468ED2BC" id="Straight Connector 1512878247"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142.85pt,16.5pt" to="550.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"/>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Pr>
          <w:rFonts w:ascii="Arial" w:hAnsi="Arial" w:cs="Arial"/>
          <w:b/>
          <w:bCs/>
          <w:sz w:val="24"/>
          <w:szCs w:val="24"/>
        </w:rPr>
        <w:t>BACOTO, MARK JERIC</w:t>
      </w:r>
    </w:p>
    <w:p w14:paraId="7AB58950" w14:textId="77777777" w:rsidR="00360C9F" w:rsidRDefault="00360C9F" w:rsidP="00360C9F">
      <w:pPr>
        <w:pStyle w:val="ListParagraph"/>
        <w:spacing w:after="120" w:line="240" w:lineRule="auto"/>
        <w:ind w:left="0"/>
        <w:rPr>
          <w:rFonts w:ascii="Arial" w:hAnsi="Arial" w:cs="Arial"/>
          <w:b/>
          <w:sz w:val="24"/>
          <w:szCs w:val="24"/>
        </w:rPr>
      </w:pPr>
    </w:p>
    <w:p w14:paraId="2161C0B2" w14:textId="77777777" w:rsidR="00360C9F" w:rsidRDefault="00360C9F" w:rsidP="00360C9F">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3E2A1F3E" w14:textId="77777777" w:rsidR="00360C9F" w:rsidRDefault="00360C9F" w:rsidP="00360C9F">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739136" behindDoc="0" locked="0" layoutInCell="1" allowOverlap="1" wp14:anchorId="20E64FC5" wp14:editId="3E8F02F8">
                <wp:simplePos x="0" y="0"/>
                <wp:positionH relativeFrom="column">
                  <wp:posOffset>1811655</wp:posOffset>
                </wp:positionH>
                <wp:positionV relativeFrom="paragraph">
                  <wp:posOffset>10160</wp:posOffset>
                </wp:positionV>
                <wp:extent cx="5177155" cy="0"/>
                <wp:effectExtent l="0" t="0" r="4445" b="0"/>
                <wp:wrapNone/>
                <wp:docPr id="1312075405" name="Straight Connector 1312075405"/>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69977A2E" id="Straight Connector 1312075405"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142.65pt,.8pt" to="550.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"/>
            </w:pict>
          </mc:Fallback>
        </mc:AlternateContent>
      </w:r>
    </w:p>
    <w:p w14:paraId="70FD584D" w14:textId="77777777" w:rsidR="00360C9F" w:rsidRDefault="00360C9F" w:rsidP="00360C9F">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24, 2025</w:t>
      </w:r>
      <w:r>
        <w:rPr>
          <w:rFonts w:ascii="Arial" w:hAnsi="Arial" w:cs="Arial"/>
          <w:b/>
          <w:sz w:val="24"/>
          <w:szCs w:val="24"/>
        </w:rPr>
        <w:tab/>
      </w:r>
    </w:p>
    <w:p w14:paraId="42316674" w14:textId="77777777" w:rsidR="00360C9F" w:rsidRDefault="00360C9F" w:rsidP="00360C9F">
      <w:pPr>
        <w:pStyle w:val="ListParagraph"/>
        <w:spacing w:after="120" w:line="240" w:lineRule="auto"/>
        <w:rPr>
          <w:rFonts w:ascii="Arial" w:hAnsi="Arial" w:cs="Arial"/>
          <w:sz w:val="24"/>
          <w:szCs w:val="24"/>
        </w:rPr>
      </w:pPr>
      <w:r>
        <w:rPr>
          <w:noProof/>
          <w:lang w:eastAsia="en-PH"/>
        </w:rPr>
        <mc:AlternateContent>
          <mc:Choice Requires="wps">
            <w:drawing>
              <wp:anchor distT="0" distB="0" distL="114300" distR="114300" simplePos="0" relativeHeight="251740160" behindDoc="0" locked="0" layoutInCell="1" allowOverlap="1" wp14:anchorId="0F71CC19" wp14:editId="1BAF930E">
                <wp:simplePos x="0" y="0"/>
                <wp:positionH relativeFrom="column">
                  <wp:posOffset>1754505</wp:posOffset>
                </wp:positionH>
                <wp:positionV relativeFrom="paragraph">
                  <wp:posOffset>18415</wp:posOffset>
                </wp:positionV>
                <wp:extent cx="5236845" cy="0"/>
                <wp:effectExtent l="0" t="0" r="1905" b="0"/>
                <wp:wrapNone/>
                <wp:docPr id="1325070561" name="Straight Connector 1325070561"/>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0AD7776A" id="Straight Connector 1325070561"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138.15pt,1.45pt" to="55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"/>
            </w:pict>
          </mc:Fallback>
        </mc:AlternateContent>
      </w:r>
    </w:p>
    <w:p w14:paraId="7C3439F1" w14:textId="77777777" w:rsidR="00360C9F" w:rsidRDefault="00360C9F" w:rsidP="00360C9F">
      <w:pPr>
        <w:pStyle w:val="ListParagraph"/>
        <w:spacing w:line="240" w:lineRule="auto"/>
        <w:jc w:val="both"/>
        <w:rPr>
          <w:rFonts w:ascii="Arial" w:hAnsi="Arial" w:cs="Arial"/>
          <w:sz w:val="24"/>
          <w:szCs w:val="24"/>
        </w:rPr>
      </w:pPr>
      <w:r>
        <w:rPr>
          <w:rFonts w:ascii="Arial" w:hAnsi="Arial" w:cs="Arial"/>
          <w:sz w:val="24"/>
          <w:szCs w:val="24"/>
        </w:rPr>
        <w:tab/>
      </w:r>
    </w:p>
    <w:p w14:paraId="7A9FCF87" w14:textId="77777777" w:rsidR="00360C9F" w:rsidRDefault="00360C9F" w:rsidP="00360C9F">
      <w:pPr>
        <w:pStyle w:val="ListParagraph"/>
        <w:spacing w:line="240" w:lineRule="auto"/>
        <w:ind w:firstLine="720"/>
        <w:jc w:val="both"/>
        <w:rPr>
          <w:rFonts w:ascii="Arial" w:hAnsi="Arial" w:cs="Arial"/>
          <w:sz w:val="24"/>
          <w:szCs w:val="24"/>
        </w:rPr>
      </w:pPr>
    </w:p>
    <w:p w14:paraId="5FE96D58" w14:textId="77777777" w:rsidR="00360C9F" w:rsidRDefault="00360C9F" w:rsidP="00360C9F">
      <w:pPr>
        <w:pStyle w:val="ListParagraph"/>
        <w:spacing w:line="240" w:lineRule="auto"/>
        <w:ind w:firstLine="720"/>
        <w:jc w:val="both"/>
        <w:rPr>
          <w:rFonts w:ascii="Arial" w:hAnsi="Arial" w:cs="Arial"/>
          <w:sz w:val="24"/>
          <w:szCs w:val="24"/>
        </w:rPr>
      </w:pPr>
    </w:p>
    <w:p w14:paraId="1914BA30" w14:textId="77777777" w:rsidR="00360C9F" w:rsidRDefault="00360C9F" w:rsidP="00360C9F">
      <w:pPr>
        <w:pStyle w:val="ListParagraph"/>
        <w:spacing w:line="240" w:lineRule="auto"/>
        <w:ind w:firstLine="720"/>
        <w:jc w:val="both"/>
        <w:rPr>
          <w:rFonts w:ascii="Arial" w:hAnsi="Arial" w:cs="Arial"/>
          <w:sz w:val="24"/>
          <w:szCs w:val="24"/>
        </w:rPr>
      </w:pPr>
    </w:p>
    <w:p w14:paraId="4B378885" w14:textId="77777777" w:rsidR="00360C9F" w:rsidRDefault="00360C9F" w:rsidP="00360C9F">
      <w:pPr>
        <w:spacing w:line="240" w:lineRule="auto"/>
        <w:jc w:val="both"/>
        <w:rPr>
          <w:rFonts w:ascii="Arial" w:hAnsi="Arial" w:cs="Arial"/>
          <w:sz w:val="24"/>
          <w:szCs w:val="24"/>
        </w:rPr>
      </w:pPr>
    </w:p>
    <w:tbl>
      <w:tblPr>
        <w:tblStyle w:val="TableGrid"/>
        <w:tblW w:w="10905" w:type="dxa"/>
        <w:tblInd w:w="250" w:type="dxa"/>
        <w:tblLayout w:type="fixed"/>
        <w:tblLook w:val="04A0" w:firstRow="1" w:lastRow="0" w:firstColumn="1" w:lastColumn="0" w:noHBand="0" w:noVBand="1"/>
      </w:tblPr>
      <w:tblGrid>
        <w:gridCol w:w="1005"/>
        <w:gridCol w:w="1080"/>
        <w:gridCol w:w="4883"/>
        <w:gridCol w:w="900"/>
        <w:gridCol w:w="720"/>
        <w:gridCol w:w="900"/>
        <w:gridCol w:w="1417"/>
      </w:tblGrid>
      <w:tr w:rsidR="00360C9F" w14:paraId="12E2F015" w14:textId="77777777" w:rsidTr="00BC25F7">
        <w:trPr>
          <w:trHeight w:val="85"/>
        </w:trPr>
        <w:tc>
          <w:tcPr>
            <w:tcW w:w="1005" w:type="dxa"/>
            <w:shd w:val="clear" w:color="auto" w:fill="8DB3E2" w:themeFill="text2" w:themeFillTint="66"/>
            <w:vAlign w:val="center"/>
          </w:tcPr>
          <w:p w14:paraId="2C7D424A" w14:textId="77777777" w:rsidR="00360C9F" w:rsidRDefault="00360C9F" w:rsidP="00F75DCA">
            <w:pPr>
              <w:pStyle w:val="ListParagraph"/>
              <w:spacing w:after="0" w:line="240" w:lineRule="auto"/>
              <w:ind w:left="0"/>
              <w:jc w:val="center"/>
              <w:rPr>
                <w:rFonts w:ascii="Arial" w:hAnsi="Arial" w:cs="Arial"/>
              </w:rPr>
            </w:pPr>
            <w:r>
              <w:rPr>
                <w:rFonts w:ascii="Arial" w:hAnsi="Arial" w:cs="Arial"/>
                <w:b/>
              </w:rPr>
              <w:t>TIME</w:t>
            </w:r>
          </w:p>
        </w:tc>
        <w:tc>
          <w:tcPr>
            <w:tcW w:w="1080" w:type="dxa"/>
            <w:shd w:val="clear" w:color="auto" w:fill="8DB3E2" w:themeFill="text2" w:themeFillTint="66"/>
            <w:vAlign w:val="center"/>
          </w:tcPr>
          <w:p w14:paraId="5C64E0E8" w14:textId="77777777" w:rsidR="00360C9F" w:rsidRDefault="00360C9F" w:rsidP="00F75DCA">
            <w:pPr>
              <w:pStyle w:val="ListParagraph"/>
              <w:spacing w:after="0" w:line="240" w:lineRule="auto"/>
              <w:ind w:left="0"/>
              <w:jc w:val="center"/>
              <w:rPr>
                <w:rFonts w:ascii="Arial" w:hAnsi="Arial" w:cs="Arial"/>
                <w:b/>
              </w:rPr>
            </w:pPr>
            <w:r>
              <w:rPr>
                <w:rFonts w:ascii="Arial" w:hAnsi="Arial" w:cs="Arial"/>
                <w:b/>
              </w:rPr>
              <w:t>COURSE TITLE</w:t>
            </w:r>
          </w:p>
        </w:tc>
        <w:tc>
          <w:tcPr>
            <w:tcW w:w="4883" w:type="dxa"/>
            <w:shd w:val="clear" w:color="auto" w:fill="8DB3E2" w:themeFill="text2" w:themeFillTint="66"/>
            <w:vAlign w:val="center"/>
          </w:tcPr>
          <w:p w14:paraId="2514FDD3" w14:textId="77777777" w:rsidR="00360C9F" w:rsidRDefault="00360C9F" w:rsidP="00F75DCA">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315A3D74" w14:textId="77777777" w:rsidR="00360C9F" w:rsidRDefault="00360C9F" w:rsidP="00F75DCA">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6DF44EA6" w14:textId="77777777" w:rsidR="00360C9F" w:rsidRDefault="00360C9F" w:rsidP="00F75DCA">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507A2965" w14:textId="77777777" w:rsidR="00360C9F" w:rsidRDefault="00360C9F" w:rsidP="00F75DCA">
            <w:pPr>
              <w:pStyle w:val="ListParagraph"/>
              <w:spacing w:after="0" w:line="240" w:lineRule="auto"/>
              <w:ind w:left="0"/>
              <w:jc w:val="center"/>
              <w:rPr>
                <w:rFonts w:ascii="Arial" w:hAnsi="Arial" w:cs="Arial"/>
                <w:b/>
              </w:rPr>
            </w:pPr>
            <w:r>
              <w:rPr>
                <w:rFonts w:ascii="Arial" w:hAnsi="Arial" w:cs="Arial"/>
                <w:b/>
              </w:rPr>
              <w:t>TERM</w:t>
            </w:r>
          </w:p>
        </w:tc>
        <w:tc>
          <w:tcPr>
            <w:tcW w:w="1417" w:type="dxa"/>
            <w:shd w:val="clear" w:color="auto" w:fill="8DB3E2" w:themeFill="text2" w:themeFillTint="66"/>
            <w:vAlign w:val="center"/>
          </w:tcPr>
          <w:p w14:paraId="7992E187" w14:textId="77777777" w:rsidR="00360C9F" w:rsidRDefault="00360C9F" w:rsidP="00F75DCA">
            <w:pPr>
              <w:pStyle w:val="ListParagraph"/>
              <w:spacing w:after="0" w:line="240" w:lineRule="auto"/>
              <w:ind w:left="0"/>
              <w:jc w:val="center"/>
              <w:rPr>
                <w:rFonts w:ascii="Arial" w:hAnsi="Arial" w:cs="Arial"/>
                <w:b/>
              </w:rPr>
            </w:pPr>
            <w:r>
              <w:rPr>
                <w:rFonts w:ascii="Arial" w:hAnsi="Arial" w:cs="Arial"/>
                <w:b/>
              </w:rPr>
              <w:t>SECTION</w:t>
            </w:r>
          </w:p>
        </w:tc>
      </w:tr>
      <w:tr w:rsidR="00BC25F7" w14:paraId="4B215ABB" w14:textId="77777777" w:rsidTr="00BC25F7">
        <w:trPr>
          <w:trHeight w:val="85"/>
        </w:trPr>
        <w:tc>
          <w:tcPr>
            <w:tcW w:w="1005" w:type="dxa"/>
            <w:vAlign w:val="bottom"/>
          </w:tcPr>
          <w:p w14:paraId="6033DFCF" w14:textId="5A2911DB" w:rsidR="00BC25F7" w:rsidRDefault="00BC25F7" w:rsidP="00BC25F7">
            <w:pPr>
              <w:spacing w:after="0" w:line="240" w:lineRule="auto"/>
              <w:rPr>
                <w:rFonts w:ascii="Century Gothic" w:hAnsi="Century Gothic"/>
                <w:sz w:val="20"/>
                <w:szCs w:val="20"/>
              </w:rPr>
            </w:pPr>
            <w:r>
              <w:rPr>
                <w:rFonts w:ascii="Century Gothic" w:hAnsi="Century Gothic"/>
                <w:sz w:val="20"/>
                <w:szCs w:val="20"/>
              </w:rPr>
              <w:t>9-10pm</w:t>
            </w:r>
          </w:p>
        </w:tc>
        <w:tc>
          <w:tcPr>
            <w:tcW w:w="1080" w:type="dxa"/>
            <w:vAlign w:val="center"/>
          </w:tcPr>
          <w:p w14:paraId="411DF153" w14:textId="52821124" w:rsidR="00BC25F7" w:rsidRDefault="00BC25F7" w:rsidP="00BC25F7">
            <w:pPr>
              <w:spacing w:after="0" w:line="240" w:lineRule="auto"/>
              <w:rPr>
                <w:rFonts w:ascii="Century Gothic" w:hAnsi="Century Gothic"/>
                <w:bCs/>
                <w:color w:val="000000"/>
                <w:sz w:val="20"/>
                <w:szCs w:val="20"/>
              </w:rPr>
            </w:pPr>
            <w:r>
              <w:rPr>
                <w:rFonts w:ascii="Century Gothic" w:hAnsi="Century Gothic"/>
                <w:bCs/>
                <w:color w:val="000000"/>
                <w:sz w:val="20"/>
                <w:szCs w:val="20"/>
              </w:rPr>
              <w:t>GE 105</w:t>
            </w:r>
          </w:p>
        </w:tc>
        <w:tc>
          <w:tcPr>
            <w:tcW w:w="4883" w:type="dxa"/>
            <w:vAlign w:val="center"/>
          </w:tcPr>
          <w:p w14:paraId="34BFD0EC" w14:textId="16AF0D6C" w:rsidR="00BC25F7" w:rsidRDefault="00BC25F7" w:rsidP="00BC25F7">
            <w:pPr>
              <w:spacing w:after="0" w:line="240" w:lineRule="auto"/>
              <w:rPr>
                <w:rFonts w:ascii="Century Gothic" w:hAnsi="Century Gothic"/>
                <w:bCs/>
                <w:color w:val="000000"/>
                <w:sz w:val="20"/>
                <w:szCs w:val="20"/>
              </w:rPr>
            </w:pPr>
            <w:r>
              <w:rPr>
                <w:rFonts w:ascii="Century Gothic" w:hAnsi="Century Gothic"/>
                <w:bCs/>
                <w:color w:val="000000"/>
                <w:sz w:val="20"/>
                <w:szCs w:val="20"/>
              </w:rPr>
              <w:t>Science, Technology &amp; Society</w:t>
            </w:r>
          </w:p>
        </w:tc>
        <w:tc>
          <w:tcPr>
            <w:tcW w:w="900" w:type="dxa"/>
            <w:shd w:val="clear" w:color="auto" w:fill="FFFFFF" w:themeFill="background1"/>
            <w:vAlign w:val="center"/>
          </w:tcPr>
          <w:p w14:paraId="3DBECA6C" w14:textId="3E0EB67B" w:rsidR="00BC25F7" w:rsidRDefault="00BC25F7" w:rsidP="00BC25F7">
            <w:pPr>
              <w:spacing w:after="0" w:line="240" w:lineRule="auto"/>
              <w:jc w:val="center"/>
              <w:rPr>
                <w:rFonts w:ascii="Arial Narrow" w:hAnsi="Arial Narrow"/>
                <w:sz w:val="20"/>
                <w:szCs w:val="20"/>
              </w:rPr>
            </w:pPr>
            <w:r>
              <w:rPr>
                <w:rFonts w:ascii="Arial Narrow" w:hAnsi="Arial Narrow"/>
                <w:sz w:val="20"/>
                <w:szCs w:val="20"/>
              </w:rPr>
              <w:t>3</w:t>
            </w:r>
          </w:p>
        </w:tc>
        <w:tc>
          <w:tcPr>
            <w:tcW w:w="720" w:type="dxa"/>
            <w:shd w:val="clear" w:color="auto" w:fill="FFFFFF" w:themeFill="background1"/>
          </w:tcPr>
          <w:p w14:paraId="5B685F29" w14:textId="557B6672" w:rsidR="00BC25F7" w:rsidRDefault="00BC25F7" w:rsidP="00BC25F7">
            <w:pPr>
              <w:spacing w:after="0" w:line="240" w:lineRule="auto"/>
              <w:jc w:val="center"/>
              <w:rPr>
                <w:rFonts w:ascii="Arial Narrow" w:hAnsi="Arial Narrow"/>
                <w:sz w:val="20"/>
                <w:szCs w:val="20"/>
              </w:rPr>
            </w:pPr>
            <w:r>
              <w:rPr>
                <w:rFonts w:ascii="Arial Narrow" w:hAnsi="Arial Narrow"/>
                <w:sz w:val="20"/>
                <w:szCs w:val="20"/>
              </w:rPr>
              <w:t>M-F</w:t>
            </w:r>
          </w:p>
        </w:tc>
        <w:tc>
          <w:tcPr>
            <w:tcW w:w="900" w:type="dxa"/>
            <w:shd w:val="clear" w:color="auto" w:fill="FFFFFF" w:themeFill="background1"/>
            <w:vAlign w:val="center"/>
          </w:tcPr>
          <w:p w14:paraId="4E177E23" w14:textId="7A16147A" w:rsidR="00BC25F7" w:rsidRDefault="00BC25F7" w:rsidP="00BC25F7">
            <w:pPr>
              <w:spacing w:after="0" w:line="240" w:lineRule="auto"/>
              <w:jc w:val="center"/>
              <w:rPr>
                <w:rFonts w:ascii="Arial Narrow" w:hAnsi="Arial Narrow"/>
                <w:sz w:val="20"/>
                <w:szCs w:val="20"/>
              </w:rPr>
            </w:pPr>
            <w:r>
              <w:rPr>
                <w:rFonts w:ascii="Arial Narrow" w:hAnsi="Arial Narrow"/>
                <w:sz w:val="20"/>
                <w:szCs w:val="20"/>
              </w:rPr>
              <w:t>1</w:t>
            </w:r>
          </w:p>
        </w:tc>
        <w:tc>
          <w:tcPr>
            <w:tcW w:w="1417" w:type="dxa"/>
            <w:vAlign w:val="center"/>
          </w:tcPr>
          <w:p w14:paraId="764EE12C" w14:textId="355F6267" w:rsidR="00BC25F7" w:rsidRDefault="00BC25F7" w:rsidP="00BC25F7">
            <w:pPr>
              <w:spacing w:after="0" w:line="240" w:lineRule="auto"/>
              <w:rPr>
                <w:rFonts w:ascii="Arial Narrow" w:hAnsi="Arial Narrow"/>
                <w:sz w:val="20"/>
                <w:szCs w:val="20"/>
              </w:rPr>
            </w:pPr>
            <w:r>
              <w:rPr>
                <w:rFonts w:ascii="Arial Narrow" w:hAnsi="Arial Narrow"/>
                <w:sz w:val="20"/>
                <w:szCs w:val="20"/>
              </w:rPr>
              <w:t>BSCRIM 2-9</w:t>
            </w:r>
          </w:p>
        </w:tc>
      </w:tr>
      <w:tr w:rsidR="00BC25F7" w14:paraId="1EFD6738" w14:textId="77777777" w:rsidTr="00BC25F7">
        <w:trPr>
          <w:trHeight w:val="85"/>
        </w:trPr>
        <w:tc>
          <w:tcPr>
            <w:tcW w:w="1005" w:type="dxa"/>
            <w:vAlign w:val="bottom"/>
          </w:tcPr>
          <w:p w14:paraId="736B6518" w14:textId="284A16EB" w:rsidR="00BC25F7" w:rsidRDefault="00BC25F7" w:rsidP="00BC25F7">
            <w:pPr>
              <w:spacing w:after="0" w:line="240" w:lineRule="auto"/>
              <w:rPr>
                <w:rFonts w:ascii="Century Gothic" w:hAnsi="Century Gothic"/>
                <w:sz w:val="20"/>
                <w:szCs w:val="20"/>
              </w:rPr>
            </w:pPr>
            <w:r>
              <w:rPr>
                <w:rFonts w:ascii="Century Gothic" w:hAnsi="Century Gothic"/>
                <w:sz w:val="20"/>
                <w:szCs w:val="20"/>
              </w:rPr>
              <w:t>3-4pm</w:t>
            </w:r>
          </w:p>
        </w:tc>
        <w:tc>
          <w:tcPr>
            <w:tcW w:w="1080" w:type="dxa"/>
            <w:vAlign w:val="center"/>
          </w:tcPr>
          <w:p w14:paraId="7A12450C" w14:textId="1507B90C" w:rsidR="00BC25F7" w:rsidRDefault="00BC25F7" w:rsidP="00BC25F7">
            <w:pPr>
              <w:spacing w:after="0" w:line="240" w:lineRule="auto"/>
              <w:rPr>
                <w:rFonts w:ascii="Century Gothic" w:hAnsi="Century Gothic"/>
                <w:bCs/>
                <w:color w:val="000000"/>
                <w:sz w:val="20"/>
                <w:szCs w:val="20"/>
              </w:rPr>
            </w:pPr>
            <w:r>
              <w:rPr>
                <w:rFonts w:ascii="Century Gothic" w:hAnsi="Century Gothic"/>
                <w:bCs/>
                <w:color w:val="000000"/>
                <w:sz w:val="20"/>
                <w:szCs w:val="20"/>
              </w:rPr>
              <w:t>RES 1</w:t>
            </w:r>
          </w:p>
        </w:tc>
        <w:tc>
          <w:tcPr>
            <w:tcW w:w="4883" w:type="dxa"/>
            <w:vAlign w:val="center"/>
          </w:tcPr>
          <w:p w14:paraId="29EFDCF7" w14:textId="5D88E624" w:rsidR="00BC25F7" w:rsidRDefault="00BC25F7" w:rsidP="00BC25F7">
            <w:pPr>
              <w:spacing w:after="0" w:line="240" w:lineRule="auto"/>
              <w:rPr>
                <w:rFonts w:ascii="Century Gothic" w:hAnsi="Century Gothic"/>
                <w:bCs/>
                <w:color w:val="000000"/>
                <w:sz w:val="20"/>
                <w:szCs w:val="20"/>
              </w:rPr>
            </w:pPr>
            <w:r>
              <w:rPr>
                <w:rFonts w:ascii="Century Gothic" w:hAnsi="Century Gothic"/>
                <w:bCs/>
                <w:color w:val="000000"/>
                <w:sz w:val="20"/>
                <w:szCs w:val="20"/>
              </w:rPr>
              <w:t>BUSINESS RESEARCH (OPEN)</w:t>
            </w:r>
          </w:p>
        </w:tc>
        <w:tc>
          <w:tcPr>
            <w:tcW w:w="900" w:type="dxa"/>
            <w:shd w:val="clear" w:color="auto" w:fill="FFFFFF" w:themeFill="background1"/>
            <w:vAlign w:val="center"/>
          </w:tcPr>
          <w:p w14:paraId="71FCB017" w14:textId="32C08E7B" w:rsidR="00BC25F7" w:rsidRDefault="00BC25F7" w:rsidP="00BC25F7">
            <w:pPr>
              <w:spacing w:after="0" w:line="240" w:lineRule="auto"/>
              <w:jc w:val="center"/>
              <w:rPr>
                <w:rFonts w:ascii="Arial Narrow" w:hAnsi="Arial Narrow"/>
                <w:sz w:val="20"/>
                <w:szCs w:val="20"/>
              </w:rPr>
            </w:pPr>
            <w:r>
              <w:rPr>
                <w:rFonts w:ascii="Arial Narrow" w:hAnsi="Arial Narrow"/>
                <w:sz w:val="20"/>
                <w:szCs w:val="20"/>
              </w:rPr>
              <w:t>3</w:t>
            </w:r>
          </w:p>
        </w:tc>
        <w:tc>
          <w:tcPr>
            <w:tcW w:w="720" w:type="dxa"/>
            <w:shd w:val="clear" w:color="auto" w:fill="FFFFFF" w:themeFill="background1"/>
          </w:tcPr>
          <w:p w14:paraId="05FC63B0" w14:textId="2026C068" w:rsidR="00BC25F7" w:rsidRDefault="00BC25F7" w:rsidP="00BC25F7">
            <w:pPr>
              <w:spacing w:after="0" w:line="240" w:lineRule="auto"/>
              <w:jc w:val="center"/>
              <w:rPr>
                <w:rFonts w:ascii="Arial Narrow" w:hAnsi="Arial Narrow"/>
                <w:sz w:val="20"/>
                <w:szCs w:val="20"/>
              </w:rPr>
            </w:pPr>
            <w:r>
              <w:rPr>
                <w:rFonts w:ascii="Arial Narrow" w:hAnsi="Arial Narrow"/>
                <w:sz w:val="20"/>
                <w:szCs w:val="20"/>
              </w:rPr>
              <w:t>M-F</w:t>
            </w:r>
          </w:p>
        </w:tc>
        <w:tc>
          <w:tcPr>
            <w:tcW w:w="900" w:type="dxa"/>
            <w:shd w:val="clear" w:color="auto" w:fill="FFFFFF" w:themeFill="background1"/>
            <w:vAlign w:val="center"/>
          </w:tcPr>
          <w:p w14:paraId="3E88F7D5" w14:textId="09B01759" w:rsidR="00BC25F7" w:rsidRDefault="00BC25F7" w:rsidP="00BC25F7">
            <w:pPr>
              <w:spacing w:after="0" w:line="240" w:lineRule="auto"/>
              <w:jc w:val="center"/>
              <w:rPr>
                <w:rFonts w:ascii="Arial Narrow" w:hAnsi="Arial Narrow"/>
                <w:sz w:val="20"/>
                <w:szCs w:val="20"/>
              </w:rPr>
            </w:pPr>
            <w:r>
              <w:rPr>
                <w:rFonts w:ascii="Arial Narrow" w:hAnsi="Arial Narrow"/>
                <w:sz w:val="20"/>
                <w:szCs w:val="20"/>
              </w:rPr>
              <w:t>1</w:t>
            </w:r>
          </w:p>
        </w:tc>
        <w:tc>
          <w:tcPr>
            <w:tcW w:w="1417" w:type="dxa"/>
            <w:vAlign w:val="center"/>
          </w:tcPr>
          <w:p w14:paraId="27987641" w14:textId="356EB424" w:rsidR="00BC25F7" w:rsidRPr="003903DD" w:rsidRDefault="00BC25F7" w:rsidP="00BC25F7">
            <w:pPr>
              <w:spacing w:after="0" w:line="240" w:lineRule="auto"/>
              <w:rPr>
                <w:rFonts w:ascii="Arial Narrow" w:hAnsi="Arial Narrow"/>
                <w:sz w:val="20"/>
                <w:szCs w:val="20"/>
              </w:rPr>
            </w:pPr>
            <w:r>
              <w:rPr>
                <w:rFonts w:ascii="Arial Narrow" w:hAnsi="Arial Narrow"/>
                <w:sz w:val="20"/>
                <w:szCs w:val="20"/>
              </w:rPr>
              <w:t>BSBA FM 3-2</w:t>
            </w:r>
          </w:p>
        </w:tc>
      </w:tr>
      <w:tr w:rsidR="00BC25F7" w14:paraId="02BB71EF" w14:textId="77777777" w:rsidTr="00234442">
        <w:trPr>
          <w:trHeight w:val="85"/>
        </w:trPr>
        <w:tc>
          <w:tcPr>
            <w:tcW w:w="1005" w:type="dxa"/>
            <w:vAlign w:val="bottom"/>
          </w:tcPr>
          <w:p w14:paraId="37821FDD" w14:textId="5D5A2253" w:rsidR="00BC25F7" w:rsidRDefault="00BC25F7" w:rsidP="00BC25F7">
            <w:pPr>
              <w:spacing w:after="0" w:line="240" w:lineRule="auto"/>
              <w:rPr>
                <w:rFonts w:ascii="Century Gothic" w:hAnsi="Century Gothic"/>
                <w:sz w:val="20"/>
                <w:szCs w:val="20"/>
              </w:rPr>
            </w:pPr>
            <w:r>
              <w:rPr>
                <w:rFonts w:ascii="Century Gothic" w:hAnsi="Century Gothic"/>
                <w:sz w:val="20"/>
                <w:szCs w:val="20"/>
              </w:rPr>
              <w:t>4-5pm</w:t>
            </w:r>
          </w:p>
        </w:tc>
        <w:tc>
          <w:tcPr>
            <w:tcW w:w="1080" w:type="dxa"/>
            <w:vAlign w:val="center"/>
          </w:tcPr>
          <w:p w14:paraId="160D380E" w14:textId="360D0F40" w:rsidR="00BC25F7" w:rsidRDefault="00BC25F7" w:rsidP="00BC25F7">
            <w:pPr>
              <w:spacing w:after="0" w:line="240" w:lineRule="auto"/>
              <w:rPr>
                <w:rFonts w:ascii="Century Gothic" w:hAnsi="Century Gothic"/>
                <w:bCs/>
                <w:color w:val="000000"/>
                <w:sz w:val="20"/>
                <w:szCs w:val="20"/>
              </w:rPr>
            </w:pPr>
            <w:r>
              <w:rPr>
                <w:rFonts w:ascii="Century Gothic" w:hAnsi="Century Gothic"/>
                <w:bCs/>
                <w:color w:val="000000"/>
                <w:sz w:val="20"/>
                <w:szCs w:val="20"/>
              </w:rPr>
              <w:t>GE 105</w:t>
            </w:r>
          </w:p>
        </w:tc>
        <w:tc>
          <w:tcPr>
            <w:tcW w:w="4883" w:type="dxa"/>
            <w:vAlign w:val="center"/>
          </w:tcPr>
          <w:p w14:paraId="142C319A" w14:textId="2E0ECE10" w:rsidR="00BC25F7" w:rsidRDefault="00BC25F7" w:rsidP="00BC25F7">
            <w:pPr>
              <w:spacing w:after="0" w:line="240" w:lineRule="auto"/>
              <w:rPr>
                <w:rFonts w:ascii="Century Gothic" w:hAnsi="Century Gothic"/>
                <w:bCs/>
                <w:color w:val="000000"/>
                <w:sz w:val="20"/>
                <w:szCs w:val="20"/>
              </w:rPr>
            </w:pPr>
            <w:r>
              <w:rPr>
                <w:rFonts w:ascii="Century Gothic" w:hAnsi="Century Gothic"/>
                <w:bCs/>
                <w:color w:val="000000"/>
                <w:sz w:val="20"/>
                <w:szCs w:val="20"/>
              </w:rPr>
              <w:t>Science, Technology &amp; Society</w:t>
            </w:r>
          </w:p>
        </w:tc>
        <w:tc>
          <w:tcPr>
            <w:tcW w:w="900" w:type="dxa"/>
            <w:vAlign w:val="center"/>
          </w:tcPr>
          <w:p w14:paraId="7E77A37A" w14:textId="0903FE0E" w:rsidR="00BC25F7" w:rsidRDefault="00BC25F7" w:rsidP="00BC25F7">
            <w:pPr>
              <w:spacing w:after="0" w:line="240" w:lineRule="auto"/>
              <w:jc w:val="center"/>
              <w:rPr>
                <w:rFonts w:ascii="Arial Narrow" w:hAnsi="Arial Narrow"/>
                <w:sz w:val="20"/>
                <w:szCs w:val="20"/>
              </w:rPr>
            </w:pPr>
            <w:r>
              <w:rPr>
                <w:rFonts w:ascii="Arial Narrow" w:hAnsi="Arial Narrow"/>
                <w:sz w:val="20"/>
                <w:szCs w:val="20"/>
              </w:rPr>
              <w:t>3</w:t>
            </w:r>
          </w:p>
        </w:tc>
        <w:tc>
          <w:tcPr>
            <w:tcW w:w="720" w:type="dxa"/>
          </w:tcPr>
          <w:p w14:paraId="4EC78AE9" w14:textId="79360213" w:rsidR="00BC25F7" w:rsidRDefault="00BC25F7" w:rsidP="00BC25F7">
            <w:pPr>
              <w:spacing w:after="0" w:line="240" w:lineRule="auto"/>
              <w:jc w:val="center"/>
              <w:rPr>
                <w:rFonts w:ascii="Arial Narrow" w:hAnsi="Arial Narrow"/>
                <w:sz w:val="20"/>
                <w:szCs w:val="20"/>
              </w:rPr>
            </w:pPr>
            <w:r>
              <w:rPr>
                <w:rFonts w:ascii="Arial Narrow" w:hAnsi="Arial Narrow"/>
                <w:sz w:val="20"/>
                <w:szCs w:val="20"/>
              </w:rPr>
              <w:t>M-F</w:t>
            </w:r>
          </w:p>
        </w:tc>
        <w:tc>
          <w:tcPr>
            <w:tcW w:w="900" w:type="dxa"/>
            <w:vAlign w:val="center"/>
          </w:tcPr>
          <w:p w14:paraId="5828F5C5" w14:textId="27FA8C70" w:rsidR="00BC25F7" w:rsidRDefault="00BC25F7" w:rsidP="00BC25F7">
            <w:pPr>
              <w:spacing w:after="0" w:line="240" w:lineRule="auto"/>
              <w:jc w:val="center"/>
              <w:rPr>
                <w:rFonts w:ascii="Arial Narrow" w:hAnsi="Arial Narrow"/>
                <w:sz w:val="20"/>
                <w:szCs w:val="20"/>
              </w:rPr>
            </w:pPr>
            <w:r>
              <w:rPr>
                <w:rFonts w:ascii="Arial Narrow" w:hAnsi="Arial Narrow"/>
                <w:sz w:val="20"/>
                <w:szCs w:val="20"/>
              </w:rPr>
              <w:t>1</w:t>
            </w:r>
          </w:p>
        </w:tc>
        <w:tc>
          <w:tcPr>
            <w:tcW w:w="1417" w:type="dxa"/>
            <w:vAlign w:val="center"/>
          </w:tcPr>
          <w:p w14:paraId="36695A56" w14:textId="1B4524DD" w:rsidR="00BC25F7" w:rsidRDefault="00BC25F7" w:rsidP="00BC25F7">
            <w:pPr>
              <w:spacing w:after="0" w:line="240" w:lineRule="auto"/>
              <w:rPr>
                <w:rFonts w:ascii="Arial Narrow" w:hAnsi="Arial Narrow"/>
                <w:sz w:val="20"/>
                <w:szCs w:val="20"/>
              </w:rPr>
            </w:pPr>
            <w:r>
              <w:rPr>
                <w:rFonts w:ascii="Arial Narrow" w:hAnsi="Arial Narrow"/>
                <w:sz w:val="20"/>
                <w:szCs w:val="20"/>
              </w:rPr>
              <w:t>BSCRIM 2-8</w:t>
            </w:r>
          </w:p>
        </w:tc>
      </w:tr>
      <w:tr w:rsidR="00BC25F7" w14:paraId="5B5337B2" w14:textId="77777777" w:rsidTr="00BC25F7">
        <w:trPr>
          <w:trHeight w:val="85"/>
        </w:trPr>
        <w:tc>
          <w:tcPr>
            <w:tcW w:w="1005" w:type="dxa"/>
            <w:vAlign w:val="bottom"/>
          </w:tcPr>
          <w:p w14:paraId="7A6D8D62" w14:textId="14E8FCF5" w:rsidR="00BC25F7" w:rsidRDefault="00BC25F7" w:rsidP="00BC25F7">
            <w:pPr>
              <w:spacing w:after="0" w:line="240" w:lineRule="auto"/>
              <w:rPr>
                <w:rFonts w:ascii="Century Gothic" w:hAnsi="Century Gothic"/>
                <w:sz w:val="20"/>
                <w:szCs w:val="20"/>
              </w:rPr>
            </w:pPr>
            <w:r>
              <w:rPr>
                <w:rFonts w:ascii="Century Gothic" w:hAnsi="Century Gothic"/>
                <w:sz w:val="20"/>
                <w:szCs w:val="20"/>
              </w:rPr>
              <w:t>8-9eve</w:t>
            </w:r>
          </w:p>
        </w:tc>
        <w:tc>
          <w:tcPr>
            <w:tcW w:w="1080" w:type="dxa"/>
            <w:vAlign w:val="center"/>
          </w:tcPr>
          <w:p w14:paraId="57D5D1BA" w14:textId="4D59F86E" w:rsidR="00BC25F7" w:rsidRDefault="00BC25F7" w:rsidP="00BC25F7">
            <w:pPr>
              <w:spacing w:after="0" w:line="240" w:lineRule="auto"/>
              <w:rPr>
                <w:rFonts w:ascii="Century Gothic" w:hAnsi="Century Gothic"/>
                <w:bCs/>
                <w:color w:val="000000"/>
                <w:sz w:val="20"/>
                <w:szCs w:val="20"/>
              </w:rPr>
            </w:pPr>
            <w:r>
              <w:rPr>
                <w:rFonts w:ascii="Century Gothic" w:hAnsi="Century Gothic"/>
                <w:bCs/>
                <w:color w:val="000000"/>
                <w:sz w:val="20"/>
                <w:szCs w:val="20"/>
              </w:rPr>
              <w:t>RES 1</w:t>
            </w:r>
          </w:p>
        </w:tc>
        <w:tc>
          <w:tcPr>
            <w:tcW w:w="4883" w:type="dxa"/>
            <w:vAlign w:val="center"/>
          </w:tcPr>
          <w:p w14:paraId="40DBA06A" w14:textId="462A9CE9" w:rsidR="00BC25F7" w:rsidRDefault="00BC25F7" w:rsidP="00BC25F7">
            <w:pPr>
              <w:spacing w:after="0" w:line="240" w:lineRule="auto"/>
              <w:rPr>
                <w:rFonts w:ascii="Century Gothic" w:hAnsi="Century Gothic"/>
                <w:bCs/>
                <w:color w:val="000000"/>
                <w:sz w:val="20"/>
                <w:szCs w:val="20"/>
              </w:rPr>
            </w:pPr>
            <w:r>
              <w:rPr>
                <w:rFonts w:ascii="Century Gothic" w:hAnsi="Century Gothic"/>
                <w:bCs/>
                <w:color w:val="000000"/>
                <w:sz w:val="20"/>
                <w:szCs w:val="20"/>
              </w:rPr>
              <w:t>BUSINESS RESEARCH  OPEN)</w:t>
            </w:r>
          </w:p>
        </w:tc>
        <w:tc>
          <w:tcPr>
            <w:tcW w:w="900" w:type="dxa"/>
            <w:shd w:val="clear" w:color="auto" w:fill="FFFFFF" w:themeFill="background1"/>
            <w:vAlign w:val="center"/>
          </w:tcPr>
          <w:p w14:paraId="44A5E62A" w14:textId="437C6256" w:rsidR="00BC25F7" w:rsidRDefault="00BC25F7" w:rsidP="00BC25F7">
            <w:pPr>
              <w:spacing w:after="0" w:line="240" w:lineRule="auto"/>
              <w:jc w:val="center"/>
              <w:rPr>
                <w:rFonts w:ascii="Arial Narrow" w:hAnsi="Arial Narrow"/>
                <w:sz w:val="20"/>
                <w:szCs w:val="20"/>
              </w:rPr>
            </w:pPr>
            <w:r>
              <w:rPr>
                <w:rFonts w:ascii="Arial Narrow" w:hAnsi="Arial Narrow"/>
                <w:sz w:val="20"/>
                <w:szCs w:val="20"/>
              </w:rPr>
              <w:t>3</w:t>
            </w:r>
          </w:p>
        </w:tc>
        <w:tc>
          <w:tcPr>
            <w:tcW w:w="720" w:type="dxa"/>
            <w:shd w:val="clear" w:color="auto" w:fill="FFFFFF" w:themeFill="background1"/>
          </w:tcPr>
          <w:p w14:paraId="2B7BA310" w14:textId="15D54F24" w:rsidR="00BC25F7" w:rsidRDefault="00BC25F7" w:rsidP="00BC25F7">
            <w:pPr>
              <w:spacing w:after="0" w:line="240" w:lineRule="auto"/>
              <w:jc w:val="center"/>
              <w:rPr>
                <w:rFonts w:ascii="Arial Narrow" w:hAnsi="Arial Narrow"/>
                <w:sz w:val="20"/>
                <w:szCs w:val="20"/>
              </w:rPr>
            </w:pPr>
            <w:r>
              <w:rPr>
                <w:rFonts w:ascii="Arial Narrow" w:hAnsi="Arial Narrow"/>
                <w:sz w:val="20"/>
                <w:szCs w:val="20"/>
              </w:rPr>
              <w:t>M-F</w:t>
            </w:r>
          </w:p>
        </w:tc>
        <w:tc>
          <w:tcPr>
            <w:tcW w:w="900" w:type="dxa"/>
            <w:shd w:val="clear" w:color="auto" w:fill="FFFFFF" w:themeFill="background1"/>
            <w:vAlign w:val="center"/>
          </w:tcPr>
          <w:p w14:paraId="412B736E" w14:textId="3349E003" w:rsidR="00BC25F7" w:rsidRDefault="00BC25F7" w:rsidP="00BC25F7">
            <w:pPr>
              <w:spacing w:after="0" w:line="240" w:lineRule="auto"/>
              <w:jc w:val="center"/>
              <w:rPr>
                <w:rFonts w:ascii="Arial Narrow" w:hAnsi="Arial Narrow"/>
                <w:sz w:val="20"/>
                <w:szCs w:val="20"/>
              </w:rPr>
            </w:pPr>
            <w:r>
              <w:rPr>
                <w:rFonts w:ascii="Arial Narrow" w:hAnsi="Arial Narrow"/>
                <w:sz w:val="20"/>
                <w:szCs w:val="20"/>
              </w:rPr>
              <w:t>1</w:t>
            </w:r>
          </w:p>
        </w:tc>
        <w:tc>
          <w:tcPr>
            <w:tcW w:w="1417" w:type="dxa"/>
            <w:vAlign w:val="center"/>
          </w:tcPr>
          <w:p w14:paraId="3AF81BE7" w14:textId="4668EB1C" w:rsidR="00BC25F7" w:rsidRPr="003903DD" w:rsidRDefault="00BC25F7" w:rsidP="00BC25F7">
            <w:pPr>
              <w:spacing w:after="0" w:line="240" w:lineRule="auto"/>
              <w:rPr>
                <w:rFonts w:ascii="Arial Narrow" w:hAnsi="Arial Narrow"/>
                <w:sz w:val="20"/>
                <w:szCs w:val="20"/>
              </w:rPr>
            </w:pPr>
            <w:r>
              <w:rPr>
                <w:rFonts w:ascii="Arial Narrow" w:hAnsi="Arial Narrow"/>
                <w:sz w:val="20"/>
                <w:szCs w:val="20"/>
              </w:rPr>
              <w:t>BSBA HRM 3-3</w:t>
            </w:r>
          </w:p>
        </w:tc>
      </w:tr>
      <w:tr w:rsidR="00BC25F7" w14:paraId="75BC4DAB" w14:textId="77777777" w:rsidTr="00BC25F7">
        <w:trPr>
          <w:trHeight w:val="85"/>
        </w:trPr>
        <w:tc>
          <w:tcPr>
            <w:tcW w:w="1005" w:type="dxa"/>
            <w:vAlign w:val="bottom"/>
          </w:tcPr>
          <w:p w14:paraId="272108CF" w14:textId="77777777" w:rsidR="00BC25F7" w:rsidRDefault="00BC25F7" w:rsidP="00BC25F7">
            <w:pPr>
              <w:spacing w:after="0" w:line="240" w:lineRule="auto"/>
              <w:rPr>
                <w:rFonts w:ascii="Arial Narrow" w:hAnsi="Arial Narrow" w:cs="Arial"/>
              </w:rPr>
            </w:pPr>
            <w:r>
              <w:rPr>
                <w:rFonts w:ascii="Century Gothic" w:hAnsi="Century Gothic"/>
                <w:sz w:val="20"/>
                <w:szCs w:val="20"/>
              </w:rPr>
              <w:t>5-6eve</w:t>
            </w:r>
          </w:p>
        </w:tc>
        <w:tc>
          <w:tcPr>
            <w:tcW w:w="1080" w:type="dxa"/>
            <w:vAlign w:val="center"/>
          </w:tcPr>
          <w:p w14:paraId="395BA300" w14:textId="77777777" w:rsidR="00BC25F7" w:rsidRDefault="00BC25F7" w:rsidP="00BC25F7">
            <w:pPr>
              <w:spacing w:after="0" w:line="240" w:lineRule="auto"/>
              <w:rPr>
                <w:rFonts w:ascii="Arial" w:hAnsi="Arial" w:cs="Arial"/>
                <w:bCs/>
              </w:rPr>
            </w:pPr>
            <w:r>
              <w:rPr>
                <w:rFonts w:ascii="Century Gothic" w:hAnsi="Century Gothic"/>
                <w:bCs/>
                <w:color w:val="000000"/>
                <w:sz w:val="20"/>
                <w:szCs w:val="20"/>
              </w:rPr>
              <w:t>SRGG</w:t>
            </w:r>
          </w:p>
        </w:tc>
        <w:tc>
          <w:tcPr>
            <w:tcW w:w="4883" w:type="dxa"/>
            <w:vAlign w:val="center"/>
          </w:tcPr>
          <w:p w14:paraId="0B88FA84" w14:textId="77777777" w:rsidR="00BC25F7" w:rsidRDefault="00BC25F7" w:rsidP="00BC25F7">
            <w:pPr>
              <w:spacing w:after="0" w:line="240" w:lineRule="auto"/>
              <w:rPr>
                <w:rFonts w:ascii="Arial" w:hAnsi="Arial" w:cs="Arial"/>
                <w:color w:val="000000"/>
              </w:rPr>
            </w:pPr>
            <w:r>
              <w:rPr>
                <w:rFonts w:ascii="Century Gothic" w:hAnsi="Century Gothic"/>
                <w:bCs/>
                <w:color w:val="000000"/>
                <w:sz w:val="20"/>
                <w:szCs w:val="20"/>
              </w:rPr>
              <w:t>SOCIAL RESPONSIBILITY &amp;GOOD GOVERNANCE</w:t>
            </w:r>
          </w:p>
        </w:tc>
        <w:tc>
          <w:tcPr>
            <w:tcW w:w="900" w:type="dxa"/>
            <w:shd w:val="clear" w:color="auto" w:fill="FFFFFF" w:themeFill="background1"/>
            <w:vAlign w:val="center"/>
          </w:tcPr>
          <w:p w14:paraId="20FF4052" w14:textId="77777777" w:rsidR="00BC25F7" w:rsidRDefault="00BC25F7" w:rsidP="00BC25F7">
            <w:pPr>
              <w:spacing w:after="0" w:line="240" w:lineRule="auto"/>
              <w:jc w:val="center"/>
              <w:rPr>
                <w:rFonts w:ascii="Arial Narrow" w:hAnsi="Arial Narrow"/>
                <w:sz w:val="20"/>
                <w:szCs w:val="20"/>
              </w:rPr>
            </w:pPr>
            <w:r>
              <w:rPr>
                <w:rFonts w:ascii="Arial Narrow" w:hAnsi="Arial Narrow"/>
                <w:sz w:val="20"/>
                <w:szCs w:val="20"/>
              </w:rPr>
              <w:t>3</w:t>
            </w:r>
          </w:p>
        </w:tc>
        <w:tc>
          <w:tcPr>
            <w:tcW w:w="720" w:type="dxa"/>
            <w:shd w:val="clear" w:color="auto" w:fill="FFFFFF" w:themeFill="background1"/>
          </w:tcPr>
          <w:p w14:paraId="7B533D43" w14:textId="77777777" w:rsidR="00BC25F7" w:rsidRDefault="00BC25F7" w:rsidP="00BC25F7">
            <w:pPr>
              <w:spacing w:after="0" w:line="240" w:lineRule="auto"/>
              <w:jc w:val="center"/>
              <w:rPr>
                <w:rFonts w:ascii="Arial Narrow" w:hAnsi="Arial Narrow"/>
                <w:sz w:val="20"/>
                <w:szCs w:val="20"/>
              </w:rPr>
            </w:pPr>
            <w:r>
              <w:rPr>
                <w:rFonts w:ascii="Arial Narrow" w:hAnsi="Arial Narrow"/>
                <w:sz w:val="20"/>
                <w:szCs w:val="20"/>
              </w:rPr>
              <w:t>M-F</w:t>
            </w:r>
          </w:p>
        </w:tc>
        <w:tc>
          <w:tcPr>
            <w:tcW w:w="900" w:type="dxa"/>
            <w:shd w:val="clear" w:color="auto" w:fill="FFFFFF" w:themeFill="background1"/>
            <w:vAlign w:val="center"/>
          </w:tcPr>
          <w:p w14:paraId="43622B60" w14:textId="77777777" w:rsidR="00BC25F7" w:rsidRDefault="00BC25F7" w:rsidP="00BC25F7">
            <w:pPr>
              <w:spacing w:after="0" w:line="240" w:lineRule="auto"/>
              <w:jc w:val="center"/>
              <w:rPr>
                <w:rFonts w:ascii="Arial Narrow" w:hAnsi="Arial Narrow"/>
                <w:sz w:val="20"/>
                <w:szCs w:val="20"/>
              </w:rPr>
            </w:pPr>
            <w:r>
              <w:rPr>
                <w:rFonts w:ascii="Arial Narrow" w:hAnsi="Arial Narrow"/>
                <w:sz w:val="20"/>
                <w:szCs w:val="20"/>
              </w:rPr>
              <w:t>1</w:t>
            </w:r>
          </w:p>
        </w:tc>
        <w:tc>
          <w:tcPr>
            <w:tcW w:w="1417" w:type="dxa"/>
            <w:vAlign w:val="center"/>
          </w:tcPr>
          <w:p w14:paraId="2826DB6B" w14:textId="77777777" w:rsidR="00BC25F7" w:rsidRPr="003903DD" w:rsidRDefault="00BC25F7" w:rsidP="00BC25F7">
            <w:pPr>
              <w:spacing w:after="0" w:line="240" w:lineRule="auto"/>
              <w:rPr>
                <w:rFonts w:ascii="Arial Narrow" w:hAnsi="Arial Narrow" w:cs="Arial"/>
                <w:sz w:val="20"/>
                <w:szCs w:val="20"/>
              </w:rPr>
            </w:pPr>
            <w:r w:rsidRPr="003903DD">
              <w:rPr>
                <w:rFonts w:ascii="Arial Narrow" w:hAnsi="Arial Narrow"/>
                <w:sz w:val="20"/>
                <w:szCs w:val="20"/>
              </w:rPr>
              <w:t>BSBA-HRM 3-4</w:t>
            </w:r>
          </w:p>
        </w:tc>
      </w:tr>
      <w:tr w:rsidR="00BC25F7" w14:paraId="404ED349" w14:textId="77777777" w:rsidTr="00BC25F7">
        <w:trPr>
          <w:trHeight w:val="85"/>
        </w:trPr>
        <w:tc>
          <w:tcPr>
            <w:tcW w:w="1005" w:type="dxa"/>
            <w:vAlign w:val="bottom"/>
          </w:tcPr>
          <w:p w14:paraId="53FC82FE" w14:textId="77777777" w:rsidR="00BC25F7" w:rsidRDefault="00BC25F7" w:rsidP="00BC25F7">
            <w:pPr>
              <w:spacing w:after="0" w:line="240" w:lineRule="auto"/>
              <w:rPr>
                <w:rFonts w:ascii="Arial Narrow" w:hAnsi="Arial Narrow" w:cs="Arial"/>
              </w:rPr>
            </w:pPr>
            <w:r>
              <w:rPr>
                <w:rFonts w:ascii="Century Gothic" w:hAnsi="Century Gothic"/>
                <w:sz w:val="20"/>
                <w:szCs w:val="20"/>
              </w:rPr>
              <w:t>6-7eve</w:t>
            </w:r>
          </w:p>
        </w:tc>
        <w:tc>
          <w:tcPr>
            <w:tcW w:w="1080" w:type="dxa"/>
            <w:vAlign w:val="center"/>
          </w:tcPr>
          <w:p w14:paraId="193A3D71" w14:textId="77777777" w:rsidR="00BC25F7" w:rsidRDefault="00BC25F7" w:rsidP="00BC25F7">
            <w:pPr>
              <w:spacing w:after="0" w:line="240" w:lineRule="auto"/>
              <w:rPr>
                <w:rFonts w:ascii="Arial" w:hAnsi="Arial" w:cs="Arial"/>
              </w:rPr>
            </w:pPr>
            <w:r>
              <w:rPr>
                <w:rFonts w:ascii="Century Gothic" w:hAnsi="Century Gothic"/>
                <w:bCs/>
                <w:color w:val="000000"/>
                <w:spacing w:val="-2"/>
                <w:sz w:val="20"/>
                <w:szCs w:val="20"/>
              </w:rPr>
              <w:t>FM101</w:t>
            </w:r>
          </w:p>
        </w:tc>
        <w:tc>
          <w:tcPr>
            <w:tcW w:w="4883" w:type="dxa"/>
            <w:vAlign w:val="center"/>
          </w:tcPr>
          <w:p w14:paraId="6A53D27E" w14:textId="77777777" w:rsidR="00BC25F7" w:rsidRDefault="00BC25F7" w:rsidP="00BC25F7">
            <w:pPr>
              <w:spacing w:after="0" w:line="240" w:lineRule="auto"/>
              <w:rPr>
                <w:rFonts w:ascii="Arial" w:hAnsi="Arial" w:cs="Arial"/>
              </w:rPr>
            </w:pPr>
            <w:r>
              <w:rPr>
                <w:rFonts w:ascii="Century Gothic" w:hAnsi="Century Gothic"/>
                <w:bCs/>
                <w:color w:val="000000"/>
                <w:spacing w:val="-2"/>
                <w:sz w:val="20"/>
                <w:szCs w:val="20"/>
              </w:rPr>
              <w:t>FINANCIAL MANAGEMENT</w:t>
            </w:r>
          </w:p>
        </w:tc>
        <w:tc>
          <w:tcPr>
            <w:tcW w:w="900" w:type="dxa"/>
            <w:shd w:val="clear" w:color="auto" w:fill="FFFFFF" w:themeFill="background1"/>
            <w:vAlign w:val="center"/>
          </w:tcPr>
          <w:p w14:paraId="2CBF1FB0" w14:textId="77777777" w:rsidR="00BC25F7" w:rsidRDefault="00BC25F7" w:rsidP="00BC25F7">
            <w:pPr>
              <w:spacing w:after="0" w:line="240" w:lineRule="auto"/>
              <w:jc w:val="center"/>
              <w:rPr>
                <w:rFonts w:ascii="Arial Narrow" w:hAnsi="Arial Narrow" w:cs="Arial"/>
              </w:rPr>
            </w:pPr>
            <w:r>
              <w:rPr>
                <w:rFonts w:ascii="Arial Narrow" w:hAnsi="Arial Narrow"/>
                <w:sz w:val="20"/>
                <w:szCs w:val="20"/>
              </w:rPr>
              <w:t>3</w:t>
            </w:r>
          </w:p>
        </w:tc>
        <w:tc>
          <w:tcPr>
            <w:tcW w:w="720" w:type="dxa"/>
            <w:shd w:val="clear" w:color="auto" w:fill="FFFFFF" w:themeFill="background1"/>
          </w:tcPr>
          <w:p w14:paraId="3B2F7CB4" w14:textId="77777777" w:rsidR="00BC25F7" w:rsidRDefault="00BC25F7" w:rsidP="00BC25F7">
            <w:pPr>
              <w:spacing w:after="0" w:line="240" w:lineRule="auto"/>
              <w:jc w:val="center"/>
              <w:rPr>
                <w:rFonts w:ascii="Arial Narrow" w:hAnsi="Arial Narrow" w:cs="Arial"/>
              </w:rPr>
            </w:pPr>
            <w:r>
              <w:rPr>
                <w:rFonts w:ascii="Arial Narrow" w:hAnsi="Arial Narrow"/>
                <w:sz w:val="20"/>
                <w:szCs w:val="20"/>
              </w:rPr>
              <w:t>M-F</w:t>
            </w:r>
          </w:p>
        </w:tc>
        <w:tc>
          <w:tcPr>
            <w:tcW w:w="900" w:type="dxa"/>
            <w:shd w:val="clear" w:color="auto" w:fill="FFFFFF" w:themeFill="background1"/>
            <w:vAlign w:val="center"/>
          </w:tcPr>
          <w:p w14:paraId="27CFD019" w14:textId="77777777" w:rsidR="00BC25F7" w:rsidRDefault="00BC25F7" w:rsidP="00BC25F7">
            <w:pPr>
              <w:spacing w:after="0" w:line="240" w:lineRule="auto"/>
              <w:jc w:val="center"/>
              <w:rPr>
                <w:rFonts w:ascii="Arial Narrow" w:hAnsi="Arial Narrow" w:cs="Arial"/>
              </w:rPr>
            </w:pPr>
            <w:r>
              <w:rPr>
                <w:rFonts w:ascii="Arial Narrow" w:hAnsi="Arial Narrow"/>
                <w:sz w:val="20"/>
                <w:szCs w:val="20"/>
              </w:rPr>
              <w:t>1</w:t>
            </w:r>
          </w:p>
        </w:tc>
        <w:tc>
          <w:tcPr>
            <w:tcW w:w="1417" w:type="dxa"/>
            <w:vAlign w:val="center"/>
          </w:tcPr>
          <w:p w14:paraId="6A6F063A" w14:textId="77777777" w:rsidR="00BC25F7" w:rsidRPr="003903DD" w:rsidRDefault="00BC25F7" w:rsidP="00BC25F7">
            <w:pPr>
              <w:spacing w:after="0" w:line="240" w:lineRule="auto"/>
              <w:rPr>
                <w:rFonts w:ascii="Arial Narrow" w:hAnsi="Arial Narrow" w:cs="Arial"/>
              </w:rPr>
            </w:pPr>
            <w:r w:rsidRPr="003903DD">
              <w:rPr>
                <w:rFonts w:ascii="Arial Narrow" w:hAnsi="Arial Narrow"/>
                <w:sz w:val="20"/>
                <w:szCs w:val="20"/>
              </w:rPr>
              <w:t>BSBA-FM 2-4</w:t>
            </w:r>
          </w:p>
        </w:tc>
      </w:tr>
      <w:tr w:rsidR="00BC25F7" w14:paraId="4E9AEFFF" w14:textId="77777777" w:rsidTr="00BC25F7">
        <w:trPr>
          <w:trHeight w:val="85"/>
        </w:trPr>
        <w:tc>
          <w:tcPr>
            <w:tcW w:w="1005" w:type="dxa"/>
            <w:vAlign w:val="center"/>
          </w:tcPr>
          <w:p w14:paraId="2B0C66CC" w14:textId="77777777" w:rsidR="00BC25F7" w:rsidRDefault="00BC25F7" w:rsidP="00BC25F7">
            <w:pPr>
              <w:spacing w:after="0" w:line="240" w:lineRule="auto"/>
              <w:rPr>
                <w:rFonts w:ascii="Arial Narrow" w:hAnsi="Arial Narrow" w:cs="Arial"/>
              </w:rPr>
            </w:pPr>
            <w:r>
              <w:rPr>
                <w:rFonts w:ascii="Century Gothic" w:hAnsi="Century Gothic"/>
                <w:sz w:val="20"/>
                <w:szCs w:val="20"/>
              </w:rPr>
              <w:t>7-8eve</w:t>
            </w:r>
          </w:p>
        </w:tc>
        <w:tc>
          <w:tcPr>
            <w:tcW w:w="1080" w:type="dxa"/>
            <w:vAlign w:val="center"/>
          </w:tcPr>
          <w:p w14:paraId="15D05A55" w14:textId="77777777" w:rsidR="00BC25F7" w:rsidRDefault="00BC25F7" w:rsidP="00BC25F7">
            <w:pPr>
              <w:spacing w:after="0" w:line="240" w:lineRule="auto"/>
              <w:rPr>
                <w:rFonts w:ascii="Arial" w:hAnsi="Arial" w:cs="Arial"/>
              </w:rPr>
            </w:pPr>
            <w:r>
              <w:rPr>
                <w:rFonts w:ascii="Century Gothic" w:hAnsi="Century Gothic"/>
                <w:bCs/>
                <w:color w:val="000000"/>
                <w:sz w:val="20"/>
                <w:szCs w:val="14"/>
                <w:lang w:eastAsia="en-PH"/>
              </w:rPr>
              <w:t>IBT</w:t>
            </w:r>
          </w:p>
        </w:tc>
        <w:tc>
          <w:tcPr>
            <w:tcW w:w="4883" w:type="dxa"/>
            <w:vAlign w:val="center"/>
          </w:tcPr>
          <w:p w14:paraId="75262786" w14:textId="77777777" w:rsidR="00BC25F7" w:rsidRDefault="00BC25F7" w:rsidP="00BC25F7">
            <w:pPr>
              <w:spacing w:after="0" w:line="240" w:lineRule="auto"/>
              <w:rPr>
                <w:rFonts w:ascii="Arial" w:hAnsi="Arial" w:cs="Arial"/>
              </w:rPr>
            </w:pPr>
            <w:r>
              <w:rPr>
                <w:rFonts w:ascii="Century Gothic" w:hAnsi="Century Gothic"/>
                <w:bCs/>
                <w:color w:val="000000"/>
                <w:sz w:val="20"/>
                <w:szCs w:val="14"/>
                <w:lang w:eastAsia="en-PH"/>
              </w:rPr>
              <w:t>INTERNATIONAL BUSINESS &amp;TRADE</w:t>
            </w:r>
          </w:p>
        </w:tc>
        <w:tc>
          <w:tcPr>
            <w:tcW w:w="900" w:type="dxa"/>
            <w:shd w:val="clear" w:color="auto" w:fill="FFFFFF" w:themeFill="background1"/>
            <w:vAlign w:val="center"/>
          </w:tcPr>
          <w:p w14:paraId="53C725CE" w14:textId="77777777" w:rsidR="00BC25F7" w:rsidRDefault="00BC25F7" w:rsidP="00BC25F7">
            <w:pPr>
              <w:spacing w:after="0" w:line="240" w:lineRule="auto"/>
              <w:jc w:val="center"/>
              <w:rPr>
                <w:rFonts w:ascii="Arial Narrow" w:hAnsi="Arial Narrow" w:cs="Arial"/>
              </w:rPr>
            </w:pPr>
            <w:r>
              <w:rPr>
                <w:rFonts w:ascii="Arial Narrow" w:hAnsi="Arial Narrow"/>
                <w:sz w:val="20"/>
                <w:szCs w:val="20"/>
              </w:rPr>
              <w:t>3</w:t>
            </w:r>
          </w:p>
        </w:tc>
        <w:tc>
          <w:tcPr>
            <w:tcW w:w="720" w:type="dxa"/>
            <w:shd w:val="clear" w:color="auto" w:fill="FFFFFF" w:themeFill="background1"/>
          </w:tcPr>
          <w:p w14:paraId="1A023FDB" w14:textId="77777777" w:rsidR="00BC25F7" w:rsidRDefault="00BC25F7" w:rsidP="00BC25F7">
            <w:pPr>
              <w:spacing w:after="0" w:line="240" w:lineRule="auto"/>
              <w:jc w:val="center"/>
              <w:rPr>
                <w:rFonts w:ascii="Arial Narrow" w:hAnsi="Arial Narrow" w:cs="Arial"/>
              </w:rPr>
            </w:pPr>
            <w:r>
              <w:rPr>
                <w:rFonts w:ascii="Arial Narrow" w:hAnsi="Arial Narrow"/>
                <w:sz w:val="20"/>
                <w:szCs w:val="20"/>
              </w:rPr>
              <w:t>M-F</w:t>
            </w:r>
          </w:p>
        </w:tc>
        <w:tc>
          <w:tcPr>
            <w:tcW w:w="900" w:type="dxa"/>
            <w:shd w:val="clear" w:color="auto" w:fill="FFFFFF" w:themeFill="background1"/>
            <w:vAlign w:val="center"/>
          </w:tcPr>
          <w:p w14:paraId="63587D3D" w14:textId="77777777" w:rsidR="00BC25F7" w:rsidRDefault="00BC25F7" w:rsidP="00BC25F7">
            <w:pPr>
              <w:spacing w:after="0" w:line="240" w:lineRule="auto"/>
              <w:jc w:val="center"/>
              <w:rPr>
                <w:rFonts w:ascii="Arial Narrow" w:hAnsi="Arial Narrow" w:cs="Arial"/>
              </w:rPr>
            </w:pPr>
            <w:r>
              <w:rPr>
                <w:rFonts w:ascii="Arial Narrow" w:hAnsi="Arial Narrow"/>
                <w:sz w:val="20"/>
                <w:szCs w:val="20"/>
              </w:rPr>
              <w:t>1</w:t>
            </w:r>
          </w:p>
        </w:tc>
        <w:tc>
          <w:tcPr>
            <w:tcW w:w="1417" w:type="dxa"/>
            <w:vAlign w:val="center"/>
          </w:tcPr>
          <w:p w14:paraId="54C96E57" w14:textId="77777777" w:rsidR="00BC25F7" w:rsidRPr="003903DD" w:rsidRDefault="00BC25F7" w:rsidP="00BC25F7">
            <w:pPr>
              <w:spacing w:after="0" w:line="240" w:lineRule="auto"/>
              <w:rPr>
                <w:rFonts w:ascii="Arial Narrow" w:hAnsi="Arial Narrow" w:cs="Arial"/>
              </w:rPr>
            </w:pPr>
            <w:r w:rsidRPr="003903DD">
              <w:rPr>
                <w:rFonts w:ascii="Arial Narrow" w:hAnsi="Arial Narrow"/>
                <w:sz w:val="20"/>
                <w:szCs w:val="20"/>
              </w:rPr>
              <w:t>BSBA- MM 4-3</w:t>
            </w:r>
          </w:p>
        </w:tc>
      </w:tr>
      <w:tr w:rsidR="00BC25F7" w14:paraId="1762BDA3" w14:textId="77777777" w:rsidTr="00BC25F7">
        <w:trPr>
          <w:trHeight w:val="147"/>
        </w:trPr>
        <w:tc>
          <w:tcPr>
            <w:tcW w:w="1005" w:type="dxa"/>
            <w:shd w:val="clear" w:color="auto" w:fill="C6D9F1" w:themeFill="text2" w:themeFillTint="33"/>
            <w:vAlign w:val="bottom"/>
          </w:tcPr>
          <w:p w14:paraId="28F5F529" w14:textId="77777777" w:rsidR="00BC25F7" w:rsidRDefault="00BC25F7" w:rsidP="00BC25F7">
            <w:pPr>
              <w:pStyle w:val="ListParagraph"/>
              <w:spacing w:after="0" w:line="240" w:lineRule="auto"/>
              <w:ind w:left="0"/>
              <w:rPr>
                <w:rFonts w:ascii="Arial Narrow" w:hAnsi="Arial Narrow" w:cs="Arial"/>
              </w:rPr>
            </w:pPr>
          </w:p>
        </w:tc>
        <w:tc>
          <w:tcPr>
            <w:tcW w:w="1080" w:type="dxa"/>
            <w:shd w:val="clear" w:color="auto" w:fill="C6D9F1" w:themeFill="text2" w:themeFillTint="33"/>
            <w:vAlign w:val="center"/>
          </w:tcPr>
          <w:p w14:paraId="7ECAF278" w14:textId="77777777" w:rsidR="00BC25F7" w:rsidRDefault="00BC25F7" w:rsidP="00BC25F7">
            <w:pPr>
              <w:pStyle w:val="ListParagraph"/>
              <w:spacing w:after="0" w:line="240" w:lineRule="auto"/>
              <w:ind w:left="0"/>
              <w:rPr>
                <w:rFonts w:ascii="Arial" w:hAnsi="Arial" w:cs="Arial"/>
              </w:rPr>
            </w:pPr>
          </w:p>
        </w:tc>
        <w:tc>
          <w:tcPr>
            <w:tcW w:w="4883" w:type="dxa"/>
            <w:shd w:val="clear" w:color="auto" w:fill="C6D9F1" w:themeFill="text2" w:themeFillTint="33"/>
            <w:vAlign w:val="center"/>
          </w:tcPr>
          <w:p w14:paraId="4AC4D7DC" w14:textId="77777777" w:rsidR="00BC25F7" w:rsidRDefault="00BC25F7" w:rsidP="00BC25F7">
            <w:pPr>
              <w:pStyle w:val="ListParagraph"/>
              <w:spacing w:after="0" w:line="240" w:lineRule="auto"/>
              <w:ind w:left="0"/>
              <w:rPr>
                <w:rFonts w:ascii="Arial" w:hAnsi="Arial" w:cs="Arial"/>
              </w:rPr>
            </w:pPr>
          </w:p>
        </w:tc>
        <w:tc>
          <w:tcPr>
            <w:tcW w:w="900" w:type="dxa"/>
            <w:shd w:val="clear" w:color="auto" w:fill="C6D9F1" w:themeFill="text2" w:themeFillTint="33"/>
            <w:vAlign w:val="center"/>
          </w:tcPr>
          <w:p w14:paraId="7C99ECE8" w14:textId="77777777" w:rsidR="00BC25F7" w:rsidRDefault="00BC25F7" w:rsidP="00BC25F7">
            <w:pPr>
              <w:pStyle w:val="ListParagraph"/>
              <w:spacing w:after="0" w:line="240" w:lineRule="auto"/>
              <w:ind w:left="0"/>
              <w:jc w:val="center"/>
              <w:rPr>
                <w:rFonts w:ascii="Arial Narrow" w:hAnsi="Arial Narrow" w:cs="Arial"/>
              </w:rPr>
            </w:pPr>
          </w:p>
        </w:tc>
        <w:tc>
          <w:tcPr>
            <w:tcW w:w="720" w:type="dxa"/>
            <w:shd w:val="clear" w:color="auto" w:fill="C6D9F1" w:themeFill="text2" w:themeFillTint="33"/>
            <w:vAlign w:val="center"/>
          </w:tcPr>
          <w:p w14:paraId="38228641" w14:textId="77777777" w:rsidR="00BC25F7" w:rsidRDefault="00BC25F7" w:rsidP="00BC25F7">
            <w:pPr>
              <w:pStyle w:val="ListParagraph"/>
              <w:spacing w:after="0" w:line="240" w:lineRule="auto"/>
              <w:ind w:left="0"/>
              <w:jc w:val="center"/>
              <w:rPr>
                <w:rFonts w:ascii="Arial Narrow" w:hAnsi="Arial Narrow" w:cs="Arial"/>
              </w:rPr>
            </w:pPr>
          </w:p>
        </w:tc>
        <w:tc>
          <w:tcPr>
            <w:tcW w:w="900" w:type="dxa"/>
            <w:shd w:val="clear" w:color="auto" w:fill="C6D9F1" w:themeFill="text2" w:themeFillTint="33"/>
            <w:vAlign w:val="center"/>
          </w:tcPr>
          <w:p w14:paraId="1F853CC3" w14:textId="77777777" w:rsidR="00BC25F7" w:rsidRDefault="00BC25F7" w:rsidP="00BC25F7">
            <w:pPr>
              <w:pStyle w:val="ListParagraph"/>
              <w:spacing w:after="0" w:line="240" w:lineRule="auto"/>
              <w:ind w:left="0"/>
              <w:jc w:val="center"/>
              <w:rPr>
                <w:rFonts w:ascii="Arial Narrow" w:hAnsi="Arial Narrow" w:cs="Arial"/>
              </w:rPr>
            </w:pPr>
          </w:p>
        </w:tc>
        <w:tc>
          <w:tcPr>
            <w:tcW w:w="1417" w:type="dxa"/>
            <w:shd w:val="clear" w:color="auto" w:fill="C6D9F1" w:themeFill="text2" w:themeFillTint="33"/>
            <w:vAlign w:val="bottom"/>
          </w:tcPr>
          <w:p w14:paraId="5578D3D0" w14:textId="77777777" w:rsidR="00BC25F7" w:rsidRPr="003903DD" w:rsidRDefault="00BC25F7" w:rsidP="00BC25F7">
            <w:pPr>
              <w:pStyle w:val="ListParagraph"/>
              <w:spacing w:after="0" w:line="240" w:lineRule="auto"/>
              <w:ind w:left="0"/>
              <w:rPr>
                <w:rFonts w:ascii="Arial Narrow" w:hAnsi="Arial Narrow" w:cs="Arial"/>
              </w:rPr>
            </w:pPr>
          </w:p>
        </w:tc>
      </w:tr>
      <w:tr w:rsidR="00BC25F7" w14:paraId="55BCB720" w14:textId="77777777" w:rsidTr="00BC25F7">
        <w:trPr>
          <w:trHeight w:val="255"/>
        </w:trPr>
        <w:tc>
          <w:tcPr>
            <w:tcW w:w="1005" w:type="dxa"/>
            <w:vAlign w:val="bottom"/>
          </w:tcPr>
          <w:p w14:paraId="7FB4D056" w14:textId="6BEA59C5" w:rsidR="00BC25F7" w:rsidRDefault="00BC25F7" w:rsidP="00BC25F7">
            <w:pPr>
              <w:pStyle w:val="ListParagraph"/>
              <w:spacing w:after="0" w:line="240" w:lineRule="auto"/>
              <w:ind w:left="0"/>
              <w:rPr>
                <w:rFonts w:ascii="Century Gothic" w:hAnsi="Century Gothic"/>
                <w:sz w:val="20"/>
                <w:szCs w:val="20"/>
              </w:rPr>
            </w:pPr>
            <w:r>
              <w:rPr>
                <w:rFonts w:ascii="Century Gothic" w:hAnsi="Century Gothic"/>
                <w:sz w:val="20"/>
                <w:szCs w:val="20"/>
              </w:rPr>
              <w:t>6-7eve</w:t>
            </w:r>
          </w:p>
        </w:tc>
        <w:tc>
          <w:tcPr>
            <w:tcW w:w="1080" w:type="dxa"/>
            <w:vAlign w:val="center"/>
          </w:tcPr>
          <w:p w14:paraId="56A974DE" w14:textId="47CA09D7" w:rsidR="00BC25F7" w:rsidRDefault="00BC25F7" w:rsidP="00BC25F7">
            <w:pPr>
              <w:pStyle w:val="ListParagraph"/>
              <w:spacing w:after="0" w:line="240" w:lineRule="auto"/>
              <w:ind w:left="0"/>
              <w:rPr>
                <w:rFonts w:ascii="Century Gothic" w:hAnsi="Century Gothic" w:cs="Arial"/>
                <w:bCs/>
                <w:sz w:val="20"/>
                <w:szCs w:val="20"/>
              </w:rPr>
            </w:pPr>
            <w:r>
              <w:rPr>
                <w:rFonts w:ascii="Arial Narrow" w:hAnsi="Arial Narrow" w:cs="Arial"/>
                <w:bCs/>
                <w:color w:val="000000" w:themeColor="text1"/>
              </w:rPr>
              <w:t>TM 8</w:t>
            </w:r>
          </w:p>
        </w:tc>
        <w:tc>
          <w:tcPr>
            <w:tcW w:w="4883" w:type="dxa"/>
            <w:vAlign w:val="center"/>
          </w:tcPr>
          <w:p w14:paraId="3DF54BC7" w14:textId="1F0001A4" w:rsidR="00BC25F7" w:rsidRDefault="00BC25F7" w:rsidP="00BC25F7">
            <w:pPr>
              <w:pStyle w:val="ListParagraph"/>
              <w:spacing w:after="0" w:line="240" w:lineRule="auto"/>
              <w:ind w:left="0"/>
              <w:rPr>
                <w:rFonts w:ascii="Century Gothic" w:hAnsi="Century Gothic" w:cs="Arial"/>
                <w:bCs/>
                <w:sz w:val="20"/>
                <w:szCs w:val="20"/>
              </w:rPr>
            </w:pPr>
            <w:r>
              <w:rPr>
                <w:rFonts w:ascii="Arial Narrow" w:hAnsi="Arial Narrow" w:cs="Arial"/>
                <w:lang w:eastAsia="en-PH"/>
              </w:rPr>
              <w:t>RESEARCH IN TOURISM 1 (OPEN)</w:t>
            </w:r>
          </w:p>
        </w:tc>
        <w:tc>
          <w:tcPr>
            <w:tcW w:w="900" w:type="dxa"/>
            <w:vAlign w:val="center"/>
          </w:tcPr>
          <w:p w14:paraId="0668F70D" w14:textId="6B41F238" w:rsidR="00BC25F7" w:rsidRDefault="00BC25F7" w:rsidP="00BC25F7">
            <w:pPr>
              <w:pStyle w:val="ListParagraph"/>
              <w:spacing w:after="0" w:line="240" w:lineRule="auto"/>
              <w:ind w:left="0"/>
              <w:jc w:val="center"/>
              <w:rPr>
                <w:rFonts w:ascii="Arial Narrow" w:hAnsi="Arial Narrow"/>
                <w:sz w:val="20"/>
                <w:szCs w:val="20"/>
              </w:rPr>
            </w:pPr>
            <w:r>
              <w:rPr>
                <w:rFonts w:ascii="Arial Narrow" w:hAnsi="Arial Narrow"/>
              </w:rPr>
              <w:t>3</w:t>
            </w:r>
          </w:p>
        </w:tc>
        <w:tc>
          <w:tcPr>
            <w:tcW w:w="720" w:type="dxa"/>
            <w:vAlign w:val="center"/>
          </w:tcPr>
          <w:p w14:paraId="03DA5477" w14:textId="5BF632AC" w:rsidR="00BC25F7" w:rsidRDefault="00BC25F7" w:rsidP="00BC25F7">
            <w:pPr>
              <w:pStyle w:val="ListParagraph"/>
              <w:spacing w:after="0" w:line="240" w:lineRule="auto"/>
              <w:ind w:left="0"/>
              <w:jc w:val="center"/>
              <w:rPr>
                <w:rFonts w:ascii="Arial Narrow" w:hAnsi="Arial Narrow"/>
                <w:sz w:val="20"/>
                <w:szCs w:val="20"/>
              </w:rPr>
            </w:pPr>
            <w:r>
              <w:rPr>
                <w:rFonts w:ascii="Arial Narrow" w:hAnsi="Arial Narrow"/>
                <w:bCs/>
              </w:rPr>
              <w:t>M-F</w:t>
            </w:r>
          </w:p>
        </w:tc>
        <w:tc>
          <w:tcPr>
            <w:tcW w:w="900" w:type="dxa"/>
            <w:shd w:val="clear" w:color="auto" w:fill="FFFFFF" w:themeFill="background1"/>
            <w:vAlign w:val="center"/>
          </w:tcPr>
          <w:p w14:paraId="69E7092F" w14:textId="0F02D2B8" w:rsidR="00BC25F7" w:rsidRDefault="00BC25F7" w:rsidP="00BC25F7">
            <w:pPr>
              <w:pStyle w:val="ListParagraph"/>
              <w:spacing w:after="0" w:line="240" w:lineRule="auto"/>
              <w:ind w:left="0"/>
              <w:jc w:val="center"/>
              <w:rPr>
                <w:rFonts w:ascii="Arial Narrow" w:hAnsi="Arial Narrow"/>
                <w:sz w:val="20"/>
                <w:szCs w:val="20"/>
              </w:rPr>
            </w:pPr>
            <w:r>
              <w:rPr>
                <w:rFonts w:ascii="Arial Narrow" w:hAnsi="Arial Narrow"/>
                <w:sz w:val="20"/>
                <w:szCs w:val="20"/>
              </w:rPr>
              <w:t>2</w:t>
            </w:r>
          </w:p>
        </w:tc>
        <w:tc>
          <w:tcPr>
            <w:tcW w:w="1417" w:type="dxa"/>
            <w:vAlign w:val="center"/>
          </w:tcPr>
          <w:p w14:paraId="5F583381" w14:textId="3CBF3FD0" w:rsidR="00BC25F7" w:rsidRPr="003903DD" w:rsidRDefault="00BC25F7" w:rsidP="00BC25F7">
            <w:pPr>
              <w:pStyle w:val="ListParagraph"/>
              <w:spacing w:after="0" w:line="240" w:lineRule="auto"/>
              <w:ind w:left="0"/>
              <w:rPr>
                <w:rFonts w:ascii="Arial Narrow" w:hAnsi="Arial Narrow"/>
                <w:sz w:val="20"/>
                <w:szCs w:val="20"/>
              </w:rPr>
            </w:pPr>
            <w:r>
              <w:rPr>
                <w:rFonts w:ascii="Arial Narrow" w:hAnsi="Arial Narrow"/>
                <w:sz w:val="20"/>
                <w:szCs w:val="20"/>
              </w:rPr>
              <w:t>BSTM 3-3</w:t>
            </w:r>
          </w:p>
        </w:tc>
      </w:tr>
      <w:tr w:rsidR="00BC25F7" w14:paraId="47C862AD" w14:textId="77777777" w:rsidTr="00BC25F7">
        <w:trPr>
          <w:trHeight w:val="255"/>
        </w:trPr>
        <w:tc>
          <w:tcPr>
            <w:tcW w:w="1005" w:type="dxa"/>
            <w:vAlign w:val="bottom"/>
          </w:tcPr>
          <w:p w14:paraId="43CA299B" w14:textId="47F7E1A5" w:rsidR="00BC25F7" w:rsidRDefault="00BC25F7" w:rsidP="00BC25F7">
            <w:pPr>
              <w:pStyle w:val="ListParagraph"/>
              <w:spacing w:after="0" w:line="240" w:lineRule="auto"/>
              <w:ind w:left="0"/>
              <w:rPr>
                <w:rFonts w:ascii="Century Gothic" w:hAnsi="Century Gothic"/>
                <w:sz w:val="20"/>
                <w:szCs w:val="20"/>
              </w:rPr>
            </w:pPr>
            <w:r>
              <w:rPr>
                <w:rFonts w:ascii="Century Gothic" w:hAnsi="Century Gothic"/>
                <w:sz w:val="20"/>
                <w:szCs w:val="20"/>
              </w:rPr>
              <w:t>8-9eve</w:t>
            </w:r>
          </w:p>
        </w:tc>
        <w:tc>
          <w:tcPr>
            <w:tcW w:w="1080" w:type="dxa"/>
            <w:vAlign w:val="center"/>
          </w:tcPr>
          <w:p w14:paraId="3DAAF720" w14:textId="30DB5159" w:rsidR="00BC25F7" w:rsidRDefault="00BC25F7" w:rsidP="00BC25F7">
            <w:pPr>
              <w:pStyle w:val="ListParagraph"/>
              <w:spacing w:after="0" w:line="240" w:lineRule="auto"/>
              <w:ind w:left="0"/>
              <w:rPr>
                <w:rFonts w:ascii="Century Gothic" w:hAnsi="Century Gothic" w:cs="Arial"/>
                <w:bCs/>
                <w:sz w:val="20"/>
                <w:szCs w:val="20"/>
              </w:rPr>
            </w:pPr>
            <w:r>
              <w:rPr>
                <w:rFonts w:ascii="Arial Narrow" w:hAnsi="Arial Narrow" w:cs="Arial"/>
                <w:bCs/>
                <w:color w:val="000000" w:themeColor="text1"/>
              </w:rPr>
              <w:t>TM 8</w:t>
            </w:r>
          </w:p>
        </w:tc>
        <w:tc>
          <w:tcPr>
            <w:tcW w:w="4883" w:type="dxa"/>
            <w:vAlign w:val="center"/>
          </w:tcPr>
          <w:p w14:paraId="62D75BF7" w14:textId="5E4BA34E" w:rsidR="00BC25F7" w:rsidRDefault="00BC25F7" w:rsidP="00BC25F7">
            <w:pPr>
              <w:pStyle w:val="ListParagraph"/>
              <w:spacing w:after="0" w:line="240" w:lineRule="auto"/>
              <w:ind w:left="0"/>
              <w:rPr>
                <w:rFonts w:ascii="Century Gothic" w:hAnsi="Century Gothic" w:cs="Arial"/>
                <w:bCs/>
                <w:sz w:val="20"/>
                <w:szCs w:val="20"/>
              </w:rPr>
            </w:pPr>
            <w:r>
              <w:rPr>
                <w:rFonts w:ascii="Arial Narrow" w:hAnsi="Arial Narrow" w:cs="Arial"/>
                <w:lang w:eastAsia="en-PH"/>
              </w:rPr>
              <w:t>RESEARCH IN TOURISM 1 (OPEN)</w:t>
            </w:r>
          </w:p>
        </w:tc>
        <w:tc>
          <w:tcPr>
            <w:tcW w:w="900" w:type="dxa"/>
            <w:vAlign w:val="center"/>
          </w:tcPr>
          <w:p w14:paraId="7AF00EA9" w14:textId="0D576B6B" w:rsidR="00BC25F7" w:rsidRDefault="00BC25F7" w:rsidP="00BC25F7">
            <w:pPr>
              <w:pStyle w:val="ListParagraph"/>
              <w:spacing w:after="0" w:line="240" w:lineRule="auto"/>
              <w:ind w:left="0"/>
              <w:jc w:val="center"/>
              <w:rPr>
                <w:rFonts w:ascii="Arial Narrow" w:hAnsi="Arial Narrow"/>
                <w:sz w:val="20"/>
                <w:szCs w:val="20"/>
              </w:rPr>
            </w:pPr>
            <w:r>
              <w:rPr>
                <w:rFonts w:ascii="Arial Narrow" w:hAnsi="Arial Narrow"/>
              </w:rPr>
              <w:t>3</w:t>
            </w:r>
          </w:p>
        </w:tc>
        <w:tc>
          <w:tcPr>
            <w:tcW w:w="720" w:type="dxa"/>
            <w:vAlign w:val="center"/>
          </w:tcPr>
          <w:p w14:paraId="666F53DE" w14:textId="6DC09A4C" w:rsidR="00BC25F7" w:rsidRDefault="00BC25F7" w:rsidP="00BC25F7">
            <w:pPr>
              <w:pStyle w:val="ListParagraph"/>
              <w:spacing w:after="0" w:line="240" w:lineRule="auto"/>
              <w:ind w:left="0"/>
              <w:jc w:val="center"/>
              <w:rPr>
                <w:rFonts w:ascii="Arial Narrow" w:hAnsi="Arial Narrow"/>
                <w:sz w:val="20"/>
                <w:szCs w:val="20"/>
              </w:rPr>
            </w:pPr>
            <w:r>
              <w:rPr>
                <w:rFonts w:ascii="Arial Narrow" w:hAnsi="Arial Narrow"/>
                <w:bCs/>
              </w:rPr>
              <w:t>M-F</w:t>
            </w:r>
          </w:p>
        </w:tc>
        <w:tc>
          <w:tcPr>
            <w:tcW w:w="900" w:type="dxa"/>
            <w:shd w:val="clear" w:color="auto" w:fill="FFFFFF" w:themeFill="background1"/>
            <w:vAlign w:val="center"/>
          </w:tcPr>
          <w:p w14:paraId="57F149D5" w14:textId="0B9857AD" w:rsidR="00BC25F7" w:rsidRDefault="00BC25F7" w:rsidP="00BC25F7">
            <w:pPr>
              <w:pStyle w:val="ListParagraph"/>
              <w:spacing w:after="0" w:line="240" w:lineRule="auto"/>
              <w:ind w:left="0"/>
              <w:jc w:val="center"/>
              <w:rPr>
                <w:rFonts w:ascii="Arial Narrow" w:hAnsi="Arial Narrow"/>
                <w:sz w:val="20"/>
                <w:szCs w:val="20"/>
              </w:rPr>
            </w:pPr>
            <w:r>
              <w:rPr>
                <w:rFonts w:ascii="Arial Narrow" w:hAnsi="Arial Narrow"/>
                <w:sz w:val="20"/>
                <w:szCs w:val="20"/>
              </w:rPr>
              <w:t>2</w:t>
            </w:r>
          </w:p>
        </w:tc>
        <w:tc>
          <w:tcPr>
            <w:tcW w:w="1417" w:type="dxa"/>
            <w:vAlign w:val="center"/>
          </w:tcPr>
          <w:p w14:paraId="5EAA5694" w14:textId="57B1399B" w:rsidR="00BC25F7" w:rsidRPr="003903DD" w:rsidRDefault="00BC25F7" w:rsidP="00BC25F7">
            <w:pPr>
              <w:pStyle w:val="ListParagraph"/>
              <w:spacing w:after="0" w:line="240" w:lineRule="auto"/>
              <w:ind w:left="0"/>
              <w:rPr>
                <w:rFonts w:ascii="Arial Narrow" w:hAnsi="Arial Narrow"/>
                <w:sz w:val="20"/>
                <w:szCs w:val="20"/>
              </w:rPr>
            </w:pPr>
            <w:r>
              <w:rPr>
                <w:rFonts w:ascii="Arial Narrow" w:hAnsi="Arial Narrow"/>
                <w:sz w:val="20"/>
                <w:szCs w:val="20"/>
              </w:rPr>
              <w:t>BSTM 3-4</w:t>
            </w:r>
          </w:p>
        </w:tc>
      </w:tr>
      <w:tr w:rsidR="00BC25F7" w14:paraId="30D58EB4" w14:textId="77777777" w:rsidTr="00BC25F7">
        <w:trPr>
          <w:trHeight w:val="255"/>
        </w:trPr>
        <w:tc>
          <w:tcPr>
            <w:tcW w:w="1005" w:type="dxa"/>
            <w:vAlign w:val="bottom"/>
          </w:tcPr>
          <w:p w14:paraId="4211DF58" w14:textId="77777777" w:rsidR="00BC25F7" w:rsidRDefault="00BC25F7" w:rsidP="00BC25F7">
            <w:pPr>
              <w:pStyle w:val="ListParagraph"/>
              <w:spacing w:after="0" w:line="240" w:lineRule="auto"/>
              <w:ind w:left="0"/>
              <w:rPr>
                <w:rFonts w:ascii="Arial Narrow" w:hAnsi="Arial Narrow" w:cs="Arial"/>
              </w:rPr>
            </w:pPr>
            <w:r>
              <w:rPr>
                <w:rFonts w:ascii="Century Gothic" w:hAnsi="Century Gothic"/>
                <w:sz w:val="20"/>
                <w:szCs w:val="20"/>
              </w:rPr>
              <w:t>5-6eve</w:t>
            </w:r>
          </w:p>
        </w:tc>
        <w:tc>
          <w:tcPr>
            <w:tcW w:w="1080" w:type="dxa"/>
            <w:vAlign w:val="center"/>
          </w:tcPr>
          <w:p w14:paraId="42B21799" w14:textId="77777777" w:rsidR="00BC25F7" w:rsidRDefault="00BC25F7" w:rsidP="00BC25F7">
            <w:pPr>
              <w:pStyle w:val="ListParagraph"/>
              <w:spacing w:after="0" w:line="240" w:lineRule="auto"/>
              <w:ind w:left="0"/>
              <w:rPr>
                <w:rFonts w:ascii="Arial" w:hAnsi="Arial" w:cs="Arial"/>
              </w:rPr>
            </w:pPr>
            <w:r>
              <w:rPr>
                <w:rFonts w:ascii="Century Gothic" w:hAnsi="Century Gothic" w:cs="Arial"/>
                <w:bCs/>
                <w:sz w:val="20"/>
                <w:szCs w:val="20"/>
              </w:rPr>
              <w:t>BME - 02.</w:t>
            </w:r>
          </w:p>
        </w:tc>
        <w:tc>
          <w:tcPr>
            <w:tcW w:w="4883" w:type="dxa"/>
            <w:vAlign w:val="center"/>
          </w:tcPr>
          <w:p w14:paraId="45402040" w14:textId="77777777" w:rsidR="00BC25F7" w:rsidRDefault="00BC25F7" w:rsidP="00BC25F7">
            <w:pPr>
              <w:pStyle w:val="ListParagraph"/>
              <w:spacing w:after="0" w:line="240" w:lineRule="auto"/>
              <w:ind w:left="0"/>
              <w:rPr>
                <w:rFonts w:ascii="Arial" w:hAnsi="Arial" w:cs="Arial"/>
              </w:rPr>
            </w:pPr>
            <w:r>
              <w:rPr>
                <w:rFonts w:ascii="Century Gothic" w:hAnsi="Century Gothic" w:cs="Arial"/>
                <w:bCs/>
                <w:sz w:val="20"/>
                <w:szCs w:val="20"/>
              </w:rPr>
              <w:t xml:space="preserve">STRATEGIC MANAGEMENT </w:t>
            </w:r>
          </w:p>
        </w:tc>
        <w:tc>
          <w:tcPr>
            <w:tcW w:w="900" w:type="dxa"/>
            <w:shd w:val="clear" w:color="auto" w:fill="FFFFFF" w:themeFill="background1"/>
            <w:vAlign w:val="center"/>
          </w:tcPr>
          <w:p w14:paraId="4821FEA8" w14:textId="77777777" w:rsidR="00BC25F7" w:rsidRDefault="00BC25F7" w:rsidP="00BC25F7">
            <w:pPr>
              <w:pStyle w:val="ListParagraph"/>
              <w:spacing w:after="0" w:line="240" w:lineRule="auto"/>
              <w:ind w:left="0"/>
              <w:jc w:val="center"/>
              <w:rPr>
                <w:rFonts w:ascii="Arial Narrow" w:hAnsi="Arial Narrow" w:cs="Arial"/>
              </w:rPr>
            </w:pPr>
            <w:r>
              <w:rPr>
                <w:rFonts w:ascii="Arial Narrow" w:hAnsi="Arial Narrow"/>
                <w:sz w:val="20"/>
                <w:szCs w:val="20"/>
              </w:rPr>
              <w:t>3</w:t>
            </w:r>
          </w:p>
        </w:tc>
        <w:tc>
          <w:tcPr>
            <w:tcW w:w="720" w:type="dxa"/>
            <w:shd w:val="clear" w:color="auto" w:fill="FFFFFF" w:themeFill="background1"/>
          </w:tcPr>
          <w:p w14:paraId="5B3350D7" w14:textId="77777777" w:rsidR="00BC25F7" w:rsidRDefault="00BC25F7" w:rsidP="00BC25F7">
            <w:pPr>
              <w:pStyle w:val="ListParagraph"/>
              <w:spacing w:after="0" w:line="240" w:lineRule="auto"/>
              <w:ind w:left="0"/>
              <w:jc w:val="center"/>
              <w:rPr>
                <w:rFonts w:ascii="Arial Narrow" w:hAnsi="Arial Narrow" w:cs="Arial"/>
              </w:rPr>
            </w:pPr>
            <w:r>
              <w:rPr>
                <w:rFonts w:ascii="Arial Narrow" w:hAnsi="Arial Narrow"/>
                <w:sz w:val="20"/>
                <w:szCs w:val="20"/>
              </w:rPr>
              <w:t>M-F</w:t>
            </w:r>
          </w:p>
        </w:tc>
        <w:tc>
          <w:tcPr>
            <w:tcW w:w="900" w:type="dxa"/>
            <w:shd w:val="clear" w:color="auto" w:fill="FFFFFF" w:themeFill="background1"/>
            <w:vAlign w:val="center"/>
          </w:tcPr>
          <w:p w14:paraId="5AB131D4" w14:textId="77777777" w:rsidR="00BC25F7" w:rsidRDefault="00BC25F7" w:rsidP="00BC25F7">
            <w:pPr>
              <w:pStyle w:val="ListParagraph"/>
              <w:spacing w:after="0" w:line="240" w:lineRule="auto"/>
              <w:ind w:left="0"/>
              <w:jc w:val="center"/>
              <w:rPr>
                <w:rFonts w:ascii="Arial Narrow" w:hAnsi="Arial Narrow" w:cs="Arial"/>
              </w:rPr>
            </w:pPr>
            <w:r>
              <w:rPr>
                <w:rFonts w:ascii="Arial Narrow" w:hAnsi="Arial Narrow"/>
                <w:sz w:val="20"/>
                <w:szCs w:val="20"/>
              </w:rPr>
              <w:t>2</w:t>
            </w:r>
          </w:p>
        </w:tc>
        <w:tc>
          <w:tcPr>
            <w:tcW w:w="1417" w:type="dxa"/>
            <w:vAlign w:val="center"/>
          </w:tcPr>
          <w:p w14:paraId="5AD1772B" w14:textId="77777777" w:rsidR="00BC25F7" w:rsidRPr="003903DD" w:rsidRDefault="00BC25F7" w:rsidP="00BC25F7">
            <w:pPr>
              <w:pStyle w:val="ListParagraph"/>
              <w:spacing w:after="0" w:line="240" w:lineRule="auto"/>
              <w:ind w:left="0"/>
              <w:rPr>
                <w:rFonts w:ascii="Arial Narrow" w:hAnsi="Arial Narrow" w:cs="Arial"/>
              </w:rPr>
            </w:pPr>
            <w:r w:rsidRPr="003903DD">
              <w:rPr>
                <w:rFonts w:ascii="Arial Narrow" w:hAnsi="Arial Narrow"/>
                <w:sz w:val="20"/>
                <w:szCs w:val="20"/>
              </w:rPr>
              <w:t>BSBA-MM 3-4</w:t>
            </w:r>
          </w:p>
        </w:tc>
      </w:tr>
      <w:tr w:rsidR="00BC25F7" w14:paraId="4EB8A265" w14:textId="77777777" w:rsidTr="00BC25F7">
        <w:trPr>
          <w:trHeight w:val="255"/>
        </w:trPr>
        <w:tc>
          <w:tcPr>
            <w:tcW w:w="1005" w:type="dxa"/>
            <w:vAlign w:val="bottom"/>
          </w:tcPr>
          <w:p w14:paraId="0BD06051" w14:textId="77777777" w:rsidR="00BC25F7" w:rsidRDefault="00BC25F7" w:rsidP="00BC25F7">
            <w:pPr>
              <w:pStyle w:val="ListParagraph"/>
              <w:spacing w:after="0" w:line="240" w:lineRule="auto"/>
              <w:ind w:left="0"/>
              <w:rPr>
                <w:rFonts w:ascii="Arial Narrow" w:hAnsi="Arial Narrow"/>
                <w:sz w:val="20"/>
                <w:szCs w:val="20"/>
              </w:rPr>
            </w:pPr>
            <w:r>
              <w:rPr>
                <w:rFonts w:ascii="Century Gothic" w:hAnsi="Century Gothic"/>
                <w:sz w:val="20"/>
                <w:szCs w:val="20"/>
              </w:rPr>
              <w:t>6-7eve</w:t>
            </w:r>
          </w:p>
        </w:tc>
        <w:tc>
          <w:tcPr>
            <w:tcW w:w="1080" w:type="dxa"/>
            <w:vAlign w:val="center"/>
          </w:tcPr>
          <w:p w14:paraId="540BBD7F" w14:textId="77777777" w:rsidR="00BC25F7" w:rsidRDefault="00BC25F7" w:rsidP="00BC25F7">
            <w:pPr>
              <w:pStyle w:val="ListParagraph"/>
              <w:spacing w:after="0" w:line="240" w:lineRule="auto"/>
              <w:ind w:left="0"/>
              <w:rPr>
                <w:rFonts w:ascii="Arial" w:hAnsi="Arial" w:cs="Arial"/>
                <w:color w:val="000000" w:themeColor="text1"/>
              </w:rPr>
            </w:pPr>
            <w:r>
              <w:rPr>
                <w:rFonts w:ascii="Century Gothic" w:hAnsi="Century Gothic"/>
                <w:bCs/>
                <w:color w:val="000000"/>
                <w:spacing w:val="-2"/>
                <w:sz w:val="20"/>
                <w:szCs w:val="20"/>
              </w:rPr>
              <w:t>FM102</w:t>
            </w:r>
          </w:p>
        </w:tc>
        <w:tc>
          <w:tcPr>
            <w:tcW w:w="4883" w:type="dxa"/>
            <w:vAlign w:val="center"/>
          </w:tcPr>
          <w:p w14:paraId="61718235" w14:textId="77777777" w:rsidR="00BC25F7" w:rsidRDefault="00BC25F7" w:rsidP="00BC25F7">
            <w:pPr>
              <w:pStyle w:val="ListParagraph"/>
              <w:spacing w:after="0" w:line="240" w:lineRule="auto"/>
              <w:ind w:left="0"/>
              <w:rPr>
                <w:rFonts w:ascii="Arial" w:hAnsi="Arial" w:cs="Arial"/>
                <w:color w:val="000000" w:themeColor="text1"/>
              </w:rPr>
            </w:pPr>
            <w:r>
              <w:rPr>
                <w:rFonts w:ascii="Century Gothic" w:hAnsi="Century Gothic"/>
                <w:bCs/>
                <w:color w:val="000000"/>
                <w:spacing w:val="-2"/>
                <w:sz w:val="20"/>
                <w:szCs w:val="20"/>
              </w:rPr>
              <w:t>FINANCIAL ANALYSIS AND REPORTING</w:t>
            </w:r>
          </w:p>
        </w:tc>
        <w:tc>
          <w:tcPr>
            <w:tcW w:w="900" w:type="dxa"/>
            <w:shd w:val="clear" w:color="auto" w:fill="FFFFFF" w:themeFill="background1"/>
            <w:vAlign w:val="center"/>
          </w:tcPr>
          <w:p w14:paraId="5A9D199F" w14:textId="77777777" w:rsidR="00BC25F7" w:rsidRDefault="00BC25F7" w:rsidP="00BC25F7">
            <w:pPr>
              <w:pStyle w:val="ListParagraph"/>
              <w:spacing w:after="0" w:line="240" w:lineRule="auto"/>
              <w:ind w:left="0"/>
              <w:jc w:val="center"/>
              <w:rPr>
                <w:rFonts w:ascii="Arial Narrow" w:hAnsi="Arial Narrow"/>
                <w:sz w:val="20"/>
                <w:szCs w:val="20"/>
              </w:rPr>
            </w:pPr>
            <w:r>
              <w:rPr>
                <w:rFonts w:ascii="Arial Narrow" w:hAnsi="Arial Narrow"/>
                <w:sz w:val="20"/>
                <w:szCs w:val="20"/>
              </w:rPr>
              <w:t>3</w:t>
            </w:r>
          </w:p>
        </w:tc>
        <w:tc>
          <w:tcPr>
            <w:tcW w:w="720" w:type="dxa"/>
            <w:shd w:val="clear" w:color="auto" w:fill="FFFFFF" w:themeFill="background1"/>
          </w:tcPr>
          <w:p w14:paraId="57ECD7F4" w14:textId="77777777" w:rsidR="00BC25F7" w:rsidRDefault="00BC25F7" w:rsidP="00BC25F7">
            <w:pPr>
              <w:pStyle w:val="ListParagraph"/>
              <w:spacing w:after="0" w:line="240" w:lineRule="auto"/>
              <w:ind w:left="0"/>
              <w:jc w:val="center"/>
              <w:rPr>
                <w:rFonts w:ascii="Arial Narrow" w:hAnsi="Arial Narrow"/>
                <w:sz w:val="20"/>
                <w:szCs w:val="20"/>
              </w:rPr>
            </w:pPr>
            <w:r>
              <w:rPr>
                <w:rFonts w:ascii="Arial Narrow" w:hAnsi="Arial Narrow"/>
                <w:sz w:val="20"/>
                <w:szCs w:val="20"/>
              </w:rPr>
              <w:t>M-F</w:t>
            </w:r>
          </w:p>
        </w:tc>
        <w:tc>
          <w:tcPr>
            <w:tcW w:w="900" w:type="dxa"/>
            <w:shd w:val="clear" w:color="auto" w:fill="FFFFFF" w:themeFill="background1"/>
            <w:vAlign w:val="center"/>
          </w:tcPr>
          <w:p w14:paraId="34259AC3" w14:textId="77777777" w:rsidR="00BC25F7" w:rsidRDefault="00BC25F7" w:rsidP="00BC25F7">
            <w:pPr>
              <w:pStyle w:val="ListParagraph"/>
              <w:spacing w:after="0" w:line="240" w:lineRule="auto"/>
              <w:ind w:left="0"/>
              <w:jc w:val="center"/>
              <w:rPr>
                <w:rFonts w:ascii="Arial Narrow" w:hAnsi="Arial Narrow" w:cs="Arial"/>
              </w:rPr>
            </w:pPr>
            <w:r>
              <w:rPr>
                <w:rFonts w:ascii="Arial Narrow" w:hAnsi="Arial Narrow"/>
                <w:sz w:val="20"/>
                <w:szCs w:val="20"/>
              </w:rPr>
              <w:t>2</w:t>
            </w:r>
          </w:p>
        </w:tc>
        <w:tc>
          <w:tcPr>
            <w:tcW w:w="1417" w:type="dxa"/>
            <w:vAlign w:val="center"/>
          </w:tcPr>
          <w:p w14:paraId="21AEECA1" w14:textId="77777777" w:rsidR="00BC25F7" w:rsidRPr="003903DD" w:rsidRDefault="00BC25F7" w:rsidP="00BC25F7">
            <w:pPr>
              <w:pStyle w:val="ListParagraph"/>
              <w:spacing w:after="0" w:line="240" w:lineRule="auto"/>
              <w:ind w:left="0"/>
              <w:rPr>
                <w:rFonts w:ascii="Arial Narrow" w:hAnsi="Arial Narrow" w:cs="Arial"/>
                <w:sz w:val="24"/>
                <w:szCs w:val="24"/>
              </w:rPr>
            </w:pPr>
            <w:r w:rsidRPr="003903DD">
              <w:rPr>
                <w:rFonts w:ascii="Arial Narrow" w:hAnsi="Arial Narrow"/>
                <w:sz w:val="20"/>
                <w:szCs w:val="20"/>
              </w:rPr>
              <w:t>BSBA-FM 2-4</w:t>
            </w:r>
          </w:p>
        </w:tc>
      </w:tr>
      <w:tr w:rsidR="00BC25F7" w14:paraId="0C05D93C" w14:textId="77777777" w:rsidTr="00BC25F7">
        <w:trPr>
          <w:trHeight w:val="255"/>
        </w:trPr>
        <w:tc>
          <w:tcPr>
            <w:tcW w:w="1005" w:type="dxa"/>
            <w:vAlign w:val="bottom"/>
          </w:tcPr>
          <w:p w14:paraId="1C3AE897" w14:textId="77777777" w:rsidR="00BC25F7" w:rsidRDefault="00BC25F7" w:rsidP="00BC25F7">
            <w:pPr>
              <w:pStyle w:val="ListParagraph"/>
              <w:spacing w:after="0" w:line="240" w:lineRule="auto"/>
              <w:ind w:left="0"/>
              <w:rPr>
                <w:rFonts w:ascii="Arial Narrow" w:hAnsi="Arial Narrow" w:cs="Arial"/>
              </w:rPr>
            </w:pPr>
            <w:r>
              <w:rPr>
                <w:rFonts w:ascii="Century Gothic" w:hAnsi="Century Gothic"/>
                <w:sz w:val="20"/>
                <w:szCs w:val="20"/>
              </w:rPr>
              <w:t>8-9eve</w:t>
            </w:r>
          </w:p>
        </w:tc>
        <w:tc>
          <w:tcPr>
            <w:tcW w:w="1080" w:type="dxa"/>
            <w:vAlign w:val="center"/>
          </w:tcPr>
          <w:p w14:paraId="1AF9B1EA" w14:textId="77777777" w:rsidR="00BC25F7" w:rsidRDefault="00BC25F7" w:rsidP="00BC25F7">
            <w:pPr>
              <w:pStyle w:val="ListParagraph"/>
              <w:spacing w:after="0" w:line="240" w:lineRule="auto"/>
              <w:ind w:left="0"/>
              <w:rPr>
                <w:rFonts w:ascii="Arial" w:hAnsi="Arial" w:cs="Arial"/>
                <w:color w:val="000000" w:themeColor="text1"/>
              </w:rPr>
            </w:pPr>
            <w:r>
              <w:rPr>
                <w:rFonts w:ascii="Century Gothic" w:hAnsi="Century Gothic"/>
                <w:bCs/>
                <w:color w:val="000000"/>
                <w:sz w:val="20"/>
                <w:szCs w:val="20"/>
              </w:rPr>
              <w:t>IBT</w:t>
            </w:r>
          </w:p>
        </w:tc>
        <w:tc>
          <w:tcPr>
            <w:tcW w:w="4883" w:type="dxa"/>
            <w:vAlign w:val="center"/>
          </w:tcPr>
          <w:p w14:paraId="782B154D" w14:textId="77777777" w:rsidR="00BC25F7" w:rsidRDefault="00BC25F7" w:rsidP="00BC25F7">
            <w:pPr>
              <w:pStyle w:val="ListParagraph"/>
              <w:spacing w:after="0" w:line="240" w:lineRule="auto"/>
              <w:ind w:left="0"/>
              <w:rPr>
                <w:rFonts w:ascii="Arial" w:hAnsi="Arial" w:cs="Arial"/>
                <w:color w:val="000000"/>
              </w:rPr>
            </w:pPr>
            <w:r>
              <w:rPr>
                <w:rFonts w:ascii="Century Gothic" w:hAnsi="Century Gothic"/>
                <w:bCs/>
                <w:color w:val="000000"/>
                <w:sz w:val="20"/>
                <w:szCs w:val="20"/>
              </w:rPr>
              <w:t>INTERNATIONAL BUSINESS AND TRADE</w:t>
            </w:r>
          </w:p>
        </w:tc>
        <w:tc>
          <w:tcPr>
            <w:tcW w:w="900" w:type="dxa"/>
            <w:shd w:val="clear" w:color="auto" w:fill="FFFFFF" w:themeFill="background1"/>
            <w:vAlign w:val="center"/>
          </w:tcPr>
          <w:p w14:paraId="27DD2D20" w14:textId="77777777" w:rsidR="00BC25F7" w:rsidRDefault="00BC25F7" w:rsidP="00BC25F7">
            <w:pPr>
              <w:pStyle w:val="ListParagraph"/>
              <w:spacing w:after="0" w:line="240" w:lineRule="auto"/>
              <w:ind w:left="0"/>
              <w:jc w:val="center"/>
              <w:rPr>
                <w:rFonts w:ascii="Arial Narrow" w:hAnsi="Arial Narrow"/>
                <w:sz w:val="20"/>
                <w:szCs w:val="20"/>
              </w:rPr>
            </w:pPr>
            <w:r>
              <w:rPr>
                <w:rFonts w:ascii="Arial Narrow" w:hAnsi="Arial Narrow"/>
                <w:sz w:val="20"/>
                <w:szCs w:val="20"/>
              </w:rPr>
              <w:t>3</w:t>
            </w:r>
          </w:p>
        </w:tc>
        <w:tc>
          <w:tcPr>
            <w:tcW w:w="720" w:type="dxa"/>
            <w:shd w:val="clear" w:color="auto" w:fill="FFFFFF" w:themeFill="background1"/>
          </w:tcPr>
          <w:p w14:paraId="6B18EBBB" w14:textId="77777777" w:rsidR="00BC25F7" w:rsidRDefault="00BC25F7" w:rsidP="00BC25F7">
            <w:pPr>
              <w:pStyle w:val="ListParagraph"/>
              <w:spacing w:after="0" w:line="240" w:lineRule="auto"/>
              <w:ind w:left="0"/>
              <w:jc w:val="center"/>
              <w:rPr>
                <w:rFonts w:ascii="Arial Narrow" w:hAnsi="Arial Narrow"/>
                <w:sz w:val="20"/>
                <w:szCs w:val="20"/>
              </w:rPr>
            </w:pPr>
            <w:r>
              <w:rPr>
                <w:rFonts w:ascii="Arial Narrow" w:hAnsi="Arial Narrow"/>
                <w:sz w:val="20"/>
                <w:szCs w:val="20"/>
              </w:rPr>
              <w:t>M-F</w:t>
            </w:r>
          </w:p>
        </w:tc>
        <w:tc>
          <w:tcPr>
            <w:tcW w:w="900" w:type="dxa"/>
            <w:shd w:val="clear" w:color="auto" w:fill="FFFFFF" w:themeFill="background1"/>
            <w:vAlign w:val="center"/>
          </w:tcPr>
          <w:p w14:paraId="36184D3C" w14:textId="77777777" w:rsidR="00BC25F7" w:rsidRDefault="00BC25F7" w:rsidP="00BC25F7">
            <w:pPr>
              <w:pStyle w:val="ListParagraph"/>
              <w:spacing w:after="0" w:line="240" w:lineRule="auto"/>
              <w:ind w:left="0"/>
              <w:jc w:val="center"/>
              <w:rPr>
                <w:rFonts w:ascii="Arial Narrow" w:hAnsi="Arial Narrow"/>
                <w:sz w:val="20"/>
                <w:szCs w:val="20"/>
              </w:rPr>
            </w:pPr>
            <w:r>
              <w:rPr>
                <w:rFonts w:ascii="Arial Narrow" w:hAnsi="Arial Narrow"/>
                <w:sz w:val="20"/>
                <w:szCs w:val="20"/>
              </w:rPr>
              <w:t>2</w:t>
            </w:r>
          </w:p>
        </w:tc>
        <w:tc>
          <w:tcPr>
            <w:tcW w:w="1417" w:type="dxa"/>
            <w:vAlign w:val="center"/>
          </w:tcPr>
          <w:p w14:paraId="5D57CAA4" w14:textId="77777777" w:rsidR="00BC25F7" w:rsidRPr="003903DD" w:rsidRDefault="00BC25F7" w:rsidP="00BC25F7">
            <w:pPr>
              <w:pStyle w:val="ListParagraph"/>
              <w:spacing w:after="0" w:line="240" w:lineRule="auto"/>
              <w:ind w:left="0"/>
              <w:rPr>
                <w:rFonts w:ascii="Arial Narrow" w:hAnsi="Arial Narrow" w:cs="Arial"/>
              </w:rPr>
            </w:pPr>
            <w:r w:rsidRPr="003903DD">
              <w:rPr>
                <w:rFonts w:ascii="Arial Narrow" w:hAnsi="Arial Narrow"/>
                <w:sz w:val="20"/>
                <w:szCs w:val="20"/>
              </w:rPr>
              <w:t>BSBA-HRM 4-3</w:t>
            </w:r>
          </w:p>
        </w:tc>
      </w:tr>
      <w:tr w:rsidR="00BC25F7" w14:paraId="6D71163B" w14:textId="77777777" w:rsidTr="00BC25F7">
        <w:trPr>
          <w:trHeight w:val="85"/>
        </w:trPr>
        <w:tc>
          <w:tcPr>
            <w:tcW w:w="1005" w:type="dxa"/>
            <w:shd w:val="clear" w:color="auto" w:fill="548DD4" w:themeFill="text2" w:themeFillTint="99"/>
          </w:tcPr>
          <w:p w14:paraId="576B9C9A" w14:textId="77777777" w:rsidR="00BC25F7" w:rsidRDefault="00BC25F7" w:rsidP="00BC25F7">
            <w:pPr>
              <w:pStyle w:val="ListParagraph"/>
              <w:spacing w:after="0" w:line="240" w:lineRule="auto"/>
              <w:ind w:left="0"/>
              <w:jc w:val="center"/>
              <w:rPr>
                <w:rFonts w:ascii="Arial" w:hAnsi="Arial" w:cs="Arial"/>
                <w:b/>
                <w:bCs/>
                <w:sz w:val="24"/>
                <w:szCs w:val="24"/>
              </w:rPr>
            </w:pPr>
          </w:p>
        </w:tc>
        <w:tc>
          <w:tcPr>
            <w:tcW w:w="1080" w:type="dxa"/>
            <w:shd w:val="clear" w:color="auto" w:fill="548DD4" w:themeFill="text2" w:themeFillTint="99"/>
          </w:tcPr>
          <w:p w14:paraId="56639690" w14:textId="77777777" w:rsidR="00BC25F7" w:rsidRDefault="00BC25F7" w:rsidP="00BC25F7">
            <w:pPr>
              <w:pStyle w:val="ListParagraph"/>
              <w:spacing w:after="0" w:line="240" w:lineRule="auto"/>
              <w:ind w:left="0"/>
              <w:jc w:val="center"/>
              <w:rPr>
                <w:rFonts w:ascii="Arial" w:hAnsi="Arial" w:cs="Arial"/>
                <w:b/>
                <w:bCs/>
                <w:sz w:val="24"/>
                <w:szCs w:val="24"/>
              </w:rPr>
            </w:pPr>
          </w:p>
        </w:tc>
        <w:tc>
          <w:tcPr>
            <w:tcW w:w="4883" w:type="dxa"/>
            <w:shd w:val="clear" w:color="auto" w:fill="548DD4" w:themeFill="text2" w:themeFillTint="99"/>
            <w:vAlign w:val="center"/>
          </w:tcPr>
          <w:p w14:paraId="4593EB41" w14:textId="77777777" w:rsidR="00BC25F7" w:rsidRDefault="00BC25F7" w:rsidP="00BC25F7">
            <w:pPr>
              <w:pStyle w:val="ListParagraph"/>
              <w:spacing w:after="0" w:line="240" w:lineRule="auto"/>
              <w:ind w:left="0"/>
              <w:jc w:val="right"/>
              <w:rPr>
                <w:rFonts w:ascii="Arial" w:hAnsi="Arial" w:cs="Arial"/>
                <w:b/>
                <w:bCs/>
                <w:sz w:val="24"/>
                <w:szCs w:val="24"/>
              </w:rPr>
            </w:pPr>
            <w:r>
              <w:rPr>
                <w:rFonts w:ascii="Arial" w:hAnsi="Arial" w:cs="Arial"/>
                <w:b/>
                <w:bCs/>
                <w:sz w:val="24"/>
                <w:szCs w:val="24"/>
              </w:rPr>
              <w:t>TOTAL UNITS</w:t>
            </w:r>
          </w:p>
        </w:tc>
        <w:tc>
          <w:tcPr>
            <w:tcW w:w="900" w:type="dxa"/>
            <w:shd w:val="clear" w:color="auto" w:fill="548DD4" w:themeFill="text2" w:themeFillTint="99"/>
          </w:tcPr>
          <w:p w14:paraId="56B4E764" w14:textId="689BA39A" w:rsidR="00BC25F7" w:rsidRDefault="00BC25F7" w:rsidP="00BC25F7">
            <w:pPr>
              <w:pStyle w:val="ListParagraph"/>
              <w:spacing w:after="0" w:line="240" w:lineRule="auto"/>
              <w:ind w:left="0"/>
              <w:jc w:val="center"/>
              <w:rPr>
                <w:rFonts w:ascii="Arial" w:hAnsi="Arial" w:cs="Arial"/>
                <w:b/>
                <w:bCs/>
                <w:sz w:val="24"/>
                <w:szCs w:val="24"/>
              </w:rPr>
            </w:pPr>
            <w:r>
              <w:rPr>
                <w:rFonts w:ascii="Arial" w:hAnsi="Arial" w:cs="Arial"/>
                <w:b/>
                <w:bCs/>
                <w:sz w:val="24"/>
                <w:szCs w:val="24"/>
              </w:rPr>
              <w:t>36.0</w:t>
            </w:r>
          </w:p>
        </w:tc>
        <w:tc>
          <w:tcPr>
            <w:tcW w:w="720" w:type="dxa"/>
            <w:shd w:val="clear" w:color="auto" w:fill="548DD4" w:themeFill="text2" w:themeFillTint="99"/>
          </w:tcPr>
          <w:p w14:paraId="751DCBCE" w14:textId="77777777" w:rsidR="00BC25F7" w:rsidRDefault="00BC25F7" w:rsidP="00BC25F7">
            <w:pPr>
              <w:pStyle w:val="ListParagraph"/>
              <w:spacing w:after="0" w:line="240" w:lineRule="auto"/>
              <w:ind w:left="0"/>
              <w:rPr>
                <w:rFonts w:ascii="Arial" w:hAnsi="Arial" w:cs="Arial"/>
                <w:b/>
                <w:bCs/>
                <w:sz w:val="24"/>
                <w:szCs w:val="24"/>
              </w:rPr>
            </w:pPr>
          </w:p>
        </w:tc>
        <w:tc>
          <w:tcPr>
            <w:tcW w:w="900" w:type="dxa"/>
            <w:shd w:val="clear" w:color="auto" w:fill="548DD4" w:themeFill="text2" w:themeFillTint="99"/>
          </w:tcPr>
          <w:p w14:paraId="13208DEF" w14:textId="77777777" w:rsidR="00BC25F7" w:rsidRDefault="00BC25F7" w:rsidP="00BC25F7">
            <w:pPr>
              <w:pStyle w:val="ListParagraph"/>
              <w:spacing w:after="0" w:line="240" w:lineRule="auto"/>
              <w:ind w:left="0"/>
              <w:jc w:val="center"/>
              <w:rPr>
                <w:rFonts w:ascii="Arial" w:hAnsi="Arial" w:cs="Arial"/>
                <w:b/>
                <w:bCs/>
                <w:sz w:val="24"/>
                <w:szCs w:val="24"/>
              </w:rPr>
            </w:pPr>
          </w:p>
        </w:tc>
        <w:tc>
          <w:tcPr>
            <w:tcW w:w="1417" w:type="dxa"/>
            <w:shd w:val="clear" w:color="auto" w:fill="548DD4" w:themeFill="text2" w:themeFillTint="99"/>
          </w:tcPr>
          <w:p w14:paraId="62F1B31C" w14:textId="77777777" w:rsidR="00BC25F7" w:rsidRDefault="00BC25F7" w:rsidP="00BC25F7">
            <w:pPr>
              <w:pStyle w:val="ListParagraph"/>
              <w:spacing w:after="0" w:line="240" w:lineRule="auto"/>
              <w:ind w:left="0"/>
              <w:jc w:val="center"/>
              <w:rPr>
                <w:rFonts w:ascii="Arial" w:hAnsi="Arial" w:cs="Arial"/>
                <w:b/>
                <w:bCs/>
                <w:sz w:val="24"/>
                <w:szCs w:val="24"/>
              </w:rPr>
            </w:pPr>
          </w:p>
        </w:tc>
      </w:tr>
    </w:tbl>
    <w:p w14:paraId="266EC634" w14:textId="77777777" w:rsidR="00360C9F" w:rsidRDefault="00360C9F" w:rsidP="00360C9F">
      <w:pPr>
        <w:spacing w:after="0" w:line="240" w:lineRule="auto"/>
        <w:ind w:firstLine="720"/>
        <w:jc w:val="both"/>
        <w:rPr>
          <w:rFonts w:ascii="Arial" w:hAnsi="Arial" w:cs="Arial"/>
          <w:b/>
          <w:bCs/>
          <w:i/>
          <w:iCs/>
          <w:sz w:val="24"/>
          <w:szCs w:val="24"/>
          <w:lang w:val="en-US"/>
        </w:rPr>
      </w:pPr>
    </w:p>
    <w:p w14:paraId="2D8A4B40" w14:textId="5D47F2AC" w:rsidR="00360C9F" w:rsidRPr="00AD511C" w:rsidRDefault="009A3CC6" w:rsidP="00AD511C">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Full</w:t>
      </w:r>
      <w:r w:rsidR="00360C9F">
        <w:rPr>
          <w:rFonts w:ascii="Arial" w:hAnsi="Arial" w:cs="Arial"/>
          <w:b/>
          <w:bCs/>
          <w:i/>
          <w:iCs/>
          <w:sz w:val="24"/>
          <w:szCs w:val="24"/>
          <w:lang w:val="en-US"/>
        </w:rPr>
        <w:t>-time Faculty:</w:t>
      </w:r>
    </w:p>
    <w:p w14:paraId="2D759FE9" w14:textId="480BF831" w:rsidR="00360C9F" w:rsidRDefault="00360C9F" w:rsidP="00360C9F">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Teaching Load:</w:t>
      </w:r>
      <w:r>
        <w:rPr>
          <w:rFonts w:ascii="Arial" w:hAnsi="Arial" w:cs="Arial"/>
          <w:i/>
          <w:iCs/>
          <w:sz w:val="24"/>
          <w:szCs w:val="24"/>
        </w:rPr>
        <w:tab/>
      </w:r>
      <w:r w:rsidR="009A3CC6">
        <w:rPr>
          <w:rFonts w:ascii="Arial" w:hAnsi="Arial" w:cs="Arial"/>
          <w:i/>
          <w:iCs/>
          <w:sz w:val="24"/>
          <w:szCs w:val="24"/>
        </w:rPr>
        <w:t>24</w:t>
      </w:r>
      <w:r>
        <w:rPr>
          <w:rFonts w:ascii="Arial" w:hAnsi="Arial" w:cs="Arial"/>
          <w:i/>
          <w:iCs/>
          <w:sz w:val="24"/>
          <w:szCs w:val="24"/>
        </w:rPr>
        <w:t xml:space="preserve"> units (</w:t>
      </w:r>
      <w:r w:rsidR="009A3CC6">
        <w:rPr>
          <w:rFonts w:ascii="Arial" w:hAnsi="Arial" w:cs="Arial"/>
          <w:i/>
          <w:iCs/>
          <w:sz w:val="24"/>
          <w:szCs w:val="24"/>
        </w:rPr>
        <w:t>8</w:t>
      </w:r>
      <w:r>
        <w:rPr>
          <w:rFonts w:ascii="Arial" w:hAnsi="Arial" w:cs="Arial"/>
          <w:i/>
          <w:iCs/>
          <w:sz w:val="24"/>
          <w:szCs w:val="24"/>
        </w:rPr>
        <w:t xml:space="preserve"> loads)</w:t>
      </w:r>
    </w:p>
    <w:p w14:paraId="366EE9D9" w14:textId="432FF88C" w:rsidR="00360C9F" w:rsidRPr="00AD511C" w:rsidRDefault="009A3CC6" w:rsidP="00AD511C">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 xml:space="preserve">Overload                  </w:t>
      </w:r>
      <w:r w:rsidR="00BC25F7">
        <w:rPr>
          <w:rFonts w:ascii="Arial" w:hAnsi="Arial" w:cs="Arial"/>
          <w:i/>
          <w:iCs/>
          <w:sz w:val="24"/>
          <w:szCs w:val="24"/>
        </w:rPr>
        <w:t>12</w:t>
      </w:r>
      <w:r>
        <w:rPr>
          <w:rFonts w:ascii="Arial" w:hAnsi="Arial" w:cs="Arial"/>
          <w:i/>
          <w:iCs/>
          <w:sz w:val="24"/>
          <w:szCs w:val="24"/>
        </w:rPr>
        <w:t xml:space="preserve"> units (</w:t>
      </w:r>
      <w:r w:rsidR="00BC25F7">
        <w:rPr>
          <w:rFonts w:ascii="Arial" w:hAnsi="Arial" w:cs="Arial"/>
          <w:i/>
          <w:iCs/>
          <w:sz w:val="24"/>
          <w:szCs w:val="24"/>
        </w:rPr>
        <w:t>4</w:t>
      </w:r>
      <w:r>
        <w:rPr>
          <w:rFonts w:ascii="Arial" w:hAnsi="Arial" w:cs="Arial"/>
          <w:i/>
          <w:iCs/>
          <w:sz w:val="24"/>
          <w:szCs w:val="24"/>
        </w:rPr>
        <w:t xml:space="preserve"> loads)</w:t>
      </w:r>
      <w:r w:rsidR="00360C9F">
        <w:rPr>
          <w:rFonts w:ascii="Arial" w:hAnsi="Arial" w:cs="Arial"/>
          <w:i/>
          <w:iCs/>
          <w:sz w:val="24"/>
          <w:szCs w:val="24"/>
        </w:rPr>
        <w:tab/>
      </w:r>
    </w:p>
    <w:p w14:paraId="580DF4AF" w14:textId="3C73963C" w:rsidR="00360C9F" w:rsidRDefault="009A3CC6" w:rsidP="00360C9F">
      <w:pPr>
        <w:pStyle w:val="ListParagraph"/>
        <w:spacing w:after="120" w:line="240" w:lineRule="auto"/>
        <w:rPr>
          <w:rFonts w:ascii="Arial" w:hAnsi="Arial" w:cs="Arial"/>
          <w:b/>
          <w:sz w:val="24"/>
          <w:szCs w:val="24"/>
        </w:rPr>
      </w:pPr>
      <w:r>
        <w:rPr>
          <w:rFonts w:ascii="Arial" w:hAnsi="Arial" w:cs="Arial"/>
          <w:b/>
          <w:sz w:val="24"/>
          <w:szCs w:val="24"/>
        </w:rPr>
        <w:tab/>
        <w:t xml:space="preserve">Consultation Hour:   </w:t>
      </w:r>
      <w:r w:rsidR="000A5E9D">
        <w:rPr>
          <w:rFonts w:ascii="Arial" w:hAnsi="Arial" w:cs="Arial"/>
          <w:b/>
          <w:sz w:val="24"/>
          <w:szCs w:val="24"/>
        </w:rPr>
        <w:t>1:00-2:00 pm Friday</w:t>
      </w:r>
    </w:p>
    <w:p w14:paraId="2A70C906" w14:textId="77777777" w:rsidR="00360C9F" w:rsidRDefault="00360C9F" w:rsidP="00360C9F">
      <w:pPr>
        <w:pStyle w:val="ListParagraph"/>
        <w:spacing w:after="120" w:line="240" w:lineRule="auto"/>
        <w:rPr>
          <w:rFonts w:ascii="Arial" w:hAnsi="Arial" w:cs="Arial"/>
          <w:b/>
          <w:sz w:val="24"/>
          <w:szCs w:val="24"/>
        </w:rPr>
      </w:pPr>
    </w:p>
    <w:p w14:paraId="43DCB0CA" w14:textId="77777777" w:rsidR="00360C9F" w:rsidRDefault="00360C9F" w:rsidP="00360C9F">
      <w:pPr>
        <w:pStyle w:val="ListParagraph"/>
        <w:spacing w:after="120" w:line="240" w:lineRule="auto"/>
        <w:rPr>
          <w:rFonts w:ascii="Arial" w:hAnsi="Arial" w:cs="Arial"/>
          <w:b/>
          <w:sz w:val="24"/>
          <w:szCs w:val="24"/>
        </w:rPr>
      </w:pPr>
    </w:p>
    <w:p w14:paraId="04770569" w14:textId="77777777" w:rsidR="00360C9F" w:rsidRDefault="00360C9F" w:rsidP="00360C9F">
      <w:pPr>
        <w:pStyle w:val="ListParagraph"/>
        <w:spacing w:after="120" w:line="240" w:lineRule="auto"/>
        <w:rPr>
          <w:rFonts w:ascii="Arial" w:hAnsi="Arial" w:cs="Arial"/>
          <w:b/>
          <w:sz w:val="24"/>
          <w:szCs w:val="24"/>
        </w:rPr>
      </w:pPr>
    </w:p>
    <w:p w14:paraId="65174052" w14:textId="77777777" w:rsidR="00360C9F" w:rsidRDefault="00360C9F" w:rsidP="00360C9F">
      <w:pPr>
        <w:pStyle w:val="ListParagraph"/>
        <w:spacing w:after="120" w:line="240" w:lineRule="auto"/>
        <w:rPr>
          <w:rFonts w:ascii="Arial" w:hAnsi="Arial" w:cs="Arial"/>
          <w:b/>
          <w:sz w:val="24"/>
          <w:szCs w:val="24"/>
        </w:rPr>
      </w:pPr>
    </w:p>
    <w:p w14:paraId="480B65F3" w14:textId="77777777" w:rsidR="00360C9F" w:rsidRDefault="00360C9F" w:rsidP="00360C9F">
      <w:pPr>
        <w:pStyle w:val="ListParagraph"/>
        <w:spacing w:after="120" w:line="240" w:lineRule="auto"/>
        <w:rPr>
          <w:rFonts w:ascii="Arial" w:hAnsi="Arial" w:cs="Arial"/>
          <w:b/>
          <w:sz w:val="24"/>
          <w:szCs w:val="24"/>
        </w:rPr>
      </w:pPr>
    </w:p>
    <w:p w14:paraId="78530526" w14:textId="77777777" w:rsidR="00360C9F" w:rsidRDefault="00360C9F" w:rsidP="00360C9F">
      <w:pPr>
        <w:pStyle w:val="ListParagraph"/>
        <w:spacing w:after="120" w:line="240" w:lineRule="auto"/>
        <w:rPr>
          <w:rFonts w:ascii="Arial" w:hAnsi="Arial" w:cs="Arial"/>
          <w:b/>
          <w:sz w:val="24"/>
          <w:szCs w:val="24"/>
        </w:rPr>
      </w:pPr>
    </w:p>
    <w:p w14:paraId="23F975E6" w14:textId="77777777" w:rsidR="00360C9F" w:rsidRDefault="00360C9F" w:rsidP="00360C9F">
      <w:pPr>
        <w:pStyle w:val="ListParagraph"/>
        <w:spacing w:after="120" w:line="240" w:lineRule="auto"/>
        <w:rPr>
          <w:rFonts w:ascii="Arial" w:hAnsi="Arial" w:cs="Arial"/>
          <w:b/>
          <w:sz w:val="24"/>
          <w:szCs w:val="24"/>
        </w:rPr>
      </w:pPr>
    </w:p>
    <w:p w14:paraId="342CAC08" w14:textId="77777777" w:rsidR="00360C9F" w:rsidRDefault="00360C9F" w:rsidP="00360C9F">
      <w:pPr>
        <w:pStyle w:val="ListParagraph"/>
        <w:spacing w:after="120" w:line="240" w:lineRule="auto"/>
        <w:rPr>
          <w:rFonts w:ascii="Arial" w:hAnsi="Arial" w:cs="Arial"/>
          <w:b/>
          <w:sz w:val="24"/>
          <w:szCs w:val="24"/>
        </w:rPr>
      </w:pPr>
    </w:p>
    <w:p w14:paraId="30D08094" w14:textId="77777777" w:rsidR="00360C9F" w:rsidRDefault="00360C9F" w:rsidP="00360C9F">
      <w:pPr>
        <w:pStyle w:val="ListParagraph"/>
        <w:spacing w:after="120" w:line="240" w:lineRule="auto"/>
        <w:rPr>
          <w:rFonts w:ascii="Arial" w:hAnsi="Arial" w:cs="Arial"/>
          <w:b/>
          <w:sz w:val="24"/>
          <w:szCs w:val="24"/>
        </w:rPr>
      </w:pPr>
    </w:p>
    <w:p w14:paraId="49E18728" w14:textId="77777777" w:rsidR="00360C9F" w:rsidRDefault="00360C9F" w:rsidP="00360C9F">
      <w:pPr>
        <w:pStyle w:val="ListParagraph"/>
        <w:spacing w:after="120" w:line="240" w:lineRule="auto"/>
        <w:rPr>
          <w:rFonts w:ascii="Arial" w:hAnsi="Arial" w:cs="Arial"/>
          <w:b/>
          <w:sz w:val="24"/>
          <w:szCs w:val="24"/>
        </w:rPr>
      </w:pPr>
    </w:p>
    <w:p w14:paraId="6C0AD7C1" w14:textId="77777777" w:rsidR="00360C9F" w:rsidRDefault="00360C9F" w:rsidP="00360C9F">
      <w:pPr>
        <w:pStyle w:val="ListParagraph"/>
        <w:spacing w:after="120" w:line="240" w:lineRule="auto"/>
        <w:rPr>
          <w:rFonts w:ascii="Arial" w:hAnsi="Arial" w:cs="Arial"/>
          <w:b/>
          <w:sz w:val="24"/>
          <w:szCs w:val="24"/>
        </w:rPr>
      </w:pPr>
    </w:p>
    <w:p w14:paraId="7703F93A" w14:textId="77777777" w:rsidR="00360C9F" w:rsidRDefault="00360C9F" w:rsidP="00360C9F">
      <w:pPr>
        <w:pStyle w:val="ListParagraph"/>
        <w:spacing w:after="120" w:line="240" w:lineRule="auto"/>
        <w:rPr>
          <w:rFonts w:ascii="Arial" w:hAnsi="Arial" w:cs="Arial"/>
          <w:b/>
          <w:sz w:val="24"/>
          <w:szCs w:val="24"/>
        </w:rPr>
      </w:pPr>
    </w:p>
    <w:p w14:paraId="6E7D187C" w14:textId="77777777" w:rsidR="00360C9F" w:rsidRDefault="00360C9F" w:rsidP="00360C9F">
      <w:pPr>
        <w:pStyle w:val="ListParagraph"/>
        <w:spacing w:after="120" w:line="240" w:lineRule="auto"/>
        <w:rPr>
          <w:rFonts w:ascii="Arial" w:hAnsi="Arial" w:cs="Arial"/>
          <w:b/>
          <w:sz w:val="24"/>
          <w:szCs w:val="24"/>
        </w:rPr>
      </w:pPr>
    </w:p>
    <w:p w14:paraId="502134F9" w14:textId="77777777" w:rsidR="00360C9F" w:rsidRDefault="00360C9F" w:rsidP="00360C9F">
      <w:pPr>
        <w:pStyle w:val="ListParagraph"/>
        <w:spacing w:after="120" w:line="240" w:lineRule="auto"/>
        <w:rPr>
          <w:rFonts w:ascii="Arial" w:hAnsi="Arial" w:cs="Arial"/>
          <w:b/>
          <w:sz w:val="24"/>
          <w:szCs w:val="24"/>
        </w:rPr>
      </w:pPr>
    </w:p>
    <w:p w14:paraId="24FA0BE6" w14:textId="77777777" w:rsidR="00360C9F" w:rsidRDefault="00360C9F" w:rsidP="00360C9F">
      <w:pPr>
        <w:pStyle w:val="ListParagraph"/>
        <w:spacing w:after="120" w:line="240" w:lineRule="auto"/>
        <w:rPr>
          <w:rFonts w:ascii="Arial" w:hAnsi="Arial" w:cs="Arial"/>
          <w:b/>
          <w:sz w:val="24"/>
          <w:szCs w:val="24"/>
        </w:rPr>
      </w:pPr>
    </w:p>
    <w:p w14:paraId="27A74F6C" w14:textId="77777777" w:rsidR="00360C9F" w:rsidRDefault="00360C9F" w:rsidP="00360C9F">
      <w:pPr>
        <w:pStyle w:val="ListParagraph"/>
        <w:spacing w:after="120" w:line="240" w:lineRule="auto"/>
        <w:rPr>
          <w:rFonts w:ascii="Arial" w:hAnsi="Arial" w:cs="Arial"/>
          <w:b/>
          <w:sz w:val="24"/>
          <w:szCs w:val="24"/>
        </w:rPr>
      </w:pPr>
    </w:p>
    <w:p w14:paraId="589EA60B" w14:textId="77777777" w:rsidR="00360C9F" w:rsidRDefault="00360C9F" w:rsidP="00360C9F">
      <w:pPr>
        <w:pStyle w:val="ListParagraph"/>
        <w:spacing w:after="120" w:line="240" w:lineRule="auto"/>
        <w:rPr>
          <w:rFonts w:ascii="Arial" w:hAnsi="Arial" w:cs="Arial"/>
          <w:b/>
          <w:sz w:val="24"/>
          <w:szCs w:val="24"/>
        </w:rPr>
      </w:pPr>
    </w:p>
    <w:p w14:paraId="5954DC98" w14:textId="77777777" w:rsidR="00360C9F" w:rsidRDefault="00360C9F" w:rsidP="00360C9F">
      <w:pPr>
        <w:pStyle w:val="ListParagraph"/>
        <w:spacing w:after="120" w:line="240" w:lineRule="auto"/>
        <w:rPr>
          <w:rFonts w:ascii="Arial" w:hAnsi="Arial" w:cs="Arial"/>
          <w:b/>
          <w:sz w:val="24"/>
          <w:szCs w:val="24"/>
        </w:rPr>
      </w:pPr>
    </w:p>
    <w:p w14:paraId="7B7EE0A5" w14:textId="77777777" w:rsidR="00360C9F" w:rsidRDefault="00360C9F" w:rsidP="00360C9F">
      <w:pPr>
        <w:pStyle w:val="ListParagraph"/>
        <w:spacing w:after="120" w:line="240" w:lineRule="auto"/>
        <w:rPr>
          <w:rFonts w:ascii="Arial" w:hAnsi="Arial" w:cs="Arial"/>
          <w:b/>
          <w:sz w:val="24"/>
          <w:szCs w:val="24"/>
        </w:rPr>
      </w:pPr>
    </w:p>
    <w:p w14:paraId="2F6ED7E8" w14:textId="77777777" w:rsidR="00AD511C" w:rsidRDefault="00AD511C" w:rsidP="00360C9F">
      <w:pPr>
        <w:pStyle w:val="ListParagraph"/>
        <w:spacing w:after="120" w:line="240" w:lineRule="auto"/>
        <w:rPr>
          <w:rFonts w:ascii="Arial" w:hAnsi="Arial" w:cs="Arial"/>
          <w:b/>
          <w:sz w:val="24"/>
          <w:szCs w:val="24"/>
        </w:rPr>
      </w:pPr>
    </w:p>
    <w:p w14:paraId="06C200E3" w14:textId="77777777" w:rsidR="00AD511C" w:rsidRDefault="00AD511C" w:rsidP="00360C9F">
      <w:pPr>
        <w:pStyle w:val="ListParagraph"/>
        <w:spacing w:after="120" w:line="240" w:lineRule="auto"/>
        <w:rPr>
          <w:rFonts w:ascii="Arial" w:hAnsi="Arial" w:cs="Arial"/>
          <w:b/>
          <w:sz w:val="24"/>
          <w:szCs w:val="24"/>
        </w:rPr>
      </w:pPr>
    </w:p>
    <w:p w14:paraId="10E0893B" w14:textId="461428BF" w:rsidR="006E2FAB" w:rsidRPr="00CA0CC3" w:rsidRDefault="006E2FAB" w:rsidP="00417477">
      <w:pPr>
        <w:spacing w:after="120" w:line="240" w:lineRule="auto"/>
        <w:ind w:firstLine="720"/>
        <w:rPr>
          <w:rFonts w:ascii="Arial" w:hAnsi="Arial" w:cs="Arial"/>
          <w:b/>
          <w:bCs/>
          <w:sz w:val="24"/>
          <w:szCs w:val="24"/>
        </w:rPr>
      </w:pPr>
      <w:r w:rsidRPr="00417477">
        <w:rPr>
          <w:noProof/>
          <w:lang w:eastAsia="en-PH"/>
        </w:rPr>
        <w:lastRenderedPageBreak/>
        <mc:AlternateContent>
          <mc:Choice Requires="wps">
            <w:drawing>
              <wp:anchor distT="0" distB="0" distL="114300" distR="114300" simplePos="0" relativeHeight="251718656" behindDoc="0" locked="0" layoutInCell="1" allowOverlap="1" wp14:anchorId="14B9994B" wp14:editId="2F3A8546">
                <wp:simplePos x="0" y="0"/>
                <wp:positionH relativeFrom="column">
                  <wp:posOffset>1814195</wp:posOffset>
                </wp:positionH>
                <wp:positionV relativeFrom="paragraph">
                  <wp:posOffset>210185</wp:posOffset>
                </wp:positionV>
                <wp:extent cx="5177790" cy="0"/>
                <wp:effectExtent l="0" t="0" r="0" b="0"/>
                <wp:wrapNone/>
                <wp:docPr id="987921987" name="Straight Connector 987921987"/>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0EAE5F90" id="Straight Connector 987921987"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42.85pt,16.55pt" to="550.5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"/>
            </w:pict>
          </mc:Fallback>
        </mc:AlternateContent>
      </w:r>
      <w:r w:rsidRPr="00417477">
        <w:rPr>
          <w:rFonts w:ascii="Arial" w:hAnsi="Arial" w:cs="Arial"/>
          <w:b/>
          <w:sz w:val="24"/>
          <w:szCs w:val="24"/>
        </w:rPr>
        <w:t>To</w:t>
      </w:r>
      <w:r w:rsidRPr="00417477">
        <w:rPr>
          <w:rFonts w:ascii="Arial" w:hAnsi="Arial" w:cs="Arial"/>
          <w:b/>
          <w:sz w:val="24"/>
          <w:szCs w:val="24"/>
        </w:rPr>
        <w:tab/>
      </w:r>
      <w:r w:rsidRPr="00417477">
        <w:rPr>
          <w:rFonts w:ascii="Arial" w:hAnsi="Arial" w:cs="Arial"/>
          <w:sz w:val="24"/>
          <w:szCs w:val="24"/>
        </w:rPr>
        <w:tab/>
        <w:t>:</w:t>
      </w:r>
      <w:r w:rsidRPr="00417477">
        <w:rPr>
          <w:rFonts w:ascii="Arial" w:hAnsi="Arial" w:cs="Arial"/>
          <w:sz w:val="24"/>
          <w:szCs w:val="24"/>
        </w:rPr>
        <w:tab/>
      </w:r>
      <w:r w:rsidR="00CA0CC3" w:rsidRPr="00CA0CC3">
        <w:rPr>
          <w:rFonts w:ascii="Arial" w:hAnsi="Arial" w:cs="Arial"/>
          <w:b/>
          <w:bCs/>
          <w:sz w:val="24"/>
          <w:szCs w:val="24"/>
        </w:rPr>
        <w:t>CUNANAN, QUENNIE A. PHD</w:t>
      </w:r>
    </w:p>
    <w:p w14:paraId="10FD60C5" w14:textId="77777777" w:rsidR="006E2FAB" w:rsidRDefault="006E2FAB" w:rsidP="006E2FAB">
      <w:pPr>
        <w:pStyle w:val="ListParagraph"/>
        <w:spacing w:after="120" w:line="240" w:lineRule="auto"/>
        <w:ind w:left="0"/>
        <w:rPr>
          <w:rFonts w:ascii="Arial" w:hAnsi="Arial" w:cs="Arial"/>
          <w:b/>
          <w:bCs/>
          <w:sz w:val="24"/>
          <w:szCs w:val="24"/>
        </w:rPr>
      </w:pPr>
    </w:p>
    <w:p w14:paraId="63763237" w14:textId="77777777" w:rsidR="006E2FAB" w:rsidRDefault="006E2FAB" w:rsidP="006E2FAB">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48716137" w14:textId="77777777" w:rsidR="006E2FAB" w:rsidRDefault="006E2FAB" w:rsidP="006E2FAB">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719680" behindDoc="0" locked="0" layoutInCell="1" allowOverlap="1" wp14:anchorId="73179CA7" wp14:editId="6BE1A4C8">
                <wp:simplePos x="0" y="0"/>
                <wp:positionH relativeFrom="column">
                  <wp:posOffset>1811655</wp:posOffset>
                </wp:positionH>
                <wp:positionV relativeFrom="paragraph">
                  <wp:posOffset>10795</wp:posOffset>
                </wp:positionV>
                <wp:extent cx="5177155" cy="0"/>
                <wp:effectExtent l="0" t="0" r="0" b="0"/>
                <wp:wrapNone/>
                <wp:docPr id="1715470960" name="Straight Connector 1715470960"/>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76F1DC26" id="Straight Connector 1715470960"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142.65pt,.85pt" to="550.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"/>
            </w:pict>
          </mc:Fallback>
        </mc:AlternateContent>
      </w:r>
    </w:p>
    <w:p w14:paraId="40AB50C6" w14:textId="550CA8C4" w:rsidR="006E2FAB" w:rsidRPr="00CA0CC3" w:rsidRDefault="006E2FAB" w:rsidP="006E2FAB">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sidRPr="00CA0CC3">
        <w:rPr>
          <w:rFonts w:ascii="Arial" w:hAnsi="Arial" w:cs="Arial"/>
          <w:b/>
          <w:bCs/>
          <w:sz w:val="24"/>
          <w:szCs w:val="24"/>
          <w:u w:val="single"/>
          <w:lang w:val="en-US"/>
        </w:rPr>
        <w:t>July 16, 2025</w:t>
      </w:r>
      <w:r w:rsidR="00CA0CC3">
        <w:rPr>
          <w:rFonts w:ascii="Arial" w:hAnsi="Arial" w:cs="Arial"/>
          <w:sz w:val="24"/>
          <w:szCs w:val="24"/>
        </w:rPr>
        <w:t>__________________________________________________</w:t>
      </w:r>
      <w:r w:rsidRPr="00CA0CC3">
        <w:rPr>
          <w:rFonts w:ascii="Arial" w:hAnsi="Arial" w:cs="Arial"/>
          <w:sz w:val="24"/>
          <w:szCs w:val="24"/>
        </w:rPr>
        <w:tab/>
      </w:r>
    </w:p>
    <w:p w14:paraId="6BD090EB" w14:textId="77777777" w:rsidR="001F42FB" w:rsidRDefault="001F42FB" w:rsidP="006E2FAB">
      <w:pPr>
        <w:pStyle w:val="ListParagraph"/>
        <w:spacing w:after="120" w:line="240" w:lineRule="auto"/>
        <w:rPr>
          <w:rFonts w:ascii="Arial" w:hAnsi="Arial" w:cs="Arial"/>
          <w:sz w:val="24"/>
          <w:szCs w:val="24"/>
        </w:rPr>
      </w:pPr>
    </w:p>
    <w:p w14:paraId="074694F3" w14:textId="77777777" w:rsidR="006E2FAB" w:rsidDel="00761020" w:rsidRDefault="006E2FAB" w:rsidP="006E2FAB">
      <w:pPr>
        <w:pStyle w:val="ListParagraph"/>
        <w:spacing w:after="120" w:line="240" w:lineRule="auto"/>
        <w:rPr>
          <w:del w:id="1" w:author="Roni Mines" w:date="2025-07-29T09:24:00Z" w16du:dateUtc="2025-07-29T01:24:00Z"/>
          <w:rFonts w:ascii="Arial" w:hAnsi="Arial" w:cs="Arial"/>
          <w:sz w:val="24"/>
          <w:szCs w:val="24"/>
        </w:rPr>
      </w:pPr>
      <w:r>
        <w:rPr>
          <w:rFonts w:ascii="Arial" w:hAnsi="Arial" w:cs="Arial"/>
          <w:b/>
          <w:noProof/>
          <w:sz w:val="24"/>
          <w:szCs w:val="24"/>
          <w:lang w:eastAsia="en-PH"/>
        </w:rPr>
        <mc:AlternateContent>
          <mc:Choice Requires="wps">
            <w:drawing>
              <wp:anchor distT="0" distB="0" distL="114300" distR="114300" simplePos="0" relativeHeight="251720704" behindDoc="0" locked="0" layoutInCell="1" allowOverlap="1" wp14:anchorId="4A7B7F12" wp14:editId="7EC6BD76">
                <wp:simplePos x="0" y="0"/>
                <wp:positionH relativeFrom="column">
                  <wp:posOffset>1754505</wp:posOffset>
                </wp:positionH>
                <wp:positionV relativeFrom="paragraph">
                  <wp:posOffset>19050</wp:posOffset>
                </wp:positionV>
                <wp:extent cx="5236845" cy="0"/>
                <wp:effectExtent l="0" t="0" r="0" b="0"/>
                <wp:wrapNone/>
                <wp:docPr id="372762920" name="Straight Connector 372762920"/>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261814B1" id="Straight Connector 372762920"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38.15pt,1.5pt" to="55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"/>
            </w:pict>
          </mc:Fallback>
        </mc:AlternateContent>
      </w:r>
    </w:p>
    <w:p w14:paraId="39CCD9A9" w14:textId="77777777" w:rsidR="006E2FAB" w:rsidDel="00761020" w:rsidRDefault="006E2FAB" w:rsidP="00761020">
      <w:pPr>
        <w:spacing w:after="120" w:line="240" w:lineRule="auto"/>
        <w:rPr>
          <w:del w:id="2" w:author="Roni Mines" w:date="2025-07-29T09:22:00Z" w16du:dateUtc="2025-07-29T01:22:00Z"/>
        </w:rPr>
      </w:pPr>
    </w:p>
    <w:p w14:paraId="02C708C2" w14:textId="77777777" w:rsidR="006E2FAB" w:rsidDel="00761020" w:rsidRDefault="006E2FAB" w:rsidP="006E2FAB">
      <w:pPr>
        <w:spacing w:after="120" w:line="240" w:lineRule="auto"/>
        <w:rPr>
          <w:del w:id="3" w:author="Roni Mines" w:date="2025-07-29T09:22:00Z" w16du:dateUtc="2025-07-29T01:22:00Z"/>
          <w:rFonts w:ascii="Arial" w:hAnsi="Arial" w:cs="Arial"/>
          <w:b/>
          <w:sz w:val="24"/>
          <w:szCs w:val="24"/>
        </w:rPr>
      </w:pPr>
    </w:p>
    <w:p w14:paraId="28A79E38" w14:textId="77777777" w:rsidR="006E2FAB" w:rsidRDefault="006E2FAB" w:rsidP="006E2FAB">
      <w:pPr>
        <w:spacing w:after="120" w:line="240" w:lineRule="auto"/>
        <w:rPr>
          <w:rFonts w:ascii="Arial" w:hAnsi="Arial" w:cs="Arial"/>
          <w:b/>
          <w:sz w:val="24"/>
          <w:szCs w:val="24"/>
        </w:rPr>
      </w:pPr>
    </w:p>
    <w:p w14:paraId="416D9679" w14:textId="77777777" w:rsidR="006E2FAB" w:rsidRDefault="006E2FAB" w:rsidP="006E2FAB">
      <w:pPr>
        <w:spacing w:after="120" w:line="240" w:lineRule="auto"/>
        <w:rPr>
          <w:rFonts w:ascii="Arial" w:hAnsi="Arial" w:cs="Arial"/>
          <w:b/>
          <w:sz w:val="24"/>
          <w:szCs w:val="24"/>
        </w:rPr>
      </w:pPr>
    </w:p>
    <w:p w14:paraId="74E4505B" w14:textId="77777777" w:rsidR="00AD511C" w:rsidRDefault="00AD511C" w:rsidP="006E2FAB">
      <w:pPr>
        <w:spacing w:after="120" w:line="240" w:lineRule="auto"/>
        <w:rPr>
          <w:rFonts w:ascii="Arial" w:hAnsi="Arial" w:cs="Arial"/>
          <w:b/>
          <w:sz w:val="24"/>
          <w:szCs w:val="24"/>
        </w:rPr>
      </w:pPr>
    </w:p>
    <w:tbl>
      <w:tblPr>
        <w:tblStyle w:val="TableGrid"/>
        <w:tblW w:w="11345" w:type="dxa"/>
        <w:tblInd w:w="250" w:type="dxa"/>
        <w:tblLayout w:type="fixed"/>
        <w:tblLook w:val="04A0" w:firstRow="1" w:lastRow="0" w:firstColumn="1" w:lastColumn="0" w:noHBand="0" w:noVBand="1"/>
      </w:tblPr>
      <w:tblGrid>
        <w:gridCol w:w="1455"/>
        <w:gridCol w:w="1170"/>
        <w:gridCol w:w="4343"/>
        <w:gridCol w:w="900"/>
        <w:gridCol w:w="720"/>
        <w:gridCol w:w="900"/>
        <w:gridCol w:w="1857"/>
      </w:tblGrid>
      <w:tr w:rsidR="006E2FAB" w14:paraId="7541C85F" w14:textId="77777777" w:rsidTr="00D2375D">
        <w:trPr>
          <w:trHeight w:val="85"/>
        </w:trPr>
        <w:tc>
          <w:tcPr>
            <w:tcW w:w="1455" w:type="dxa"/>
            <w:shd w:val="clear" w:color="auto" w:fill="8DB3E2" w:themeFill="text2" w:themeFillTint="66"/>
            <w:vAlign w:val="center"/>
          </w:tcPr>
          <w:p w14:paraId="24327F6B" w14:textId="77777777" w:rsidR="006E2FAB" w:rsidRDefault="006E2FAB" w:rsidP="00D2375D">
            <w:pPr>
              <w:pStyle w:val="ListParagraph"/>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404EEF15" w14:textId="77777777" w:rsidR="006E2FAB" w:rsidRDefault="006E2FAB" w:rsidP="00D2375D">
            <w:pPr>
              <w:pStyle w:val="ListParagraph"/>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2F36CFD9" w14:textId="77777777" w:rsidR="006E2FAB" w:rsidRDefault="006E2FAB" w:rsidP="00D2375D">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64D07BCA" w14:textId="77777777" w:rsidR="006E2FAB" w:rsidRDefault="006E2FAB" w:rsidP="00D2375D">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2D29EAEC" w14:textId="77777777" w:rsidR="006E2FAB" w:rsidRDefault="006E2FAB" w:rsidP="00D2375D">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3C2620D9" w14:textId="77777777" w:rsidR="006E2FAB" w:rsidRDefault="006E2FAB" w:rsidP="00D2375D">
            <w:pPr>
              <w:pStyle w:val="ListParagraph"/>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1DC6F8C1" w14:textId="77777777" w:rsidR="006E2FAB" w:rsidRDefault="006E2FAB" w:rsidP="00D2375D">
            <w:pPr>
              <w:pStyle w:val="ListParagraph"/>
              <w:spacing w:after="0" w:line="240" w:lineRule="auto"/>
              <w:ind w:left="0"/>
              <w:jc w:val="center"/>
              <w:rPr>
                <w:rFonts w:ascii="Arial" w:hAnsi="Arial" w:cs="Arial"/>
                <w:b/>
              </w:rPr>
            </w:pPr>
            <w:r>
              <w:rPr>
                <w:rFonts w:ascii="Arial" w:hAnsi="Arial" w:cs="Arial"/>
                <w:b/>
              </w:rPr>
              <w:t>SECTION</w:t>
            </w:r>
          </w:p>
        </w:tc>
      </w:tr>
      <w:tr w:rsidR="00CA0CC3" w14:paraId="4B9E7865" w14:textId="77777777" w:rsidTr="00FC2983">
        <w:trPr>
          <w:trHeight w:val="85"/>
        </w:trPr>
        <w:tc>
          <w:tcPr>
            <w:tcW w:w="1455" w:type="dxa"/>
            <w:vAlign w:val="bottom"/>
          </w:tcPr>
          <w:p w14:paraId="77B0D08E" w14:textId="0F7472EB" w:rsidR="00CA0CC3" w:rsidRDefault="00CA0CC3" w:rsidP="00CA0CC3">
            <w:pPr>
              <w:spacing w:after="0" w:line="240" w:lineRule="auto"/>
              <w:jc w:val="center"/>
              <w:rPr>
                <w:rFonts w:ascii="Arial" w:hAnsi="Arial" w:cs="Arial"/>
              </w:rPr>
            </w:pPr>
            <w:r>
              <w:rPr>
                <w:rFonts w:ascii="Century Gothic" w:hAnsi="Century Gothic"/>
                <w:sz w:val="20"/>
                <w:szCs w:val="20"/>
              </w:rPr>
              <w:t>10-11am</w:t>
            </w:r>
          </w:p>
        </w:tc>
        <w:tc>
          <w:tcPr>
            <w:tcW w:w="1170" w:type="dxa"/>
          </w:tcPr>
          <w:p w14:paraId="553DD517" w14:textId="01694C4F" w:rsidR="00CA0CC3" w:rsidRDefault="00CA0CC3" w:rsidP="00CA0CC3">
            <w:pPr>
              <w:spacing w:after="0" w:line="240" w:lineRule="auto"/>
              <w:rPr>
                <w:rFonts w:ascii="Arial" w:hAnsi="Arial" w:cs="Arial"/>
              </w:rPr>
            </w:pPr>
            <w:r>
              <w:rPr>
                <w:rFonts w:ascii="Century Gothic" w:hAnsi="Century Gothic"/>
                <w:color w:val="000000"/>
                <w:sz w:val="20"/>
                <w:szCs w:val="20"/>
              </w:rPr>
              <w:t>RES 1</w:t>
            </w:r>
          </w:p>
        </w:tc>
        <w:tc>
          <w:tcPr>
            <w:tcW w:w="4343" w:type="dxa"/>
          </w:tcPr>
          <w:p w14:paraId="4024B6C9" w14:textId="3FA1293F" w:rsidR="00CA0CC3" w:rsidRDefault="00CA0CC3" w:rsidP="00CA0CC3">
            <w:pPr>
              <w:spacing w:after="0" w:line="240" w:lineRule="auto"/>
              <w:rPr>
                <w:rFonts w:ascii="Arial Narrow" w:hAnsi="Arial Narrow" w:cs="Arial Narrow"/>
              </w:rPr>
            </w:pPr>
            <w:r>
              <w:rPr>
                <w:rFonts w:ascii="Century Gothic" w:hAnsi="Century Gothic"/>
                <w:color w:val="000000"/>
                <w:sz w:val="20"/>
                <w:szCs w:val="20"/>
              </w:rPr>
              <w:t>BUSINESS RESEARCH</w:t>
            </w:r>
          </w:p>
        </w:tc>
        <w:tc>
          <w:tcPr>
            <w:tcW w:w="900" w:type="dxa"/>
            <w:vAlign w:val="bottom"/>
          </w:tcPr>
          <w:p w14:paraId="5B851848" w14:textId="4A64C030" w:rsidR="00CA0CC3" w:rsidRDefault="00CA0CC3" w:rsidP="00CA0CC3">
            <w:pPr>
              <w:spacing w:after="0" w:line="240" w:lineRule="auto"/>
              <w:jc w:val="center"/>
              <w:rPr>
                <w:rFonts w:ascii="Arial" w:hAnsi="Arial" w:cs="Arial"/>
              </w:rPr>
            </w:pPr>
            <w:r>
              <w:rPr>
                <w:rFonts w:ascii="Century Gothic" w:hAnsi="Century Gothic"/>
                <w:sz w:val="20"/>
                <w:szCs w:val="20"/>
              </w:rPr>
              <w:t>3</w:t>
            </w:r>
          </w:p>
        </w:tc>
        <w:tc>
          <w:tcPr>
            <w:tcW w:w="720" w:type="dxa"/>
            <w:vAlign w:val="bottom"/>
          </w:tcPr>
          <w:p w14:paraId="1C016524" w14:textId="75385BD5" w:rsidR="00CA0CC3" w:rsidRDefault="00CA0CC3" w:rsidP="00CA0CC3">
            <w:pPr>
              <w:spacing w:after="0" w:line="240" w:lineRule="auto"/>
              <w:jc w:val="center"/>
              <w:rPr>
                <w:rFonts w:ascii="Arial" w:hAnsi="Arial" w:cs="Arial"/>
              </w:rPr>
            </w:pPr>
            <w:r>
              <w:rPr>
                <w:rFonts w:ascii="Century Gothic" w:hAnsi="Century Gothic"/>
                <w:sz w:val="20"/>
                <w:szCs w:val="20"/>
              </w:rPr>
              <w:t>M-F</w:t>
            </w:r>
          </w:p>
        </w:tc>
        <w:tc>
          <w:tcPr>
            <w:tcW w:w="900" w:type="dxa"/>
            <w:vAlign w:val="center"/>
          </w:tcPr>
          <w:p w14:paraId="7C91C787" w14:textId="77777777" w:rsidR="00CA0CC3" w:rsidRDefault="00CA0CC3" w:rsidP="00CA0CC3">
            <w:pPr>
              <w:spacing w:after="0" w:line="240" w:lineRule="auto"/>
              <w:jc w:val="center"/>
              <w:rPr>
                <w:rFonts w:ascii="Arial" w:hAnsi="Arial" w:cs="Arial"/>
              </w:rPr>
            </w:pPr>
            <w:r>
              <w:rPr>
                <w:rFonts w:ascii="Arial" w:hAnsi="Arial" w:cs="Arial"/>
              </w:rPr>
              <w:t>1</w:t>
            </w:r>
          </w:p>
        </w:tc>
        <w:tc>
          <w:tcPr>
            <w:tcW w:w="1857" w:type="dxa"/>
            <w:vAlign w:val="bottom"/>
          </w:tcPr>
          <w:p w14:paraId="7FA081BF" w14:textId="5C64D143" w:rsidR="00CA0CC3" w:rsidRDefault="00CA0CC3" w:rsidP="00CA0CC3">
            <w:pPr>
              <w:spacing w:after="0" w:line="240" w:lineRule="auto"/>
              <w:rPr>
                <w:rFonts w:ascii="Arial" w:hAnsi="Arial" w:cs="Arial"/>
              </w:rPr>
            </w:pPr>
            <w:r>
              <w:rPr>
                <w:rFonts w:ascii="Century Gothic" w:hAnsi="Century Gothic"/>
                <w:sz w:val="20"/>
                <w:szCs w:val="20"/>
              </w:rPr>
              <w:t>BSBA-FM 3 -1</w:t>
            </w:r>
          </w:p>
        </w:tc>
      </w:tr>
      <w:tr w:rsidR="00CA0CC3" w14:paraId="4CB6A6E0" w14:textId="77777777" w:rsidTr="00FC2983">
        <w:trPr>
          <w:trHeight w:val="85"/>
        </w:trPr>
        <w:tc>
          <w:tcPr>
            <w:tcW w:w="1455" w:type="dxa"/>
            <w:vAlign w:val="bottom"/>
          </w:tcPr>
          <w:p w14:paraId="197D85D9" w14:textId="0E27FEDB" w:rsidR="00CA0CC3" w:rsidRDefault="00CA0CC3" w:rsidP="00CA0CC3">
            <w:pPr>
              <w:spacing w:after="0" w:line="240" w:lineRule="auto"/>
              <w:jc w:val="center"/>
              <w:rPr>
                <w:rFonts w:ascii="Arial" w:hAnsi="Arial" w:cs="Arial"/>
              </w:rPr>
            </w:pPr>
            <w:r>
              <w:rPr>
                <w:rFonts w:ascii="Century Gothic" w:hAnsi="Century Gothic"/>
                <w:sz w:val="20"/>
                <w:szCs w:val="20"/>
              </w:rPr>
              <w:t>11-12am</w:t>
            </w:r>
          </w:p>
        </w:tc>
        <w:tc>
          <w:tcPr>
            <w:tcW w:w="1170" w:type="dxa"/>
            <w:vAlign w:val="center"/>
          </w:tcPr>
          <w:p w14:paraId="7F84906C" w14:textId="2F68D06E" w:rsidR="00CA0CC3" w:rsidRDefault="00CA0CC3" w:rsidP="00CA0CC3">
            <w:pPr>
              <w:spacing w:after="0" w:line="240" w:lineRule="auto"/>
              <w:rPr>
                <w:rFonts w:ascii="Arial Narrow" w:hAnsi="Arial Narrow" w:cs="Arial Narrow"/>
              </w:rPr>
            </w:pPr>
            <w:r>
              <w:rPr>
                <w:rFonts w:ascii="Century Gothic" w:hAnsi="Century Gothic" w:cs="Arial"/>
                <w:color w:val="000000"/>
                <w:sz w:val="20"/>
                <w:szCs w:val="20"/>
              </w:rPr>
              <w:t>RES 2</w:t>
            </w:r>
          </w:p>
        </w:tc>
        <w:tc>
          <w:tcPr>
            <w:tcW w:w="4343" w:type="dxa"/>
            <w:vAlign w:val="center"/>
          </w:tcPr>
          <w:p w14:paraId="1BA58116" w14:textId="6310E0A1" w:rsidR="00CA0CC3" w:rsidRDefault="00CA0CC3" w:rsidP="00CA0CC3">
            <w:pPr>
              <w:spacing w:after="0" w:line="240" w:lineRule="auto"/>
              <w:rPr>
                <w:rFonts w:ascii="Arial Narrow" w:hAnsi="Arial Narrow" w:cs="Arial Narrow"/>
              </w:rPr>
            </w:pPr>
            <w:r>
              <w:rPr>
                <w:rFonts w:ascii="Century Gothic" w:hAnsi="Century Gothic" w:cs="Arial"/>
                <w:color w:val="000000"/>
                <w:sz w:val="20"/>
                <w:szCs w:val="20"/>
              </w:rPr>
              <w:t>MARKETING RESEARCH</w:t>
            </w:r>
          </w:p>
        </w:tc>
        <w:tc>
          <w:tcPr>
            <w:tcW w:w="900" w:type="dxa"/>
            <w:vAlign w:val="bottom"/>
          </w:tcPr>
          <w:p w14:paraId="3755FA97" w14:textId="53B9C960" w:rsidR="00CA0CC3" w:rsidRDefault="00CA0CC3" w:rsidP="00CA0CC3">
            <w:pPr>
              <w:spacing w:after="0" w:line="240" w:lineRule="auto"/>
              <w:jc w:val="center"/>
              <w:rPr>
                <w:rFonts w:ascii="Arial" w:hAnsi="Arial" w:cs="Arial"/>
              </w:rPr>
            </w:pPr>
            <w:r>
              <w:rPr>
                <w:rFonts w:ascii="Century Gothic" w:hAnsi="Century Gothic"/>
                <w:sz w:val="20"/>
                <w:szCs w:val="20"/>
              </w:rPr>
              <w:t>3</w:t>
            </w:r>
          </w:p>
        </w:tc>
        <w:tc>
          <w:tcPr>
            <w:tcW w:w="720" w:type="dxa"/>
            <w:vAlign w:val="bottom"/>
          </w:tcPr>
          <w:p w14:paraId="787B4546" w14:textId="5C5B5999" w:rsidR="00CA0CC3" w:rsidRDefault="00CA0CC3" w:rsidP="00CA0CC3">
            <w:pPr>
              <w:spacing w:after="0" w:line="240" w:lineRule="auto"/>
              <w:jc w:val="center"/>
              <w:rPr>
                <w:rFonts w:ascii="Arial" w:hAnsi="Arial" w:cs="Arial"/>
              </w:rPr>
            </w:pPr>
            <w:r>
              <w:rPr>
                <w:rFonts w:ascii="Century Gothic" w:hAnsi="Century Gothic"/>
                <w:sz w:val="20"/>
                <w:szCs w:val="20"/>
              </w:rPr>
              <w:t>M-F</w:t>
            </w:r>
          </w:p>
        </w:tc>
        <w:tc>
          <w:tcPr>
            <w:tcW w:w="900" w:type="dxa"/>
            <w:vAlign w:val="center"/>
          </w:tcPr>
          <w:p w14:paraId="2C1D8724" w14:textId="77777777" w:rsidR="00CA0CC3" w:rsidRDefault="00CA0CC3" w:rsidP="00CA0CC3">
            <w:pPr>
              <w:spacing w:after="0" w:line="240" w:lineRule="auto"/>
              <w:jc w:val="center"/>
              <w:rPr>
                <w:rFonts w:ascii="Arial" w:hAnsi="Arial" w:cs="Arial"/>
              </w:rPr>
            </w:pPr>
            <w:r>
              <w:rPr>
                <w:rFonts w:ascii="Arial" w:hAnsi="Arial" w:cs="Arial"/>
              </w:rPr>
              <w:t>1</w:t>
            </w:r>
          </w:p>
        </w:tc>
        <w:tc>
          <w:tcPr>
            <w:tcW w:w="1857" w:type="dxa"/>
            <w:vAlign w:val="bottom"/>
          </w:tcPr>
          <w:p w14:paraId="03D63B89" w14:textId="30F33B38" w:rsidR="00CA0CC3" w:rsidRDefault="00CA0CC3" w:rsidP="00CA0CC3">
            <w:pPr>
              <w:spacing w:after="0" w:line="240" w:lineRule="auto"/>
              <w:rPr>
                <w:rFonts w:ascii="Arial" w:hAnsi="Arial" w:cs="Arial"/>
              </w:rPr>
            </w:pPr>
            <w:r>
              <w:rPr>
                <w:rFonts w:ascii="Century Gothic" w:hAnsi="Century Gothic"/>
                <w:sz w:val="20"/>
                <w:szCs w:val="20"/>
              </w:rPr>
              <w:t>BSBA-MM3- 1</w:t>
            </w:r>
          </w:p>
        </w:tc>
      </w:tr>
      <w:tr w:rsidR="00CA0CC3" w14:paraId="55239924" w14:textId="77777777" w:rsidTr="00FC2983">
        <w:trPr>
          <w:trHeight w:val="85"/>
        </w:trPr>
        <w:tc>
          <w:tcPr>
            <w:tcW w:w="1455" w:type="dxa"/>
            <w:vAlign w:val="bottom"/>
          </w:tcPr>
          <w:p w14:paraId="162CAA62" w14:textId="3789373F" w:rsidR="00CA0CC3" w:rsidRDefault="00CA0CC3" w:rsidP="00CA0CC3">
            <w:pPr>
              <w:spacing w:after="0" w:line="240" w:lineRule="auto"/>
              <w:jc w:val="center"/>
              <w:rPr>
                <w:rFonts w:ascii="Arial" w:hAnsi="Arial" w:cs="Arial"/>
              </w:rPr>
            </w:pPr>
            <w:r>
              <w:rPr>
                <w:rFonts w:ascii="Century Gothic" w:hAnsi="Century Gothic"/>
                <w:sz w:val="20"/>
                <w:szCs w:val="20"/>
              </w:rPr>
              <w:t>1-2pm</w:t>
            </w:r>
          </w:p>
        </w:tc>
        <w:tc>
          <w:tcPr>
            <w:tcW w:w="1170" w:type="dxa"/>
            <w:vAlign w:val="center"/>
          </w:tcPr>
          <w:p w14:paraId="4A911E42" w14:textId="26193E9C" w:rsidR="00CA0CC3" w:rsidRDefault="00CA0CC3" w:rsidP="00CA0CC3">
            <w:pPr>
              <w:spacing w:after="0" w:line="240" w:lineRule="auto"/>
              <w:rPr>
                <w:rFonts w:ascii="Arial" w:eastAsia="Times New Roman" w:hAnsi="Arial" w:cs="Arial"/>
                <w:lang w:eastAsia="en-PH"/>
              </w:rPr>
            </w:pPr>
            <w:r>
              <w:rPr>
                <w:rFonts w:ascii="Century Gothic" w:hAnsi="Century Gothic" w:cs="Arial"/>
                <w:color w:val="000000"/>
                <w:sz w:val="20"/>
                <w:szCs w:val="20"/>
              </w:rPr>
              <w:t>RES 2</w:t>
            </w:r>
          </w:p>
        </w:tc>
        <w:tc>
          <w:tcPr>
            <w:tcW w:w="4343" w:type="dxa"/>
            <w:vAlign w:val="center"/>
          </w:tcPr>
          <w:p w14:paraId="3C42ADB5" w14:textId="3183AE88" w:rsidR="00CA0CC3" w:rsidRDefault="00CA0CC3" w:rsidP="00CA0CC3">
            <w:pPr>
              <w:spacing w:after="0" w:line="240" w:lineRule="auto"/>
              <w:rPr>
                <w:rFonts w:ascii="Arial Narrow" w:hAnsi="Arial Narrow" w:cs="Arial Narrow"/>
              </w:rPr>
            </w:pPr>
            <w:r>
              <w:rPr>
                <w:rFonts w:ascii="Century Gothic" w:hAnsi="Century Gothic" w:cs="Arial"/>
                <w:color w:val="000000"/>
                <w:sz w:val="20"/>
                <w:szCs w:val="20"/>
              </w:rPr>
              <w:t>MARKETING RESEARCH</w:t>
            </w:r>
          </w:p>
        </w:tc>
        <w:tc>
          <w:tcPr>
            <w:tcW w:w="900" w:type="dxa"/>
            <w:vAlign w:val="bottom"/>
          </w:tcPr>
          <w:p w14:paraId="650EC986" w14:textId="4A2124F8" w:rsidR="00CA0CC3" w:rsidRDefault="00CA0CC3" w:rsidP="00CA0CC3">
            <w:pPr>
              <w:spacing w:after="0" w:line="240" w:lineRule="auto"/>
              <w:jc w:val="center"/>
              <w:rPr>
                <w:rFonts w:ascii="Arial" w:hAnsi="Arial" w:cs="Arial"/>
              </w:rPr>
            </w:pPr>
            <w:r>
              <w:rPr>
                <w:rFonts w:ascii="Century Gothic" w:hAnsi="Century Gothic"/>
                <w:sz w:val="20"/>
                <w:szCs w:val="20"/>
              </w:rPr>
              <w:t>3</w:t>
            </w:r>
          </w:p>
        </w:tc>
        <w:tc>
          <w:tcPr>
            <w:tcW w:w="720" w:type="dxa"/>
            <w:vAlign w:val="bottom"/>
          </w:tcPr>
          <w:p w14:paraId="0356128B" w14:textId="726F4616" w:rsidR="00CA0CC3" w:rsidRDefault="00CA0CC3" w:rsidP="00CA0CC3">
            <w:pPr>
              <w:spacing w:after="0" w:line="240" w:lineRule="auto"/>
              <w:jc w:val="center"/>
              <w:rPr>
                <w:rFonts w:ascii="Arial" w:hAnsi="Arial" w:cs="Arial"/>
              </w:rPr>
            </w:pPr>
            <w:r>
              <w:rPr>
                <w:rFonts w:ascii="Century Gothic" w:hAnsi="Century Gothic"/>
                <w:sz w:val="20"/>
                <w:szCs w:val="20"/>
              </w:rPr>
              <w:t>M-F</w:t>
            </w:r>
          </w:p>
        </w:tc>
        <w:tc>
          <w:tcPr>
            <w:tcW w:w="900" w:type="dxa"/>
            <w:vAlign w:val="center"/>
          </w:tcPr>
          <w:p w14:paraId="18121173" w14:textId="77777777" w:rsidR="00CA0CC3" w:rsidRDefault="00CA0CC3" w:rsidP="00CA0CC3">
            <w:pPr>
              <w:spacing w:after="0" w:line="240" w:lineRule="auto"/>
              <w:jc w:val="center"/>
              <w:rPr>
                <w:rFonts w:ascii="Arial" w:hAnsi="Arial" w:cs="Arial"/>
              </w:rPr>
            </w:pPr>
            <w:r>
              <w:rPr>
                <w:rFonts w:ascii="Arial" w:hAnsi="Arial" w:cs="Arial"/>
              </w:rPr>
              <w:t>1</w:t>
            </w:r>
          </w:p>
        </w:tc>
        <w:tc>
          <w:tcPr>
            <w:tcW w:w="1857" w:type="dxa"/>
            <w:vAlign w:val="bottom"/>
          </w:tcPr>
          <w:p w14:paraId="0834300A" w14:textId="090FB69C" w:rsidR="00CA0CC3" w:rsidRDefault="00CA0CC3" w:rsidP="00CA0CC3">
            <w:pPr>
              <w:spacing w:after="0" w:line="240" w:lineRule="auto"/>
              <w:rPr>
                <w:rFonts w:ascii="Arial" w:hAnsi="Arial" w:cs="Arial"/>
              </w:rPr>
            </w:pPr>
            <w:r>
              <w:rPr>
                <w:rFonts w:ascii="Century Gothic" w:hAnsi="Century Gothic"/>
                <w:sz w:val="20"/>
                <w:szCs w:val="20"/>
              </w:rPr>
              <w:t>BSBA-MM3- 2</w:t>
            </w:r>
          </w:p>
        </w:tc>
      </w:tr>
      <w:tr w:rsidR="00CA0CC3" w14:paraId="022D6D4C" w14:textId="77777777" w:rsidTr="00FC2983">
        <w:trPr>
          <w:trHeight w:val="85"/>
        </w:trPr>
        <w:tc>
          <w:tcPr>
            <w:tcW w:w="1455" w:type="dxa"/>
            <w:vAlign w:val="bottom"/>
          </w:tcPr>
          <w:p w14:paraId="51B6EC0B" w14:textId="4C7D9292" w:rsidR="00CA0CC3" w:rsidRDefault="00CA0CC3" w:rsidP="00CA0CC3">
            <w:pPr>
              <w:spacing w:after="0" w:line="240" w:lineRule="auto"/>
              <w:jc w:val="center"/>
              <w:rPr>
                <w:rFonts w:ascii="Arial" w:hAnsi="Arial" w:cs="Arial"/>
              </w:rPr>
            </w:pPr>
            <w:r>
              <w:rPr>
                <w:rFonts w:ascii="Century Gothic" w:hAnsi="Century Gothic"/>
                <w:sz w:val="20"/>
                <w:szCs w:val="20"/>
              </w:rPr>
              <w:t>7-8eve</w:t>
            </w:r>
          </w:p>
        </w:tc>
        <w:tc>
          <w:tcPr>
            <w:tcW w:w="1170" w:type="dxa"/>
            <w:vAlign w:val="center"/>
          </w:tcPr>
          <w:p w14:paraId="718A4666" w14:textId="086CD3A5" w:rsidR="00CA0CC3" w:rsidRDefault="00CA0CC3" w:rsidP="00CA0CC3">
            <w:pPr>
              <w:spacing w:after="0" w:line="240" w:lineRule="auto"/>
              <w:rPr>
                <w:rFonts w:ascii="Arial Narrow" w:hAnsi="Arial Narrow" w:cs="Arial Narrow"/>
              </w:rPr>
            </w:pPr>
            <w:r>
              <w:rPr>
                <w:rFonts w:ascii="Century Gothic" w:hAnsi="Century Gothic" w:cs="Arial"/>
                <w:color w:val="000000"/>
                <w:sz w:val="20"/>
                <w:szCs w:val="20"/>
              </w:rPr>
              <w:t>RES 2</w:t>
            </w:r>
          </w:p>
        </w:tc>
        <w:tc>
          <w:tcPr>
            <w:tcW w:w="4343" w:type="dxa"/>
            <w:vAlign w:val="center"/>
          </w:tcPr>
          <w:p w14:paraId="60BBA02D" w14:textId="520003EF" w:rsidR="00CA0CC3" w:rsidRDefault="00CA0CC3" w:rsidP="00CA0CC3">
            <w:pPr>
              <w:spacing w:after="0" w:line="240" w:lineRule="auto"/>
              <w:rPr>
                <w:rFonts w:ascii="Arial Narrow" w:hAnsi="Arial Narrow" w:cs="Arial Narrow"/>
              </w:rPr>
            </w:pPr>
            <w:r>
              <w:rPr>
                <w:rFonts w:ascii="Century Gothic" w:hAnsi="Century Gothic" w:cs="Arial"/>
                <w:color w:val="000000"/>
                <w:sz w:val="20"/>
                <w:szCs w:val="20"/>
              </w:rPr>
              <w:t>MARKETING RESEARCH</w:t>
            </w:r>
          </w:p>
        </w:tc>
        <w:tc>
          <w:tcPr>
            <w:tcW w:w="900" w:type="dxa"/>
            <w:vAlign w:val="bottom"/>
          </w:tcPr>
          <w:p w14:paraId="18FCD88F" w14:textId="554993F0" w:rsidR="00CA0CC3" w:rsidRDefault="00CA0CC3" w:rsidP="00CA0CC3">
            <w:pPr>
              <w:spacing w:after="0" w:line="240" w:lineRule="auto"/>
              <w:jc w:val="center"/>
              <w:rPr>
                <w:rFonts w:ascii="Arial" w:hAnsi="Arial" w:cs="Arial"/>
              </w:rPr>
            </w:pPr>
            <w:r>
              <w:rPr>
                <w:rFonts w:ascii="Century Gothic" w:hAnsi="Century Gothic"/>
                <w:sz w:val="20"/>
                <w:szCs w:val="20"/>
              </w:rPr>
              <w:t>3</w:t>
            </w:r>
          </w:p>
        </w:tc>
        <w:tc>
          <w:tcPr>
            <w:tcW w:w="720" w:type="dxa"/>
            <w:vAlign w:val="bottom"/>
          </w:tcPr>
          <w:p w14:paraId="370CA33E" w14:textId="3342F1E0" w:rsidR="00CA0CC3" w:rsidRDefault="00CA0CC3" w:rsidP="00CA0CC3">
            <w:pPr>
              <w:spacing w:after="0" w:line="240" w:lineRule="auto"/>
              <w:jc w:val="center"/>
              <w:rPr>
                <w:rFonts w:ascii="Arial" w:hAnsi="Arial" w:cs="Arial"/>
              </w:rPr>
            </w:pPr>
            <w:r>
              <w:rPr>
                <w:rFonts w:ascii="Century Gothic" w:hAnsi="Century Gothic"/>
                <w:sz w:val="20"/>
                <w:szCs w:val="20"/>
              </w:rPr>
              <w:t>M-F</w:t>
            </w:r>
          </w:p>
        </w:tc>
        <w:tc>
          <w:tcPr>
            <w:tcW w:w="900" w:type="dxa"/>
            <w:vAlign w:val="center"/>
          </w:tcPr>
          <w:p w14:paraId="7ADF4B53" w14:textId="77777777" w:rsidR="00CA0CC3" w:rsidRDefault="00CA0CC3" w:rsidP="00CA0CC3">
            <w:pPr>
              <w:spacing w:after="0" w:line="240" w:lineRule="auto"/>
              <w:jc w:val="center"/>
              <w:rPr>
                <w:rFonts w:ascii="Arial" w:hAnsi="Arial" w:cs="Arial"/>
              </w:rPr>
            </w:pPr>
            <w:r>
              <w:rPr>
                <w:rFonts w:ascii="Arial" w:hAnsi="Arial" w:cs="Arial"/>
              </w:rPr>
              <w:t>1</w:t>
            </w:r>
          </w:p>
        </w:tc>
        <w:tc>
          <w:tcPr>
            <w:tcW w:w="1857" w:type="dxa"/>
            <w:vAlign w:val="bottom"/>
          </w:tcPr>
          <w:p w14:paraId="6359AC22" w14:textId="325D1F7A" w:rsidR="00CA0CC3" w:rsidRDefault="00CA0CC3" w:rsidP="00CA0CC3">
            <w:pPr>
              <w:spacing w:after="0" w:line="240" w:lineRule="auto"/>
              <w:rPr>
                <w:rFonts w:ascii="Arial" w:hAnsi="Arial" w:cs="Arial"/>
              </w:rPr>
            </w:pPr>
            <w:r>
              <w:rPr>
                <w:rFonts w:ascii="Century Gothic" w:hAnsi="Century Gothic"/>
                <w:sz w:val="20"/>
                <w:szCs w:val="20"/>
              </w:rPr>
              <w:t>BSBA-MM3-3</w:t>
            </w:r>
          </w:p>
        </w:tc>
      </w:tr>
      <w:tr w:rsidR="00CA0CC3" w14:paraId="0DE6DFF3" w14:textId="77777777" w:rsidTr="00FC2983">
        <w:trPr>
          <w:trHeight w:val="147"/>
        </w:trPr>
        <w:tc>
          <w:tcPr>
            <w:tcW w:w="1455" w:type="dxa"/>
            <w:tcBorders>
              <w:bottom w:val="single" w:sz="4" w:space="0" w:color="auto"/>
            </w:tcBorders>
            <w:vAlign w:val="bottom"/>
          </w:tcPr>
          <w:p w14:paraId="23C6A107" w14:textId="2A45F0A6" w:rsidR="00CA0CC3" w:rsidRDefault="00CA0CC3" w:rsidP="00CA0CC3">
            <w:pPr>
              <w:pStyle w:val="ListParagraph"/>
              <w:spacing w:after="0" w:line="240" w:lineRule="auto"/>
              <w:ind w:left="0"/>
              <w:jc w:val="center"/>
              <w:rPr>
                <w:rFonts w:ascii="Arial" w:hAnsi="Arial" w:cs="Arial"/>
              </w:rPr>
            </w:pPr>
            <w:r>
              <w:rPr>
                <w:rFonts w:ascii="Century Gothic" w:hAnsi="Century Gothic"/>
                <w:sz w:val="20"/>
                <w:szCs w:val="20"/>
              </w:rPr>
              <w:t>6-7eve</w:t>
            </w:r>
          </w:p>
        </w:tc>
        <w:tc>
          <w:tcPr>
            <w:tcW w:w="1170" w:type="dxa"/>
            <w:tcBorders>
              <w:bottom w:val="single" w:sz="4" w:space="0" w:color="auto"/>
            </w:tcBorders>
          </w:tcPr>
          <w:p w14:paraId="161C47AA" w14:textId="582DEBB7" w:rsidR="00CA0CC3" w:rsidRDefault="00CA0CC3" w:rsidP="00CA0CC3">
            <w:pPr>
              <w:pStyle w:val="ListParagraph"/>
              <w:spacing w:after="0" w:line="240" w:lineRule="auto"/>
              <w:ind w:left="0"/>
              <w:rPr>
                <w:rFonts w:ascii="Arial" w:hAnsi="Arial" w:cs="Arial"/>
              </w:rPr>
            </w:pPr>
            <w:r>
              <w:rPr>
                <w:rFonts w:ascii="Century Gothic" w:hAnsi="Century Gothic"/>
                <w:color w:val="000000"/>
                <w:sz w:val="20"/>
                <w:szCs w:val="20"/>
              </w:rPr>
              <w:t>RES 1</w:t>
            </w:r>
          </w:p>
        </w:tc>
        <w:tc>
          <w:tcPr>
            <w:tcW w:w="4343" w:type="dxa"/>
            <w:tcBorders>
              <w:bottom w:val="single" w:sz="4" w:space="0" w:color="auto"/>
            </w:tcBorders>
          </w:tcPr>
          <w:p w14:paraId="55F5FF20" w14:textId="74B8BC65" w:rsidR="00CA0CC3" w:rsidRDefault="00CA0CC3" w:rsidP="00CA0CC3">
            <w:pPr>
              <w:pStyle w:val="ListParagraph"/>
              <w:spacing w:after="0" w:line="240" w:lineRule="auto"/>
              <w:ind w:left="0"/>
              <w:rPr>
                <w:rFonts w:ascii="Arial" w:hAnsi="Arial" w:cs="Arial"/>
              </w:rPr>
            </w:pPr>
            <w:r>
              <w:rPr>
                <w:rFonts w:ascii="Century Gothic" w:hAnsi="Century Gothic"/>
                <w:color w:val="000000"/>
                <w:sz w:val="20"/>
                <w:szCs w:val="20"/>
              </w:rPr>
              <w:t>BUSINESS RESEARCH</w:t>
            </w:r>
          </w:p>
        </w:tc>
        <w:tc>
          <w:tcPr>
            <w:tcW w:w="900" w:type="dxa"/>
            <w:tcBorders>
              <w:bottom w:val="single" w:sz="4" w:space="0" w:color="auto"/>
            </w:tcBorders>
            <w:vAlign w:val="bottom"/>
          </w:tcPr>
          <w:p w14:paraId="59495B92" w14:textId="6E2064A0" w:rsidR="00CA0CC3" w:rsidRDefault="00CA0CC3" w:rsidP="00CA0CC3">
            <w:pPr>
              <w:pStyle w:val="ListParagraph"/>
              <w:spacing w:after="0" w:line="240" w:lineRule="auto"/>
              <w:ind w:left="0"/>
              <w:jc w:val="center"/>
              <w:rPr>
                <w:rFonts w:ascii="Arial" w:hAnsi="Arial" w:cs="Arial"/>
              </w:rPr>
            </w:pPr>
            <w:r>
              <w:rPr>
                <w:rFonts w:ascii="Century Gothic" w:hAnsi="Century Gothic"/>
                <w:sz w:val="20"/>
                <w:szCs w:val="20"/>
              </w:rPr>
              <w:t>3</w:t>
            </w:r>
          </w:p>
        </w:tc>
        <w:tc>
          <w:tcPr>
            <w:tcW w:w="720" w:type="dxa"/>
            <w:tcBorders>
              <w:bottom w:val="single" w:sz="4" w:space="0" w:color="auto"/>
            </w:tcBorders>
            <w:vAlign w:val="bottom"/>
          </w:tcPr>
          <w:p w14:paraId="6E4ACDEC" w14:textId="6BC14ABA" w:rsidR="00CA0CC3" w:rsidRDefault="00CA0CC3" w:rsidP="00CA0CC3">
            <w:pPr>
              <w:pStyle w:val="ListParagraph"/>
              <w:spacing w:after="0" w:line="240" w:lineRule="auto"/>
              <w:ind w:left="0"/>
              <w:jc w:val="center"/>
              <w:rPr>
                <w:rFonts w:ascii="Arial" w:hAnsi="Arial" w:cs="Arial"/>
              </w:rPr>
            </w:pPr>
            <w:r>
              <w:rPr>
                <w:rFonts w:ascii="Century Gothic" w:hAnsi="Century Gothic"/>
                <w:sz w:val="20"/>
                <w:szCs w:val="20"/>
              </w:rPr>
              <w:t>M-F</w:t>
            </w:r>
          </w:p>
        </w:tc>
        <w:tc>
          <w:tcPr>
            <w:tcW w:w="900" w:type="dxa"/>
            <w:vAlign w:val="center"/>
          </w:tcPr>
          <w:p w14:paraId="46CAC76D" w14:textId="261C6BE5" w:rsidR="00CA0CC3" w:rsidRDefault="00CA0CC3" w:rsidP="00CA0CC3">
            <w:pPr>
              <w:pStyle w:val="ListParagraph"/>
              <w:spacing w:after="0" w:line="240" w:lineRule="auto"/>
              <w:ind w:left="0"/>
              <w:jc w:val="center"/>
              <w:rPr>
                <w:rFonts w:ascii="Arial" w:hAnsi="Arial" w:cs="Arial"/>
              </w:rPr>
            </w:pPr>
            <w:r>
              <w:rPr>
                <w:rFonts w:ascii="Arial" w:hAnsi="Arial" w:cs="Arial"/>
              </w:rPr>
              <w:t>1</w:t>
            </w:r>
          </w:p>
        </w:tc>
        <w:tc>
          <w:tcPr>
            <w:tcW w:w="1857" w:type="dxa"/>
            <w:tcBorders>
              <w:bottom w:val="single" w:sz="4" w:space="0" w:color="auto"/>
            </w:tcBorders>
          </w:tcPr>
          <w:p w14:paraId="6C5181A1" w14:textId="5696C5D7" w:rsidR="00CA0CC3" w:rsidRDefault="00CA0CC3" w:rsidP="00CA0CC3">
            <w:pPr>
              <w:pStyle w:val="ListParagraph"/>
              <w:spacing w:after="0" w:line="240" w:lineRule="auto"/>
              <w:ind w:left="0"/>
              <w:rPr>
                <w:rFonts w:ascii="Arial" w:hAnsi="Arial" w:cs="Arial"/>
              </w:rPr>
            </w:pPr>
            <w:r>
              <w:rPr>
                <w:rFonts w:ascii="Century Gothic" w:hAnsi="Century Gothic"/>
                <w:sz w:val="20"/>
                <w:szCs w:val="20"/>
              </w:rPr>
              <w:t>BSBA-HRM3-4</w:t>
            </w:r>
          </w:p>
        </w:tc>
      </w:tr>
      <w:tr w:rsidR="00AD511C" w14:paraId="3994C409" w14:textId="77777777" w:rsidTr="00C64D13">
        <w:trPr>
          <w:trHeight w:val="147"/>
        </w:trPr>
        <w:tc>
          <w:tcPr>
            <w:tcW w:w="1455" w:type="dxa"/>
            <w:vAlign w:val="bottom"/>
          </w:tcPr>
          <w:p w14:paraId="3C898BBF" w14:textId="1530E18C" w:rsidR="00AD511C" w:rsidRDefault="00AD511C" w:rsidP="00AD511C">
            <w:pPr>
              <w:pStyle w:val="ListParagraph"/>
              <w:spacing w:after="0" w:line="240" w:lineRule="auto"/>
              <w:ind w:left="0"/>
              <w:jc w:val="center"/>
              <w:rPr>
                <w:rFonts w:ascii="Century Gothic" w:hAnsi="Century Gothic"/>
                <w:sz w:val="20"/>
                <w:szCs w:val="20"/>
              </w:rPr>
            </w:pPr>
            <w:r>
              <w:rPr>
                <w:rFonts w:ascii="Century Gothic" w:hAnsi="Century Gothic"/>
                <w:sz w:val="20"/>
                <w:szCs w:val="20"/>
              </w:rPr>
              <w:t>8-9eve</w:t>
            </w:r>
          </w:p>
        </w:tc>
        <w:tc>
          <w:tcPr>
            <w:tcW w:w="1170" w:type="dxa"/>
            <w:vAlign w:val="center"/>
          </w:tcPr>
          <w:p w14:paraId="03C2FD2D" w14:textId="0F49772D" w:rsidR="00AD511C" w:rsidRDefault="00AD511C" w:rsidP="00AD511C">
            <w:pPr>
              <w:pStyle w:val="ListParagraph"/>
              <w:spacing w:after="0" w:line="240" w:lineRule="auto"/>
              <w:ind w:left="0"/>
              <w:rPr>
                <w:rFonts w:ascii="Century Gothic" w:hAnsi="Century Gothic"/>
                <w:color w:val="000000"/>
                <w:sz w:val="20"/>
                <w:szCs w:val="20"/>
              </w:rPr>
            </w:pPr>
            <w:r>
              <w:rPr>
                <w:rFonts w:ascii="Century Gothic" w:hAnsi="Century Gothic" w:cs="Arial"/>
                <w:color w:val="000000"/>
                <w:sz w:val="20"/>
                <w:szCs w:val="20"/>
              </w:rPr>
              <w:t>RES 2</w:t>
            </w:r>
          </w:p>
        </w:tc>
        <w:tc>
          <w:tcPr>
            <w:tcW w:w="4343" w:type="dxa"/>
            <w:vAlign w:val="center"/>
          </w:tcPr>
          <w:p w14:paraId="6A775234" w14:textId="106DBF7C" w:rsidR="00AD511C" w:rsidRDefault="00AD511C" w:rsidP="00AD511C">
            <w:pPr>
              <w:pStyle w:val="ListParagraph"/>
              <w:spacing w:after="0" w:line="240" w:lineRule="auto"/>
              <w:ind w:left="0"/>
              <w:rPr>
                <w:rFonts w:ascii="Century Gothic" w:hAnsi="Century Gothic"/>
                <w:color w:val="000000"/>
                <w:sz w:val="20"/>
                <w:szCs w:val="20"/>
              </w:rPr>
            </w:pPr>
            <w:r>
              <w:rPr>
                <w:rFonts w:ascii="Century Gothic" w:hAnsi="Century Gothic" w:cs="Arial"/>
                <w:color w:val="000000"/>
                <w:sz w:val="20"/>
                <w:szCs w:val="20"/>
              </w:rPr>
              <w:t>MARKETING RESEARCH</w:t>
            </w:r>
          </w:p>
        </w:tc>
        <w:tc>
          <w:tcPr>
            <w:tcW w:w="900" w:type="dxa"/>
            <w:vAlign w:val="bottom"/>
          </w:tcPr>
          <w:p w14:paraId="7E999131" w14:textId="5D57AC1F" w:rsidR="00AD511C" w:rsidRDefault="00AD511C" w:rsidP="00AD511C">
            <w:pPr>
              <w:pStyle w:val="ListParagraph"/>
              <w:spacing w:after="0" w:line="240" w:lineRule="auto"/>
              <w:ind w:left="0"/>
              <w:jc w:val="center"/>
              <w:rPr>
                <w:rFonts w:ascii="Century Gothic" w:hAnsi="Century Gothic"/>
                <w:sz w:val="20"/>
                <w:szCs w:val="20"/>
              </w:rPr>
            </w:pPr>
            <w:r>
              <w:rPr>
                <w:rFonts w:ascii="Century Gothic" w:hAnsi="Century Gothic"/>
                <w:sz w:val="20"/>
                <w:szCs w:val="20"/>
              </w:rPr>
              <w:t>3</w:t>
            </w:r>
          </w:p>
        </w:tc>
        <w:tc>
          <w:tcPr>
            <w:tcW w:w="720" w:type="dxa"/>
            <w:vAlign w:val="bottom"/>
          </w:tcPr>
          <w:p w14:paraId="6464121D" w14:textId="07730452" w:rsidR="00AD511C" w:rsidRDefault="00AD511C" w:rsidP="00AD511C">
            <w:pPr>
              <w:pStyle w:val="ListParagraph"/>
              <w:spacing w:after="0" w:line="240" w:lineRule="auto"/>
              <w:ind w:left="0"/>
              <w:jc w:val="center"/>
              <w:rPr>
                <w:rFonts w:ascii="Century Gothic" w:hAnsi="Century Gothic"/>
                <w:sz w:val="20"/>
                <w:szCs w:val="20"/>
              </w:rPr>
            </w:pPr>
            <w:r>
              <w:rPr>
                <w:rFonts w:ascii="Century Gothic" w:hAnsi="Century Gothic"/>
                <w:sz w:val="20"/>
                <w:szCs w:val="20"/>
              </w:rPr>
              <w:t>M-F</w:t>
            </w:r>
          </w:p>
        </w:tc>
        <w:tc>
          <w:tcPr>
            <w:tcW w:w="900" w:type="dxa"/>
            <w:vAlign w:val="center"/>
          </w:tcPr>
          <w:p w14:paraId="6E17D28D" w14:textId="62797635" w:rsidR="00AD511C" w:rsidRDefault="00AD511C" w:rsidP="00AD511C">
            <w:pPr>
              <w:pStyle w:val="ListParagraph"/>
              <w:spacing w:after="0" w:line="240" w:lineRule="auto"/>
              <w:ind w:left="0"/>
              <w:jc w:val="center"/>
              <w:rPr>
                <w:rFonts w:ascii="Arial" w:hAnsi="Arial" w:cs="Arial"/>
              </w:rPr>
            </w:pPr>
            <w:r>
              <w:rPr>
                <w:rFonts w:ascii="Arial" w:hAnsi="Arial" w:cs="Arial"/>
              </w:rPr>
              <w:t>1</w:t>
            </w:r>
          </w:p>
        </w:tc>
        <w:tc>
          <w:tcPr>
            <w:tcW w:w="1857" w:type="dxa"/>
            <w:vAlign w:val="bottom"/>
          </w:tcPr>
          <w:p w14:paraId="22F55A45" w14:textId="68B8C6D6" w:rsidR="00AD511C" w:rsidRDefault="00AD511C" w:rsidP="00AD511C">
            <w:pPr>
              <w:pStyle w:val="ListParagraph"/>
              <w:spacing w:after="0" w:line="240" w:lineRule="auto"/>
              <w:ind w:left="0"/>
              <w:rPr>
                <w:rFonts w:ascii="Century Gothic" w:hAnsi="Century Gothic"/>
                <w:sz w:val="20"/>
                <w:szCs w:val="20"/>
              </w:rPr>
            </w:pPr>
            <w:r>
              <w:rPr>
                <w:rFonts w:ascii="Century Gothic" w:hAnsi="Century Gothic"/>
                <w:sz w:val="20"/>
                <w:szCs w:val="20"/>
              </w:rPr>
              <w:t>BSBA-MM3-4</w:t>
            </w:r>
          </w:p>
        </w:tc>
      </w:tr>
      <w:tr w:rsidR="00AD511C" w14:paraId="074658EA" w14:textId="77777777" w:rsidTr="00CA0CC3">
        <w:trPr>
          <w:trHeight w:val="245"/>
        </w:trPr>
        <w:tc>
          <w:tcPr>
            <w:tcW w:w="1455" w:type="dxa"/>
            <w:tcBorders>
              <w:top w:val="single" w:sz="4" w:space="0" w:color="auto"/>
              <w:left w:val="single" w:sz="4" w:space="0" w:color="auto"/>
              <w:bottom w:val="single" w:sz="4" w:space="0" w:color="auto"/>
              <w:right w:val="nil"/>
            </w:tcBorders>
            <w:shd w:val="clear" w:color="auto" w:fill="DDD9C3" w:themeFill="background2" w:themeFillShade="E6"/>
            <w:vAlign w:val="bottom"/>
          </w:tcPr>
          <w:p w14:paraId="6D2A1476" w14:textId="79D4E97D" w:rsidR="00AD511C" w:rsidRDefault="00AD511C" w:rsidP="00AD511C">
            <w:pPr>
              <w:pStyle w:val="ListParagraph"/>
              <w:spacing w:after="0" w:line="240" w:lineRule="auto"/>
              <w:ind w:left="0"/>
              <w:jc w:val="center"/>
              <w:rPr>
                <w:rFonts w:ascii="Arial" w:hAnsi="Arial" w:cs="Arial"/>
              </w:rPr>
            </w:pPr>
          </w:p>
        </w:tc>
        <w:tc>
          <w:tcPr>
            <w:tcW w:w="1170" w:type="dxa"/>
            <w:tcBorders>
              <w:top w:val="single" w:sz="4" w:space="0" w:color="auto"/>
              <w:left w:val="nil"/>
              <w:bottom w:val="single" w:sz="4" w:space="0" w:color="auto"/>
              <w:right w:val="nil"/>
            </w:tcBorders>
            <w:shd w:val="clear" w:color="auto" w:fill="DDD9C3" w:themeFill="background2" w:themeFillShade="E6"/>
            <w:vAlign w:val="bottom"/>
          </w:tcPr>
          <w:p w14:paraId="025FF300" w14:textId="5333807C" w:rsidR="00AD511C" w:rsidRDefault="00AD511C" w:rsidP="00AD511C">
            <w:pPr>
              <w:pStyle w:val="ListParagraph"/>
              <w:spacing w:after="0" w:line="240" w:lineRule="auto"/>
              <w:ind w:left="0"/>
              <w:rPr>
                <w:rFonts w:ascii="Arial Narrow" w:hAnsi="Arial Narrow"/>
                <w:color w:val="000000"/>
                <w:sz w:val="24"/>
                <w:szCs w:val="24"/>
              </w:rPr>
            </w:pPr>
          </w:p>
        </w:tc>
        <w:tc>
          <w:tcPr>
            <w:tcW w:w="4343" w:type="dxa"/>
            <w:tcBorders>
              <w:top w:val="single" w:sz="4" w:space="0" w:color="auto"/>
              <w:left w:val="nil"/>
              <w:bottom w:val="single" w:sz="4" w:space="0" w:color="auto"/>
              <w:right w:val="nil"/>
            </w:tcBorders>
            <w:shd w:val="clear" w:color="auto" w:fill="DDD9C3" w:themeFill="background2" w:themeFillShade="E6"/>
            <w:vAlign w:val="bottom"/>
          </w:tcPr>
          <w:p w14:paraId="35F9EB7E" w14:textId="531E79CD" w:rsidR="00AD511C" w:rsidRPr="001F42FB" w:rsidRDefault="00AD511C" w:rsidP="00AD511C">
            <w:pPr>
              <w:pStyle w:val="ListParagraph"/>
              <w:spacing w:after="0" w:line="240" w:lineRule="auto"/>
              <w:ind w:left="0"/>
              <w:rPr>
                <w:rFonts w:ascii="Arial Narrow" w:hAnsi="Arial Narrow"/>
                <w:color w:val="000000"/>
              </w:rPr>
            </w:pPr>
          </w:p>
        </w:tc>
        <w:tc>
          <w:tcPr>
            <w:tcW w:w="900" w:type="dxa"/>
            <w:tcBorders>
              <w:top w:val="single" w:sz="4" w:space="0" w:color="auto"/>
              <w:left w:val="nil"/>
              <w:bottom w:val="single" w:sz="4" w:space="0" w:color="auto"/>
              <w:right w:val="nil"/>
            </w:tcBorders>
            <w:shd w:val="clear" w:color="auto" w:fill="DDD9C3" w:themeFill="background2" w:themeFillShade="E6"/>
            <w:vAlign w:val="bottom"/>
          </w:tcPr>
          <w:p w14:paraId="4FCC05DC" w14:textId="715CC478" w:rsidR="00AD511C" w:rsidRDefault="00AD511C" w:rsidP="00AD511C">
            <w:pPr>
              <w:pStyle w:val="ListParagraph"/>
              <w:spacing w:after="0" w:line="240" w:lineRule="auto"/>
              <w:ind w:left="0"/>
              <w:jc w:val="center"/>
              <w:rPr>
                <w:rFonts w:ascii="Arial" w:hAnsi="Arial" w:cs="Arial"/>
              </w:rPr>
            </w:pPr>
          </w:p>
        </w:tc>
        <w:tc>
          <w:tcPr>
            <w:tcW w:w="720" w:type="dxa"/>
            <w:tcBorders>
              <w:top w:val="single" w:sz="4" w:space="0" w:color="auto"/>
              <w:left w:val="nil"/>
              <w:bottom w:val="single" w:sz="4" w:space="0" w:color="auto"/>
              <w:right w:val="nil"/>
            </w:tcBorders>
            <w:shd w:val="clear" w:color="auto" w:fill="DDD9C3" w:themeFill="background2" w:themeFillShade="E6"/>
            <w:vAlign w:val="bottom"/>
          </w:tcPr>
          <w:p w14:paraId="6109A588" w14:textId="0EEA1606" w:rsidR="00AD511C" w:rsidRDefault="00AD511C" w:rsidP="00AD511C">
            <w:pPr>
              <w:pStyle w:val="ListParagraph"/>
              <w:spacing w:after="0" w:line="240" w:lineRule="auto"/>
              <w:ind w:left="0"/>
              <w:jc w:val="center"/>
              <w:rPr>
                <w:rFonts w:ascii="Arial" w:hAnsi="Arial" w:cs="Arial"/>
              </w:rPr>
            </w:pPr>
          </w:p>
        </w:tc>
        <w:tc>
          <w:tcPr>
            <w:tcW w:w="900" w:type="dxa"/>
            <w:shd w:val="clear" w:color="auto" w:fill="DDD9C3" w:themeFill="background2" w:themeFillShade="E6"/>
            <w:vAlign w:val="center"/>
          </w:tcPr>
          <w:p w14:paraId="4A203FBA" w14:textId="77777777" w:rsidR="00AD511C" w:rsidRDefault="00AD511C" w:rsidP="00AD511C">
            <w:pPr>
              <w:pStyle w:val="ListParagraph"/>
              <w:spacing w:after="0" w:line="240" w:lineRule="auto"/>
              <w:ind w:left="0"/>
              <w:jc w:val="center"/>
              <w:rPr>
                <w:rFonts w:ascii="Arial" w:hAnsi="Arial" w:cs="Arial"/>
              </w:rPr>
            </w:pPr>
            <w:r>
              <w:rPr>
                <w:rFonts w:ascii="Arial" w:hAnsi="Arial" w:cs="Arial"/>
              </w:rPr>
              <w:t>2</w:t>
            </w:r>
          </w:p>
        </w:tc>
        <w:tc>
          <w:tcPr>
            <w:tcW w:w="1857" w:type="dxa"/>
            <w:tcBorders>
              <w:top w:val="single" w:sz="4" w:space="0" w:color="auto"/>
              <w:left w:val="nil"/>
              <w:bottom w:val="single" w:sz="4" w:space="0" w:color="auto"/>
              <w:right w:val="single" w:sz="4" w:space="0" w:color="auto"/>
            </w:tcBorders>
            <w:shd w:val="clear" w:color="auto" w:fill="DDD9C3" w:themeFill="background2" w:themeFillShade="E6"/>
            <w:vAlign w:val="bottom"/>
          </w:tcPr>
          <w:p w14:paraId="52399CEF" w14:textId="7FC41705" w:rsidR="00AD511C" w:rsidRDefault="00AD511C" w:rsidP="00AD511C">
            <w:pPr>
              <w:pStyle w:val="ListParagraph"/>
              <w:spacing w:after="0" w:line="240" w:lineRule="auto"/>
              <w:ind w:left="0"/>
              <w:rPr>
                <w:rFonts w:ascii="Arial" w:hAnsi="Arial" w:cs="Arial"/>
              </w:rPr>
            </w:pPr>
          </w:p>
        </w:tc>
      </w:tr>
      <w:tr w:rsidR="00AD511C" w14:paraId="6C63A36C" w14:textId="77777777" w:rsidTr="00FC2983">
        <w:trPr>
          <w:trHeight w:val="245"/>
        </w:trPr>
        <w:tc>
          <w:tcPr>
            <w:tcW w:w="1455" w:type="dxa"/>
            <w:tcBorders>
              <w:top w:val="single" w:sz="4" w:space="0" w:color="auto"/>
            </w:tcBorders>
            <w:vAlign w:val="bottom"/>
          </w:tcPr>
          <w:p w14:paraId="30CDC58D" w14:textId="455BA358" w:rsidR="00AD511C" w:rsidRDefault="00AD511C" w:rsidP="00AD511C">
            <w:pPr>
              <w:pStyle w:val="ListParagraph"/>
              <w:spacing w:after="0" w:line="240" w:lineRule="auto"/>
              <w:ind w:left="0"/>
              <w:jc w:val="center"/>
              <w:rPr>
                <w:rFonts w:ascii="Arial" w:hAnsi="Arial" w:cs="Arial"/>
              </w:rPr>
            </w:pPr>
            <w:r>
              <w:rPr>
                <w:rFonts w:ascii="Century Gothic" w:hAnsi="Century Gothic"/>
                <w:sz w:val="20"/>
                <w:szCs w:val="20"/>
              </w:rPr>
              <w:t>9-10am</w:t>
            </w:r>
          </w:p>
        </w:tc>
        <w:tc>
          <w:tcPr>
            <w:tcW w:w="1170" w:type="dxa"/>
            <w:tcBorders>
              <w:top w:val="single" w:sz="4" w:space="0" w:color="auto"/>
            </w:tcBorders>
            <w:vAlign w:val="center"/>
          </w:tcPr>
          <w:p w14:paraId="61208312" w14:textId="67964587" w:rsidR="00AD511C" w:rsidRDefault="00AD511C" w:rsidP="00AD511C">
            <w:pPr>
              <w:pStyle w:val="ListParagraph"/>
              <w:spacing w:after="0" w:line="240" w:lineRule="auto"/>
              <w:ind w:left="0"/>
              <w:rPr>
                <w:rFonts w:ascii="Arial Narrow" w:hAnsi="Arial Narrow"/>
                <w:color w:val="000000"/>
                <w:sz w:val="24"/>
                <w:szCs w:val="24"/>
              </w:rPr>
            </w:pPr>
            <w:r>
              <w:rPr>
                <w:rFonts w:ascii="Century Gothic" w:hAnsi="Century Gothic"/>
                <w:color w:val="000000"/>
                <w:sz w:val="20"/>
                <w:szCs w:val="20"/>
              </w:rPr>
              <w:t>RES 1</w:t>
            </w:r>
          </w:p>
        </w:tc>
        <w:tc>
          <w:tcPr>
            <w:tcW w:w="4343" w:type="dxa"/>
            <w:tcBorders>
              <w:top w:val="single" w:sz="4" w:space="0" w:color="auto"/>
            </w:tcBorders>
            <w:vAlign w:val="center"/>
          </w:tcPr>
          <w:p w14:paraId="37512301" w14:textId="0AF62EBA" w:rsidR="00AD511C" w:rsidRPr="001F42FB" w:rsidRDefault="00AD511C" w:rsidP="00AD511C">
            <w:pPr>
              <w:pStyle w:val="ListParagraph"/>
              <w:spacing w:after="0" w:line="240" w:lineRule="auto"/>
              <w:ind w:left="0"/>
              <w:rPr>
                <w:rFonts w:ascii="Arial Narrow" w:hAnsi="Arial Narrow"/>
                <w:color w:val="000000"/>
              </w:rPr>
            </w:pPr>
            <w:r>
              <w:rPr>
                <w:rFonts w:ascii="Century Gothic" w:hAnsi="Century Gothic"/>
                <w:color w:val="000000"/>
                <w:sz w:val="20"/>
                <w:szCs w:val="20"/>
              </w:rPr>
              <w:t>BUSINESS RESEARCH</w:t>
            </w:r>
          </w:p>
        </w:tc>
        <w:tc>
          <w:tcPr>
            <w:tcW w:w="900" w:type="dxa"/>
            <w:tcBorders>
              <w:top w:val="single" w:sz="4" w:space="0" w:color="auto"/>
            </w:tcBorders>
            <w:vAlign w:val="bottom"/>
          </w:tcPr>
          <w:p w14:paraId="3EB8B28F" w14:textId="2D22F46B" w:rsidR="00AD511C" w:rsidRDefault="00AD511C" w:rsidP="00AD511C">
            <w:pPr>
              <w:pStyle w:val="ListParagraph"/>
              <w:spacing w:after="0" w:line="240" w:lineRule="auto"/>
              <w:ind w:left="0"/>
              <w:jc w:val="center"/>
              <w:rPr>
                <w:rFonts w:ascii="Arial" w:hAnsi="Arial" w:cs="Arial"/>
              </w:rPr>
            </w:pPr>
            <w:r>
              <w:rPr>
                <w:rFonts w:ascii="Century Gothic" w:hAnsi="Century Gothic"/>
                <w:sz w:val="20"/>
                <w:szCs w:val="20"/>
              </w:rPr>
              <w:t>3</w:t>
            </w:r>
          </w:p>
        </w:tc>
        <w:tc>
          <w:tcPr>
            <w:tcW w:w="720" w:type="dxa"/>
            <w:tcBorders>
              <w:top w:val="single" w:sz="4" w:space="0" w:color="auto"/>
            </w:tcBorders>
            <w:vAlign w:val="bottom"/>
          </w:tcPr>
          <w:p w14:paraId="4EA6DF95" w14:textId="07EA6FC0" w:rsidR="00AD511C" w:rsidRDefault="00AD511C" w:rsidP="00AD511C">
            <w:pPr>
              <w:pStyle w:val="ListParagraph"/>
              <w:spacing w:after="0" w:line="240" w:lineRule="auto"/>
              <w:ind w:left="0"/>
              <w:jc w:val="center"/>
              <w:rPr>
                <w:rFonts w:ascii="Arial" w:hAnsi="Arial" w:cs="Arial"/>
              </w:rPr>
            </w:pPr>
            <w:r>
              <w:rPr>
                <w:rFonts w:ascii="Century Gothic" w:hAnsi="Century Gothic"/>
                <w:sz w:val="20"/>
                <w:szCs w:val="20"/>
              </w:rPr>
              <w:t>M-F</w:t>
            </w:r>
          </w:p>
        </w:tc>
        <w:tc>
          <w:tcPr>
            <w:tcW w:w="900" w:type="dxa"/>
            <w:vAlign w:val="center"/>
          </w:tcPr>
          <w:p w14:paraId="72DC237A" w14:textId="77777777" w:rsidR="00AD511C" w:rsidRDefault="00AD511C" w:rsidP="00AD511C">
            <w:pPr>
              <w:pStyle w:val="ListParagraph"/>
              <w:spacing w:after="0" w:line="240" w:lineRule="auto"/>
              <w:ind w:left="0"/>
              <w:jc w:val="center"/>
              <w:rPr>
                <w:rFonts w:ascii="Arial" w:hAnsi="Arial" w:cs="Arial"/>
              </w:rPr>
            </w:pPr>
            <w:r>
              <w:rPr>
                <w:rFonts w:ascii="Arial" w:hAnsi="Arial" w:cs="Arial"/>
              </w:rPr>
              <w:t>2</w:t>
            </w:r>
          </w:p>
        </w:tc>
        <w:tc>
          <w:tcPr>
            <w:tcW w:w="1857" w:type="dxa"/>
            <w:tcBorders>
              <w:top w:val="single" w:sz="4" w:space="0" w:color="auto"/>
            </w:tcBorders>
            <w:vAlign w:val="bottom"/>
          </w:tcPr>
          <w:p w14:paraId="024A030C" w14:textId="42B3799B" w:rsidR="00AD511C" w:rsidRDefault="00AD511C" w:rsidP="00AD511C">
            <w:pPr>
              <w:pStyle w:val="ListParagraph"/>
              <w:spacing w:after="0" w:line="240" w:lineRule="auto"/>
              <w:ind w:left="0"/>
              <w:rPr>
                <w:rFonts w:ascii="Arial" w:hAnsi="Arial" w:cs="Arial"/>
              </w:rPr>
            </w:pPr>
            <w:r>
              <w:rPr>
                <w:rFonts w:ascii="Century Gothic" w:hAnsi="Century Gothic"/>
                <w:sz w:val="20"/>
                <w:szCs w:val="20"/>
              </w:rPr>
              <w:t>BSBA-HRM3-1</w:t>
            </w:r>
          </w:p>
        </w:tc>
      </w:tr>
      <w:tr w:rsidR="00AD511C" w14:paraId="0C452E9F" w14:textId="77777777" w:rsidTr="00FC2983">
        <w:trPr>
          <w:trHeight w:val="245"/>
        </w:trPr>
        <w:tc>
          <w:tcPr>
            <w:tcW w:w="1455" w:type="dxa"/>
            <w:vAlign w:val="bottom"/>
          </w:tcPr>
          <w:p w14:paraId="45814BB1" w14:textId="47CDD631" w:rsidR="00AD511C" w:rsidRDefault="00AD511C" w:rsidP="00AD511C">
            <w:pPr>
              <w:pStyle w:val="ListParagraph"/>
              <w:spacing w:after="0" w:line="240" w:lineRule="auto"/>
              <w:ind w:left="0"/>
              <w:jc w:val="center"/>
              <w:rPr>
                <w:rFonts w:ascii="Arial" w:hAnsi="Arial" w:cs="Arial"/>
              </w:rPr>
            </w:pPr>
            <w:r>
              <w:rPr>
                <w:rFonts w:ascii="Century Gothic" w:hAnsi="Century Gothic"/>
                <w:sz w:val="20"/>
                <w:szCs w:val="20"/>
              </w:rPr>
              <w:t>2-3pm</w:t>
            </w:r>
          </w:p>
        </w:tc>
        <w:tc>
          <w:tcPr>
            <w:tcW w:w="1170" w:type="dxa"/>
          </w:tcPr>
          <w:p w14:paraId="0C418D9C" w14:textId="3E9EED8B" w:rsidR="00AD511C" w:rsidRDefault="00AD511C" w:rsidP="00AD511C">
            <w:pPr>
              <w:pStyle w:val="ListParagraph"/>
              <w:spacing w:after="0" w:line="240" w:lineRule="auto"/>
              <w:ind w:left="0"/>
              <w:rPr>
                <w:rFonts w:ascii="Arial Narrow" w:hAnsi="Arial Narrow"/>
                <w:color w:val="000000"/>
                <w:sz w:val="24"/>
                <w:szCs w:val="24"/>
              </w:rPr>
            </w:pPr>
            <w:r>
              <w:rPr>
                <w:rFonts w:ascii="Century Gothic" w:hAnsi="Century Gothic"/>
                <w:color w:val="000000"/>
                <w:sz w:val="20"/>
                <w:szCs w:val="20"/>
              </w:rPr>
              <w:t>RES 1</w:t>
            </w:r>
          </w:p>
        </w:tc>
        <w:tc>
          <w:tcPr>
            <w:tcW w:w="4343" w:type="dxa"/>
          </w:tcPr>
          <w:p w14:paraId="49E25803" w14:textId="720BBBDE" w:rsidR="00AD511C" w:rsidRPr="001F42FB" w:rsidRDefault="00AD511C" w:rsidP="00AD511C">
            <w:pPr>
              <w:pStyle w:val="ListParagraph"/>
              <w:spacing w:after="0" w:line="240" w:lineRule="auto"/>
              <w:ind w:left="0"/>
              <w:rPr>
                <w:rFonts w:ascii="Arial Narrow" w:hAnsi="Arial Narrow"/>
                <w:color w:val="000000"/>
              </w:rPr>
            </w:pPr>
            <w:r>
              <w:rPr>
                <w:rFonts w:ascii="Century Gothic" w:hAnsi="Century Gothic"/>
                <w:color w:val="000000"/>
                <w:sz w:val="20"/>
                <w:szCs w:val="20"/>
              </w:rPr>
              <w:t>BUSINESS RESEARCH</w:t>
            </w:r>
          </w:p>
        </w:tc>
        <w:tc>
          <w:tcPr>
            <w:tcW w:w="900" w:type="dxa"/>
            <w:vAlign w:val="bottom"/>
          </w:tcPr>
          <w:p w14:paraId="0B5749BA" w14:textId="12534434" w:rsidR="00AD511C" w:rsidRDefault="00AD511C" w:rsidP="00AD511C">
            <w:pPr>
              <w:pStyle w:val="ListParagraph"/>
              <w:spacing w:after="0" w:line="240" w:lineRule="auto"/>
              <w:ind w:left="0"/>
              <w:jc w:val="center"/>
              <w:rPr>
                <w:rFonts w:ascii="Arial" w:hAnsi="Arial" w:cs="Arial"/>
              </w:rPr>
            </w:pPr>
            <w:r>
              <w:rPr>
                <w:rFonts w:ascii="Century Gothic" w:hAnsi="Century Gothic"/>
                <w:sz w:val="20"/>
                <w:szCs w:val="20"/>
              </w:rPr>
              <w:t>3</w:t>
            </w:r>
          </w:p>
        </w:tc>
        <w:tc>
          <w:tcPr>
            <w:tcW w:w="720" w:type="dxa"/>
            <w:vAlign w:val="bottom"/>
          </w:tcPr>
          <w:p w14:paraId="2EB427DB" w14:textId="170B5859" w:rsidR="00AD511C" w:rsidRDefault="00AD511C" w:rsidP="00AD511C">
            <w:pPr>
              <w:pStyle w:val="ListParagraph"/>
              <w:spacing w:after="0" w:line="240" w:lineRule="auto"/>
              <w:ind w:left="0"/>
              <w:jc w:val="center"/>
              <w:rPr>
                <w:rFonts w:ascii="Arial" w:hAnsi="Arial" w:cs="Arial"/>
              </w:rPr>
            </w:pPr>
            <w:r>
              <w:rPr>
                <w:rFonts w:ascii="Century Gothic" w:hAnsi="Century Gothic"/>
                <w:sz w:val="20"/>
                <w:szCs w:val="20"/>
              </w:rPr>
              <w:t>M-F</w:t>
            </w:r>
          </w:p>
        </w:tc>
        <w:tc>
          <w:tcPr>
            <w:tcW w:w="900" w:type="dxa"/>
            <w:vAlign w:val="center"/>
          </w:tcPr>
          <w:p w14:paraId="5069DABE" w14:textId="77777777" w:rsidR="00AD511C" w:rsidRDefault="00AD511C" w:rsidP="00AD511C">
            <w:pPr>
              <w:pStyle w:val="ListParagraph"/>
              <w:spacing w:after="0" w:line="240" w:lineRule="auto"/>
              <w:ind w:left="0"/>
              <w:jc w:val="center"/>
              <w:rPr>
                <w:rFonts w:ascii="Arial" w:hAnsi="Arial" w:cs="Arial"/>
              </w:rPr>
            </w:pPr>
            <w:r>
              <w:rPr>
                <w:rFonts w:ascii="Arial" w:hAnsi="Arial" w:cs="Arial"/>
              </w:rPr>
              <w:t>2</w:t>
            </w:r>
          </w:p>
        </w:tc>
        <w:tc>
          <w:tcPr>
            <w:tcW w:w="1857" w:type="dxa"/>
            <w:vAlign w:val="bottom"/>
          </w:tcPr>
          <w:p w14:paraId="07F9913B" w14:textId="08ACB9FC" w:rsidR="00AD511C" w:rsidRDefault="00AD511C" w:rsidP="00AD511C">
            <w:pPr>
              <w:pStyle w:val="ListParagraph"/>
              <w:spacing w:after="0" w:line="240" w:lineRule="auto"/>
              <w:ind w:left="0"/>
              <w:rPr>
                <w:rFonts w:ascii="Arial" w:hAnsi="Arial" w:cs="Arial"/>
              </w:rPr>
            </w:pPr>
            <w:r>
              <w:rPr>
                <w:rFonts w:ascii="Century Gothic" w:hAnsi="Century Gothic"/>
                <w:sz w:val="20"/>
                <w:szCs w:val="20"/>
              </w:rPr>
              <w:t>BSBA-HRM3-2</w:t>
            </w:r>
          </w:p>
        </w:tc>
      </w:tr>
      <w:tr w:rsidR="00AD511C" w14:paraId="305ED1A4" w14:textId="77777777" w:rsidTr="00FC2983">
        <w:trPr>
          <w:trHeight w:val="245"/>
        </w:trPr>
        <w:tc>
          <w:tcPr>
            <w:tcW w:w="1455" w:type="dxa"/>
            <w:vAlign w:val="bottom"/>
          </w:tcPr>
          <w:p w14:paraId="1D68EE7F" w14:textId="2948FB24" w:rsidR="00AD511C" w:rsidRDefault="00AD511C" w:rsidP="00AD511C">
            <w:pPr>
              <w:pStyle w:val="ListParagraph"/>
              <w:spacing w:after="0" w:line="240" w:lineRule="auto"/>
              <w:ind w:left="0"/>
              <w:jc w:val="center"/>
              <w:rPr>
                <w:rFonts w:ascii="Arial" w:hAnsi="Arial" w:cs="Arial"/>
              </w:rPr>
            </w:pPr>
            <w:r>
              <w:rPr>
                <w:rFonts w:ascii="Century Gothic" w:hAnsi="Century Gothic"/>
                <w:sz w:val="20"/>
                <w:szCs w:val="20"/>
              </w:rPr>
              <w:t>6-7eve</w:t>
            </w:r>
          </w:p>
        </w:tc>
        <w:tc>
          <w:tcPr>
            <w:tcW w:w="1170" w:type="dxa"/>
          </w:tcPr>
          <w:p w14:paraId="5D9247A4" w14:textId="6FD75F61" w:rsidR="00AD511C" w:rsidRDefault="00AD511C" w:rsidP="00AD511C">
            <w:pPr>
              <w:pStyle w:val="ListParagraph"/>
              <w:spacing w:after="0" w:line="240" w:lineRule="auto"/>
              <w:ind w:left="0"/>
              <w:rPr>
                <w:rFonts w:ascii="Arial" w:hAnsi="Arial" w:cs="Arial"/>
              </w:rPr>
            </w:pPr>
            <w:r>
              <w:rPr>
                <w:rFonts w:ascii="Century Gothic" w:hAnsi="Century Gothic"/>
                <w:color w:val="000000"/>
                <w:sz w:val="20"/>
                <w:szCs w:val="20"/>
              </w:rPr>
              <w:t>RES 1</w:t>
            </w:r>
          </w:p>
        </w:tc>
        <w:tc>
          <w:tcPr>
            <w:tcW w:w="4343" w:type="dxa"/>
          </w:tcPr>
          <w:p w14:paraId="4FD33FAF" w14:textId="3472FB22" w:rsidR="00AD511C" w:rsidRPr="001F42FB" w:rsidRDefault="00AD511C" w:rsidP="00AD511C">
            <w:pPr>
              <w:pStyle w:val="ListParagraph"/>
              <w:spacing w:after="0" w:line="240" w:lineRule="auto"/>
              <w:ind w:left="0"/>
              <w:rPr>
                <w:rFonts w:ascii="Arial" w:hAnsi="Arial" w:cs="Arial"/>
              </w:rPr>
            </w:pPr>
            <w:r>
              <w:rPr>
                <w:rFonts w:ascii="Century Gothic" w:hAnsi="Century Gothic"/>
                <w:color w:val="000000"/>
                <w:sz w:val="20"/>
                <w:szCs w:val="20"/>
              </w:rPr>
              <w:t>BUSINESS RESEARCH</w:t>
            </w:r>
          </w:p>
        </w:tc>
        <w:tc>
          <w:tcPr>
            <w:tcW w:w="900" w:type="dxa"/>
            <w:vAlign w:val="bottom"/>
          </w:tcPr>
          <w:p w14:paraId="763F05FF" w14:textId="701E31DA" w:rsidR="00AD511C" w:rsidRDefault="00AD511C" w:rsidP="00AD511C">
            <w:pPr>
              <w:pStyle w:val="ListParagraph"/>
              <w:spacing w:after="0" w:line="240" w:lineRule="auto"/>
              <w:ind w:left="0"/>
              <w:jc w:val="center"/>
              <w:rPr>
                <w:rFonts w:ascii="Arial" w:hAnsi="Arial" w:cs="Arial"/>
              </w:rPr>
            </w:pPr>
            <w:r>
              <w:rPr>
                <w:rFonts w:ascii="Century Gothic" w:hAnsi="Century Gothic"/>
                <w:sz w:val="20"/>
                <w:szCs w:val="20"/>
              </w:rPr>
              <w:t>3</w:t>
            </w:r>
          </w:p>
        </w:tc>
        <w:tc>
          <w:tcPr>
            <w:tcW w:w="720" w:type="dxa"/>
            <w:vAlign w:val="bottom"/>
          </w:tcPr>
          <w:p w14:paraId="6AD5F747" w14:textId="1FC097CA" w:rsidR="00AD511C" w:rsidRDefault="00AD511C" w:rsidP="00AD511C">
            <w:pPr>
              <w:pStyle w:val="ListParagraph"/>
              <w:spacing w:after="0" w:line="240" w:lineRule="auto"/>
              <w:ind w:left="0"/>
              <w:jc w:val="center"/>
              <w:rPr>
                <w:rFonts w:ascii="Arial" w:hAnsi="Arial" w:cs="Arial"/>
              </w:rPr>
            </w:pPr>
            <w:r>
              <w:rPr>
                <w:rFonts w:ascii="Century Gothic" w:hAnsi="Century Gothic"/>
                <w:sz w:val="20"/>
                <w:szCs w:val="20"/>
              </w:rPr>
              <w:t>M-F</w:t>
            </w:r>
          </w:p>
        </w:tc>
        <w:tc>
          <w:tcPr>
            <w:tcW w:w="900" w:type="dxa"/>
            <w:vAlign w:val="center"/>
          </w:tcPr>
          <w:p w14:paraId="2D7C5182" w14:textId="77777777" w:rsidR="00AD511C" w:rsidRDefault="00AD511C" w:rsidP="00AD511C">
            <w:pPr>
              <w:pStyle w:val="ListParagraph"/>
              <w:spacing w:after="0" w:line="240" w:lineRule="auto"/>
              <w:ind w:left="0"/>
              <w:jc w:val="center"/>
              <w:rPr>
                <w:rFonts w:ascii="Arial" w:hAnsi="Arial" w:cs="Arial"/>
              </w:rPr>
            </w:pPr>
            <w:r>
              <w:rPr>
                <w:rFonts w:ascii="Arial" w:hAnsi="Arial" w:cs="Arial"/>
              </w:rPr>
              <w:t>2</w:t>
            </w:r>
          </w:p>
        </w:tc>
        <w:tc>
          <w:tcPr>
            <w:tcW w:w="1857" w:type="dxa"/>
          </w:tcPr>
          <w:p w14:paraId="154FC5AA" w14:textId="13408FC3" w:rsidR="00AD511C" w:rsidRDefault="00AD511C" w:rsidP="00AD511C">
            <w:pPr>
              <w:pStyle w:val="ListParagraph"/>
              <w:spacing w:after="0" w:line="240" w:lineRule="auto"/>
              <w:ind w:left="0"/>
              <w:rPr>
                <w:rFonts w:ascii="Arial" w:hAnsi="Arial" w:cs="Arial"/>
              </w:rPr>
            </w:pPr>
            <w:r>
              <w:rPr>
                <w:rFonts w:ascii="Century Gothic" w:hAnsi="Century Gothic"/>
                <w:sz w:val="20"/>
                <w:szCs w:val="20"/>
              </w:rPr>
              <w:t>BSBA-FM 3-3</w:t>
            </w:r>
          </w:p>
        </w:tc>
      </w:tr>
      <w:tr w:rsidR="00AD511C" w14:paraId="7A8F2909" w14:textId="77777777" w:rsidTr="00FC2983">
        <w:trPr>
          <w:trHeight w:val="245"/>
        </w:trPr>
        <w:tc>
          <w:tcPr>
            <w:tcW w:w="1455" w:type="dxa"/>
            <w:vAlign w:val="bottom"/>
          </w:tcPr>
          <w:p w14:paraId="5B024680" w14:textId="3A8BF61A" w:rsidR="00AD511C" w:rsidRDefault="00AD511C" w:rsidP="00AD511C">
            <w:pPr>
              <w:pStyle w:val="ListParagraph"/>
              <w:spacing w:after="0" w:line="240" w:lineRule="auto"/>
              <w:ind w:left="0"/>
              <w:jc w:val="center"/>
              <w:rPr>
                <w:rFonts w:ascii="Arial" w:hAnsi="Arial" w:cs="Arial"/>
              </w:rPr>
            </w:pPr>
            <w:r>
              <w:rPr>
                <w:rFonts w:ascii="Century Gothic" w:hAnsi="Century Gothic"/>
                <w:sz w:val="20"/>
                <w:szCs w:val="20"/>
              </w:rPr>
              <w:t>7-8eve</w:t>
            </w:r>
          </w:p>
        </w:tc>
        <w:tc>
          <w:tcPr>
            <w:tcW w:w="1170" w:type="dxa"/>
          </w:tcPr>
          <w:p w14:paraId="01577418" w14:textId="266D157E" w:rsidR="00AD511C" w:rsidRDefault="00AD511C" w:rsidP="00AD511C">
            <w:pPr>
              <w:pStyle w:val="ListParagraph"/>
              <w:spacing w:after="0" w:line="240" w:lineRule="auto"/>
              <w:ind w:left="0"/>
              <w:rPr>
                <w:rFonts w:ascii="Arial Narrow" w:hAnsi="Arial Narrow"/>
                <w:color w:val="000000"/>
                <w:sz w:val="24"/>
                <w:szCs w:val="24"/>
              </w:rPr>
            </w:pPr>
            <w:r>
              <w:rPr>
                <w:rFonts w:ascii="Century Gothic" w:hAnsi="Century Gothic"/>
                <w:color w:val="000000"/>
                <w:sz w:val="20"/>
                <w:szCs w:val="20"/>
              </w:rPr>
              <w:t>RES 1</w:t>
            </w:r>
          </w:p>
        </w:tc>
        <w:tc>
          <w:tcPr>
            <w:tcW w:w="4343" w:type="dxa"/>
          </w:tcPr>
          <w:p w14:paraId="130D7D29" w14:textId="41DE58A4" w:rsidR="00AD511C" w:rsidRPr="001F42FB" w:rsidRDefault="00AD511C" w:rsidP="00AD511C">
            <w:pPr>
              <w:pStyle w:val="ListParagraph"/>
              <w:spacing w:after="0" w:line="240" w:lineRule="auto"/>
              <w:ind w:left="0"/>
              <w:rPr>
                <w:rFonts w:ascii="Arial Narrow" w:hAnsi="Arial Narrow"/>
                <w:color w:val="000000"/>
              </w:rPr>
            </w:pPr>
            <w:r>
              <w:rPr>
                <w:rFonts w:ascii="Century Gothic" w:hAnsi="Century Gothic"/>
                <w:color w:val="000000"/>
                <w:sz w:val="20"/>
                <w:szCs w:val="20"/>
              </w:rPr>
              <w:t>BUSINESS RESEARCH</w:t>
            </w:r>
          </w:p>
        </w:tc>
        <w:tc>
          <w:tcPr>
            <w:tcW w:w="900" w:type="dxa"/>
            <w:vAlign w:val="bottom"/>
          </w:tcPr>
          <w:p w14:paraId="07874978" w14:textId="0D5A40F1" w:rsidR="00AD511C" w:rsidRDefault="00AD511C" w:rsidP="00AD511C">
            <w:pPr>
              <w:pStyle w:val="ListParagraph"/>
              <w:spacing w:after="0" w:line="240" w:lineRule="auto"/>
              <w:ind w:left="0"/>
              <w:jc w:val="center"/>
              <w:rPr>
                <w:rFonts w:ascii="Arial" w:hAnsi="Arial" w:cs="Arial"/>
              </w:rPr>
            </w:pPr>
            <w:r>
              <w:rPr>
                <w:rFonts w:ascii="Century Gothic" w:hAnsi="Century Gothic"/>
                <w:sz w:val="20"/>
                <w:szCs w:val="20"/>
              </w:rPr>
              <w:t>3</w:t>
            </w:r>
          </w:p>
        </w:tc>
        <w:tc>
          <w:tcPr>
            <w:tcW w:w="720" w:type="dxa"/>
            <w:vAlign w:val="bottom"/>
          </w:tcPr>
          <w:p w14:paraId="6C1A28B7" w14:textId="18F47F52" w:rsidR="00AD511C" w:rsidRDefault="00AD511C" w:rsidP="00AD511C">
            <w:pPr>
              <w:pStyle w:val="ListParagraph"/>
              <w:spacing w:after="0" w:line="240" w:lineRule="auto"/>
              <w:ind w:left="0"/>
              <w:jc w:val="center"/>
              <w:rPr>
                <w:rFonts w:ascii="Arial" w:hAnsi="Arial" w:cs="Arial"/>
              </w:rPr>
            </w:pPr>
            <w:r>
              <w:rPr>
                <w:rFonts w:ascii="Century Gothic" w:hAnsi="Century Gothic"/>
                <w:sz w:val="20"/>
                <w:szCs w:val="20"/>
              </w:rPr>
              <w:t>M-F</w:t>
            </w:r>
          </w:p>
        </w:tc>
        <w:tc>
          <w:tcPr>
            <w:tcW w:w="900" w:type="dxa"/>
            <w:vAlign w:val="center"/>
          </w:tcPr>
          <w:p w14:paraId="4298EBCE" w14:textId="1FC82D30" w:rsidR="00AD511C" w:rsidRDefault="00AD511C" w:rsidP="00AD511C">
            <w:pPr>
              <w:pStyle w:val="ListParagraph"/>
              <w:spacing w:after="0" w:line="240" w:lineRule="auto"/>
              <w:ind w:left="0"/>
              <w:jc w:val="center"/>
              <w:rPr>
                <w:rFonts w:ascii="Arial" w:hAnsi="Arial" w:cs="Arial"/>
              </w:rPr>
            </w:pPr>
            <w:r>
              <w:rPr>
                <w:rFonts w:ascii="Arial" w:hAnsi="Arial" w:cs="Arial"/>
              </w:rPr>
              <w:t>2</w:t>
            </w:r>
          </w:p>
        </w:tc>
        <w:tc>
          <w:tcPr>
            <w:tcW w:w="1857" w:type="dxa"/>
          </w:tcPr>
          <w:p w14:paraId="7F9B0EAE" w14:textId="5DC04A10" w:rsidR="00AD511C" w:rsidRDefault="00AD511C" w:rsidP="00AD511C">
            <w:pPr>
              <w:pStyle w:val="ListParagraph"/>
              <w:spacing w:after="0" w:line="240" w:lineRule="auto"/>
              <w:ind w:left="0"/>
              <w:rPr>
                <w:rFonts w:ascii="Arial" w:hAnsi="Arial" w:cs="Arial"/>
              </w:rPr>
            </w:pPr>
            <w:r>
              <w:rPr>
                <w:rFonts w:ascii="Century Gothic" w:hAnsi="Century Gothic"/>
                <w:sz w:val="20"/>
                <w:szCs w:val="20"/>
              </w:rPr>
              <w:t>BSBA-FM 3-4</w:t>
            </w:r>
          </w:p>
        </w:tc>
      </w:tr>
      <w:tr w:rsidR="00AD511C" w14:paraId="11D59732" w14:textId="77777777" w:rsidTr="00D2375D">
        <w:trPr>
          <w:trHeight w:val="85"/>
        </w:trPr>
        <w:tc>
          <w:tcPr>
            <w:tcW w:w="1455" w:type="dxa"/>
            <w:shd w:val="clear" w:color="auto" w:fill="548DD4" w:themeFill="text2" w:themeFillTint="99"/>
          </w:tcPr>
          <w:p w14:paraId="612639F9" w14:textId="77777777" w:rsidR="00AD511C" w:rsidRDefault="00AD511C" w:rsidP="00AD511C">
            <w:pPr>
              <w:pStyle w:val="ListParagraph"/>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128B0177" w14:textId="77777777" w:rsidR="00AD511C" w:rsidRDefault="00AD511C" w:rsidP="00AD511C">
            <w:pPr>
              <w:pStyle w:val="ListParagraph"/>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79C3FD4E" w14:textId="77777777" w:rsidR="00AD511C" w:rsidRDefault="00AD511C" w:rsidP="00AD511C">
            <w:pPr>
              <w:pStyle w:val="ListParagraph"/>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6ED999B0" w14:textId="4D1C4081" w:rsidR="00AD511C" w:rsidRDefault="00AD511C" w:rsidP="00AD511C">
            <w:pPr>
              <w:pStyle w:val="ListParagraph"/>
              <w:spacing w:after="0" w:line="240" w:lineRule="auto"/>
              <w:ind w:left="0"/>
              <w:jc w:val="center"/>
              <w:rPr>
                <w:rFonts w:ascii="Arial" w:hAnsi="Arial" w:cs="Arial"/>
                <w:b/>
                <w:bCs/>
                <w:sz w:val="24"/>
                <w:szCs w:val="24"/>
              </w:rPr>
            </w:pPr>
            <w:r>
              <w:rPr>
                <w:rFonts w:ascii="Arial" w:hAnsi="Arial" w:cs="Arial"/>
                <w:b/>
                <w:bCs/>
                <w:sz w:val="24"/>
                <w:szCs w:val="24"/>
              </w:rPr>
              <w:t>30.0</w:t>
            </w:r>
          </w:p>
        </w:tc>
        <w:tc>
          <w:tcPr>
            <w:tcW w:w="720" w:type="dxa"/>
            <w:shd w:val="clear" w:color="auto" w:fill="548DD4" w:themeFill="text2" w:themeFillTint="99"/>
          </w:tcPr>
          <w:p w14:paraId="2CE9D49F" w14:textId="77777777" w:rsidR="00AD511C" w:rsidRDefault="00AD511C" w:rsidP="00AD511C">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218EAFF4" w14:textId="77777777" w:rsidR="00AD511C" w:rsidRDefault="00AD511C" w:rsidP="00AD511C">
            <w:pPr>
              <w:pStyle w:val="ListParagraph"/>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7A00F576" w14:textId="77777777" w:rsidR="00AD511C" w:rsidRDefault="00AD511C" w:rsidP="00AD511C">
            <w:pPr>
              <w:pStyle w:val="ListParagraph"/>
              <w:spacing w:after="0" w:line="240" w:lineRule="auto"/>
              <w:ind w:left="0"/>
              <w:jc w:val="center"/>
              <w:rPr>
                <w:rFonts w:ascii="Arial" w:hAnsi="Arial" w:cs="Arial"/>
                <w:b/>
                <w:bCs/>
                <w:sz w:val="24"/>
                <w:szCs w:val="24"/>
              </w:rPr>
            </w:pPr>
          </w:p>
        </w:tc>
      </w:tr>
    </w:tbl>
    <w:p w14:paraId="4A161F39" w14:textId="29B27A9D" w:rsidR="006E2FAB" w:rsidRDefault="00417477" w:rsidP="006E2FAB">
      <w:pPr>
        <w:spacing w:after="120" w:line="240" w:lineRule="auto"/>
        <w:rPr>
          <w:rFonts w:ascii="Arial" w:hAnsi="Arial" w:cs="Arial"/>
          <w:b/>
          <w:sz w:val="24"/>
          <w:szCs w:val="24"/>
        </w:rPr>
      </w:pPr>
      <w:r>
        <w:rPr>
          <w:rFonts w:ascii="Arial" w:hAnsi="Arial" w:cs="Arial"/>
          <w:b/>
          <w:sz w:val="24"/>
          <w:szCs w:val="24"/>
        </w:rPr>
        <w:t xml:space="preserve">        </w:t>
      </w:r>
      <w:r w:rsidR="00CA0CC3">
        <w:rPr>
          <w:rFonts w:ascii="Arial" w:hAnsi="Arial" w:cs="Arial"/>
          <w:b/>
          <w:sz w:val="24"/>
          <w:szCs w:val="24"/>
        </w:rPr>
        <w:t>VP QUALITY ASSURANCE/PROGRAM HEAD BSBA (Load Release – 15 units)</w:t>
      </w:r>
    </w:p>
    <w:p w14:paraId="4F954D17" w14:textId="2D361503" w:rsidR="006E2FAB" w:rsidRDefault="006E2FAB" w:rsidP="006E2FAB">
      <w:pPr>
        <w:pStyle w:val="ListParagraph"/>
        <w:spacing w:after="0" w:line="240" w:lineRule="auto"/>
        <w:ind w:firstLine="720"/>
        <w:jc w:val="both"/>
        <w:rPr>
          <w:rFonts w:ascii="Arial" w:hAnsi="Arial" w:cs="Arial"/>
          <w:i/>
          <w:iCs/>
          <w:sz w:val="24"/>
          <w:szCs w:val="24"/>
          <w:lang w:val="en-US"/>
        </w:rPr>
      </w:pPr>
      <w:r>
        <w:rPr>
          <w:rFonts w:ascii="Arial" w:hAnsi="Arial" w:cs="Arial"/>
          <w:i/>
          <w:iCs/>
          <w:sz w:val="24"/>
          <w:szCs w:val="24"/>
        </w:rPr>
        <w:t xml:space="preserve">Teaching Load:  </w:t>
      </w:r>
      <w:r w:rsidR="00CA0CC3">
        <w:rPr>
          <w:rFonts w:ascii="Arial" w:hAnsi="Arial" w:cs="Arial"/>
          <w:i/>
          <w:iCs/>
          <w:sz w:val="24"/>
          <w:szCs w:val="24"/>
        </w:rPr>
        <w:t xml:space="preserve">   9</w:t>
      </w:r>
      <w:r>
        <w:rPr>
          <w:rFonts w:ascii="Arial" w:hAnsi="Arial" w:cs="Arial"/>
          <w:i/>
          <w:iCs/>
          <w:sz w:val="24"/>
          <w:szCs w:val="24"/>
          <w:lang w:val="en-US"/>
        </w:rPr>
        <w:t xml:space="preserve"> units</w:t>
      </w:r>
      <w:r w:rsidR="009061F7">
        <w:rPr>
          <w:rFonts w:ascii="Arial" w:hAnsi="Arial" w:cs="Arial"/>
          <w:i/>
          <w:iCs/>
          <w:sz w:val="24"/>
          <w:szCs w:val="24"/>
          <w:lang w:val="en-US"/>
        </w:rPr>
        <w:t xml:space="preserve"> (</w:t>
      </w:r>
      <w:r w:rsidR="00CA0CC3">
        <w:rPr>
          <w:rFonts w:ascii="Arial" w:hAnsi="Arial" w:cs="Arial"/>
          <w:i/>
          <w:iCs/>
          <w:sz w:val="24"/>
          <w:szCs w:val="24"/>
          <w:lang w:val="en-US"/>
        </w:rPr>
        <w:t>3</w:t>
      </w:r>
      <w:r w:rsidR="009061F7">
        <w:rPr>
          <w:rFonts w:ascii="Arial" w:hAnsi="Arial" w:cs="Arial"/>
          <w:i/>
          <w:iCs/>
          <w:sz w:val="24"/>
          <w:szCs w:val="24"/>
          <w:lang w:val="en-US"/>
        </w:rPr>
        <w:t xml:space="preserve"> loads)</w:t>
      </w:r>
    </w:p>
    <w:p w14:paraId="2DBB401A" w14:textId="64FBDEE2" w:rsidR="006E2FAB" w:rsidRDefault="006E2FAB" w:rsidP="006E2FAB">
      <w:pPr>
        <w:pStyle w:val="ListParagraph"/>
        <w:spacing w:after="0" w:line="240" w:lineRule="auto"/>
        <w:ind w:firstLine="720"/>
        <w:jc w:val="both"/>
        <w:rPr>
          <w:rFonts w:ascii="Arial" w:hAnsi="Arial" w:cs="Arial"/>
          <w:i/>
          <w:iCs/>
          <w:sz w:val="24"/>
          <w:szCs w:val="24"/>
          <w:lang w:val="en-US"/>
        </w:rPr>
      </w:pPr>
      <w:r w:rsidRPr="001A32FB">
        <w:rPr>
          <w:rFonts w:ascii="Arial" w:hAnsi="Arial" w:cs="Arial"/>
          <w:i/>
          <w:iCs/>
          <w:sz w:val="24"/>
          <w:szCs w:val="24"/>
        </w:rPr>
        <w:t>Overload:</w:t>
      </w:r>
      <w:r w:rsidRPr="001A32FB">
        <w:rPr>
          <w:rFonts w:ascii="Arial" w:hAnsi="Arial" w:cs="Arial"/>
          <w:i/>
          <w:iCs/>
          <w:sz w:val="24"/>
          <w:szCs w:val="24"/>
        </w:rPr>
        <w:tab/>
        <w:t xml:space="preserve">      </w:t>
      </w:r>
      <w:r w:rsidR="00CA0CC3" w:rsidRPr="001A32FB">
        <w:rPr>
          <w:rFonts w:ascii="Arial" w:hAnsi="Arial" w:cs="Arial"/>
          <w:i/>
          <w:iCs/>
          <w:sz w:val="24"/>
          <w:szCs w:val="24"/>
        </w:rPr>
        <w:t xml:space="preserve"> 2</w:t>
      </w:r>
      <w:r w:rsidR="001A32FB" w:rsidRPr="001A32FB">
        <w:rPr>
          <w:rFonts w:ascii="Arial" w:hAnsi="Arial" w:cs="Arial"/>
          <w:i/>
          <w:iCs/>
          <w:sz w:val="24"/>
          <w:szCs w:val="24"/>
        </w:rPr>
        <w:t xml:space="preserve">1 </w:t>
      </w:r>
      <w:r w:rsidRPr="001A32FB">
        <w:rPr>
          <w:rFonts w:ascii="Arial" w:hAnsi="Arial" w:cs="Arial"/>
          <w:i/>
          <w:iCs/>
          <w:sz w:val="24"/>
          <w:szCs w:val="24"/>
          <w:lang w:val="en-US"/>
        </w:rPr>
        <w:t>units (</w:t>
      </w:r>
      <w:r w:rsidR="001A32FB" w:rsidRPr="001A32FB">
        <w:rPr>
          <w:rFonts w:ascii="Arial" w:hAnsi="Arial" w:cs="Arial"/>
          <w:i/>
          <w:iCs/>
          <w:sz w:val="24"/>
          <w:szCs w:val="24"/>
          <w:lang w:val="en-US"/>
        </w:rPr>
        <w:t>7 loads</w:t>
      </w:r>
      <w:r w:rsidRPr="001A32FB">
        <w:rPr>
          <w:rFonts w:ascii="Arial" w:hAnsi="Arial" w:cs="Arial"/>
          <w:i/>
          <w:iCs/>
          <w:sz w:val="24"/>
          <w:szCs w:val="24"/>
          <w:lang w:val="en-US"/>
        </w:rPr>
        <w:t>)</w:t>
      </w:r>
      <w:r>
        <w:rPr>
          <w:rFonts w:ascii="Arial" w:hAnsi="Arial" w:cs="Arial"/>
          <w:i/>
          <w:iCs/>
          <w:sz w:val="24"/>
          <w:szCs w:val="24"/>
          <w:lang w:val="en-US"/>
        </w:rPr>
        <w:t xml:space="preserve"> </w:t>
      </w:r>
    </w:p>
    <w:p w14:paraId="0396E9A2" w14:textId="77777777" w:rsidR="006E2FAB" w:rsidRDefault="006E2FAB" w:rsidP="006E2FAB">
      <w:pPr>
        <w:pStyle w:val="ListParagraph"/>
        <w:spacing w:after="0" w:line="240" w:lineRule="auto"/>
        <w:jc w:val="both"/>
        <w:rPr>
          <w:rFonts w:ascii="Arial" w:hAnsi="Arial" w:cs="Arial"/>
          <w:i/>
          <w:iCs/>
          <w:sz w:val="24"/>
          <w:szCs w:val="24"/>
          <w:lang w:val="en-US"/>
        </w:rPr>
      </w:pPr>
    </w:p>
    <w:p w14:paraId="4F8DAA91" w14:textId="1D30F42A" w:rsidR="006E2FAB" w:rsidRDefault="006E2FAB" w:rsidP="006E2FAB">
      <w:pPr>
        <w:pStyle w:val="ListParagraph"/>
        <w:spacing w:after="0" w:line="240" w:lineRule="auto"/>
        <w:jc w:val="both"/>
        <w:rPr>
          <w:rFonts w:ascii="Arial" w:hAnsi="Arial" w:cs="Arial"/>
          <w:i/>
          <w:iCs/>
          <w:sz w:val="24"/>
          <w:szCs w:val="24"/>
          <w:lang w:val="en-US"/>
        </w:rPr>
      </w:pPr>
      <w:r>
        <w:rPr>
          <w:rFonts w:ascii="Arial" w:hAnsi="Arial" w:cs="Arial"/>
          <w:i/>
          <w:iCs/>
          <w:sz w:val="24"/>
          <w:szCs w:val="24"/>
          <w:lang w:val="en-US"/>
        </w:rPr>
        <w:t xml:space="preserve">           Consultation Hour:  </w:t>
      </w:r>
      <w:r w:rsidR="00FF4C4C">
        <w:rPr>
          <w:rFonts w:ascii="Arial" w:hAnsi="Arial" w:cs="Arial"/>
          <w:i/>
          <w:iCs/>
          <w:sz w:val="24"/>
          <w:szCs w:val="24"/>
          <w:lang w:val="en-US"/>
        </w:rPr>
        <w:t>9:00-10:00 am</w:t>
      </w:r>
    </w:p>
    <w:p w14:paraId="08D557CB" w14:textId="77777777" w:rsidR="006E2FAB" w:rsidRDefault="006E2FAB" w:rsidP="006E2FAB">
      <w:pPr>
        <w:spacing w:after="120" w:line="240" w:lineRule="auto"/>
        <w:rPr>
          <w:rFonts w:ascii="Arial" w:hAnsi="Arial" w:cs="Arial"/>
          <w:b/>
          <w:sz w:val="24"/>
          <w:szCs w:val="24"/>
        </w:rPr>
      </w:pPr>
    </w:p>
    <w:p w14:paraId="7B95B56C" w14:textId="77777777" w:rsidR="006E2FAB" w:rsidRDefault="006E2FAB" w:rsidP="006E2FAB">
      <w:pPr>
        <w:spacing w:after="120" w:line="240" w:lineRule="auto"/>
        <w:rPr>
          <w:rFonts w:ascii="Arial" w:hAnsi="Arial" w:cs="Arial"/>
          <w:b/>
          <w:sz w:val="24"/>
          <w:szCs w:val="24"/>
        </w:rPr>
      </w:pPr>
    </w:p>
    <w:p w14:paraId="395DF6A8" w14:textId="77777777" w:rsidR="006E2FAB" w:rsidRDefault="006E2FAB" w:rsidP="006E2FAB">
      <w:pPr>
        <w:pStyle w:val="ListParagraph"/>
        <w:spacing w:line="240" w:lineRule="auto"/>
        <w:jc w:val="both"/>
        <w:rPr>
          <w:rFonts w:ascii="Arial" w:hAnsi="Arial" w:cs="Arial"/>
          <w:i/>
          <w:iCs/>
          <w:sz w:val="24"/>
          <w:szCs w:val="24"/>
          <w:lang w:val="en-US"/>
        </w:rPr>
      </w:pPr>
      <w:r>
        <w:rPr>
          <w:rFonts w:ascii="Arial" w:hAnsi="Arial" w:cs="Arial"/>
          <w:i/>
          <w:iCs/>
          <w:sz w:val="24"/>
          <w:szCs w:val="24"/>
          <w:lang w:val="en-US"/>
        </w:rPr>
        <w:t xml:space="preserve">                                                          </w:t>
      </w:r>
    </w:p>
    <w:p w14:paraId="64CC5FC6" w14:textId="77777777" w:rsidR="006E2FAB" w:rsidRDefault="006E2FAB" w:rsidP="006E2FAB">
      <w:pPr>
        <w:pStyle w:val="ListParagraph"/>
        <w:spacing w:after="120" w:line="240" w:lineRule="auto"/>
        <w:rPr>
          <w:rFonts w:ascii="Arial" w:hAnsi="Arial" w:cs="Arial"/>
          <w:b/>
          <w:sz w:val="24"/>
          <w:szCs w:val="24"/>
        </w:rPr>
      </w:pPr>
    </w:p>
    <w:p w14:paraId="0F83197B" w14:textId="77777777" w:rsidR="006E2FAB" w:rsidRDefault="006E2FAB" w:rsidP="006E2FAB">
      <w:pPr>
        <w:pStyle w:val="ListParagraph"/>
        <w:spacing w:after="120" w:line="240" w:lineRule="auto"/>
        <w:rPr>
          <w:rFonts w:ascii="Arial" w:hAnsi="Arial" w:cs="Arial"/>
          <w:b/>
          <w:sz w:val="24"/>
          <w:szCs w:val="24"/>
        </w:rPr>
      </w:pPr>
    </w:p>
    <w:p w14:paraId="33754266" w14:textId="77777777" w:rsidR="006E2FAB" w:rsidRDefault="006E2FAB" w:rsidP="006E2FAB">
      <w:pPr>
        <w:pStyle w:val="ListParagraph"/>
        <w:spacing w:after="120" w:line="240" w:lineRule="auto"/>
        <w:rPr>
          <w:rFonts w:ascii="Arial" w:hAnsi="Arial" w:cs="Arial"/>
          <w:b/>
          <w:sz w:val="24"/>
          <w:szCs w:val="24"/>
        </w:rPr>
      </w:pPr>
    </w:p>
    <w:p w14:paraId="34811E2B" w14:textId="77777777" w:rsidR="006E2FAB" w:rsidRDefault="006E2FAB" w:rsidP="006E2FAB">
      <w:pPr>
        <w:pStyle w:val="ListParagraph"/>
        <w:spacing w:after="120" w:line="240" w:lineRule="auto"/>
        <w:rPr>
          <w:rFonts w:ascii="Arial" w:hAnsi="Arial" w:cs="Arial"/>
          <w:b/>
          <w:sz w:val="24"/>
          <w:szCs w:val="24"/>
        </w:rPr>
      </w:pPr>
    </w:p>
    <w:p w14:paraId="586F2CAA" w14:textId="77777777" w:rsidR="006E2FAB" w:rsidRDefault="006E2FAB" w:rsidP="006E2FAB">
      <w:pPr>
        <w:pStyle w:val="ListParagraph"/>
        <w:spacing w:after="120" w:line="240" w:lineRule="auto"/>
        <w:rPr>
          <w:rFonts w:ascii="Arial" w:hAnsi="Arial" w:cs="Arial"/>
          <w:b/>
          <w:sz w:val="24"/>
          <w:szCs w:val="24"/>
        </w:rPr>
      </w:pPr>
    </w:p>
    <w:p w14:paraId="3C1155D1" w14:textId="77777777" w:rsidR="006E2FAB" w:rsidRDefault="006E2FAB" w:rsidP="006E2FAB">
      <w:pPr>
        <w:spacing w:after="120" w:line="240" w:lineRule="auto"/>
        <w:ind w:firstLine="720"/>
        <w:rPr>
          <w:rFonts w:ascii="Arial" w:hAnsi="Arial" w:cs="Arial"/>
          <w:b/>
          <w:sz w:val="24"/>
          <w:szCs w:val="24"/>
        </w:rPr>
      </w:pPr>
    </w:p>
    <w:p w14:paraId="00160786" w14:textId="77777777" w:rsidR="006E2FAB" w:rsidRDefault="006E2FAB" w:rsidP="006E2FAB">
      <w:pPr>
        <w:spacing w:after="120" w:line="240" w:lineRule="auto"/>
        <w:ind w:firstLine="720"/>
        <w:rPr>
          <w:rFonts w:ascii="Arial" w:hAnsi="Arial" w:cs="Arial"/>
          <w:b/>
          <w:sz w:val="24"/>
          <w:szCs w:val="24"/>
        </w:rPr>
      </w:pPr>
    </w:p>
    <w:p w14:paraId="47A9710F" w14:textId="77777777" w:rsidR="003B4192" w:rsidRDefault="003B4192" w:rsidP="006E2FAB">
      <w:pPr>
        <w:spacing w:after="120" w:line="240" w:lineRule="auto"/>
        <w:ind w:firstLine="720"/>
        <w:rPr>
          <w:rFonts w:ascii="Arial" w:hAnsi="Arial" w:cs="Arial"/>
          <w:b/>
          <w:sz w:val="24"/>
          <w:szCs w:val="24"/>
        </w:rPr>
      </w:pPr>
    </w:p>
    <w:p w14:paraId="5AE5BDDA" w14:textId="77777777" w:rsidR="003B4192" w:rsidRDefault="003B4192" w:rsidP="006E2FAB">
      <w:pPr>
        <w:spacing w:after="120" w:line="240" w:lineRule="auto"/>
        <w:ind w:firstLine="720"/>
        <w:rPr>
          <w:rFonts w:ascii="Arial" w:hAnsi="Arial" w:cs="Arial"/>
          <w:b/>
          <w:sz w:val="24"/>
          <w:szCs w:val="24"/>
        </w:rPr>
      </w:pPr>
    </w:p>
    <w:p w14:paraId="4F4504E4" w14:textId="77777777" w:rsidR="006723F6" w:rsidRDefault="006723F6" w:rsidP="002743CF">
      <w:pPr>
        <w:spacing w:after="120" w:line="240" w:lineRule="auto"/>
        <w:rPr>
          <w:rFonts w:ascii="Arial" w:hAnsi="Arial" w:cs="Arial"/>
          <w:b/>
          <w:sz w:val="24"/>
          <w:szCs w:val="24"/>
        </w:rPr>
      </w:pPr>
    </w:p>
    <w:bookmarkEnd w:id="0"/>
    <w:p w14:paraId="6BA78FE4" w14:textId="77777777" w:rsidR="006723F6" w:rsidRDefault="006723F6" w:rsidP="00D25331">
      <w:pPr>
        <w:spacing w:after="120" w:line="240" w:lineRule="auto"/>
        <w:rPr>
          <w:rFonts w:ascii="Arial" w:hAnsi="Arial" w:cs="Arial"/>
          <w:b/>
          <w:sz w:val="24"/>
          <w:szCs w:val="24"/>
        </w:rPr>
      </w:pPr>
    </w:p>
    <w:p w14:paraId="7B7541E8" w14:textId="77777777" w:rsidR="00D25331" w:rsidRDefault="00D25331" w:rsidP="00D25331">
      <w:pPr>
        <w:spacing w:after="120" w:line="240" w:lineRule="auto"/>
        <w:rPr>
          <w:rFonts w:ascii="Arial" w:hAnsi="Arial" w:cs="Arial"/>
          <w:b/>
          <w:sz w:val="24"/>
          <w:szCs w:val="24"/>
        </w:rPr>
      </w:pPr>
    </w:p>
    <w:p w14:paraId="02C81165" w14:textId="77777777" w:rsidR="00FF4C4C" w:rsidRDefault="00FF4C4C" w:rsidP="00D25331">
      <w:pPr>
        <w:spacing w:after="120" w:line="240" w:lineRule="auto"/>
        <w:rPr>
          <w:rFonts w:ascii="Arial" w:hAnsi="Arial" w:cs="Arial"/>
          <w:b/>
          <w:sz w:val="24"/>
          <w:szCs w:val="24"/>
        </w:rPr>
      </w:pPr>
    </w:p>
    <w:p w14:paraId="27E14272" w14:textId="77777777" w:rsidR="00FF4C4C" w:rsidRDefault="00FF4C4C" w:rsidP="00D25331">
      <w:pPr>
        <w:spacing w:after="120" w:line="240" w:lineRule="auto"/>
        <w:rPr>
          <w:rFonts w:ascii="Arial" w:hAnsi="Arial" w:cs="Arial"/>
          <w:b/>
          <w:sz w:val="24"/>
          <w:szCs w:val="24"/>
        </w:rPr>
      </w:pPr>
    </w:p>
    <w:p w14:paraId="2E76B31C" w14:textId="77777777" w:rsidR="006E2FAB" w:rsidRDefault="006E2FAB" w:rsidP="006E2FAB">
      <w:pPr>
        <w:spacing w:after="120" w:line="240" w:lineRule="auto"/>
        <w:rPr>
          <w:rFonts w:ascii="Arial" w:hAnsi="Arial" w:cs="Arial"/>
          <w:b/>
          <w:sz w:val="24"/>
          <w:szCs w:val="24"/>
        </w:rPr>
      </w:pPr>
    </w:p>
    <w:p w14:paraId="3BD9BE8E" w14:textId="3C94FDDE" w:rsidR="009F76E7" w:rsidRDefault="009F76E7" w:rsidP="009F76E7">
      <w:pPr>
        <w:pStyle w:val="ListParagraph"/>
        <w:spacing w:after="120" w:line="240" w:lineRule="auto"/>
        <w:rPr>
          <w:rFonts w:ascii="Arial" w:hAnsi="Arial" w:cs="Arial"/>
          <w:b/>
          <w:bCs/>
          <w:sz w:val="24"/>
          <w:szCs w:val="24"/>
        </w:rPr>
      </w:pPr>
      <w:r w:rsidRPr="00FF4C4C">
        <w:rPr>
          <w:noProof/>
          <w:lang w:eastAsia="en-PH"/>
        </w:rPr>
        <w:lastRenderedPageBreak/>
        <mc:AlternateContent>
          <mc:Choice Requires="wps">
            <w:drawing>
              <wp:anchor distT="0" distB="0" distL="114300" distR="114300" simplePos="0" relativeHeight="251734016" behindDoc="0" locked="0" layoutInCell="1" allowOverlap="1" wp14:anchorId="38D0CBC8" wp14:editId="3D268D3A">
                <wp:simplePos x="0" y="0"/>
                <wp:positionH relativeFrom="column">
                  <wp:posOffset>1814195</wp:posOffset>
                </wp:positionH>
                <wp:positionV relativeFrom="paragraph">
                  <wp:posOffset>209550</wp:posOffset>
                </wp:positionV>
                <wp:extent cx="5177790" cy="0"/>
                <wp:effectExtent l="0" t="0" r="3810" b="0"/>
                <wp:wrapNone/>
                <wp:docPr id="1280420092" name="Straight Connector 1280420092"/>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67CB1252" id="Straight Connector 1280420092"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42.85pt,16.5pt" to="550.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"/>
            </w:pict>
          </mc:Fallback>
        </mc:AlternateContent>
      </w:r>
      <w:r w:rsidRPr="00FF4C4C">
        <w:rPr>
          <w:rFonts w:ascii="Arial" w:hAnsi="Arial" w:cs="Arial"/>
          <w:b/>
          <w:sz w:val="24"/>
          <w:szCs w:val="24"/>
        </w:rPr>
        <w:t>To</w:t>
      </w:r>
      <w:r w:rsidRPr="00FF4C4C">
        <w:rPr>
          <w:rFonts w:ascii="Arial" w:hAnsi="Arial" w:cs="Arial"/>
          <w:b/>
          <w:sz w:val="24"/>
          <w:szCs w:val="24"/>
        </w:rPr>
        <w:tab/>
      </w:r>
      <w:r w:rsidRPr="00FF4C4C">
        <w:rPr>
          <w:rFonts w:ascii="Arial" w:hAnsi="Arial" w:cs="Arial"/>
          <w:sz w:val="24"/>
          <w:szCs w:val="24"/>
        </w:rPr>
        <w:tab/>
        <w:t>:</w:t>
      </w:r>
      <w:r w:rsidRPr="00FF4C4C">
        <w:rPr>
          <w:rFonts w:ascii="Arial" w:hAnsi="Arial" w:cs="Arial"/>
          <w:sz w:val="24"/>
          <w:szCs w:val="24"/>
        </w:rPr>
        <w:tab/>
      </w:r>
      <w:r w:rsidR="00CE135E" w:rsidRPr="00CE135E">
        <w:rPr>
          <w:rFonts w:ascii="Arial" w:hAnsi="Arial" w:cs="Arial"/>
          <w:b/>
          <w:bCs/>
          <w:sz w:val="24"/>
          <w:szCs w:val="24"/>
        </w:rPr>
        <w:t>CORCINO, BRENDA, MBA</w:t>
      </w:r>
      <w:r w:rsidR="00CE135E">
        <w:rPr>
          <w:rFonts w:ascii="Arial" w:hAnsi="Arial" w:cs="Arial"/>
          <w:b/>
          <w:bCs/>
          <w:sz w:val="24"/>
          <w:szCs w:val="24"/>
        </w:rPr>
        <w:t>, REA, CHRD</w:t>
      </w:r>
    </w:p>
    <w:p w14:paraId="2B702ACC" w14:textId="77777777" w:rsidR="009F76E7" w:rsidRDefault="009F76E7" w:rsidP="009F76E7">
      <w:pPr>
        <w:pStyle w:val="ListParagraph"/>
        <w:spacing w:after="120" w:line="240" w:lineRule="auto"/>
        <w:ind w:left="0"/>
        <w:rPr>
          <w:rFonts w:ascii="Arial" w:hAnsi="Arial" w:cs="Arial"/>
          <w:b/>
          <w:sz w:val="24"/>
          <w:szCs w:val="24"/>
        </w:rPr>
      </w:pPr>
    </w:p>
    <w:p w14:paraId="0926AC74" w14:textId="77777777" w:rsidR="009F76E7" w:rsidRDefault="009F76E7" w:rsidP="009F76E7">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2BB2978A" w14:textId="77777777" w:rsidR="009F76E7" w:rsidRDefault="009F76E7" w:rsidP="009F76E7">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735040" behindDoc="0" locked="0" layoutInCell="1" allowOverlap="1" wp14:anchorId="0B04AE2F" wp14:editId="4D9AF8D2">
                <wp:simplePos x="0" y="0"/>
                <wp:positionH relativeFrom="column">
                  <wp:posOffset>1811655</wp:posOffset>
                </wp:positionH>
                <wp:positionV relativeFrom="paragraph">
                  <wp:posOffset>10160</wp:posOffset>
                </wp:positionV>
                <wp:extent cx="5177155" cy="0"/>
                <wp:effectExtent l="0" t="0" r="4445" b="0"/>
                <wp:wrapNone/>
                <wp:docPr id="2062714560" name="Straight Connector 2062714560"/>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26449E7E" id="Straight Connector 2062714560"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42.65pt,.8pt" to="550.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"/>
            </w:pict>
          </mc:Fallback>
        </mc:AlternateContent>
      </w:r>
    </w:p>
    <w:p w14:paraId="7D6C41DA" w14:textId="77777777" w:rsidR="009F76E7" w:rsidRDefault="009F76E7" w:rsidP="009F76E7">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25, 2025</w:t>
      </w:r>
      <w:r>
        <w:rPr>
          <w:rFonts w:ascii="Arial" w:hAnsi="Arial" w:cs="Arial"/>
          <w:b/>
          <w:sz w:val="24"/>
          <w:szCs w:val="24"/>
        </w:rPr>
        <w:tab/>
      </w:r>
    </w:p>
    <w:p w14:paraId="3D27354B" w14:textId="77777777" w:rsidR="009F76E7" w:rsidRDefault="009F76E7" w:rsidP="009F76E7">
      <w:pPr>
        <w:pStyle w:val="ListParagraph"/>
        <w:spacing w:after="120" w:line="240" w:lineRule="auto"/>
        <w:rPr>
          <w:rFonts w:ascii="Arial" w:hAnsi="Arial" w:cs="Arial"/>
          <w:sz w:val="24"/>
          <w:szCs w:val="24"/>
        </w:rPr>
      </w:pPr>
      <w:r>
        <w:rPr>
          <w:noProof/>
          <w:lang w:eastAsia="en-PH"/>
        </w:rPr>
        <mc:AlternateContent>
          <mc:Choice Requires="wps">
            <w:drawing>
              <wp:anchor distT="0" distB="0" distL="114300" distR="114300" simplePos="0" relativeHeight="251736064" behindDoc="0" locked="0" layoutInCell="1" allowOverlap="1" wp14:anchorId="4D486F86" wp14:editId="6EEB3C59">
                <wp:simplePos x="0" y="0"/>
                <wp:positionH relativeFrom="column">
                  <wp:posOffset>1754505</wp:posOffset>
                </wp:positionH>
                <wp:positionV relativeFrom="paragraph">
                  <wp:posOffset>18415</wp:posOffset>
                </wp:positionV>
                <wp:extent cx="5236845" cy="0"/>
                <wp:effectExtent l="0" t="0" r="1905" b="0"/>
                <wp:wrapNone/>
                <wp:docPr id="624878113" name="Straight Connector 624878113"/>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2C807E75" id="Straight Connector 624878113"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138.15pt,1.45pt" to="55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"/>
            </w:pict>
          </mc:Fallback>
        </mc:AlternateContent>
      </w:r>
    </w:p>
    <w:p w14:paraId="243443B5" w14:textId="77777777" w:rsidR="009F76E7" w:rsidRDefault="009F76E7" w:rsidP="009F76E7">
      <w:pPr>
        <w:pStyle w:val="ListParagraph"/>
        <w:spacing w:line="240" w:lineRule="auto"/>
        <w:jc w:val="both"/>
        <w:rPr>
          <w:rFonts w:ascii="Arial" w:hAnsi="Arial" w:cs="Arial"/>
          <w:sz w:val="24"/>
          <w:szCs w:val="24"/>
        </w:rPr>
      </w:pPr>
      <w:r>
        <w:rPr>
          <w:rFonts w:ascii="Arial" w:hAnsi="Arial" w:cs="Arial"/>
          <w:sz w:val="24"/>
          <w:szCs w:val="24"/>
        </w:rPr>
        <w:tab/>
      </w:r>
    </w:p>
    <w:p w14:paraId="041638D8" w14:textId="77777777" w:rsidR="009F76E7" w:rsidRDefault="009F76E7" w:rsidP="009F76E7">
      <w:pPr>
        <w:pStyle w:val="ListParagraph"/>
        <w:spacing w:line="240" w:lineRule="auto"/>
        <w:ind w:firstLine="720"/>
        <w:jc w:val="both"/>
        <w:rPr>
          <w:rFonts w:ascii="Arial" w:hAnsi="Arial" w:cs="Arial"/>
          <w:sz w:val="24"/>
          <w:szCs w:val="24"/>
        </w:rPr>
      </w:pPr>
    </w:p>
    <w:p w14:paraId="638F71E3" w14:textId="77777777" w:rsidR="009F76E7" w:rsidRDefault="009F76E7" w:rsidP="009F76E7">
      <w:pPr>
        <w:pStyle w:val="ListParagraph"/>
        <w:spacing w:line="240" w:lineRule="auto"/>
        <w:ind w:firstLine="720"/>
        <w:jc w:val="both"/>
        <w:rPr>
          <w:rFonts w:ascii="Arial" w:hAnsi="Arial" w:cs="Arial"/>
          <w:sz w:val="24"/>
          <w:szCs w:val="24"/>
        </w:rPr>
      </w:pPr>
    </w:p>
    <w:p w14:paraId="48DC3B74" w14:textId="77777777" w:rsidR="009F76E7" w:rsidRDefault="009F76E7" w:rsidP="009F76E7">
      <w:pPr>
        <w:spacing w:line="240" w:lineRule="auto"/>
        <w:jc w:val="both"/>
        <w:rPr>
          <w:rFonts w:ascii="Arial" w:hAnsi="Arial" w:cs="Arial"/>
          <w:sz w:val="24"/>
          <w:szCs w:val="24"/>
        </w:rPr>
      </w:pPr>
    </w:p>
    <w:p w14:paraId="2AC4B29D" w14:textId="77777777" w:rsidR="00FF4C4C" w:rsidRDefault="00FF4C4C" w:rsidP="009F76E7">
      <w:pPr>
        <w:spacing w:line="240" w:lineRule="auto"/>
        <w:jc w:val="both"/>
        <w:rPr>
          <w:rFonts w:ascii="Arial" w:hAnsi="Arial" w:cs="Arial"/>
          <w:sz w:val="24"/>
          <w:szCs w:val="24"/>
        </w:rPr>
      </w:pPr>
    </w:p>
    <w:tbl>
      <w:tblPr>
        <w:tblStyle w:val="TableGrid"/>
        <w:tblW w:w="10905" w:type="dxa"/>
        <w:tblInd w:w="250" w:type="dxa"/>
        <w:tblLayout w:type="fixed"/>
        <w:tblLook w:val="04A0" w:firstRow="1" w:lastRow="0" w:firstColumn="1" w:lastColumn="0" w:noHBand="0" w:noVBand="1"/>
      </w:tblPr>
      <w:tblGrid>
        <w:gridCol w:w="1208"/>
        <w:gridCol w:w="1260"/>
        <w:gridCol w:w="4500"/>
        <w:gridCol w:w="900"/>
        <w:gridCol w:w="720"/>
        <w:gridCol w:w="900"/>
        <w:gridCol w:w="1417"/>
      </w:tblGrid>
      <w:tr w:rsidR="009F76E7" w14:paraId="74F94FBE" w14:textId="77777777" w:rsidTr="00997D20">
        <w:trPr>
          <w:trHeight w:val="323"/>
        </w:trPr>
        <w:tc>
          <w:tcPr>
            <w:tcW w:w="1208" w:type="dxa"/>
            <w:shd w:val="clear" w:color="auto" w:fill="8DB3E2" w:themeFill="text2" w:themeFillTint="66"/>
            <w:vAlign w:val="center"/>
          </w:tcPr>
          <w:p w14:paraId="5ACE92D2" w14:textId="77777777" w:rsidR="009F76E7" w:rsidRDefault="009F76E7" w:rsidP="00997D20">
            <w:pPr>
              <w:pStyle w:val="ListParagraph"/>
              <w:spacing w:after="0" w:line="240" w:lineRule="auto"/>
              <w:ind w:left="0"/>
              <w:jc w:val="center"/>
              <w:rPr>
                <w:rFonts w:ascii="Arial" w:hAnsi="Arial" w:cs="Arial"/>
              </w:rPr>
            </w:pPr>
            <w:r>
              <w:rPr>
                <w:rFonts w:ascii="Arial" w:hAnsi="Arial" w:cs="Arial"/>
                <w:b/>
              </w:rPr>
              <w:t>TIME</w:t>
            </w:r>
          </w:p>
        </w:tc>
        <w:tc>
          <w:tcPr>
            <w:tcW w:w="1260" w:type="dxa"/>
            <w:shd w:val="clear" w:color="auto" w:fill="8DB3E2" w:themeFill="text2" w:themeFillTint="66"/>
            <w:vAlign w:val="center"/>
          </w:tcPr>
          <w:p w14:paraId="41E35862" w14:textId="77777777" w:rsidR="009F76E7" w:rsidRDefault="009F76E7" w:rsidP="00997D20">
            <w:pPr>
              <w:pStyle w:val="ListParagraph"/>
              <w:spacing w:after="0" w:line="240" w:lineRule="auto"/>
              <w:ind w:left="0"/>
              <w:jc w:val="center"/>
              <w:rPr>
                <w:rFonts w:ascii="Arial" w:hAnsi="Arial" w:cs="Arial"/>
                <w:b/>
              </w:rPr>
            </w:pPr>
            <w:r>
              <w:rPr>
                <w:rFonts w:ascii="Arial" w:hAnsi="Arial" w:cs="Arial"/>
                <w:b/>
              </w:rPr>
              <w:t>COURSE TITLE</w:t>
            </w:r>
          </w:p>
        </w:tc>
        <w:tc>
          <w:tcPr>
            <w:tcW w:w="4500" w:type="dxa"/>
            <w:shd w:val="clear" w:color="auto" w:fill="8DB3E2" w:themeFill="text2" w:themeFillTint="66"/>
            <w:vAlign w:val="center"/>
          </w:tcPr>
          <w:p w14:paraId="49C27620" w14:textId="77777777" w:rsidR="009F76E7" w:rsidRDefault="009F76E7" w:rsidP="00997D20">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443A9140" w14:textId="77777777" w:rsidR="009F76E7" w:rsidRDefault="009F76E7" w:rsidP="00997D20">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15E3261C" w14:textId="77777777" w:rsidR="009F76E7" w:rsidRDefault="009F76E7" w:rsidP="00997D20">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4639BC30" w14:textId="77777777" w:rsidR="009F76E7" w:rsidRDefault="009F76E7" w:rsidP="00997D20">
            <w:pPr>
              <w:pStyle w:val="ListParagraph"/>
              <w:spacing w:after="0" w:line="240" w:lineRule="auto"/>
              <w:ind w:left="0"/>
              <w:jc w:val="center"/>
              <w:rPr>
                <w:rFonts w:ascii="Arial" w:hAnsi="Arial" w:cs="Arial"/>
                <w:b/>
              </w:rPr>
            </w:pPr>
            <w:r>
              <w:rPr>
                <w:rFonts w:ascii="Arial" w:hAnsi="Arial" w:cs="Arial"/>
                <w:b/>
              </w:rPr>
              <w:t>TERM</w:t>
            </w:r>
          </w:p>
        </w:tc>
        <w:tc>
          <w:tcPr>
            <w:tcW w:w="1417" w:type="dxa"/>
            <w:shd w:val="clear" w:color="auto" w:fill="8DB3E2" w:themeFill="text2" w:themeFillTint="66"/>
            <w:vAlign w:val="center"/>
          </w:tcPr>
          <w:p w14:paraId="2FF56A3C" w14:textId="77777777" w:rsidR="009F76E7" w:rsidRDefault="009F76E7" w:rsidP="00997D20">
            <w:pPr>
              <w:pStyle w:val="ListParagraph"/>
              <w:spacing w:after="0" w:line="240" w:lineRule="auto"/>
              <w:ind w:left="0"/>
              <w:jc w:val="center"/>
              <w:rPr>
                <w:rFonts w:ascii="Arial" w:hAnsi="Arial" w:cs="Arial"/>
                <w:b/>
              </w:rPr>
            </w:pPr>
            <w:r>
              <w:rPr>
                <w:rFonts w:ascii="Arial" w:hAnsi="Arial" w:cs="Arial"/>
                <w:b/>
              </w:rPr>
              <w:t>SECTION</w:t>
            </w:r>
          </w:p>
        </w:tc>
      </w:tr>
      <w:tr w:rsidR="00476DF2" w14:paraId="3CAD5DAC" w14:textId="77777777" w:rsidTr="0024524D">
        <w:trPr>
          <w:trHeight w:val="255"/>
        </w:trPr>
        <w:tc>
          <w:tcPr>
            <w:tcW w:w="1208" w:type="dxa"/>
            <w:vAlign w:val="bottom"/>
          </w:tcPr>
          <w:p w14:paraId="1B7524F6" w14:textId="1310D928" w:rsidR="00476DF2" w:rsidRPr="007D4835" w:rsidRDefault="00476DF2" w:rsidP="00476DF2">
            <w:pPr>
              <w:pStyle w:val="ListParagraph"/>
              <w:spacing w:after="0" w:line="240" w:lineRule="auto"/>
              <w:ind w:left="0"/>
              <w:rPr>
                <w:rFonts w:ascii="Arial Narrow" w:hAnsi="Arial Narrow" w:cs="Arial"/>
              </w:rPr>
            </w:pPr>
            <w:r>
              <w:rPr>
                <w:rFonts w:ascii="Century Gothic" w:hAnsi="Century Gothic"/>
                <w:sz w:val="20"/>
                <w:szCs w:val="20"/>
              </w:rPr>
              <w:t>9-10AM</w:t>
            </w:r>
          </w:p>
        </w:tc>
        <w:tc>
          <w:tcPr>
            <w:tcW w:w="1260" w:type="dxa"/>
            <w:vAlign w:val="center"/>
          </w:tcPr>
          <w:p w14:paraId="7817AB6F" w14:textId="086790E7" w:rsidR="00476DF2" w:rsidRPr="008E3BE0" w:rsidRDefault="00476DF2" w:rsidP="00476DF2">
            <w:pPr>
              <w:pStyle w:val="ListParagraph"/>
              <w:spacing w:after="0" w:line="240" w:lineRule="auto"/>
              <w:ind w:left="0"/>
              <w:rPr>
                <w:rFonts w:ascii="Arial" w:hAnsi="Arial" w:cs="Arial"/>
                <w:bCs/>
              </w:rPr>
            </w:pPr>
            <w:r>
              <w:rPr>
                <w:rFonts w:ascii="Century Gothic" w:hAnsi="Century Gothic"/>
                <w:color w:val="000000"/>
                <w:sz w:val="20"/>
                <w:szCs w:val="20"/>
              </w:rPr>
              <w:t>HRM 307</w:t>
            </w:r>
          </w:p>
        </w:tc>
        <w:tc>
          <w:tcPr>
            <w:tcW w:w="4500" w:type="dxa"/>
            <w:vAlign w:val="center"/>
          </w:tcPr>
          <w:p w14:paraId="3F18B8C3" w14:textId="04CF26C3" w:rsidR="00476DF2" w:rsidRPr="001F42FB" w:rsidRDefault="00476DF2" w:rsidP="00476DF2">
            <w:pPr>
              <w:pStyle w:val="ListParagraph"/>
              <w:spacing w:after="0" w:line="240" w:lineRule="auto"/>
              <w:ind w:left="0"/>
              <w:rPr>
                <w:rFonts w:ascii="Arial Narrow" w:hAnsi="Arial Narrow" w:cs="Arial"/>
                <w:bCs/>
              </w:rPr>
            </w:pPr>
            <w:r>
              <w:rPr>
                <w:rFonts w:ascii="Century Gothic" w:hAnsi="Century Gothic"/>
                <w:color w:val="000000"/>
                <w:sz w:val="20"/>
                <w:szCs w:val="20"/>
              </w:rPr>
              <w:t>COMPENSATION &amp; ADMINISTR</w:t>
            </w:r>
            <w:r w:rsidR="00862E75">
              <w:rPr>
                <w:rFonts w:ascii="Century Gothic" w:hAnsi="Century Gothic"/>
                <w:color w:val="000000"/>
                <w:sz w:val="20"/>
                <w:szCs w:val="20"/>
              </w:rPr>
              <w:t>A</w:t>
            </w:r>
            <w:r>
              <w:rPr>
                <w:rFonts w:ascii="Century Gothic" w:hAnsi="Century Gothic"/>
                <w:color w:val="000000"/>
                <w:sz w:val="20"/>
                <w:szCs w:val="20"/>
              </w:rPr>
              <w:t>TION</w:t>
            </w:r>
          </w:p>
        </w:tc>
        <w:tc>
          <w:tcPr>
            <w:tcW w:w="900" w:type="dxa"/>
            <w:vAlign w:val="bottom"/>
          </w:tcPr>
          <w:p w14:paraId="3274D8FF" w14:textId="7E96A102" w:rsidR="00476DF2" w:rsidRDefault="00476DF2" w:rsidP="00476DF2">
            <w:pPr>
              <w:pStyle w:val="ListParagraph"/>
              <w:spacing w:after="0" w:line="240" w:lineRule="auto"/>
              <w:ind w:left="0"/>
              <w:jc w:val="center"/>
              <w:rPr>
                <w:rFonts w:ascii="Arial" w:hAnsi="Arial" w:cs="Arial"/>
              </w:rPr>
            </w:pPr>
            <w:r>
              <w:rPr>
                <w:rFonts w:ascii="Century Gothic" w:hAnsi="Century Gothic"/>
                <w:sz w:val="20"/>
                <w:szCs w:val="20"/>
              </w:rPr>
              <w:t>3</w:t>
            </w:r>
          </w:p>
        </w:tc>
        <w:tc>
          <w:tcPr>
            <w:tcW w:w="720" w:type="dxa"/>
            <w:vAlign w:val="bottom"/>
          </w:tcPr>
          <w:p w14:paraId="47B58567" w14:textId="73ABC967" w:rsidR="00476DF2" w:rsidRDefault="00476DF2" w:rsidP="00476DF2">
            <w:pPr>
              <w:pStyle w:val="ListParagraph"/>
              <w:spacing w:after="0" w:line="240" w:lineRule="auto"/>
              <w:ind w:left="0"/>
              <w:jc w:val="center"/>
              <w:rPr>
                <w:rFonts w:ascii="Arial" w:hAnsi="Arial" w:cs="Arial"/>
              </w:rPr>
            </w:pPr>
            <w:r>
              <w:rPr>
                <w:rFonts w:ascii="Century Gothic" w:hAnsi="Century Gothic"/>
                <w:sz w:val="20"/>
                <w:szCs w:val="20"/>
              </w:rPr>
              <w:t>M-F</w:t>
            </w:r>
          </w:p>
        </w:tc>
        <w:tc>
          <w:tcPr>
            <w:tcW w:w="900" w:type="dxa"/>
            <w:vAlign w:val="bottom"/>
          </w:tcPr>
          <w:p w14:paraId="19CBA74C" w14:textId="205A620A" w:rsidR="00476DF2" w:rsidRDefault="00476DF2" w:rsidP="00476DF2">
            <w:pPr>
              <w:pStyle w:val="ListParagraph"/>
              <w:spacing w:after="0" w:line="240" w:lineRule="auto"/>
              <w:ind w:left="0"/>
              <w:jc w:val="center"/>
              <w:rPr>
                <w:rFonts w:ascii="Arial" w:hAnsi="Arial" w:cs="Arial"/>
              </w:rPr>
            </w:pPr>
            <w:r>
              <w:rPr>
                <w:rFonts w:ascii="Century Gothic" w:hAnsi="Century Gothic"/>
                <w:sz w:val="20"/>
                <w:szCs w:val="20"/>
              </w:rPr>
              <w:t>1</w:t>
            </w:r>
          </w:p>
        </w:tc>
        <w:tc>
          <w:tcPr>
            <w:tcW w:w="1417" w:type="dxa"/>
            <w:vAlign w:val="bottom"/>
          </w:tcPr>
          <w:p w14:paraId="34DDD126" w14:textId="170E0207" w:rsidR="00476DF2" w:rsidRPr="00476DF2" w:rsidRDefault="00476DF2" w:rsidP="00476DF2">
            <w:pPr>
              <w:pStyle w:val="ListParagraph"/>
              <w:spacing w:after="0" w:line="240" w:lineRule="auto"/>
              <w:ind w:left="0"/>
              <w:rPr>
                <w:rFonts w:ascii="Arial Narrow" w:hAnsi="Arial Narrow" w:cs="Arial"/>
                <w:sz w:val="20"/>
                <w:szCs w:val="20"/>
              </w:rPr>
            </w:pPr>
            <w:r w:rsidRPr="00476DF2">
              <w:rPr>
                <w:rFonts w:ascii="Arial Narrow" w:hAnsi="Arial Narrow"/>
                <w:sz w:val="20"/>
                <w:szCs w:val="20"/>
              </w:rPr>
              <w:t>BSBA-HRM4-1</w:t>
            </w:r>
          </w:p>
        </w:tc>
      </w:tr>
      <w:tr w:rsidR="00476DF2" w14:paraId="798BA596" w14:textId="77777777" w:rsidTr="0024524D">
        <w:trPr>
          <w:trHeight w:val="255"/>
        </w:trPr>
        <w:tc>
          <w:tcPr>
            <w:tcW w:w="1208" w:type="dxa"/>
            <w:vAlign w:val="bottom"/>
          </w:tcPr>
          <w:p w14:paraId="79DC3546" w14:textId="466FE995" w:rsidR="00476DF2" w:rsidRDefault="00476DF2" w:rsidP="00476DF2">
            <w:pPr>
              <w:pStyle w:val="ListParagraph"/>
              <w:spacing w:after="0" w:line="240" w:lineRule="auto"/>
              <w:ind w:left="0"/>
              <w:rPr>
                <w:rFonts w:ascii="Arial" w:hAnsi="Arial" w:cs="Arial"/>
              </w:rPr>
            </w:pPr>
            <w:r>
              <w:rPr>
                <w:rFonts w:ascii="Century Gothic" w:hAnsi="Century Gothic"/>
                <w:sz w:val="20"/>
                <w:szCs w:val="20"/>
              </w:rPr>
              <w:t>10-11AM</w:t>
            </w:r>
          </w:p>
        </w:tc>
        <w:tc>
          <w:tcPr>
            <w:tcW w:w="1260" w:type="dxa"/>
            <w:vAlign w:val="center"/>
          </w:tcPr>
          <w:p w14:paraId="0FF4ACC4" w14:textId="4E60CBB3" w:rsidR="00476DF2" w:rsidRDefault="00476DF2" w:rsidP="00476DF2">
            <w:pPr>
              <w:pStyle w:val="ListParagraph"/>
              <w:spacing w:after="0" w:line="240" w:lineRule="auto"/>
              <w:ind w:left="0"/>
              <w:rPr>
                <w:rFonts w:ascii="Arial" w:hAnsi="Arial" w:cs="Arial"/>
                <w:color w:val="000000"/>
                <w:sz w:val="20"/>
                <w:szCs w:val="20"/>
              </w:rPr>
            </w:pPr>
            <w:r>
              <w:rPr>
                <w:rFonts w:ascii="Century Gothic" w:hAnsi="Century Gothic"/>
                <w:color w:val="000000"/>
                <w:sz w:val="20"/>
                <w:szCs w:val="20"/>
              </w:rPr>
              <w:t>HRM 302</w:t>
            </w:r>
          </w:p>
        </w:tc>
        <w:tc>
          <w:tcPr>
            <w:tcW w:w="4500" w:type="dxa"/>
            <w:vAlign w:val="center"/>
          </w:tcPr>
          <w:p w14:paraId="38948D7B" w14:textId="7273724F" w:rsidR="00476DF2" w:rsidRPr="001F42FB" w:rsidRDefault="00476DF2" w:rsidP="00476DF2">
            <w:pPr>
              <w:pStyle w:val="ListParagraph"/>
              <w:spacing w:after="0" w:line="240" w:lineRule="auto"/>
              <w:ind w:left="0"/>
              <w:rPr>
                <w:rFonts w:ascii="Arial Narrow" w:hAnsi="Arial Narrow" w:cs="Arial"/>
                <w:color w:val="000000"/>
              </w:rPr>
            </w:pPr>
            <w:r>
              <w:rPr>
                <w:rFonts w:ascii="Century Gothic" w:hAnsi="Century Gothic"/>
                <w:color w:val="000000"/>
                <w:sz w:val="20"/>
                <w:szCs w:val="20"/>
              </w:rPr>
              <w:t>TRAINING AND DEVELOPMENT</w:t>
            </w:r>
          </w:p>
        </w:tc>
        <w:tc>
          <w:tcPr>
            <w:tcW w:w="900" w:type="dxa"/>
            <w:vAlign w:val="bottom"/>
          </w:tcPr>
          <w:p w14:paraId="36047CF4" w14:textId="51F52A33" w:rsidR="00476DF2" w:rsidRDefault="00476DF2" w:rsidP="00476DF2">
            <w:pPr>
              <w:pStyle w:val="ListParagraph"/>
              <w:spacing w:after="0" w:line="240" w:lineRule="auto"/>
              <w:ind w:left="0"/>
              <w:jc w:val="center"/>
              <w:rPr>
                <w:rFonts w:ascii="Arial Narrow" w:hAnsi="Arial Narrow"/>
                <w:color w:val="000000" w:themeColor="text1"/>
              </w:rPr>
            </w:pPr>
            <w:r>
              <w:rPr>
                <w:rFonts w:ascii="Century Gothic" w:hAnsi="Century Gothic"/>
                <w:sz w:val="20"/>
                <w:szCs w:val="20"/>
              </w:rPr>
              <w:t>3</w:t>
            </w:r>
          </w:p>
        </w:tc>
        <w:tc>
          <w:tcPr>
            <w:tcW w:w="720" w:type="dxa"/>
            <w:vAlign w:val="bottom"/>
          </w:tcPr>
          <w:p w14:paraId="653A6B3D" w14:textId="4560B6C7" w:rsidR="00476DF2" w:rsidRDefault="00476DF2" w:rsidP="00476DF2">
            <w:pPr>
              <w:pStyle w:val="ListParagraph"/>
              <w:spacing w:after="0" w:line="240" w:lineRule="auto"/>
              <w:ind w:left="0"/>
              <w:jc w:val="center"/>
              <w:rPr>
                <w:rFonts w:ascii="Arial Narrow" w:hAnsi="Arial Narrow"/>
              </w:rPr>
            </w:pPr>
            <w:r>
              <w:rPr>
                <w:rFonts w:ascii="Century Gothic" w:hAnsi="Century Gothic"/>
                <w:sz w:val="20"/>
                <w:szCs w:val="20"/>
              </w:rPr>
              <w:t>M-F</w:t>
            </w:r>
          </w:p>
        </w:tc>
        <w:tc>
          <w:tcPr>
            <w:tcW w:w="900" w:type="dxa"/>
            <w:vAlign w:val="bottom"/>
          </w:tcPr>
          <w:p w14:paraId="0D30F1C2" w14:textId="2A50B860" w:rsidR="00476DF2" w:rsidRDefault="00476DF2" w:rsidP="00476DF2">
            <w:pPr>
              <w:pStyle w:val="ListParagraph"/>
              <w:spacing w:after="0" w:line="240" w:lineRule="auto"/>
              <w:ind w:left="0"/>
              <w:jc w:val="center"/>
              <w:rPr>
                <w:rFonts w:ascii="Arial Narrow" w:hAnsi="Arial Narrow"/>
              </w:rPr>
            </w:pPr>
            <w:r>
              <w:rPr>
                <w:rFonts w:ascii="Century Gothic" w:hAnsi="Century Gothic"/>
                <w:sz w:val="20"/>
                <w:szCs w:val="20"/>
              </w:rPr>
              <w:t>1</w:t>
            </w:r>
          </w:p>
        </w:tc>
        <w:tc>
          <w:tcPr>
            <w:tcW w:w="1417" w:type="dxa"/>
            <w:vAlign w:val="bottom"/>
          </w:tcPr>
          <w:p w14:paraId="29B756DA" w14:textId="3BBB2D2A" w:rsidR="00476DF2" w:rsidRPr="00476DF2" w:rsidRDefault="00476DF2" w:rsidP="00476DF2">
            <w:pPr>
              <w:pStyle w:val="ListParagraph"/>
              <w:spacing w:after="0" w:line="240" w:lineRule="auto"/>
              <w:ind w:left="0"/>
              <w:rPr>
                <w:rFonts w:ascii="Arial Narrow" w:hAnsi="Arial Narrow" w:cs="Arial"/>
                <w:sz w:val="20"/>
                <w:szCs w:val="20"/>
              </w:rPr>
            </w:pPr>
            <w:r w:rsidRPr="00476DF2">
              <w:rPr>
                <w:rFonts w:ascii="Arial Narrow" w:hAnsi="Arial Narrow"/>
                <w:sz w:val="20"/>
                <w:szCs w:val="20"/>
              </w:rPr>
              <w:t>BSBA-HRM3</w:t>
            </w:r>
            <w:r>
              <w:rPr>
                <w:rFonts w:ascii="Arial Narrow" w:hAnsi="Arial Narrow"/>
                <w:sz w:val="20"/>
                <w:szCs w:val="20"/>
              </w:rPr>
              <w:t>-</w:t>
            </w:r>
            <w:r w:rsidRPr="00476DF2">
              <w:rPr>
                <w:rFonts w:ascii="Arial Narrow" w:hAnsi="Arial Narrow"/>
                <w:sz w:val="20"/>
                <w:szCs w:val="20"/>
              </w:rPr>
              <w:t>1</w:t>
            </w:r>
          </w:p>
        </w:tc>
      </w:tr>
      <w:tr w:rsidR="00476DF2" w14:paraId="4BF03E08" w14:textId="77777777" w:rsidTr="0024524D">
        <w:trPr>
          <w:trHeight w:val="255"/>
        </w:trPr>
        <w:tc>
          <w:tcPr>
            <w:tcW w:w="1208" w:type="dxa"/>
            <w:vAlign w:val="bottom"/>
          </w:tcPr>
          <w:p w14:paraId="7D5C54C3" w14:textId="75BE0AAC" w:rsidR="00476DF2" w:rsidRDefault="00476DF2" w:rsidP="00476DF2">
            <w:pPr>
              <w:pStyle w:val="ListParagraph"/>
              <w:spacing w:after="0" w:line="240" w:lineRule="auto"/>
              <w:ind w:left="0"/>
              <w:rPr>
                <w:rFonts w:ascii="Arial" w:hAnsi="Arial" w:cs="Arial"/>
              </w:rPr>
            </w:pPr>
            <w:r>
              <w:rPr>
                <w:rFonts w:ascii="Century Gothic" w:hAnsi="Century Gothic"/>
                <w:sz w:val="20"/>
                <w:szCs w:val="20"/>
              </w:rPr>
              <w:t>1-2PM</w:t>
            </w:r>
          </w:p>
        </w:tc>
        <w:tc>
          <w:tcPr>
            <w:tcW w:w="1260" w:type="dxa"/>
            <w:vAlign w:val="center"/>
          </w:tcPr>
          <w:p w14:paraId="5A2CC4FC" w14:textId="16AC537C" w:rsidR="00476DF2" w:rsidRDefault="00476DF2" w:rsidP="00476DF2">
            <w:pPr>
              <w:pStyle w:val="ListParagraph"/>
              <w:spacing w:after="0" w:line="240" w:lineRule="auto"/>
              <w:ind w:left="0"/>
              <w:rPr>
                <w:rFonts w:ascii="Arial" w:hAnsi="Arial" w:cs="Arial"/>
                <w:color w:val="000000"/>
                <w:sz w:val="20"/>
                <w:szCs w:val="20"/>
              </w:rPr>
            </w:pPr>
            <w:r>
              <w:rPr>
                <w:rFonts w:ascii="Century Gothic" w:hAnsi="Century Gothic"/>
                <w:color w:val="000000"/>
                <w:sz w:val="20"/>
                <w:szCs w:val="20"/>
              </w:rPr>
              <w:t>HRM 307</w:t>
            </w:r>
          </w:p>
        </w:tc>
        <w:tc>
          <w:tcPr>
            <w:tcW w:w="4500" w:type="dxa"/>
            <w:vAlign w:val="center"/>
          </w:tcPr>
          <w:p w14:paraId="028DD30A" w14:textId="6C0B7E35" w:rsidR="00476DF2" w:rsidRPr="001F42FB" w:rsidRDefault="00476DF2" w:rsidP="00476DF2">
            <w:pPr>
              <w:pStyle w:val="ListParagraph"/>
              <w:spacing w:after="0" w:line="240" w:lineRule="auto"/>
              <w:ind w:left="0"/>
              <w:rPr>
                <w:rFonts w:ascii="Arial Narrow" w:hAnsi="Arial Narrow" w:cs="Arial"/>
                <w:color w:val="000000"/>
              </w:rPr>
            </w:pPr>
            <w:r>
              <w:rPr>
                <w:rFonts w:ascii="Century Gothic" w:hAnsi="Century Gothic"/>
                <w:color w:val="000000"/>
                <w:sz w:val="20"/>
                <w:szCs w:val="20"/>
              </w:rPr>
              <w:t>COMPENSATION &amp; ADMINISTARTION</w:t>
            </w:r>
          </w:p>
        </w:tc>
        <w:tc>
          <w:tcPr>
            <w:tcW w:w="900" w:type="dxa"/>
            <w:vAlign w:val="bottom"/>
          </w:tcPr>
          <w:p w14:paraId="15E5D1CB" w14:textId="0FF5A002" w:rsidR="00476DF2" w:rsidRDefault="00476DF2" w:rsidP="00476DF2">
            <w:pPr>
              <w:pStyle w:val="ListParagraph"/>
              <w:spacing w:after="0" w:line="240" w:lineRule="auto"/>
              <w:ind w:left="0"/>
              <w:jc w:val="center"/>
              <w:rPr>
                <w:rFonts w:ascii="Arial Narrow" w:hAnsi="Arial Narrow"/>
                <w:color w:val="000000" w:themeColor="text1"/>
              </w:rPr>
            </w:pPr>
            <w:r>
              <w:rPr>
                <w:rFonts w:ascii="Century Gothic" w:hAnsi="Century Gothic"/>
                <w:sz w:val="20"/>
                <w:szCs w:val="20"/>
              </w:rPr>
              <w:t>3</w:t>
            </w:r>
          </w:p>
        </w:tc>
        <w:tc>
          <w:tcPr>
            <w:tcW w:w="720" w:type="dxa"/>
            <w:vAlign w:val="bottom"/>
          </w:tcPr>
          <w:p w14:paraId="2CAE2434" w14:textId="5D081DCE" w:rsidR="00476DF2" w:rsidRDefault="00476DF2" w:rsidP="00476DF2">
            <w:pPr>
              <w:pStyle w:val="ListParagraph"/>
              <w:spacing w:after="0" w:line="240" w:lineRule="auto"/>
              <w:ind w:left="0"/>
              <w:jc w:val="center"/>
              <w:rPr>
                <w:rFonts w:ascii="Arial Narrow" w:hAnsi="Arial Narrow"/>
              </w:rPr>
            </w:pPr>
            <w:r>
              <w:rPr>
                <w:rFonts w:ascii="Century Gothic" w:hAnsi="Century Gothic"/>
                <w:sz w:val="20"/>
                <w:szCs w:val="20"/>
              </w:rPr>
              <w:t>M-F</w:t>
            </w:r>
          </w:p>
        </w:tc>
        <w:tc>
          <w:tcPr>
            <w:tcW w:w="900" w:type="dxa"/>
            <w:vAlign w:val="bottom"/>
          </w:tcPr>
          <w:p w14:paraId="2FAFA600" w14:textId="1B6C40B4" w:rsidR="00476DF2" w:rsidRDefault="00476DF2" w:rsidP="00476DF2">
            <w:pPr>
              <w:pStyle w:val="ListParagraph"/>
              <w:spacing w:after="0" w:line="240" w:lineRule="auto"/>
              <w:ind w:left="0"/>
              <w:jc w:val="center"/>
              <w:rPr>
                <w:rFonts w:ascii="Arial Narrow" w:hAnsi="Arial Narrow"/>
              </w:rPr>
            </w:pPr>
            <w:r>
              <w:rPr>
                <w:rFonts w:ascii="Century Gothic" w:hAnsi="Century Gothic"/>
                <w:sz w:val="20"/>
                <w:szCs w:val="20"/>
              </w:rPr>
              <w:t>1</w:t>
            </w:r>
          </w:p>
        </w:tc>
        <w:tc>
          <w:tcPr>
            <w:tcW w:w="1417" w:type="dxa"/>
            <w:vAlign w:val="bottom"/>
          </w:tcPr>
          <w:p w14:paraId="00800FF1" w14:textId="074AE96D" w:rsidR="00476DF2" w:rsidRPr="00476DF2" w:rsidRDefault="00476DF2" w:rsidP="00476DF2">
            <w:pPr>
              <w:pStyle w:val="ListParagraph"/>
              <w:spacing w:after="0" w:line="240" w:lineRule="auto"/>
              <w:ind w:left="0"/>
              <w:rPr>
                <w:rFonts w:ascii="Arial Narrow" w:hAnsi="Arial Narrow" w:cs="Arial"/>
                <w:sz w:val="20"/>
                <w:szCs w:val="20"/>
              </w:rPr>
            </w:pPr>
            <w:r w:rsidRPr="00476DF2">
              <w:rPr>
                <w:rFonts w:ascii="Arial Narrow" w:hAnsi="Arial Narrow"/>
                <w:sz w:val="20"/>
                <w:szCs w:val="20"/>
              </w:rPr>
              <w:t xml:space="preserve">BSBA-HRM4 </w:t>
            </w:r>
            <w:r>
              <w:rPr>
                <w:rFonts w:ascii="Arial Narrow" w:hAnsi="Arial Narrow"/>
                <w:sz w:val="20"/>
                <w:szCs w:val="20"/>
              </w:rPr>
              <w:t>-</w:t>
            </w:r>
            <w:r w:rsidRPr="00476DF2">
              <w:rPr>
                <w:rFonts w:ascii="Arial Narrow" w:hAnsi="Arial Narrow"/>
                <w:sz w:val="20"/>
                <w:szCs w:val="20"/>
              </w:rPr>
              <w:t>2</w:t>
            </w:r>
          </w:p>
        </w:tc>
      </w:tr>
      <w:tr w:rsidR="00476DF2" w14:paraId="2B87DADC" w14:textId="77777777" w:rsidTr="0024524D">
        <w:trPr>
          <w:trHeight w:val="255"/>
        </w:trPr>
        <w:tc>
          <w:tcPr>
            <w:tcW w:w="1208" w:type="dxa"/>
            <w:vAlign w:val="bottom"/>
          </w:tcPr>
          <w:p w14:paraId="2EAE2FB7" w14:textId="22FAFD34" w:rsidR="00476DF2" w:rsidRPr="00CA0998" w:rsidRDefault="00476DF2" w:rsidP="00476DF2">
            <w:pPr>
              <w:pStyle w:val="ListParagraph"/>
              <w:spacing w:after="0" w:line="240" w:lineRule="auto"/>
              <w:ind w:left="0"/>
              <w:rPr>
                <w:rFonts w:ascii="Arial Narrow" w:hAnsi="Arial Narrow" w:cs="Arial"/>
              </w:rPr>
            </w:pPr>
            <w:r>
              <w:rPr>
                <w:rFonts w:ascii="Century Gothic" w:hAnsi="Century Gothic"/>
                <w:sz w:val="20"/>
                <w:szCs w:val="20"/>
              </w:rPr>
              <w:t>3-4PM</w:t>
            </w:r>
          </w:p>
        </w:tc>
        <w:tc>
          <w:tcPr>
            <w:tcW w:w="1260" w:type="dxa"/>
            <w:vAlign w:val="center"/>
          </w:tcPr>
          <w:p w14:paraId="6B694F20" w14:textId="11D07621" w:rsidR="00476DF2" w:rsidRDefault="00476DF2" w:rsidP="00476DF2">
            <w:pPr>
              <w:pStyle w:val="ListParagraph"/>
              <w:spacing w:after="0" w:line="240" w:lineRule="auto"/>
              <w:ind w:left="0"/>
              <w:rPr>
                <w:rFonts w:ascii="Arial" w:hAnsi="Arial" w:cs="Arial"/>
                <w:color w:val="000000"/>
                <w:sz w:val="20"/>
                <w:szCs w:val="20"/>
              </w:rPr>
            </w:pPr>
            <w:r>
              <w:rPr>
                <w:rFonts w:ascii="Century Gothic" w:hAnsi="Century Gothic"/>
                <w:color w:val="000000"/>
                <w:sz w:val="20"/>
                <w:szCs w:val="20"/>
              </w:rPr>
              <w:t>HRM 302</w:t>
            </w:r>
          </w:p>
        </w:tc>
        <w:tc>
          <w:tcPr>
            <w:tcW w:w="4500" w:type="dxa"/>
            <w:vAlign w:val="center"/>
          </w:tcPr>
          <w:p w14:paraId="420D820D" w14:textId="05509959" w:rsidR="00476DF2" w:rsidRPr="001F42FB" w:rsidRDefault="00476DF2" w:rsidP="00476DF2">
            <w:pPr>
              <w:pStyle w:val="ListParagraph"/>
              <w:spacing w:after="0" w:line="240" w:lineRule="auto"/>
              <w:ind w:left="0"/>
              <w:rPr>
                <w:rFonts w:ascii="Arial Narrow" w:hAnsi="Arial Narrow" w:cs="Arial"/>
                <w:color w:val="000000"/>
              </w:rPr>
            </w:pPr>
            <w:r>
              <w:rPr>
                <w:rFonts w:ascii="Century Gothic" w:hAnsi="Century Gothic"/>
                <w:color w:val="000000"/>
                <w:sz w:val="20"/>
                <w:szCs w:val="20"/>
              </w:rPr>
              <w:t>TRAINING AND DEVELOPMENT</w:t>
            </w:r>
          </w:p>
        </w:tc>
        <w:tc>
          <w:tcPr>
            <w:tcW w:w="900" w:type="dxa"/>
            <w:vAlign w:val="bottom"/>
          </w:tcPr>
          <w:p w14:paraId="1B42F747" w14:textId="00179825" w:rsidR="00476DF2" w:rsidRDefault="00476DF2" w:rsidP="00476DF2">
            <w:pPr>
              <w:pStyle w:val="ListParagraph"/>
              <w:spacing w:after="0" w:line="240" w:lineRule="auto"/>
              <w:ind w:left="0"/>
              <w:jc w:val="center"/>
              <w:rPr>
                <w:rFonts w:ascii="Arial" w:hAnsi="Arial" w:cs="Arial"/>
              </w:rPr>
            </w:pPr>
            <w:r>
              <w:rPr>
                <w:rFonts w:ascii="Century Gothic" w:hAnsi="Century Gothic"/>
                <w:sz w:val="20"/>
                <w:szCs w:val="20"/>
              </w:rPr>
              <w:t>3</w:t>
            </w:r>
          </w:p>
        </w:tc>
        <w:tc>
          <w:tcPr>
            <w:tcW w:w="720" w:type="dxa"/>
            <w:vAlign w:val="bottom"/>
          </w:tcPr>
          <w:p w14:paraId="73152E5D" w14:textId="24346862" w:rsidR="00476DF2" w:rsidRDefault="00476DF2" w:rsidP="00476DF2">
            <w:pPr>
              <w:pStyle w:val="ListParagraph"/>
              <w:spacing w:after="0" w:line="240" w:lineRule="auto"/>
              <w:ind w:left="0"/>
              <w:jc w:val="center"/>
              <w:rPr>
                <w:rFonts w:ascii="Arial" w:hAnsi="Arial" w:cs="Arial"/>
              </w:rPr>
            </w:pPr>
            <w:r>
              <w:rPr>
                <w:rFonts w:ascii="Century Gothic" w:hAnsi="Century Gothic"/>
                <w:sz w:val="20"/>
                <w:szCs w:val="20"/>
              </w:rPr>
              <w:t>M-F</w:t>
            </w:r>
          </w:p>
        </w:tc>
        <w:tc>
          <w:tcPr>
            <w:tcW w:w="900" w:type="dxa"/>
            <w:vAlign w:val="bottom"/>
          </w:tcPr>
          <w:p w14:paraId="0EA0A23F" w14:textId="09954023" w:rsidR="00476DF2" w:rsidRDefault="00476DF2" w:rsidP="00476DF2">
            <w:pPr>
              <w:pStyle w:val="ListParagraph"/>
              <w:spacing w:after="0" w:line="240" w:lineRule="auto"/>
              <w:ind w:left="0"/>
              <w:jc w:val="center"/>
              <w:rPr>
                <w:rFonts w:ascii="Arial" w:hAnsi="Arial" w:cs="Arial"/>
              </w:rPr>
            </w:pPr>
            <w:r>
              <w:rPr>
                <w:rFonts w:ascii="Century Gothic" w:hAnsi="Century Gothic"/>
                <w:sz w:val="20"/>
                <w:szCs w:val="20"/>
              </w:rPr>
              <w:t>1</w:t>
            </w:r>
          </w:p>
        </w:tc>
        <w:tc>
          <w:tcPr>
            <w:tcW w:w="1417" w:type="dxa"/>
            <w:vAlign w:val="bottom"/>
          </w:tcPr>
          <w:p w14:paraId="437CF320" w14:textId="1FC40B5E" w:rsidR="00476DF2" w:rsidRPr="00476DF2" w:rsidRDefault="00476DF2" w:rsidP="00476DF2">
            <w:pPr>
              <w:pStyle w:val="ListParagraph"/>
              <w:spacing w:after="0" w:line="240" w:lineRule="auto"/>
              <w:ind w:left="0"/>
              <w:rPr>
                <w:rFonts w:ascii="Arial Narrow" w:hAnsi="Arial Narrow" w:cs="Arial"/>
                <w:sz w:val="20"/>
                <w:szCs w:val="20"/>
              </w:rPr>
            </w:pPr>
            <w:r w:rsidRPr="00476DF2">
              <w:rPr>
                <w:rFonts w:ascii="Arial Narrow" w:hAnsi="Arial Narrow"/>
                <w:sz w:val="20"/>
                <w:szCs w:val="20"/>
              </w:rPr>
              <w:t>BSBA-HRM3</w:t>
            </w:r>
            <w:r>
              <w:rPr>
                <w:rFonts w:ascii="Arial Narrow" w:hAnsi="Arial Narrow"/>
                <w:sz w:val="20"/>
                <w:szCs w:val="20"/>
              </w:rPr>
              <w:t>-</w:t>
            </w:r>
            <w:r w:rsidRPr="00476DF2">
              <w:rPr>
                <w:rFonts w:ascii="Arial Narrow" w:hAnsi="Arial Narrow"/>
                <w:sz w:val="20"/>
                <w:szCs w:val="20"/>
              </w:rPr>
              <w:t>2</w:t>
            </w:r>
          </w:p>
        </w:tc>
      </w:tr>
      <w:tr w:rsidR="00476DF2" w14:paraId="5281D7AC" w14:textId="77777777" w:rsidTr="0024524D">
        <w:trPr>
          <w:trHeight w:val="255"/>
        </w:trPr>
        <w:tc>
          <w:tcPr>
            <w:tcW w:w="1208" w:type="dxa"/>
            <w:vAlign w:val="bottom"/>
          </w:tcPr>
          <w:p w14:paraId="78578ED1" w14:textId="3DCA393C" w:rsidR="00476DF2" w:rsidRPr="00CA0998" w:rsidRDefault="00476DF2" w:rsidP="00476DF2">
            <w:pPr>
              <w:pStyle w:val="ListParagraph"/>
              <w:spacing w:after="0" w:line="240" w:lineRule="auto"/>
              <w:ind w:left="0"/>
              <w:rPr>
                <w:rFonts w:ascii="Arial Narrow" w:hAnsi="Arial Narrow" w:cs="Arial"/>
              </w:rPr>
            </w:pPr>
            <w:r>
              <w:rPr>
                <w:rFonts w:ascii="Century Gothic" w:hAnsi="Century Gothic"/>
                <w:sz w:val="20"/>
                <w:szCs w:val="20"/>
              </w:rPr>
              <w:t>6-7EVE</w:t>
            </w:r>
          </w:p>
        </w:tc>
        <w:tc>
          <w:tcPr>
            <w:tcW w:w="1260" w:type="dxa"/>
            <w:vAlign w:val="center"/>
          </w:tcPr>
          <w:p w14:paraId="520EF085" w14:textId="12028752" w:rsidR="00476DF2" w:rsidRDefault="00476DF2" w:rsidP="00476DF2">
            <w:pPr>
              <w:pStyle w:val="ListParagraph"/>
              <w:spacing w:after="0" w:line="240" w:lineRule="auto"/>
              <w:ind w:left="0"/>
              <w:rPr>
                <w:rFonts w:ascii="Arial" w:hAnsi="Arial" w:cs="Arial"/>
                <w:sz w:val="18"/>
                <w:szCs w:val="18"/>
              </w:rPr>
            </w:pPr>
            <w:r>
              <w:rPr>
                <w:rFonts w:ascii="Century Gothic" w:hAnsi="Century Gothic"/>
                <w:color w:val="000000"/>
                <w:sz w:val="20"/>
                <w:szCs w:val="20"/>
              </w:rPr>
              <w:t>HRM 307</w:t>
            </w:r>
          </w:p>
        </w:tc>
        <w:tc>
          <w:tcPr>
            <w:tcW w:w="4500" w:type="dxa"/>
            <w:vAlign w:val="center"/>
          </w:tcPr>
          <w:p w14:paraId="222DFD41" w14:textId="060E0413" w:rsidR="00476DF2" w:rsidRPr="001F42FB" w:rsidRDefault="00476DF2" w:rsidP="00476DF2">
            <w:pPr>
              <w:pStyle w:val="ListParagraph"/>
              <w:spacing w:after="0" w:line="240" w:lineRule="auto"/>
              <w:ind w:left="0"/>
              <w:rPr>
                <w:rFonts w:ascii="Arial Narrow" w:hAnsi="Arial Narrow" w:cs="Arial"/>
                <w:sz w:val="20"/>
                <w:szCs w:val="20"/>
              </w:rPr>
            </w:pPr>
            <w:r>
              <w:rPr>
                <w:rFonts w:ascii="Century Gothic" w:hAnsi="Century Gothic"/>
                <w:color w:val="000000"/>
                <w:sz w:val="20"/>
                <w:szCs w:val="20"/>
              </w:rPr>
              <w:t>COMPENSATION &amp; ADMINISTARTION</w:t>
            </w:r>
          </w:p>
        </w:tc>
        <w:tc>
          <w:tcPr>
            <w:tcW w:w="900" w:type="dxa"/>
            <w:vAlign w:val="bottom"/>
          </w:tcPr>
          <w:p w14:paraId="59595F68" w14:textId="62BEF19E" w:rsidR="00476DF2" w:rsidRDefault="00476DF2" w:rsidP="00476DF2">
            <w:pPr>
              <w:pStyle w:val="ListParagraph"/>
              <w:spacing w:after="0" w:line="240" w:lineRule="auto"/>
              <w:ind w:left="0"/>
              <w:jc w:val="center"/>
              <w:rPr>
                <w:rFonts w:ascii="Arial" w:hAnsi="Arial" w:cs="Arial"/>
              </w:rPr>
            </w:pPr>
            <w:r>
              <w:rPr>
                <w:rFonts w:ascii="Century Gothic" w:hAnsi="Century Gothic"/>
                <w:sz w:val="20"/>
                <w:szCs w:val="20"/>
              </w:rPr>
              <w:t>3</w:t>
            </w:r>
          </w:p>
        </w:tc>
        <w:tc>
          <w:tcPr>
            <w:tcW w:w="720" w:type="dxa"/>
            <w:vAlign w:val="bottom"/>
          </w:tcPr>
          <w:p w14:paraId="54AE0CD8" w14:textId="52481463" w:rsidR="00476DF2" w:rsidRDefault="00476DF2" w:rsidP="00476DF2">
            <w:pPr>
              <w:pStyle w:val="ListParagraph"/>
              <w:spacing w:after="0" w:line="240" w:lineRule="auto"/>
              <w:ind w:left="0"/>
              <w:jc w:val="center"/>
              <w:rPr>
                <w:rFonts w:ascii="Arial" w:hAnsi="Arial" w:cs="Arial"/>
                <w:sz w:val="24"/>
                <w:szCs w:val="24"/>
              </w:rPr>
            </w:pPr>
            <w:r>
              <w:rPr>
                <w:rFonts w:ascii="Century Gothic" w:hAnsi="Century Gothic"/>
                <w:sz w:val="20"/>
                <w:szCs w:val="20"/>
              </w:rPr>
              <w:t>M-F</w:t>
            </w:r>
          </w:p>
        </w:tc>
        <w:tc>
          <w:tcPr>
            <w:tcW w:w="900" w:type="dxa"/>
            <w:vAlign w:val="bottom"/>
          </w:tcPr>
          <w:p w14:paraId="342FA22C" w14:textId="3242F993" w:rsidR="00476DF2" w:rsidRDefault="00476DF2" w:rsidP="00476DF2">
            <w:pPr>
              <w:pStyle w:val="ListParagraph"/>
              <w:spacing w:after="0" w:line="240" w:lineRule="auto"/>
              <w:ind w:left="0"/>
              <w:jc w:val="center"/>
              <w:rPr>
                <w:rFonts w:ascii="Arial" w:hAnsi="Arial" w:cs="Arial"/>
              </w:rPr>
            </w:pPr>
            <w:r>
              <w:rPr>
                <w:rFonts w:ascii="Century Gothic" w:hAnsi="Century Gothic"/>
                <w:sz w:val="20"/>
                <w:szCs w:val="20"/>
              </w:rPr>
              <w:t>1</w:t>
            </w:r>
          </w:p>
        </w:tc>
        <w:tc>
          <w:tcPr>
            <w:tcW w:w="1417" w:type="dxa"/>
            <w:vAlign w:val="bottom"/>
          </w:tcPr>
          <w:p w14:paraId="226D3473" w14:textId="2C5D30BD" w:rsidR="00476DF2" w:rsidRPr="00476DF2" w:rsidRDefault="00476DF2" w:rsidP="00476DF2">
            <w:pPr>
              <w:pStyle w:val="ListParagraph"/>
              <w:spacing w:after="0" w:line="240" w:lineRule="auto"/>
              <w:ind w:left="0"/>
              <w:rPr>
                <w:rFonts w:ascii="Arial Narrow" w:hAnsi="Arial Narrow" w:cs="Arial"/>
                <w:sz w:val="20"/>
                <w:szCs w:val="20"/>
              </w:rPr>
            </w:pPr>
            <w:r w:rsidRPr="00476DF2">
              <w:rPr>
                <w:rFonts w:ascii="Arial Narrow" w:hAnsi="Arial Narrow"/>
                <w:sz w:val="20"/>
                <w:szCs w:val="20"/>
              </w:rPr>
              <w:t>BSBA-HRM4</w:t>
            </w:r>
            <w:r>
              <w:rPr>
                <w:rFonts w:ascii="Arial Narrow" w:hAnsi="Arial Narrow"/>
                <w:sz w:val="20"/>
                <w:szCs w:val="20"/>
              </w:rPr>
              <w:t>-</w:t>
            </w:r>
            <w:r w:rsidRPr="00476DF2">
              <w:rPr>
                <w:rFonts w:ascii="Arial Narrow" w:hAnsi="Arial Narrow"/>
                <w:sz w:val="20"/>
                <w:szCs w:val="20"/>
              </w:rPr>
              <w:t>3</w:t>
            </w:r>
          </w:p>
        </w:tc>
      </w:tr>
      <w:tr w:rsidR="00476DF2" w14:paraId="3F28B084" w14:textId="77777777" w:rsidTr="0024524D">
        <w:trPr>
          <w:trHeight w:val="255"/>
        </w:trPr>
        <w:tc>
          <w:tcPr>
            <w:tcW w:w="1208" w:type="dxa"/>
            <w:tcBorders>
              <w:bottom w:val="single" w:sz="4" w:space="0" w:color="auto"/>
            </w:tcBorders>
            <w:vAlign w:val="bottom"/>
          </w:tcPr>
          <w:p w14:paraId="15E3E14C" w14:textId="4E6D4D8D" w:rsidR="00476DF2" w:rsidRPr="00CA0998" w:rsidRDefault="00476DF2" w:rsidP="00476DF2">
            <w:pPr>
              <w:pStyle w:val="ListParagraph"/>
              <w:spacing w:after="0" w:line="240" w:lineRule="auto"/>
              <w:ind w:left="0"/>
              <w:rPr>
                <w:rFonts w:ascii="Arial Narrow" w:hAnsi="Arial Narrow" w:cs="Arial"/>
              </w:rPr>
            </w:pPr>
            <w:r>
              <w:rPr>
                <w:rFonts w:ascii="Century Gothic" w:hAnsi="Century Gothic"/>
                <w:sz w:val="20"/>
                <w:szCs w:val="20"/>
              </w:rPr>
              <w:t>7-8EVE</w:t>
            </w:r>
          </w:p>
        </w:tc>
        <w:tc>
          <w:tcPr>
            <w:tcW w:w="1260" w:type="dxa"/>
            <w:tcBorders>
              <w:bottom w:val="single" w:sz="4" w:space="0" w:color="auto"/>
            </w:tcBorders>
            <w:vAlign w:val="center"/>
          </w:tcPr>
          <w:p w14:paraId="6246DD00" w14:textId="5244E932" w:rsidR="00476DF2" w:rsidRDefault="00476DF2" w:rsidP="00476DF2">
            <w:pPr>
              <w:pStyle w:val="ListParagraph"/>
              <w:spacing w:after="0" w:line="240" w:lineRule="auto"/>
              <w:ind w:left="0"/>
              <w:rPr>
                <w:rFonts w:ascii="Arial" w:hAnsi="Arial" w:cs="Arial"/>
                <w:color w:val="000000"/>
                <w:sz w:val="20"/>
                <w:szCs w:val="20"/>
              </w:rPr>
            </w:pPr>
            <w:r>
              <w:rPr>
                <w:rFonts w:ascii="Century Gothic" w:hAnsi="Century Gothic"/>
                <w:color w:val="000000"/>
                <w:sz w:val="20"/>
                <w:szCs w:val="20"/>
              </w:rPr>
              <w:t>HRM 302</w:t>
            </w:r>
          </w:p>
        </w:tc>
        <w:tc>
          <w:tcPr>
            <w:tcW w:w="4500" w:type="dxa"/>
            <w:tcBorders>
              <w:bottom w:val="single" w:sz="4" w:space="0" w:color="auto"/>
            </w:tcBorders>
            <w:vAlign w:val="center"/>
          </w:tcPr>
          <w:p w14:paraId="53993246" w14:textId="38B30E3D" w:rsidR="00476DF2" w:rsidRPr="001F42FB" w:rsidRDefault="00476DF2" w:rsidP="00476DF2">
            <w:pPr>
              <w:pStyle w:val="ListParagraph"/>
              <w:spacing w:after="0" w:line="240" w:lineRule="auto"/>
              <w:ind w:left="0"/>
              <w:rPr>
                <w:rFonts w:ascii="Arial Narrow" w:hAnsi="Arial Narrow" w:cs="Arial"/>
                <w:color w:val="000000"/>
              </w:rPr>
            </w:pPr>
            <w:r>
              <w:rPr>
                <w:rFonts w:ascii="Century Gothic" w:hAnsi="Century Gothic"/>
                <w:color w:val="000000"/>
                <w:sz w:val="20"/>
                <w:szCs w:val="20"/>
              </w:rPr>
              <w:t>TRAINING AND DEVELOPMENT</w:t>
            </w:r>
          </w:p>
        </w:tc>
        <w:tc>
          <w:tcPr>
            <w:tcW w:w="900" w:type="dxa"/>
            <w:tcBorders>
              <w:bottom w:val="single" w:sz="4" w:space="0" w:color="auto"/>
            </w:tcBorders>
            <w:vAlign w:val="bottom"/>
          </w:tcPr>
          <w:p w14:paraId="372A8923" w14:textId="4836034A" w:rsidR="00476DF2" w:rsidRDefault="00476DF2" w:rsidP="00476DF2">
            <w:pPr>
              <w:pStyle w:val="ListParagraph"/>
              <w:spacing w:after="0" w:line="240" w:lineRule="auto"/>
              <w:ind w:left="0"/>
              <w:jc w:val="center"/>
              <w:rPr>
                <w:rFonts w:ascii="Arial" w:hAnsi="Arial" w:cs="Arial"/>
              </w:rPr>
            </w:pPr>
            <w:r>
              <w:rPr>
                <w:rFonts w:ascii="Century Gothic" w:hAnsi="Century Gothic"/>
                <w:sz w:val="20"/>
                <w:szCs w:val="20"/>
              </w:rPr>
              <w:t>3</w:t>
            </w:r>
          </w:p>
        </w:tc>
        <w:tc>
          <w:tcPr>
            <w:tcW w:w="720" w:type="dxa"/>
            <w:tcBorders>
              <w:bottom w:val="single" w:sz="4" w:space="0" w:color="auto"/>
            </w:tcBorders>
            <w:vAlign w:val="bottom"/>
          </w:tcPr>
          <w:p w14:paraId="75DBD828" w14:textId="5B291283" w:rsidR="00476DF2" w:rsidRDefault="00476DF2" w:rsidP="00476DF2">
            <w:pPr>
              <w:pStyle w:val="ListParagraph"/>
              <w:spacing w:after="0" w:line="240" w:lineRule="auto"/>
              <w:ind w:left="0"/>
              <w:jc w:val="center"/>
              <w:rPr>
                <w:rFonts w:ascii="Arial" w:hAnsi="Arial" w:cs="Arial"/>
              </w:rPr>
            </w:pPr>
            <w:r>
              <w:rPr>
                <w:rFonts w:ascii="Century Gothic" w:hAnsi="Century Gothic"/>
                <w:sz w:val="20"/>
                <w:szCs w:val="20"/>
              </w:rPr>
              <w:t>M-F</w:t>
            </w:r>
          </w:p>
        </w:tc>
        <w:tc>
          <w:tcPr>
            <w:tcW w:w="900" w:type="dxa"/>
            <w:tcBorders>
              <w:bottom w:val="single" w:sz="4" w:space="0" w:color="auto"/>
            </w:tcBorders>
            <w:vAlign w:val="bottom"/>
          </w:tcPr>
          <w:p w14:paraId="0E006B93" w14:textId="51B80341" w:rsidR="00476DF2" w:rsidRDefault="00476DF2" w:rsidP="00476DF2">
            <w:pPr>
              <w:pStyle w:val="ListParagraph"/>
              <w:spacing w:after="0" w:line="240" w:lineRule="auto"/>
              <w:ind w:left="0"/>
              <w:jc w:val="center"/>
              <w:rPr>
                <w:rFonts w:ascii="Arial" w:hAnsi="Arial" w:cs="Arial"/>
              </w:rPr>
            </w:pPr>
            <w:r>
              <w:rPr>
                <w:rFonts w:ascii="Century Gothic" w:hAnsi="Century Gothic"/>
                <w:sz w:val="20"/>
                <w:szCs w:val="20"/>
              </w:rPr>
              <w:t>1</w:t>
            </w:r>
          </w:p>
        </w:tc>
        <w:tc>
          <w:tcPr>
            <w:tcW w:w="1417" w:type="dxa"/>
            <w:tcBorders>
              <w:bottom w:val="single" w:sz="4" w:space="0" w:color="auto"/>
            </w:tcBorders>
            <w:vAlign w:val="bottom"/>
          </w:tcPr>
          <w:p w14:paraId="412B8F63" w14:textId="52449D60" w:rsidR="00476DF2" w:rsidRPr="00476DF2" w:rsidRDefault="00476DF2" w:rsidP="00476DF2">
            <w:pPr>
              <w:pStyle w:val="ListParagraph"/>
              <w:spacing w:after="0" w:line="240" w:lineRule="auto"/>
              <w:ind w:left="0"/>
              <w:rPr>
                <w:rFonts w:ascii="Arial Narrow" w:hAnsi="Arial Narrow" w:cs="Arial"/>
                <w:sz w:val="20"/>
                <w:szCs w:val="20"/>
              </w:rPr>
            </w:pPr>
            <w:r w:rsidRPr="00476DF2">
              <w:rPr>
                <w:rFonts w:ascii="Arial Narrow" w:hAnsi="Arial Narrow"/>
                <w:sz w:val="20"/>
                <w:szCs w:val="20"/>
              </w:rPr>
              <w:t>BSBA-HRM3</w:t>
            </w:r>
            <w:r>
              <w:rPr>
                <w:rFonts w:ascii="Arial Narrow" w:hAnsi="Arial Narrow"/>
                <w:sz w:val="20"/>
                <w:szCs w:val="20"/>
              </w:rPr>
              <w:t>-</w:t>
            </w:r>
            <w:r w:rsidRPr="00476DF2">
              <w:rPr>
                <w:rFonts w:ascii="Arial Narrow" w:hAnsi="Arial Narrow"/>
                <w:sz w:val="20"/>
                <w:szCs w:val="20"/>
              </w:rPr>
              <w:t>3</w:t>
            </w:r>
          </w:p>
        </w:tc>
      </w:tr>
      <w:tr w:rsidR="00476DF2" w14:paraId="65FD3CFB" w14:textId="77777777" w:rsidTr="0024524D">
        <w:trPr>
          <w:trHeight w:val="255"/>
        </w:trPr>
        <w:tc>
          <w:tcPr>
            <w:tcW w:w="1208" w:type="dxa"/>
            <w:tcBorders>
              <w:top w:val="single" w:sz="4" w:space="0" w:color="auto"/>
              <w:left w:val="single" w:sz="4" w:space="0" w:color="auto"/>
              <w:bottom w:val="single" w:sz="4" w:space="0" w:color="auto"/>
              <w:right w:val="nil"/>
            </w:tcBorders>
            <w:shd w:val="clear" w:color="auto" w:fill="A6A6A6"/>
            <w:vAlign w:val="bottom"/>
          </w:tcPr>
          <w:p w14:paraId="170892D8" w14:textId="20B7BDDC" w:rsidR="00476DF2" w:rsidRPr="00CA0998" w:rsidRDefault="00476DF2" w:rsidP="00476DF2">
            <w:pPr>
              <w:pStyle w:val="ListParagraph"/>
              <w:spacing w:after="0" w:line="240" w:lineRule="auto"/>
              <w:ind w:left="0"/>
              <w:rPr>
                <w:rFonts w:ascii="Arial Narrow" w:hAnsi="Arial Narrow" w:cs="Arial"/>
              </w:rPr>
            </w:pPr>
          </w:p>
        </w:tc>
        <w:tc>
          <w:tcPr>
            <w:tcW w:w="1260" w:type="dxa"/>
            <w:tcBorders>
              <w:top w:val="single" w:sz="4" w:space="0" w:color="auto"/>
              <w:left w:val="nil"/>
              <w:bottom w:val="single" w:sz="4" w:space="0" w:color="auto"/>
              <w:right w:val="nil"/>
            </w:tcBorders>
            <w:shd w:val="clear" w:color="auto" w:fill="A6A6A6"/>
            <w:vAlign w:val="bottom"/>
          </w:tcPr>
          <w:p w14:paraId="3EF6289C" w14:textId="0348F3A5" w:rsidR="00476DF2" w:rsidRDefault="00476DF2" w:rsidP="00476DF2">
            <w:pPr>
              <w:pStyle w:val="ListParagraph"/>
              <w:spacing w:after="0" w:line="240" w:lineRule="auto"/>
              <w:ind w:left="0"/>
              <w:rPr>
                <w:rFonts w:ascii="Arial" w:hAnsi="Arial" w:cs="Arial"/>
                <w:color w:val="000000"/>
                <w:sz w:val="20"/>
                <w:szCs w:val="20"/>
              </w:rPr>
            </w:pPr>
          </w:p>
        </w:tc>
        <w:tc>
          <w:tcPr>
            <w:tcW w:w="4500" w:type="dxa"/>
            <w:tcBorders>
              <w:top w:val="single" w:sz="4" w:space="0" w:color="auto"/>
              <w:left w:val="nil"/>
              <w:bottom w:val="single" w:sz="4" w:space="0" w:color="auto"/>
              <w:right w:val="nil"/>
            </w:tcBorders>
            <w:shd w:val="clear" w:color="auto" w:fill="A6A6A6"/>
            <w:vAlign w:val="bottom"/>
          </w:tcPr>
          <w:p w14:paraId="0480AEBC" w14:textId="6C4DE4A1" w:rsidR="00476DF2" w:rsidRPr="001F42FB" w:rsidRDefault="00476DF2" w:rsidP="00476DF2">
            <w:pPr>
              <w:pStyle w:val="ListParagraph"/>
              <w:spacing w:after="0" w:line="240" w:lineRule="auto"/>
              <w:ind w:left="0"/>
              <w:rPr>
                <w:rFonts w:ascii="Arial Narrow" w:hAnsi="Arial Narrow" w:cs="Arial"/>
                <w:color w:val="000000"/>
              </w:rPr>
            </w:pPr>
          </w:p>
        </w:tc>
        <w:tc>
          <w:tcPr>
            <w:tcW w:w="900" w:type="dxa"/>
            <w:tcBorders>
              <w:top w:val="single" w:sz="4" w:space="0" w:color="auto"/>
              <w:left w:val="nil"/>
              <w:bottom w:val="single" w:sz="4" w:space="0" w:color="auto"/>
              <w:right w:val="nil"/>
            </w:tcBorders>
            <w:shd w:val="clear" w:color="auto" w:fill="A6A6A6"/>
            <w:vAlign w:val="bottom"/>
          </w:tcPr>
          <w:p w14:paraId="57BC0F67" w14:textId="438BFBF6" w:rsidR="00476DF2" w:rsidRDefault="00476DF2" w:rsidP="00476DF2">
            <w:pPr>
              <w:pStyle w:val="ListParagraph"/>
              <w:spacing w:after="0" w:line="240" w:lineRule="auto"/>
              <w:ind w:left="0"/>
              <w:jc w:val="center"/>
              <w:rPr>
                <w:rFonts w:ascii="Arial" w:hAnsi="Arial" w:cs="Arial"/>
              </w:rPr>
            </w:pPr>
          </w:p>
        </w:tc>
        <w:tc>
          <w:tcPr>
            <w:tcW w:w="720" w:type="dxa"/>
            <w:tcBorders>
              <w:top w:val="single" w:sz="4" w:space="0" w:color="auto"/>
              <w:left w:val="nil"/>
              <w:bottom w:val="single" w:sz="4" w:space="0" w:color="auto"/>
              <w:right w:val="nil"/>
            </w:tcBorders>
            <w:shd w:val="clear" w:color="auto" w:fill="A6A6A6"/>
            <w:vAlign w:val="bottom"/>
          </w:tcPr>
          <w:p w14:paraId="64A7C998" w14:textId="22CA3CD2" w:rsidR="00476DF2" w:rsidRDefault="00476DF2" w:rsidP="00476DF2">
            <w:pPr>
              <w:pStyle w:val="ListParagraph"/>
              <w:spacing w:after="0" w:line="240" w:lineRule="auto"/>
              <w:ind w:left="0"/>
              <w:jc w:val="center"/>
              <w:rPr>
                <w:rFonts w:ascii="Arial" w:hAnsi="Arial" w:cs="Arial"/>
              </w:rPr>
            </w:pPr>
          </w:p>
        </w:tc>
        <w:tc>
          <w:tcPr>
            <w:tcW w:w="900" w:type="dxa"/>
            <w:tcBorders>
              <w:top w:val="single" w:sz="4" w:space="0" w:color="auto"/>
              <w:left w:val="nil"/>
              <w:bottom w:val="single" w:sz="4" w:space="0" w:color="auto"/>
              <w:right w:val="nil"/>
            </w:tcBorders>
            <w:shd w:val="clear" w:color="auto" w:fill="A6A6A6"/>
            <w:vAlign w:val="bottom"/>
          </w:tcPr>
          <w:p w14:paraId="13EDAAA2" w14:textId="1C73D54A" w:rsidR="00476DF2" w:rsidRDefault="00476DF2" w:rsidP="00476DF2">
            <w:pPr>
              <w:pStyle w:val="ListParagraph"/>
              <w:spacing w:after="0" w:line="240" w:lineRule="auto"/>
              <w:ind w:left="0"/>
              <w:jc w:val="center"/>
              <w:rPr>
                <w:rFonts w:ascii="Arial" w:hAnsi="Arial" w:cs="Arial"/>
              </w:rPr>
            </w:pPr>
          </w:p>
        </w:tc>
        <w:tc>
          <w:tcPr>
            <w:tcW w:w="1417" w:type="dxa"/>
            <w:tcBorders>
              <w:top w:val="single" w:sz="4" w:space="0" w:color="auto"/>
              <w:left w:val="nil"/>
              <w:bottom w:val="single" w:sz="4" w:space="0" w:color="auto"/>
              <w:right w:val="single" w:sz="4" w:space="0" w:color="auto"/>
            </w:tcBorders>
            <w:shd w:val="clear" w:color="auto" w:fill="A6A6A6"/>
            <w:vAlign w:val="bottom"/>
          </w:tcPr>
          <w:p w14:paraId="1FB7B73C" w14:textId="2DD9ED5D" w:rsidR="00476DF2" w:rsidRPr="00476DF2" w:rsidRDefault="00476DF2" w:rsidP="00476DF2">
            <w:pPr>
              <w:pStyle w:val="ListParagraph"/>
              <w:spacing w:after="0" w:line="240" w:lineRule="auto"/>
              <w:ind w:left="0"/>
              <w:rPr>
                <w:rFonts w:ascii="Arial Narrow" w:hAnsi="Arial Narrow" w:cs="Arial"/>
                <w:sz w:val="20"/>
                <w:szCs w:val="20"/>
              </w:rPr>
            </w:pPr>
          </w:p>
        </w:tc>
      </w:tr>
      <w:tr w:rsidR="00476DF2" w14:paraId="72DEE64C" w14:textId="77777777" w:rsidTr="0024524D">
        <w:trPr>
          <w:trHeight w:val="255"/>
        </w:trPr>
        <w:tc>
          <w:tcPr>
            <w:tcW w:w="1208" w:type="dxa"/>
            <w:tcBorders>
              <w:top w:val="single" w:sz="4" w:space="0" w:color="auto"/>
            </w:tcBorders>
            <w:vAlign w:val="bottom"/>
          </w:tcPr>
          <w:p w14:paraId="0265677A" w14:textId="1B61C263" w:rsidR="00476DF2" w:rsidRPr="00CA0998" w:rsidRDefault="00476DF2" w:rsidP="00476DF2">
            <w:pPr>
              <w:pStyle w:val="ListParagraph"/>
              <w:spacing w:after="0" w:line="240" w:lineRule="auto"/>
              <w:ind w:left="0"/>
              <w:rPr>
                <w:rFonts w:ascii="Arial Narrow" w:hAnsi="Arial Narrow" w:cs="Arial"/>
              </w:rPr>
            </w:pPr>
            <w:r>
              <w:rPr>
                <w:rFonts w:ascii="Century Gothic" w:hAnsi="Century Gothic"/>
                <w:sz w:val="20"/>
                <w:szCs w:val="20"/>
              </w:rPr>
              <w:t>8-9AM</w:t>
            </w:r>
          </w:p>
        </w:tc>
        <w:tc>
          <w:tcPr>
            <w:tcW w:w="1260" w:type="dxa"/>
            <w:tcBorders>
              <w:top w:val="single" w:sz="4" w:space="0" w:color="auto"/>
            </w:tcBorders>
            <w:vAlign w:val="center"/>
          </w:tcPr>
          <w:p w14:paraId="073F7795" w14:textId="106B076A" w:rsidR="00476DF2" w:rsidRPr="00B55A7A" w:rsidRDefault="00476DF2" w:rsidP="00476DF2">
            <w:pPr>
              <w:pStyle w:val="ListParagraph"/>
              <w:spacing w:after="0" w:line="240" w:lineRule="auto"/>
              <w:ind w:left="0"/>
              <w:rPr>
                <w:rFonts w:ascii="Arial Narrow" w:hAnsi="Arial Narrow"/>
                <w:bCs/>
                <w:color w:val="000000"/>
              </w:rPr>
            </w:pPr>
            <w:r>
              <w:rPr>
                <w:rFonts w:ascii="Century Gothic" w:hAnsi="Century Gothic"/>
                <w:color w:val="000000"/>
                <w:sz w:val="20"/>
                <w:szCs w:val="20"/>
              </w:rPr>
              <w:t>HRM 303</w:t>
            </w:r>
          </w:p>
        </w:tc>
        <w:tc>
          <w:tcPr>
            <w:tcW w:w="4500" w:type="dxa"/>
            <w:tcBorders>
              <w:top w:val="single" w:sz="4" w:space="0" w:color="auto"/>
            </w:tcBorders>
            <w:vAlign w:val="center"/>
          </w:tcPr>
          <w:p w14:paraId="28DB54D1" w14:textId="750830DE" w:rsidR="00476DF2" w:rsidRPr="00EA6660" w:rsidRDefault="00476DF2" w:rsidP="00476DF2">
            <w:pPr>
              <w:pStyle w:val="ListParagraph"/>
              <w:spacing w:after="0" w:line="240" w:lineRule="auto"/>
              <w:ind w:left="0"/>
              <w:rPr>
                <w:rFonts w:ascii="Arial Narrow" w:hAnsi="Arial Narrow"/>
                <w:bCs/>
                <w:color w:val="000000"/>
                <w:sz w:val="20"/>
                <w:szCs w:val="20"/>
              </w:rPr>
            </w:pPr>
            <w:r>
              <w:rPr>
                <w:rFonts w:ascii="Century Gothic" w:hAnsi="Century Gothic"/>
                <w:color w:val="000000"/>
                <w:sz w:val="20"/>
                <w:szCs w:val="20"/>
              </w:rPr>
              <w:t>RECRUITMENT AND SELECTION</w:t>
            </w:r>
          </w:p>
        </w:tc>
        <w:tc>
          <w:tcPr>
            <w:tcW w:w="900" w:type="dxa"/>
            <w:tcBorders>
              <w:top w:val="single" w:sz="4" w:space="0" w:color="auto"/>
            </w:tcBorders>
            <w:vAlign w:val="bottom"/>
          </w:tcPr>
          <w:p w14:paraId="01519D8D" w14:textId="564799CD" w:rsidR="00476DF2" w:rsidRDefault="00476DF2" w:rsidP="00476DF2">
            <w:pPr>
              <w:pStyle w:val="ListParagraph"/>
              <w:spacing w:after="0" w:line="240" w:lineRule="auto"/>
              <w:ind w:left="0"/>
              <w:jc w:val="center"/>
              <w:rPr>
                <w:rFonts w:ascii="Arial" w:hAnsi="Arial" w:cs="Arial"/>
              </w:rPr>
            </w:pPr>
            <w:r>
              <w:rPr>
                <w:rFonts w:ascii="Century Gothic" w:hAnsi="Century Gothic"/>
                <w:sz w:val="20"/>
                <w:szCs w:val="20"/>
              </w:rPr>
              <w:t>3</w:t>
            </w:r>
          </w:p>
        </w:tc>
        <w:tc>
          <w:tcPr>
            <w:tcW w:w="720" w:type="dxa"/>
            <w:tcBorders>
              <w:top w:val="single" w:sz="4" w:space="0" w:color="auto"/>
            </w:tcBorders>
            <w:vAlign w:val="bottom"/>
          </w:tcPr>
          <w:p w14:paraId="3315E754" w14:textId="13E42FB5" w:rsidR="00476DF2" w:rsidRDefault="00476DF2" w:rsidP="00476DF2">
            <w:pPr>
              <w:pStyle w:val="ListParagraph"/>
              <w:spacing w:after="0" w:line="240" w:lineRule="auto"/>
              <w:ind w:left="0"/>
              <w:jc w:val="center"/>
              <w:rPr>
                <w:rFonts w:ascii="Arial" w:hAnsi="Arial" w:cs="Arial"/>
                <w:sz w:val="24"/>
                <w:szCs w:val="24"/>
              </w:rPr>
            </w:pPr>
            <w:r>
              <w:rPr>
                <w:rFonts w:ascii="Century Gothic" w:hAnsi="Century Gothic"/>
                <w:sz w:val="20"/>
                <w:szCs w:val="20"/>
              </w:rPr>
              <w:t>M-F</w:t>
            </w:r>
          </w:p>
        </w:tc>
        <w:tc>
          <w:tcPr>
            <w:tcW w:w="900" w:type="dxa"/>
            <w:tcBorders>
              <w:top w:val="single" w:sz="4" w:space="0" w:color="auto"/>
            </w:tcBorders>
            <w:vAlign w:val="bottom"/>
          </w:tcPr>
          <w:p w14:paraId="6A584D14" w14:textId="3406EB40" w:rsidR="00476DF2" w:rsidRDefault="00476DF2" w:rsidP="00476DF2">
            <w:pPr>
              <w:pStyle w:val="ListParagraph"/>
              <w:spacing w:after="0" w:line="240" w:lineRule="auto"/>
              <w:ind w:left="0"/>
              <w:jc w:val="center"/>
              <w:rPr>
                <w:rFonts w:ascii="Arial" w:hAnsi="Arial" w:cs="Arial"/>
              </w:rPr>
            </w:pPr>
            <w:r>
              <w:rPr>
                <w:rFonts w:ascii="Century Gothic" w:hAnsi="Century Gothic"/>
                <w:sz w:val="20"/>
                <w:szCs w:val="20"/>
              </w:rPr>
              <w:t>2</w:t>
            </w:r>
          </w:p>
        </w:tc>
        <w:tc>
          <w:tcPr>
            <w:tcW w:w="1417" w:type="dxa"/>
            <w:tcBorders>
              <w:top w:val="single" w:sz="4" w:space="0" w:color="auto"/>
            </w:tcBorders>
            <w:vAlign w:val="bottom"/>
          </w:tcPr>
          <w:p w14:paraId="5891F7DE" w14:textId="7A67A771" w:rsidR="00476DF2" w:rsidRPr="00476DF2" w:rsidRDefault="00476DF2" w:rsidP="00476DF2">
            <w:pPr>
              <w:pStyle w:val="ListParagraph"/>
              <w:spacing w:after="0" w:line="240" w:lineRule="auto"/>
              <w:ind w:left="0"/>
              <w:rPr>
                <w:rFonts w:ascii="Arial Narrow" w:hAnsi="Arial Narrow" w:cs="Arial"/>
                <w:sz w:val="20"/>
                <w:szCs w:val="20"/>
              </w:rPr>
            </w:pPr>
            <w:r w:rsidRPr="00476DF2">
              <w:rPr>
                <w:rFonts w:ascii="Arial Narrow" w:hAnsi="Arial Narrow"/>
                <w:sz w:val="20"/>
                <w:szCs w:val="20"/>
              </w:rPr>
              <w:t>BSBA-HRM3</w:t>
            </w:r>
            <w:r>
              <w:rPr>
                <w:rFonts w:ascii="Arial Narrow" w:hAnsi="Arial Narrow"/>
                <w:sz w:val="20"/>
                <w:szCs w:val="20"/>
              </w:rPr>
              <w:t>-</w:t>
            </w:r>
            <w:r w:rsidRPr="00476DF2">
              <w:rPr>
                <w:rFonts w:ascii="Arial Narrow" w:hAnsi="Arial Narrow"/>
                <w:sz w:val="20"/>
                <w:szCs w:val="20"/>
              </w:rPr>
              <w:t>1</w:t>
            </w:r>
          </w:p>
        </w:tc>
      </w:tr>
      <w:tr w:rsidR="00476DF2" w14:paraId="75C86D69" w14:textId="77777777" w:rsidTr="0024524D">
        <w:trPr>
          <w:trHeight w:val="255"/>
        </w:trPr>
        <w:tc>
          <w:tcPr>
            <w:tcW w:w="1208" w:type="dxa"/>
            <w:vAlign w:val="bottom"/>
          </w:tcPr>
          <w:p w14:paraId="6F9BFB13" w14:textId="087BCE72" w:rsidR="00476DF2" w:rsidRPr="00CA0998" w:rsidRDefault="00476DF2" w:rsidP="00476DF2">
            <w:pPr>
              <w:pStyle w:val="ListParagraph"/>
              <w:spacing w:after="0" w:line="240" w:lineRule="auto"/>
              <w:ind w:left="0"/>
              <w:rPr>
                <w:rFonts w:ascii="Arial Narrow" w:hAnsi="Arial Narrow" w:cs="Arial"/>
              </w:rPr>
            </w:pPr>
            <w:r>
              <w:rPr>
                <w:rFonts w:ascii="Century Gothic" w:hAnsi="Century Gothic"/>
                <w:sz w:val="20"/>
                <w:szCs w:val="20"/>
              </w:rPr>
              <w:t>9-10AM</w:t>
            </w:r>
          </w:p>
        </w:tc>
        <w:tc>
          <w:tcPr>
            <w:tcW w:w="1260" w:type="dxa"/>
            <w:vAlign w:val="center"/>
          </w:tcPr>
          <w:p w14:paraId="4DFBFDB0" w14:textId="10AB96E0" w:rsidR="00476DF2" w:rsidRDefault="00476DF2" w:rsidP="00476DF2">
            <w:pPr>
              <w:pStyle w:val="ListParagraph"/>
              <w:spacing w:after="0" w:line="240" w:lineRule="auto"/>
              <w:ind w:left="0"/>
              <w:rPr>
                <w:rFonts w:ascii="Arial" w:hAnsi="Arial" w:cs="Arial"/>
              </w:rPr>
            </w:pPr>
            <w:r>
              <w:rPr>
                <w:rFonts w:ascii="Century Gothic" w:hAnsi="Century Gothic"/>
                <w:color w:val="000000"/>
                <w:sz w:val="20"/>
                <w:szCs w:val="20"/>
              </w:rPr>
              <w:t>CAED 100</w:t>
            </w:r>
          </w:p>
        </w:tc>
        <w:tc>
          <w:tcPr>
            <w:tcW w:w="4500" w:type="dxa"/>
            <w:vAlign w:val="center"/>
          </w:tcPr>
          <w:p w14:paraId="57403775" w14:textId="73BD3D07" w:rsidR="00476DF2" w:rsidRPr="00EA6660" w:rsidRDefault="00476DF2" w:rsidP="00476DF2">
            <w:pPr>
              <w:pStyle w:val="ListParagraph"/>
              <w:spacing w:after="0" w:line="240" w:lineRule="auto"/>
              <w:ind w:left="0"/>
              <w:rPr>
                <w:rFonts w:ascii="Arial Narrow" w:hAnsi="Arial Narrow" w:cs="Arial"/>
                <w:sz w:val="20"/>
                <w:szCs w:val="20"/>
              </w:rPr>
            </w:pPr>
            <w:r>
              <w:rPr>
                <w:rFonts w:ascii="Century Gothic" w:hAnsi="Century Gothic"/>
                <w:color w:val="000000"/>
                <w:sz w:val="20"/>
                <w:szCs w:val="20"/>
              </w:rPr>
              <w:t>CAREER EDUC &amp; PERSONALITY DEV</w:t>
            </w:r>
          </w:p>
        </w:tc>
        <w:tc>
          <w:tcPr>
            <w:tcW w:w="900" w:type="dxa"/>
            <w:vAlign w:val="bottom"/>
          </w:tcPr>
          <w:p w14:paraId="559C5A45" w14:textId="09905F98" w:rsidR="00476DF2" w:rsidRDefault="00476DF2" w:rsidP="00476DF2">
            <w:pPr>
              <w:pStyle w:val="ListParagraph"/>
              <w:spacing w:after="0" w:line="240" w:lineRule="auto"/>
              <w:ind w:left="0"/>
              <w:jc w:val="center"/>
              <w:rPr>
                <w:rFonts w:ascii="Arial" w:hAnsi="Arial" w:cs="Arial"/>
              </w:rPr>
            </w:pPr>
            <w:r>
              <w:rPr>
                <w:rFonts w:ascii="Century Gothic" w:hAnsi="Century Gothic"/>
                <w:sz w:val="20"/>
                <w:szCs w:val="20"/>
              </w:rPr>
              <w:t>3</w:t>
            </w:r>
          </w:p>
        </w:tc>
        <w:tc>
          <w:tcPr>
            <w:tcW w:w="720" w:type="dxa"/>
            <w:vAlign w:val="bottom"/>
          </w:tcPr>
          <w:p w14:paraId="6A3FEFF1" w14:textId="02AFF05C" w:rsidR="00476DF2" w:rsidRDefault="00476DF2" w:rsidP="00476DF2">
            <w:pPr>
              <w:pStyle w:val="ListParagraph"/>
              <w:spacing w:after="0" w:line="240" w:lineRule="auto"/>
              <w:ind w:left="0"/>
              <w:jc w:val="center"/>
              <w:rPr>
                <w:rFonts w:ascii="Arial" w:hAnsi="Arial" w:cs="Arial"/>
              </w:rPr>
            </w:pPr>
            <w:r>
              <w:rPr>
                <w:rFonts w:ascii="Century Gothic" w:hAnsi="Century Gothic"/>
                <w:sz w:val="20"/>
                <w:szCs w:val="20"/>
              </w:rPr>
              <w:t>M-F</w:t>
            </w:r>
          </w:p>
        </w:tc>
        <w:tc>
          <w:tcPr>
            <w:tcW w:w="900" w:type="dxa"/>
            <w:vAlign w:val="bottom"/>
          </w:tcPr>
          <w:p w14:paraId="31E4D974" w14:textId="32A4BE5B" w:rsidR="00476DF2" w:rsidRDefault="00476DF2" w:rsidP="00476DF2">
            <w:pPr>
              <w:pStyle w:val="ListParagraph"/>
              <w:spacing w:after="0" w:line="240" w:lineRule="auto"/>
              <w:ind w:left="0"/>
              <w:jc w:val="center"/>
              <w:rPr>
                <w:rFonts w:ascii="Arial" w:hAnsi="Arial" w:cs="Arial"/>
              </w:rPr>
            </w:pPr>
            <w:r>
              <w:rPr>
                <w:rFonts w:ascii="Century Gothic" w:hAnsi="Century Gothic"/>
                <w:sz w:val="20"/>
                <w:szCs w:val="20"/>
              </w:rPr>
              <w:t>2</w:t>
            </w:r>
          </w:p>
        </w:tc>
        <w:tc>
          <w:tcPr>
            <w:tcW w:w="1417" w:type="dxa"/>
            <w:vAlign w:val="bottom"/>
          </w:tcPr>
          <w:p w14:paraId="3376F602" w14:textId="5C66FD98" w:rsidR="00476DF2" w:rsidRPr="00476DF2" w:rsidRDefault="00476DF2" w:rsidP="00476DF2">
            <w:pPr>
              <w:pStyle w:val="ListParagraph"/>
              <w:spacing w:after="0" w:line="240" w:lineRule="auto"/>
              <w:ind w:left="0"/>
              <w:rPr>
                <w:rFonts w:ascii="Arial Narrow" w:hAnsi="Arial Narrow" w:cs="Arial"/>
                <w:sz w:val="20"/>
                <w:szCs w:val="20"/>
              </w:rPr>
            </w:pPr>
            <w:r w:rsidRPr="00476DF2">
              <w:rPr>
                <w:rFonts w:ascii="Arial Narrow" w:hAnsi="Arial Narrow"/>
                <w:sz w:val="20"/>
                <w:szCs w:val="20"/>
              </w:rPr>
              <w:t>BSBA-HRM4</w:t>
            </w:r>
            <w:r>
              <w:rPr>
                <w:rFonts w:ascii="Arial Narrow" w:hAnsi="Arial Narrow"/>
                <w:sz w:val="20"/>
                <w:szCs w:val="20"/>
              </w:rPr>
              <w:t>-</w:t>
            </w:r>
            <w:r w:rsidRPr="00476DF2">
              <w:rPr>
                <w:rFonts w:ascii="Arial Narrow" w:hAnsi="Arial Narrow"/>
                <w:sz w:val="20"/>
                <w:szCs w:val="20"/>
              </w:rPr>
              <w:t>1</w:t>
            </w:r>
          </w:p>
        </w:tc>
      </w:tr>
      <w:tr w:rsidR="00476DF2" w14:paraId="695CDC3D" w14:textId="77777777" w:rsidTr="0024524D">
        <w:trPr>
          <w:trHeight w:val="255"/>
        </w:trPr>
        <w:tc>
          <w:tcPr>
            <w:tcW w:w="1208" w:type="dxa"/>
            <w:vAlign w:val="bottom"/>
          </w:tcPr>
          <w:p w14:paraId="251A4850" w14:textId="75278718" w:rsidR="00476DF2" w:rsidRPr="00CA0998" w:rsidRDefault="00476DF2" w:rsidP="00476DF2">
            <w:pPr>
              <w:pStyle w:val="ListParagraph"/>
              <w:spacing w:after="0" w:line="240" w:lineRule="auto"/>
              <w:ind w:left="0"/>
              <w:rPr>
                <w:rFonts w:ascii="Arial Narrow" w:hAnsi="Arial Narrow" w:cs="Arial"/>
              </w:rPr>
            </w:pPr>
            <w:r>
              <w:rPr>
                <w:rFonts w:ascii="Century Gothic" w:hAnsi="Century Gothic"/>
                <w:sz w:val="20"/>
                <w:szCs w:val="20"/>
              </w:rPr>
              <w:t>1-2PM</w:t>
            </w:r>
          </w:p>
        </w:tc>
        <w:tc>
          <w:tcPr>
            <w:tcW w:w="1260" w:type="dxa"/>
            <w:vAlign w:val="center"/>
          </w:tcPr>
          <w:p w14:paraId="7C54DF94" w14:textId="087692FE" w:rsidR="00476DF2" w:rsidRDefault="00476DF2" w:rsidP="00476DF2">
            <w:pPr>
              <w:pStyle w:val="ListParagraph"/>
              <w:spacing w:after="0" w:line="240" w:lineRule="auto"/>
              <w:ind w:left="0"/>
              <w:rPr>
                <w:rFonts w:ascii="Arial" w:hAnsi="Arial" w:cs="Arial"/>
                <w:bCs/>
                <w:color w:val="000000"/>
                <w:sz w:val="24"/>
                <w:szCs w:val="24"/>
              </w:rPr>
            </w:pPr>
            <w:r>
              <w:rPr>
                <w:rFonts w:ascii="Century Gothic" w:hAnsi="Century Gothic"/>
                <w:color w:val="000000"/>
                <w:sz w:val="20"/>
                <w:szCs w:val="20"/>
              </w:rPr>
              <w:t>HRM 303</w:t>
            </w:r>
          </w:p>
        </w:tc>
        <w:tc>
          <w:tcPr>
            <w:tcW w:w="4500" w:type="dxa"/>
            <w:vAlign w:val="center"/>
          </w:tcPr>
          <w:p w14:paraId="5F122BA5" w14:textId="47F1C3B5" w:rsidR="00476DF2" w:rsidRPr="00EA6660" w:rsidRDefault="00476DF2" w:rsidP="00476DF2">
            <w:pPr>
              <w:pStyle w:val="ListParagraph"/>
              <w:spacing w:after="0" w:line="240" w:lineRule="auto"/>
              <w:ind w:left="0"/>
              <w:rPr>
                <w:rFonts w:ascii="Arial Narrow" w:hAnsi="Arial Narrow" w:cs="Arial"/>
                <w:bCs/>
                <w:color w:val="000000"/>
                <w:sz w:val="20"/>
                <w:szCs w:val="20"/>
              </w:rPr>
            </w:pPr>
            <w:r>
              <w:rPr>
                <w:rFonts w:ascii="Century Gothic" w:hAnsi="Century Gothic"/>
                <w:color w:val="000000"/>
                <w:sz w:val="20"/>
                <w:szCs w:val="20"/>
              </w:rPr>
              <w:t>RECRUITMENT AND SELECTION</w:t>
            </w:r>
          </w:p>
        </w:tc>
        <w:tc>
          <w:tcPr>
            <w:tcW w:w="900" w:type="dxa"/>
            <w:vAlign w:val="bottom"/>
          </w:tcPr>
          <w:p w14:paraId="572154F2" w14:textId="20EDE1C1" w:rsidR="00476DF2" w:rsidRDefault="00476DF2" w:rsidP="00476DF2">
            <w:pPr>
              <w:pStyle w:val="ListParagraph"/>
              <w:spacing w:after="0" w:line="240" w:lineRule="auto"/>
              <w:ind w:left="0"/>
              <w:jc w:val="center"/>
              <w:rPr>
                <w:rFonts w:ascii="Arial" w:hAnsi="Arial" w:cs="Arial"/>
              </w:rPr>
            </w:pPr>
            <w:r>
              <w:rPr>
                <w:rFonts w:ascii="Century Gothic" w:hAnsi="Century Gothic"/>
                <w:sz w:val="20"/>
                <w:szCs w:val="20"/>
              </w:rPr>
              <w:t>3</w:t>
            </w:r>
          </w:p>
        </w:tc>
        <w:tc>
          <w:tcPr>
            <w:tcW w:w="720" w:type="dxa"/>
            <w:vAlign w:val="bottom"/>
          </w:tcPr>
          <w:p w14:paraId="34C4B95B" w14:textId="60FA6B46" w:rsidR="00476DF2" w:rsidRDefault="00476DF2" w:rsidP="00476DF2">
            <w:pPr>
              <w:pStyle w:val="ListParagraph"/>
              <w:spacing w:after="0" w:line="240" w:lineRule="auto"/>
              <w:ind w:left="0"/>
              <w:jc w:val="center"/>
              <w:rPr>
                <w:rFonts w:ascii="Arial" w:hAnsi="Arial" w:cs="Arial"/>
                <w:sz w:val="24"/>
                <w:szCs w:val="24"/>
              </w:rPr>
            </w:pPr>
            <w:r>
              <w:rPr>
                <w:rFonts w:ascii="Century Gothic" w:hAnsi="Century Gothic"/>
                <w:sz w:val="20"/>
                <w:szCs w:val="20"/>
              </w:rPr>
              <w:t>M-F</w:t>
            </w:r>
          </w:p>
        </w:tc>
        <w:tc>
          <w:tcPr>
            <w:tcW w:w="900" w:type="dxa"/>
            <w:vAlign w:val="bottom"/>
          </w:tcPr>
          <w:p w14:paraId="7A07B20B" w14:textId="01F2452F" w:rsidR="00476DF2" w:rsidRDefault="00476DF2" w:rsidP="00476DF2">
            <w:pPr>
              <w:pStyle w:val="ListParagraph"/>
              <w:spacing w:after="0" w:line="240" w:lineRule="auto"/>
              <w:ind w:left="0"/>
              <w:jc w:val="center"/>
              <w:rPr>
                <w:rFonts w:ascii="Arial" w:hAnsi="Arial" w:cs="Arial"/>
              </w:rPr>
            </w:pPr>
            <w:r>
              <w:rPr>
                <w:rFonts w:ascii="Century Gothic" w:hAnsi="Century Gothic"/>
                <w:sz w:val="20"/>
                <w:szCs w:val="20"/>
              </w:rPr>
              <w:t>2</w:t>
            </w:r>
          </w:p>
        </w:tc>
        <w:tc>
          <w:tcPr>
            <w:tcW w:w="1417" w:type="dxa"/>
            <w:vAlign w:val="bottom"/>
          </w:tcPr>
          <w:p w14:paraId="144655F9" w14:textId="7C4447C3" w:rsidR="00476DF2" w:rsidRPr="00476DF2" w:rsidRDefault="00476DF2" w:rsidP="00476DF2">
            <w:pPr>
              <w:pStyle w:val="ListParagraph"/>
              <w:spacing w:after="0" w:line="240" w:lineRule="auto"/>
              <w:ind w:left="0"/>
              <w:rPr>
                <w:rFonts w:ascii="Arial Narrow" w:hAnsi="Arial Narrow"/>
                <w:sz w:val="20"/>
                <w:szCs w:val="20"/>
              </w:rPr>
            </w:pPr>
            <w:r w:rsidRPr="00476DF2">
              <w:rPr>
                <w:rFonts w:ascii="Arial Narrow" w:hAnsi="Arial Narrow"/>
                <w:sz w:val="20"/>
                <w:szCs w:val="20"/>
              </w:rPr>
              <w:t xml:space="preserve">BSBA-HRM3 </w:t>
            </w:r>
            <w:r>
              <w:rPr>
                <w:rFonts w:ascii="Arial Narrow" w:hAnsi="Arial Narrow"/>
                <w:sz w:val="20"/>
                <w:szCs w:val="20"/>
              </w:rPr>
              <w:t>-</w:t>
            </w:r>
            <w:r w:rsidRPr="00476DF2">
              <w:rPr>
                <w:rFonts w:ascii="Arial Narrow" w:hAnsi="Arial Narrow"/>
                <w:sz w:val="20"/>
                <w:szCs w:val="20"/>
              </w:rPr>
              <w:t>2</w:t>
            </w:r>
          </w:p>
        </w:tc>
      </w:tr>
      <w:tr w:rsidR="00476DF2" w14:paraId="4D7612D2" w14:textId="77777777" w:rsidTr="0024524D">
        <w:trPr>
          <w:trHeight w:val="255"/>
        </w:trPr>
        <w:tc>
          <w:tcPr>
            <w:tcW w:w="1208" w:type="dxa"/>
            <w:vAlign w:val="bottom"/>
          </w:tcPr>
          <w:p w14:paraId="67C93210" w14:textId="4654CD01" w:rsidR="00476DF2" w:rsidRPr="00CA0998" w:rsidRDefault="00476DF2" w:rsidP="00476DF2">
            <w:pPr>
              <w:pStyle w:val="ListParagraph"/>
              <w:spacing w:after="0" w:line="240" w:lineRule="auto"/>
              <w:ind w:left="0"/>
              <w:rPr>
                <w:rFonts w:ascii="Arial Narrow" w:hAnsi="Arial Narrow" w:cs="Arial"/>
              </w:rPr>
            </w:pPr>
            <w:r>
              <w:rPr>
                <w:rFonts w:ascii="Century Gothic" w:hAnsi="Century Gothic"/>
                <w:sz w:val="20"/>
                <w:szCs w:val="20"/>
              </w:rPr>
              <w:t>2-3PM</w:t>
            </w:r>
          </w:p>
        </w:tc>
        <w:tc>
          <w:tcPr>
            <w:tcW w:w="1260" w:type="dxa"/>
            <w:vAlign w:val="center"/>
          </w:tcPr>
          <w:p w14:paraId="2C927DBC" w14:textId="3E496A4B" w:rsidR="00476DF2" w:rsidRPr="00166672" w:rsidRDefault="00476DF2" w:rsidP="00476DF2">
            <w:pPr>
              <w:pStyle w:val="ListParagraph"/>
              <w:spacing w:after="0" w:line="240" w:lineRule="auto"/>
              <w:ind w:left="0"/>
              <w:rPr>
                <w:rFonts w:ascii="Arial Narrow" w:hAnsi="Arial Narrow"/>
                <w:color w:val="000000"/>
                <w:sz w:val="24"/>
                <w:szCs w:val="24"/>
              </w:rPr>
            </w:pPr>
            <w:r>
              <w:rPr>
                <w:rFonts w:ascii="Century Gothic" w:hAnsi="Century Gothic"/>
                <w:color w:val="000000"/>
                <w:sz w:val="20"/>
                <w:szCs w:val="20"/>
              </w:rPr>
              <w:t>CAED 100</w:t>
            </w:r>
          </w:p>
        </w:tc>
        <w:tc>
          <w:tcPr>
            <w:tcW w:w="4500" w:type="dxa"/>
            <w:vAlign w:val="center"/>
          </w:tcPr>
          <w:p w14:paraId="0AEE5AAF" w14:textId="7D501D36" w:rsidR="00476DF2" w:rsidRPr="00EA6660" w:rsidRDefault="00476DF2" w:rsidP="00476DF2">
            <w:pPr>
              <w:pStyle w:val="ListParagraph"/>
              <w:spacing w:after="0" w:line="240" w:lineRule="auto"/>
              <w:ind w:left="0"/>
              <w:rPr>
                <w:rFonts w:ascii="Arial Narrow" w:hAnsi="Arial Narrow"/>
                <w:color w:val="000000"/>
                <w:sz w:val="20"/>
                <w:szCs w:val="20"/>
              </w:rPr>
            </w:pPr>
            <w:r>
              <w:rPr>
                <w:rFonts w:ascii="Century Gothic" w:hAnsi="Century Gothic"/>
                <w:color w:val="000000"/>
                <w:sz w:val="20"/>
                <w:szCs w:val="20"/>
              </w:rPr>
              <w:t>CAREER EDUC &amp; PERSONALITY DEV</w:t>
            </w:r>
          </w:p>
        </w:tc>
        <w:tc>
          <w:tcPr>
            <w:tcW w:w="900" w:type="dxa"/>
            <w:vAlign w:val="bottom"/>
          </w:tcPr>
          <w:p w14:paraId="7519A6B1" w14:textId="388242C2" w:rsidR="00476DF2" w:rsidRDefault="00476DF2" w:rsidP="00476DF2">
            <w:pPr>
              <w:pStyle w:val="ListParagraph"/>
              <w:spacing w:after="0" w:line="240" w:lineRule="auto"/>
              <w:ind w:left="0"/>
              <w:jc w:val="center"/>
              <w:rPr>
                <w:rFonts w:ascii="Arial" w:hAnsi="Arial" w:cs="Arial"/>
              </w:rPr>
            </w:pPr>
            <w:r>
              <w:rPr>
                <w:rFonts w:ascii="Century Gothic" w:hAnsi="Century Gothic"/>
                <w:sz w:val="20"/>
                <w:szCs w:val="20"/>
              </w:rPr>
              <w:t>3</w:t>
            </w:r>
          </w:p>
        </w:tc>
        <w:tc>
          <w:tcPr>
            <w:tcW w:w="720" w:type="dxa"/>
            <w:vAlign w:val="bottom"/>
          </w:tcPr>
          <w:p w14:paraId="741CBA33" w14:textId="7847DDB2" w:rsidR="00476DF2" w:rsidRDefault="00476DF2" w:rsidP="00476DF2">
            <w:pPr>
              <w:pStyle w:val="ListParagraph"/>
              <w:spacing w:after="0" w:line="240" w:lineRule="auto"/>
              <w:ind w:left="0"/>
              <w:jc w:val="center"/>
              <w:rPr>
                <w:rFonts w:ascii="Arial" w:hAnsi="Arial" w:cs="Arial"/>
                <w:sz w:val="24"/>
                <w:szCs w:val="24"/>
              </w:rPr>
            </w:pPr>
            <w:r>
              <w:rPr>
                <w:rFonts w:ascii="Century Gothic" w:hAnsi="Century Gothic"/>
                <w:sz w:val="20"/>
                <w:szCs w:val="20"/>
              </w:rPr>
              <w:t>M-F</w:t>
            </w:r>
          </w:p>
        </w:tc>
        <w:tc>
          <w:tcPr>
            <w:tcW w:w="900" w:type="dxa"/>
            <w:vAlign w:val="bottom"/>
          </w:tcPr>
          <w:p w14:paraId="0D2037EF" w14:textId="7810F1F8" w:rsidR="00476DF2" w:rsidRDefault="00476DF2" w:rsidP="00476DF2">
            <w:pPr>
              <w:pStyle w:val="ListParagraph"/>
              <w:spacing w:after="0" w:line="240" w:lineRule="auto"/>
              <w:ind w:left="0"/>
              <w:jc w:val="center"/>
              <w:rPr>
                <w:rFonts w:ascii="Arial" w:hAnsi="Arial" w:cs="Arial"/>
              </w:rPr>
            </w:pPr>
            <w:r>
              <w:rPr>
                <w:rFonts w:ascii="Century Gothic" w:hAnsi="Century Gothic"/>
                <w:sz w:val="20"/>
                <w:szCs w:val="20"/>
              </w:rPr>
              <w:t>2</w:t>
            </w:r>
          </w:p>
        </w:tc>
        <w:tc>
          <w:tcPr>
            <w:tcW w:w="1417" w:type="dxa"/>
            <w:vAlign w:val="bottom"/>
          </w:tcPr>
          <w:p w14:paraId="280E739D" w14:textId="159FE774" w:rsidR="00476DF2" w:rsidRPr="00476DF2" w:rsidRDefault="00476DF2" w:rsidP="00476DF2">
            <w:pPr>
              <w:pStyle w:val="ListParagraph"/>
              <w:spacing w:after="0" w:line="240" w:lineRule="auto"/>
              <w:ind w:left="0"/>
              <w:rPr>
                <w:rFonts w:ascii="Arial Narrow" w:hAnsi="Arial Narrow" w:cs="Arial"/>
                <w:sz w:val="20"/>
                <w:szCs w:val="20"/>
              </w:rPr>
            </w:pPr>
            <w:r w:rsidRPr="00476DF2">
              <w:rPr>
                <w:rFonts w:ascii="Arial Narrow" w:hAnsi="Arial Narrow"/>
                <w:sz w:val="20"/>
                <w:szCs w:val="20"/>
              </w:rPr>
              <w:t>BSBA-HRM4</w:t>
            </w:r>
            <w:r>
              <w:rPr>
                <w:rFonts w:ascii="Arial Narrow" w:hAnsi="Arial Narrow"/>
                <w:sz w:val="20"/>
                <w:szCs w:val="20"/>
              </w:rPr>
              <w:t>-</w:t>
            </w:r>
            <w:r w:rsidRPr="00476DF2">
              <w:rPr>
                <w:rFonts w:ascii="Arial Narrow" w:hAnsi="Arial Narrow"/>
                <w:sz w:val="20"/>
                <w:szCs w:val="20"/>
              </w:rPr>
              <w:t>2</w:t>
            </w:r>
          </w:p>
        </w:tc>
      </w:tr>
      <w:tr w:rsidR="00476DF2" w14:paraId="1411BE7C" w14:textId="77777777" w:rsidTr="0024524D">
        <w:trPr>
          <w:trHeight w:val="255"/>
        </w:trPr>
        <w:tc>
          <w:tcPr>
            <w:tcW w:w="1208" w:type="dxa"/>
            <w:vAlign w:val="bottom"/>
          </w:tcPr>
          <w:p w14:paraId="2A7A0580" w14:textId="3D1F9E1F" w:rsidR="00476DF2" w:rsidRPr="00CA0998" w:rsidRDefault="00476DF2" w:rsidP="00476DF2">
            <w:pPr>
              <w:pStyle w:val="ListParagraph"/>
              <w:spacing w:after="0" w:line="240" w:lineRule="auto"/>
              <w:ind w:left="0"/>
              <w:rPr>
                <w:rFonts w:ascii="Arial Narrow" w:hAnsi="Arial Narrow" w:cs="Arial"/>
              </w:rPr>
            </w:pPr>
            <w:r>
              <w:rPr>
                <w:rFonts w:ascii="Century Gothic" w:hAnsi="Century Gothic"/>
                <w:sz w:val="20"/>
                <w:szCs w:val="20"/>
              </w:rPr>
              <w:t>5-6EVE</w:t>
            </w:r>
          </w:p>
        </w:tc>
        <w:tc>
          <w:tcPr>
            <w:tcW w:w="1260" w:type="dxa"/>
            <w:vAlign w:val="center"/>
          </w:tcPr>
          <w:p w14:paraId="2631C436" w14:textId="0101DBD0" w:rsidR="00476DF2" w:rsidRDefault="00476DF2" w:rsidP="00476DF2">
            <w:pPr>
              <w:pStyle w:val="ListParagraph"/>
              <w:spacing w:after="0" w:line="240" w:lineRule="auto"/>
              <w:ind w:left="0"/>
              <w:rPr>
                <w:rFonts w:ascii="Arial" w:hAnsi="Arial" w:cs="Arial"/>
              </w:rPr>
            </w:pPr>
            <w:r>
              <w:rPr>
                <w:rFonts w:ascii="Century Gothic" w:hAnsi="Century Gothic"/>
                <w:color w:val="000000"/>
                <w:sz w:val="20"/>
                <w:szCs w:val="20"/>
              </w:rPr>
              <w:t>HRM 303</w:t>
            </w:r>
          </w:p>
        </w:tc>
        <w:tc>
          <w:tcPr>
            <w:tcW w:w="4500" w:type="dxa"/>
            <w:vAlign w:val="center"/>
          </w:tcPr>
          <w:p w14:paraId="5E4114BF" w14:textId="3F5A7827" w:rsidR="00476DF2" w:rsidRPr="00EA6660" w:rsidRDefault="00476DF2" w:rsidP="00476DF2">
            <w:pPr>
              <w:pStyle w:val="ListParagraph"/>
              <w:spacing w:after="0" w:line="240" w:lineRule="auto"/>
              <w:ind w:left="0"/>
              <w:rPr>
                <w:rFonts w:ascii="Arial Narrow" w:hAnsi="Arial Narrow" w:cs="Arial"/>
                <w:sz w:val="20"/>
                <w:szCs w:val="20"/>
              </w:rPr>
            </w:pPr>
            <w:r>
              <w:rPr>
                <w:rFonts w:ascii="Century Gothic" w:hAnsi="Century Gothic"/>
                <w:color w:val="000000"/>
                <w:sz w:val="20"/>
                <w:szCs w:val="20"/>
              </w:rPr>
              <w:t>RECRUITMENT AND SELECTION</w:t>
            </w:r>
          </w:p>
        </w:tc>
        <w:tc>
          <w:tcPr>
            <w:tcW w:w="900" w:type="dxa"/>
            <w:vAlign w:val="bottom"/>
          </w:tcPr>
          <w:p w14:paraId="01C5C805" w14:textId="0CC055DA" w:rsidR="00476DF2" w:rsidRDefault="00476DF2" w:rsidP="00476DF2">
            <w:pPr>
              <w:pStyle w:val="ListParagraph"/>
              <w:spacing w:after="0" w:line="240" w:lineRule="auto"/>
              <w:ind w:left="0"/>
              <w:jc w:val="center"/>
              <w:rPr>
                <w:rFonts w:ascii="Arial" w:hAnsi="Arial" w:cs="Arial"/>
              </w:rPr>
            </w:pPr>
            <w:r>
              <w:rPr>
                <w:rFonts w:ascii="Century Gothic" w:hAnsi="Century Gothic"/>
                <w:sz w:val="20"/>
                <w:szCs w:val="20"/>
              </w:rPr>
              <w:t>3</w:t>
            </w:r>
          </w:p>
        </w:tc>
        <w:tc>
          <w:tcPr>
            <w:tcW w:w="720" w:type="dxa"/>
            <w:vAlign w:val="bottom"/>
          </w:tcPr>
          <w:p w14:paraId="1B97191F" w14:textId="49AA376E" w:rsidR="00476DF2" w:rsidRDefault="00476DF2" w:rsidP="00476DF2">
            <w:pPr>
              <w:pStyle w:val="ListParagraph"/>
              <w:spacing w:after="0" w:line="240" w:lineRule="auto"/>
              <w:ind w:left="0"/>
              <w:jc w:val="center"/>
              <w:rPr>
                <w:rFonts w:ascii="Arial" w:hAnsi="Arial" w:cs="Arial"/>
              </w:rPr>
            </w:pPr>
            <w:r>
              <w:rPr>
                <w:rFonts w:ascii="Century Gothic" w:hAnsi="Century Gothic"/>
                <w:sz w:val="20"/>
                <w:szCs w:val="20"/>
              </w:rPr>
              <w:t>M-F</w:t>
            </w:r>
          </w:p>
        </w:tc>
        <w:tc>
          <w:tcPr>
            <w:tcW w:w="900" w:type="dxa"/>
            <w:vAlign w:val="bottom"/>
          </w:tcPr>
          <w:p w14:paraId="0EAB81AD" w14:textId="221D4962" w:rsidR="00476DF2" w:rsidRDefault="00476DF2" w:rsidP="00476DF2">
            <w:pPr>
              <w:pStyle w:val="ListParagraph"/>
              <w:spacing w:after="0" w:line="240" w:lineRule="auto"/>
              <w:ind w:left="0"/>
              <w:jc w:val="center"/>
              <w:rPr>
                <w:rFonts w:ascii="Arial" w:hAnsi="Arial" w:cs="Arial"/>
              </w:rPr>
            </w:pPr>
            <w:r>
              <w:rPr>
                <w:rFonts w:ascii="Century Gothic" w:hAnsi="Century Gothic"/>
                <w:sz w:val="20"/>
                <w:szCs w:val="20"/>
              </w:rPr>
              <w:t>2</w:t>
            </w:r>
          </w:p>
        </w:tc>
        <w:tc>
          <w:tcPr>
            <w:tcW w:w="1417" w:type="dxa"/>
            <w:vAlign w:val="bottom"/>
          </w:tcPr>
          <w:p w14:paraId="649A71EF" w14:textId="4879F8BD" w:rsidR="00476DF2" w:rsidRPr="00476DF2" w:rsidRDefault="00476DF2" w:rsidP="00476DF2">
            <w:pPr>
              <w:pStyle w:val="ListParagraph"/>
              <w:spacing w:after="0" w:line="240" w:lineRule="auto"/>
              <w:ind w:left="0"/>
              <w:rPr>
                <w:rFonts w:ascii="Arial Narrow" w:hAnsi="Arial Narrow" w:cs="Arial"/>
                <w:sz w:val="20"/>
                <w:szCs w:val="20"/>
              </w:rPr>
            </w:pPr>
            <w:r w:rsidRPr="00476DF2">
              <w:rPr>
                <w:rFonts w:ascii="Arial Narrow" w:hAnsi="Arial Narrow"/>
                <w:sz w:val="20"/>
                <w:szCs w:val="20"/>
              </w:rPr>
              <w:t xml:space="preserve">BSBA-HRM3 </w:t>
            </w:r>
            <w:r>
              <w:rPr>
                <w:rFonts w:ascii="Arial Narrow" w:hAnsi="Arial Narrow"/>
                <w:sz w:val="20"/>
                <w:szCs w:val="20"/>
              </w:rPr>
              <w:t>-</w:t>
            </w:r>
            <w:r w:rsidRPr="00476DF2">
              <w:rPr>
                <w:rFonts w:ascii="Arial Narrow" w:hAnsi="Arial Narrow"/>
                <w:sz w:val="20"/>
                <w:szCs w:val="20"/>
              </w:rPr>
              <w:t>3</w:t>
            </w:r>
          </w:p>
        </w:tc>
      </w:tr>
      <w:tr w:rsidR="00476DF2" w14:paraId="009B7EF8" w14:textId="77777777" w:rsidTr="0024524D">
        <w:trPr>
          <w:trHeight w:val="255"/>
        </w:trPr>
        <w:tc>
          <w:tcPr>
            <w:tcW w:w="1208" w:type="dxa"/>
            <w:vAlign w:val="bottom"/>
          </w:tcPr>
          <w:p w14:paraId="0DC4FC9A" w14:textId="589506F2" w:rsidR="00476DF2" w:rsidRDefault="00476DF2" w:rsidP="00476DF2">
            <w:pPr>
              <w:pStyle w:val="ListParagraph"/>
              <w:spacing w:after="0" w:line="240" w:lineRule="auto"/>
              <w:ind w:left="0"/>
              <w:rPr>
                <w:rFonts w:ascii="Arial" w:hAnsi="Arial" w:cs="Arial"/>
              </w:rPr>
            </w:pPr>
            <w:r>
              <w:rPr>
                <w:rFonts w:ascii="Century Gothic" w:hAnsi="Century Gothic"/>
                <w:sz w:val="20"/>
                <w:szCs w:val="20"/>
              </w:rPr>
              <w:t>6-7EVE</w:t>
            </w:r>
          </w:p>
        </w:tc>
        <w:tc>
          <w:tcPr>
            <w:tcW w:w="1260" w:type="dxa"/>
            <w:vAlign w:val="center"/>
          </w:tcPr>
          <w:p w14:paraId="591B475B" w14:textId="683863A7" w:rsidR="00476DF2" w:rsidRDefault="00476DF2" w:rsidP="00476DF2">
            <w:pPr>
              <w:pStyle w:val="ListParagraph"/>
              <w:spacing w:after="0" w:line="240" w:lineRule="auto"/>
              <w:ind w:left="0"/>
              <w:rPr>
                <w:rFonts w:ascii="Arial" w:hAnsi="Arial" w:cs="Arial"/>
              </w:rPr>
            </w:pPr>
            <w:r>
              <w:rPr>
                <w:rFonts w:ascii="Century Gothic" w:hAnsi="Century Gothic"/>
                <w:color w:val="000000"/>
                <w:sz w:val="20"/>
                <w:szCs w:val="20"/>
              </w:rPr>
              <w:t>CAED 100</w:t>
            </w:r>
          </w:p>
        </w:tc>
        <w:tc>
          <w:tcPr>
            <w:tcW w:w="4500" w:type="dxa"/>
            <w:vAlign w:val="center"/>
          </w:tcPr>
          <w:p w14:paraId="068D5CBB" w14:textId="2510D9E5" w:rsidR="00476DF2" w:rsidRPr="001F42FB" w:rsidRDefault="00476DF2" w:rsidP="00476DF2">
            <w:pPr>
              <w:pStyle w:val="ListParagraph"/>
              <w:spacing w:after="0" w:line="240" w:lineRule="auto"/>
              <w:ind w:left="0"/>
              <w:rPr>
                <w:rFonts w:ascii="Arial Narrow" w:hAnsi="Arial Narrow" w:cs="Arial"/>
              </w:rPr>
            </w:pPr>
            <w:r>
              <w:rPr>
                <w:rFonts w:ascii="Century Gothic" w:hAnsi="Century Gothic"/>
                <w:color w:val="000000"/>
                <w:sz w:val="20"/>
                <w:szCs w:val="20"/>
              </w:rPr>
              <w:t>CAREER EDUC &amp; PERSONALITY DEV</w:t>
            </w:r>
          </w:p>
        </w:tc>
        <w:tc>
          <w:tcPr>
            <w:tcW w:w="900" w:type="dxa"/>
            <w:vAlign w:val="bottom"/>
          </w:tcPr>
          <w:p w14:paraId="782B3045" w14:textId="6DB27787" w:rsidR="00476DF2" w:rsidRDefault="00476DF2" w:rsidP="00476DF2">
            <w:pPr>
              <w:pStyle w:val="ListParagraph"/>
              <w:spacing w:after="0" w:line="240" w:lineRule="auto"/>
              <w:ind w:left="0"/>
              <w:jc w:val="center"/>
              <w:rPr>
                <w:rFonts w:ascii="Arial" w:hAnsi="Arial" w:cs="Arial"/>
              </w:rPr>
            </w:pPr>
            <w:r>
              <w:rPr>
                <w:rFonts w:ascii="Century Gothic" w:hAnsi="Century Gothic"/>
                <w:sz w:val="20"/>
                <w:szCs w:val="20"/>
              </w:rPr>
              <w:t>3</w:t>
            </w:r>
          </w:p>
        </w:tc>
        <w:tc>
          <w:tcPr>
            <w:tcW w:w="720" w:type="dxa"/>
            <w:vAlign w:val="bottom"/>
          </w:tcPr>
          <w:p w14:paraId="2BE7CC11" w14:textId="72A06F0D" w:rsidR="00476DF2" w:rsidRDefault="00476DF2" w:rsidP="00476DF2">
            <w:pPr>
              <w:pStyle w:val="ListParagraph"/>
              <w:spacing w:after="0" w:line="240" w:lineRule="auto"/>
              <w:ind w:left="0"/>
              <w:jc w:val="center"/>
              <w:rPr>
                <w:rFonts w:ascii="Arial" w:hAnsi="Arial" w:cs="Arial"/>
                <w:sz w:val="24"/>
                <w:szCs w:val="24"/>
              </w:rPr>
            </w:pPr>
            <w:r>
              <w:rPr>
                <w:rFonts w:ascii="Century Gothic" w:hAnsi="Century Gothic"/>
                <w:sz w:val="20"/>
                <w:szCs w:val="20"/>
              </w:rPr>
              <w:t>M-F</w:t>
            </w:r>
          </w:p>
        </w:tc>
        <w:tc>
          <w:tcPr>
            <w:tcW w:w="900" w:type="dxa"/>
            <w:vAlign w:val="bottom"/>
          </w:tcPr>
          <w:p w14:paraId="768C6B89" w14:textId="0FD12D0D" w:rsidR="00476DF2" w:rsidRDefault="00476DF2" w:rsidP="00476DF2">
            <w:pPr>
              <w:pStyle w:val="ListParagraph"/>
              <w:spacing w:after="0" w:line="240" w:lineRule="auto"/>
              <w:ind w:left="0"/>
              <w:jc w:val="center"/>
              <w:rPr>
                <w:rFonts w:ascii="Arial" w:hAnsi="Arial" w:cs="Arial"/>
              </w:rPr>
            </w:pPr>
            <w:r>
              <w:rPr>
                <w:rFonts w:ascii="Century Gothic" w:hAnsi="Century Gothic"/>
                <w:sz w:val="20"/>
                <w:szCs w:val="20"/>
              </w:rPr>
              <w:t>2</w:t>
            </w:r>
          </w:p>
        </w:tc>
        <w:tc>
          <w:tcPr>
            <w:tcW w:w="1417" w:type="dxa"/>
          </w:tcPr>
          <w:p w14:paraId="04064BED" w14:textId="7C796AEB" w:rsidR="00476DF2" w:rsidRPr="00476DF2" w:rsidRDefault="00476DF2" w:rsidP="00476DF2">
            <w:pPr>
              <w:pStyle w:val="ListParagraph"/>
              <w:spacing w:after="0" w:line="240" w:lineRule="auto"/>
              <w:ind w:left="0"/>
              <w:rPr>
                <w:rFonts w:ascii="Arial Narrow" w:hAnsi="Arial Narrow" w:cs="Arial"/>
                <w:sz w:val="20"/>
                <w:szCs w:val="20"/>
              </w:rPr>
            </w:pPr>
            <w:r w:rsidRPr="00476DF2">
              <w:rPr>
                <w:rFonts w:ascii="Arial Narrow" w:hAnsi="Arial Narrow"/>
                <w:sz w:val="20"/>
                <w:szCs w:val="20"/>
              </w:rPr>
              <w:t xml:space="preserve">BSBA-HRM4 </w:t>
            </w:r>
            <w:r>
              <w:rPr>
                <w:rFonts w:ascii="Arial Narrow" w:hAnsi="Arial Narrow"/>
                <w:sz w:val="20"/>
                <w:szCs w:val="20"/>
              </w:rPr>
              <w:t>-</w:t>
            </w:r>
            <w:r w:rsidRPr="00476DF2">
              <w:rPr>
                <w:rFonts w:ascii="Arial Narrow" w:hAnsi="Arial Narrow"/>
                <w:sz w:val="20"/>
                <w:szCs w:val="20"/>
              </w:rPr>
              <w:t>3</w:t>
            </w:r>
          </w:p>
        </w:tc>
      </w:tr>
      <w:tr w:rsidR="00476DF2" w14:paraId="194665F2" w14:textId="77777777" w:rsidTr="00997D20">
        <w:trPr>
          <w:trHeight w:val="85"/>
        </w:trPr>
        <w:tc>
          <w:tcPr>
            <w:tcW w:w="1208" w:type="dxa"/>
            <w:shd w:val="clear" w:color="auto" w:fill="548DD4" w:themeFill="text2" w:themeFillTint="99"/>
          </w:tcPr>
          <w:p w14:paraId="07C55AAA" w14:textId="77777777" w:rsidR="00476DF2" w:rsidRDefault="00476DF2" w:rsidP="00476DF2">
            <w:pPr>
              <w:pStyle w:val="ListParagraph"/>
              <w:spacing w:after="0" w:line="240" w:lineRule="auto"/>
              <w:ind w:left="0"/>
              <w:jc w:val="center"/>
              <w:rPr>
                <w:rFonts w:ascii="Arial" w:hAnsi="Arial" w:cs="Arial"/>
                <w:b/>
                <w:bCs/>
                <w:sz w:val="24"/>
                <w:szCs w:val="24"/>
              </w:rPr>
            </w:pPr>
          </w:p>
        </w:tc>
        <w:tc>
          <w:tcPr>
            <w:tcW w:w="1260" w:type="dxa"/>
            <w:shd w:val="clear" w:color="auto" w:fill="548DD4" w:themeFill="text2" w:themeFillTint="99"/>
          </w:tcPr>
          <w:p w14:paraId="3933E767" w14:textId="77777777" w:rsidR="00476DF2" w:rsidRDefault="00476DF2" w:rsidP="00476DF2">
            <w:pPr>
              <w:pStyle w:val="ListParagraph"/>
              <w:spacing w:after="0" w:line="240" w:lineRule="auto"/>
              <w:ind w:left="0"/>
              <w:jc w:val="center"/>
              <w:rPr>
                <w:rFonts w:ascii="Arial" w:hAnsi="Arial" w:cs="Arial"/>
                <w:b/>
                <w:bCs/>
                <w:sz w:val="24"/>
                <w:szCs w:val="24"/>
              </w:rPr>
            </w:pPr>
          </w:p>
        </w:tc>
        <w:tc>
          <w:tcPr>
            <w:tcW w:w="4500" w:type="dxa"/>
            <w:shd w:val="clear" w:color="auto" w:fill="548DD4" w:themeFill="text2" w:themeFillTint="99"/>
            <w:vAlign w:val="center"/>
          </w:tcPr>
          <w:p w14:paraId="17412460" w14:textId="04971137" w:rsidR="00476DF2" w:rsidRDefault="00476DF2" w:rsidP="00476DF2">
            <w:pPr>
              <w:pStyle w:val="ListParagraph"/>
              <w:spacing w:after="0" w:line="240" w:lineRule="auto"/>
              <w:ind w:left="0"/>
              <w:rPr>
                <w:rFonts w:ascii="Arial" w:hAnsi="Arial" w:cs="Arial"/>
                <w:b/>
                <w:bCs/>
                <w:sz w:val="24"/>
                <w:szCs w:val="24"/>
              </w:rPr>
            </w:pPr>
            <w:r>
              <w:rPr>
                <w:rFonts w:ascii="Arial" w:hAnsi="Arial" w:cs="Arial"/>
                <w:b/>
                <w:bCs/>
                <w:sz w:val="24"/>
                <w:szCs w:val="24"/>
              </w:rPr>
              <w:t>TOTAL UNITS</w:t>
            </w:r>
          </w:p>
        </w:tc>
        <w:tc>
          <w:tcPr>
            <w:tcW w:w="900" w:type="dxa"/>
            <w:shd w:val="clear" w:color="auto" w:fill="548DD4" w:themeFill="text2" w:themeFillTint="99"/>
          </w:tcPr>
          <w:p w14:paraId="391D3511" w14:textId="73CE58E2" w:rsidR="00476DF2" w:rsidRDefault="00476DF2" w:rsidP="00476DF2">
            <w:pPr>
              <w:pStyle w:val="ListParagraph"/>
              <w:spacing w:after="0" w:line="240" w:lineRule="auto"/>
              <w:ind w:left="0"/>
              <w:jc w:val="center"/>
              <w:rPr>
                <w:rFonts w:ascii="Arial" w:hAnsi="Arial" w:cs="Arial"/>
                <w:b/>
                <w:bCs/>
                <w:sz w:val="24"/>
                <w:szCs w:val="24"/>
              </w:rPr>
            </w:pPr>
            <w:r>
              <w:rPr>
                <w:rFonts w:ascii="Arial" w:hAnsi="Arial" w:cs="Arial"/>
                <w:b/>
                <w:bCs/>
                <w:sz w:val="24"/>
                <w:szCs w:val="24"/>
              </w:rPr>
              <w:t>3</w:t>
            </w:r>
            <w:r w:rsidR="00CE135E">
              <w:rPr>
                <w:rFonts w:ascii="Arial" w:hAnsi="Arial" w:cs="Arial"/>
                <w:b/>
                <w:bCs/>
                <w:sz w:val="24"/>
                <w:szCs w:val="24"/>
              </w:rPr>
              <w:t>6</w:t>
            </w:r>
            <w:r>
              <w:rPr>
                <w:rFonts w:ascii="Arial" w:hAnsi="Arial" w:cs="Arial"/>
                <w:b/>
                <w:bCs/>
                <w:sz w:val="24"/>
                <w:szCs w:val="24"/>
              </w:rPr>
              <w:t>.0</w:t>
            </w:r>
          </w:p>
        </w:tc>
        <w:tc>
          <w:tcPr>
            <w:tcW w:w="720" w:type="dxa"/>
            <w:shd w:val="clear" w:color="auto" w:fill="548DD4" w:themeFill="text2" w:themeFillTint="99"/>
          </w:tcPr>
          <w:p w14:paraId="30899DE0" w14:textId="77777777" w:rsidR="00476DF2" w:rsidRDefault="00476DF2" w:rsidP="00476DF2">
            <w:pPr>
              <w:pStyle w:val="ListParagraph"/>
              <w:spacing w:after="0" w:line="240" w:lineRule="auto"/>
              <w:ind w:left="0"/>
              <w:rPr>
                <w:rFonts w:ascii="Arial" w:hAnsi="Arial" w:cs="Arial"/>
                <w:b/>
                <w:bCs/>
                <w:sz w:val="24"/>
                <w:szCs w:val="24"/>
              </w:rPr>
            </w:pPr>
          </w:p>
        </w:tc>
        <w:tc>
          <w:tcPr>
            <w:tcW w:w="900" w:type="dxa"/>
            <w:shd w:val="clear" w:color="auto" w:fill="548DD4" w:themeFill="text2" w:themeFillTint="99"/>
          </w:tcPr>
          <w:p w14:paraId="2A7A65E8" w14:textId="77777777" w:rsidR="00476DF2" w:rsidRDefault="00476DF2" w:rsidP="00476DF2">
            <w:pPr>
              <w:pStyle w:val="ListParagraph"/>
              <w:spacing w:after="0" w:line="240" w:lineRule="auto"/>
              <w:ind w:left="0"/>
              <w:jc w:val="center"/>
              <w:rPr>
                <w:rFonts w:ascii="Arial" w:hAnsi="Arial" w:cs="Arial"/>
                <w:b/>
                <w:bCs/>
                <w:sz w:val="24"/>
                <w:szCs w:val="24"/>
              </w:rPr>
            </w:pPr>
          </w:p>
        </w:tc>
        <w:tc>
          <w:tcPr>
            <w:tcW w:w="1417" w:type="dxa"/>
            <w:shd w:val="clear" w:color="auto" w:fill="548DD4" w:themeFill="text2" w:themeFillTint="99"/>
          </w:tcPr>
          <w:p w14:paraId="34A42C5B" w14:textId="77777777" w:rsidR="00476DF2" w:rsidRDefault="00476DF2" w:rsidP="00476DF2">
            <w:pPr>
              <w:pStyle w:val="ListParagraph"/>
              <w:spacing w:after="0" w:line="240" w:lineRule="auto"/>
              <w:ind w:left="0"/>
              <w:jc w:val="center"/>
              <w:rPr>
                <w:rFonts w:ascii="Arial" w:hAnsi="Arial" w:cs="Arial"/>
                <w:b/>
                <w:bCs/>
                <w:sz w:val="24"/>
                <w:szCs w:val="24"/>
              </w:rPr>
            </w:pPr>
          </w:p>
        </w:tc>
      </w:tr>
    </w:tbl>
    <w:p w14:paraId="6B6EA11F" w14:textId="0406D5CF" w:rsidR="009F76E7" w:rsidRDefault="00FF4C4C" w:rsidP="00FF4C4C">
      <w:pPr>
        <w:spacing w:after="0" w:line="240" w:lineRule="auto"/>
        <w:jc w:val="both"/>
        <w:rPr>
          <w:rFonts w:ascii="Arial" w:hAnsi="Arial" w:cs="Arial"/>
          <w:b/>
          <w:bCs/>
          <w:i/>
          <w:iCs/>
          <w:sz w:val="24"/>
          <w:szCs w:val="24"/>
          <w:lang w:val="en-US"/>
        </w:rPr>
      </w:pPr>
      <w:r>
        <w:rPr>
          <w:rFonts w:ascii="Arial" w:hAnsi="Arial" w:cs="Arial"/>
          <w:b/>
          <w:bCs/>
          <w:i/>
          <w:iCs/>
          <w:sz w:val="24"/>
          <w:szCs w:val="24"/>
          <w:lang w:val="en-US"/>
        </w:rPr>
        <w:t xml:space="preserve">           </w:t>
      </w:r>
      <w:r w:rsidR="009B18D8">
        <w:rPr>
          <w:rFonts w:ascii="Arial" w:hAnsi="Arial" w:cs="Arial"/>
          <w:b/>
          <w:bCs/>
          <w:i/>
          <w:iCs/>
          <w:sz w:val="24"/>
          <w:szCs w:val="24"/>
          <w:lang w:val="en-US"/>
        </w:rPr>
        <w:t xml:space="preserve">Full-time Faculty:  </w:t>
      </w:r>
      <w:r w:rsidR="00476DF2">
        <w:rPr>
          <w:rFonts w:ascii="Arial" w:hAnsi="Arial" w:cs="Arial"/>
          <w:b/>
          <w:bCs/>
          <w:i/>
          <w:iCs/>
          <w:sz w:val="24"/>
          <w:szCs w:val="24"/>
          <w:lang w:val="en-US"/>
        </w:rPr>
        <w:t>BSBA HRM Program Coordinator (Load Release – 6 units)</w:t>
      </w:r>
    </w:p>
    <w:p w14:paraId="0E2804CC" w14:textId="77777777" w:rsidR="009F76E7" w:rsidRDefault="009F76E7" w:rsidP="009F76E7">
      <w:pPr>
        <w:spacing w:after="0" w:line="240" w:lineRule="auto"/>
        <w:ind w:firstLine="720"/>
        <w:jc w:val="both"/>
        <w:rPr>
          <w:rFonts w:ascii="Arial" w:hAnsi="Arial" w:cs="Arial"/>
          <w:i/>
          <w:iCs/>
          <w:sz w:val="24"/>
          <w:szCs w:val="24"/>
          <w:lang w:val="en-US"/>
        </w:rPr>
      </w:pPr>
    </w:p>
    <w:p w14:paraId="304CB431" w14:textId="46E25FEA" w:rsidR="009F76E7" w:rsidRDefault="009F76E7" w:rsidP="009F76E7">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 xml:space="preserve">Teaching Load:       </w:t>
      </w:r>
      <w:r w:rsidR="00476DF2">
        <w:rPr>
          <w:rFonts w:ascii="Arial" w:hAnsi="Arial" w:cs="Arial"/>
          <w:i/>
          <w:iCs/>
          <w:sz w:val="24"/>
          <w:szCs w:val="24"/>
        </w:rPr>
        <w:t>18</w:t>
      </w:r>
      <w:r>
        <w:rPr>
          <w:rFonts w:ascii="Arial" w:hAnsi="Arial" w:cs="Arial"/>
          <w:i/>
          <w:iCs/>
          <w:sz w:val="24"/>
          <w:szCs w:val="24"/>
        </w:rPr>
        <w:t xml:space="preserve"> units (</w:t>
      </w:r>
      <w:r w:rsidR="00476DF2">
        <w:rPr>
          <w:rFonts w:ascii="Arial" w:hAnsi="Arial" w:cs="Arial"/>
          <w:i/>
          <w:iCs/>
          <w:sz w:val="24"/>
          <w:szCs w:val="24"/>
        </w:rPr>
        <w:t>6</w:t>
      </w:r>
      <w:r>
        <w:rPr>
          <w:rFonts w:ascii="Arial" w:hAnsi="Arial" w:cs="Arial"/>
          <w:i/>
          <w:iCs/>
          <w:sz w:val="24"/>
          <w:szCs w:val="24"/>
        </w:rPr>
        <w:t xml:space="preserve"> loads)</w:t>
      </w:r>
      <w:r>
        <w:rPr>
          <w:rFonts w:ascii="Arial" w:hAnsi="Arial" w:cs="Arial"/>
          <w:i/>
          <w:iCs/>
          <w:sz w:val="24"/>
          <w:szCs w:val="24"/>
        </w:rPr>
        <w:tab/>
      </w:r>
    </w:p>
    <w:p w14:paraId="09A98A7B" w14:textId="124E3997" w:rsidR="009F76E7" w:rsidRDefault="009F76E7" w:rsidP="009F76E7">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r>
      <w:r w:rsidR="00646A23">
        <w:rPr>
          <w:rFonts w:ascii="Arial" w:hAnsi="Arial" w:cs="Arial"/>
          <w:i/>
          <w:iCs/>
          <w:sz w:val="24"/>
          <w:szCs w:val="24"/>
        </w:rPr>
        <w:t xml:space="preserve">         </w:t>
      </w:r>
      <w:r w:rsidR="00476DF2">
        <w:rPr>
          <w:rFonts w:ascii="Arial" w:hAnsi="Arial" w:cs="Arial"/>
          <w:i/>
          <w:iCs/>
          <w:sz w:val="24"/>
          <w:szCs w:val="24"/>
        </w:rPr>
        <w:t xml:space="preserve"> </w:t>
      </w:r>
      <w:r w:rsidR="00CE135E">
        <w:rPr>
          <w:rFonts w:ascii="Arial" w:hAnsi="Arial" w:cs="Arial"/>
          <w:i/>
          <w:iCs/>
          <w:sz w:val="24"/>
          <w:szCs w:val="24"/>
        </w:rPr>
        <w:t>18</w:t>
      </w:r>
      <w:r>
        <w:rPr>
          <w:rFonts w:ascii="Arial" w:hAnsi="Arial" w:cs="Arial"/>
          <w:i/>
          <w:iCs/>
          <w:sz w:val="24"/>
          <w:szCs w:val="24"/>
        </w:rPr>
        <w:t xml:space="preserve"> units </w:t>
      </w:r>
      <w:r w:rsidR="00646A23">
        <w:rPr>
          <w:rFonts w:ascii="Arial" w:hAnsi="Arial" w:cs="Arial"/>
          <w:i/>
          <w:iCs/>
          <w:sz w:val="24"/>
          <w:szCs w:val="24"/>
        </w:rPr>
        <w:t xml:space="preserve">(6 </w:t>
      </w:r>
      <w:r>
        <w:rPr>
          <w:rFonts w:ascii="Arial" w:hAnsi="Arial" w:cs="Arial"/>
          <w:i/>
          <w:iCs/>
          <w:sz w:val="24"/>
          <w:szCs w:val="24"/>
        </w:rPr>
        <w:t>load</w:t>
      </w:r>
      <w:r w:rsidR="00646A23">
        <w:rPr>
          <w:rFonts w:ascii="Arial" w:hAnsi="Arial" w:cs="Arial"/>
          <w:i/>
          <w:iCs/>
          <w:sz w:val="24"/>
          <w:szCs w:val="24"/>
        </w:rPr>
        <w:t>s</w:t>
      </w:r>
      <w:r>
        <w:rPr>
          <w:rFonts w:ascii="Arial" w:hAnsi="Arial" w:cs="Arial"/>
          <w:i/>
          <w:iCs/>
          <w:sz w:val="24"/>
          <w:szCs w:val="24"/>
        </w:rPr>
        <w:t>)</w:t>
      </w:r>
    </w:p>
    <w:p w14:paraId="48323985" w14:textId="7520F643" w:rsidR="009F76E7" w:rsidRPr="00AD511C" w:rsidRDefault="00476DF2" w:rsidP="009F76E7">
      <w:pPr>
        <w:pStyle w:val="ListParagraph"/>
        <w:spacing w:after="120" w:line="240" w:lineRule="auto"/>
        <w:rPr>
          <w:rFonts w:ascii="Arial" w:hAnsi="Arial" w:cs="Arial"/>
          <w:bCs/>
          <w:sz w:val="24"/>
          <w:szCs w:val="24"/>
        </w:rPr>
      </w:pPr>
      <w:r w:rsidRPr="00AD511C">
        <w:rPr>
          <w:rFonts w:ascii="Arial" w:hAnsi="Arial" w:cs="Arial"/>
          <w:bCs/>
          <w:sz w:val="24"/>
          <w:szCs w:val="24"/>
        </w:rPr>
        <w:t xml:space="preserve">           Consultation Hour:  </w:t>
      </w:r>
      <w:r w:rsidR="00AD511C" w:rsidRPr="00AD511C">
        <w:rPr>
          <w:rFonts w:ascii="Arial" w:hAnsi="Arial" w:cs="Arial"/>
          <w:bCs/>
          <w:sz w:val="24"/>
          <w:szCs w:val="24"/>
        </w:rPr>
        <w:t>11:00-12:00nn Friday</w:t>
      </w:r>
    </w:p>
    <w:p w14:paraId="49D57CEE" w14:textId="77777777" w:rsidR="009F76E7" w:rsidRDefault="009F76E7" w:rsidP="009F76E7">
      <w:pPr>
        <w:pStyle w:val="ListParagraph"/>
        <w:spacing w:after="120" w:line="240" w:lineRule="auto"/>
        <w:rPr>
          <w:rFonts w:ascii="Arial" w:hAnsi="Arial" w:cs="Arial"/>
          <w:b/>
          <w:sz w:val="24"/>
          <w:szCs w:val="24"/>
        </w:rPr>
      </w:pPr>
    </w:p>
    <w:p w14:paraId="1E269998" w14:textId="77777777" w:rsidR="009F76E7" w:rsidRDefault="009F76E7" w:rsidP="009F76E7">
      <w:pPr>
        <w:pStyle w:val="ListParagraph"/>
        <w:spacing w:after="120" w:line="240" w:lineRule="auto"/>
        <w:rPr>
          <w:rFonts w:ascii="Arial" w:hAnsi="Arial" w:cs="Arial"/>
          <w:b/>
          <w:sz w:val="24"/>
          <w:szCs w:val="24"/>
        </w:rPr>
      </w:pPr>
    </w:p>
    <w:p w14:paraId="49DF1B9C" w14:textId="77777777" w:rsidR="009F76E7" w:rsidRDefault="009F76E7" w:rsidP="009F76E7">
      <w:pPr>
        <w:pStyle w:val="ListParagraph"/>
        <w:spacing w:after="120" w:line="240" w:lineRule="auto"/>
        <w:rPr>
          <w:rFonts w:ascii="Arial" w:hAnsi="Arial" w:cs="Arial"/>
          <w:b/>
          <w:sz w:val="24"/>
          <w:szCs w:val="24"/>
        </w:rPr>
      </w:pPr>
    </w:p>
    <w:p w14:paraId="0F32FCC7" w14:textId="77777777" w:rsidR="009F76E7" w:rsidRDefault="009F76E7" w:rsidP="009F76E7">
      <w:pPr>
        <w:pStyle w:val="ListParagraph"/>
        <w:spacing w:after="120" w:line="240" w:lineRule="auto"/>
        <w:rPr>
          <w:rFonts w:ascii="Arial" w:hAnsi="Arial" w:cs="Arial"/>
          <w:b/>
          <w:sz w:val="24"/>
          <w:szCs w:val="24"/>
        </w:rPr>
      </w:pPr>
    </w:p>
    <w:p w14:paraId="32180E40" w14:textId="77777777" w:rsidR="009F76E7" w:rsidRDefault="009F76E7" w:rsidP="009F76E7">
      <w:pPr>
        <w:pStyle w:val="ListParagraph"/>
        <w:spacing w:after="120" w:line="240" w:lineRule="auto"/>
        <w:rPr>
          <w:rFonts w:ascii="Arial" w:hAnsi="Arial" w:cs="Arial"/>
          <w:b/>
          <w:sz w:val="24"/>
          <w:szCs w:val="24"/>
        </w:rPr>
      </w:pPr>
    </w:p>
    <w:p w14:paraId="5FE76A51" w14:textId="77777777" w:rsidR="009F76E7" w:rsidRDefault="009F76E7" w:rsidP="009F76E7">
      <w:pPr>
        <w:pStyle w:val="ListParagraph"/>
        <w:spacing w:after="120" w:line="240" w:lineRule="auto"/>
        <w:rPr>
          <w:rFonts w:ascii="Arial" w:hAnsi="Arial" w:cs="Arial"/>
          <w:b/>
          <w:sz w:val="24"/>
          <w:szCs w:val="24"/>
        </w:rPr>
      </w:pPr>
    </w:p>
    <w:p w14:paraId="42B13922" w14:textId="77777777" w:rsidR="009F76E7" w:rsidRDefault="009F76E7" w:rsidP="009F76E7">
      <w:pPr>
        <w:pStyle w:val="ListParagraph"/>
        <w:spacing w:after="120" w:line="240" w:lineRule="auto"/>
        <w:rPr>
          <w:rFonts w:ascii="Arial" w:hAnsi="Arial" w:cs="Arial"/>
          <w:b/>
          <w:sz w:val="24"/>
          <w:szCs w:val="24"/>
        </w:rPr>
      </w:pPr>
    </w:p>
    <w:p w14:paraId="54F69D86" w14:textId="77777777" w:rsidR="009F76E7" w:rsidRDefault="009F76E7" w:rsidP="009F76E7">
      <w:pPr>
        <w:pStyle w:val="ListParagraph"/>
        <w:spacing w:after="120" w:line="240" w:lineRule="auto"/>
        <w:rPr>
          <w:rFonts w:ascii="Arial" w:hAnsi="Arial" w:cs="Arial"/>
          <w:b/>
          <w:sz w:val="24"/>
          <w:szCs w:val="24"/>
        </w:rPr>
      </w:pPr>
    </w:p>
    <w:p w14:paraId="46E0D95D" w14:textId="77777777" w:rsidR="009F76E7" w:rsidRDefault="009F76E7" w:rsidP="009F76E7">
      <w:pPr>
        <w:pStyle w:val="ListParagraph"/>
        <w:spacing w:after="120" w:line="240" w:lineRule="auto"/>
        <w:rPr>
          <w:rFonts w:ascii="Arial" w:hAnsi="Arial" w:cs="Arial"/>
          <w:b/>
          <w:sz w:val="24"/>
          <w:szCs w:val="24"/>
        </w:rPr>
      </w:pPr>
    </w:p>
    <w:p w14:paraId="7BCB6DEA" w14:textId="77777777" w:rsidR="009F76E7" w:rsidRDefault="009F76E7" w:rsidP="009F76E7">
      <w:pPr>
        <w:pStyle w:val="ListParagraph"/>
        <w:spacing w:after="120" w:line="240" w:lineRule="auto"/>
        <w:rPr>
          <w:rFonts w:ascii="Arial" w:hAnsi="Arial" w:cs="Arial"/>
          <w:b/>
          <w:sz w:val="24"/>
          <w:szCs w:val="24"/>
        </w:rPr>
      </w:pPr>
    </w:p>
    <w:p w14:paraId="51E9BAE2" w14:textId="77777777" w:rsidR="009F76E7" w:rsidRDefault="009F76E7" w:rsidP="009F76E7">
      <w:pPr>
        <w:pStyle w:val="ListParagraph"/>
        <w:spacing w:after="120" w:line="240" w:lineRule="auto"/>
        <w:rPr>
          <w:rFonts w:ascii="Arial" w:hAnsi="Arial" w:cs="Arial"/>
          <w:b/>
          <w:sz w:val="24"/>
          <w:szCs w:val="24"/>
        </w:rPr>
      </w:pPr>
    </w:p>
    <w:p w14:paraId="0F819038" w14:textId="77777777" w:rsidR="009F76E7" w:rsidRDefault="009F76E7" w:rsidP="009F76E7">
      <w:pPr>
        <w:pStyle w:val="ListParagraph"/>
        <w:spacing w:after="120" w:line="240" w:lineRule="auto"/>
        <w:rPr>
          <w:rFonts w:ascii="Arial" w:hAnsi="Arial" w:cs="Arial"/>
          <w:b/>
          <w:sz w:val="24"/>
          <w:szCs w:val="24"/>
        </w:rPr>
      </w:pPr>
    </w:p>
    <w:p w14:paraId="5552AB98" w14:textId="77777777" w:rsidR="009F76E7" w:rsidRDefault="009F76E7" w:rsidP="009F76E7">
      <w:pPr>
        <w:pStyle w:val="ListParagraph"/>
        <w:spacing w:after="120" w:line="240" w:lineRule="auto"/>
        <w:rPr>
          <w:rFonts w:ascii="Arial" w:hAnsi="Arial" w:cs="Arial"/>
          <w:b/>
          <w:sz w:val="24"/>
          <w:szCs w:val="24"/>
        </w:rPr>
      </w:pPr>
    </w:p>
    <w:p w14:paraId="5C85EEF3" w14:textId="77777777" w:rsidR="00476DF2" w:rsidRDefault="00476DF2" w:rsidP="006E2FAB">
      <w:pPr>
        <w:spacing w:after="120" w:line="240" w:lineRule="auto"/>
        <w:ind w:firstLine="720"/>
        <w:rPr>
          <w:rFonts w:ascii="Arial" w:hAnsi="Arial" w:cs="Arial"/>
          <w:b/>
          <w:sz w:val="24"/>
          <w:szCs w:val="24"/>
        </w:rPr>
      </w:pPr>
    </w:p>
    <w:p w14:paraId="6E1FD639" w14:textId="77777777" w:rsidR="006F1D03" w:rsidRDefault="006F1D03" w:rsidP="006E2FAB">
      <w:pPr>
        <w:spacing w:after="120" w:line="240" w:lineRule="auto"/>
        <w:ind w:firstLine="720"/>
        <w:rPr>
          <w:rFonts w:ascii="Arial" w:hAnsi="Arial" w:cs="Arial"/>
          <w:b/>
          <w:sz w:val="24"/>
          <w:szCs w:val="24"/>
        </w:rPr>
      </w:pPr>
    </w:p>
    <w:p w14:paraId="426E3327" w14:textId="77777777" w:rsidR="006F1D03" w:rsidRDefault="006F1D03" w:rsidP="006E2FAB">
      <w:pPr>
        <w:spacing w:after="120" w:line="240" w:lineRule="auto"/>
        <w:ind w:firstLine="720"/>
        <w:rPr>
          <w:rFonts w:ascii="Arial" w:hAnsi="Arial" w:cs="Arial"/>
          <w:b/>
          <w:sz w:val="24"/>
          <w:szCs w:val="24"/>
        </w:rPr>
      </w:pPr>
    </w:p>
    <w:p w14:paraId="49316ABC" w14:textId="77777777" w:rsidR="006F1D03" w:rsidRDefault="006F1D03" w:rsidP="006E2FAB">
      <w:pPr>
        <w:spacing w:after="120" w:line="240" w:lineRule="auto"/>
        <w:ind w:firstLine="720"/>
        <w:rPr>
          <w:rFonts w:ascii="Arial" w:hAnsi="Arial" w:cs="Arial"/>
          <w:b/>
          <w:sz w:val="24"/>
          <w:szCs w:val="24"/>
        </w:rPr>
      </w:pPr>
    </w:p>
    <w:p w14:paraId="17B7E63A" w14:textId="77777777" w:rsidR="006F1D03" w:rsidRDefault="006F1D03" w:rsidP="006E2FAB">
      <w:pPr>
        <w:spacing w:after="120" w:line="240" w:lineRule="auto"/>
        <w:ind w:firstLine="720"/>
        <w:rPr>
          <w:rFonts w:ascii="Arial" w:hAnsi="Arial" w:cs="Arial"/>
          <w:b/>
          <w:sz w:val="24"/>
          <w:szCs w:val="24"/>
        </w:rPr>
      </w:pPr>
    </w:p>
    <w:p w14:paraId="1AC2017B" w14:textId="71908E06" w:rsidR="006E2FAB" w:rsidRDefault="006E2FAB" w:rsidP="006E2FAB">
      <w:pPr>
        <w:spacing w:after="120" w:line="240" w:lineRule="auto"/>
        <w:ind w:firstLine="720"/>
        <w:rPr>
          <w:rFonts w:ascii="Arial" w:hAnsi="Arial" w:cs="Arial"/>
          <w:b/>
          <w:bCs/>
          <w:sz w:val="24"/>
          <w:szCs w:val="24"/>
        </w:rPr>
      </w:pPr>
      <w:r>
        <w:rPr>
          <w:noProof/>
          <w:lang w:eastAsia="en-PH"/>
        </w:rPr>
        <w:lastRenderedPageBreak/>
        <mc:AlternateContent>
          <mc:Choice Requires="wps">
            <w:drawing>
              <wp:anchor distT="0" distB="0" distL="114300" distR="114300" simplePos="0" relativeHeight="251721728" behindDoc="0" locked="0" layoutInCell="1" allowOverlap="1" wp14:anchorId="295F5599" wp14:editId="4963A0A1">
                <wp:simplePos x="0" y="0"/>
                <wp:positionH relativeFrom="column">
                  <wp:posOffset>1814195</wp:posOffset>
                </wp:positionH>
                <wp:positionV relativeFrom="paragraph">
                  <wp:posOffset>210185</wp:posOffset>
                </wp:positionV>
                <wp:extent cx="5177790" cy="0"/>
                <wp:effectExtent l="0" t="0" r="0" b="0"/>
                <wp:wrapNone/>
                <wp:docPr id="1247528889" name="Straight Connector 1247528889"/>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49D02B40" id="Straight Connector 1247528889"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42.85pt,16.55pt" to="550.5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"/>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sidR="007A0036" w:rsidRPr="007A0036">
        <w:rPr>
          <w:rFonts w:ascii="Arial" w:hAnsi="Arial" w:cs="Arial"/>
          <w:b/>
          <w:bCs/>
          <w:sz w:val="24"/>
          <w:szCs w:val="24"/>
        </w:rPr>
        <w:t>LOAYON, LORVEN, MBA</w:t>
      </w:r>
    </w:p>
    <w:p w14:paraId="1FBF8A07" w14:textId="77777777" w:rsidR="006E2FAB" w:rsidRDefault="006E2FAB" w:rsidP="006E2FAB">
      <w:pPr>
        <w:pStyle w:val="ListParagraph"/>
        <w:spacing w:after="120" w:line="240" w:lineRule="auto"/>
        <w:ind w:left="0"/>
        <w:rPr>
          <w:rFonts w:ascii="Arial" w:hAnsi="Arial" w:cs="Arial"/>
          <w:b/>
          <w:bCs/>
          <w:sz w:val="24"/>
          <w:szCs w:val="24"/>
        </w:rPr>
      </w:pPr>
    </w:p>
    <w:p w14:paraId="121EE6D1" w14:textId="77777777" w:rsidR="006E2FAB" w:rsidRDefault="006E2FAB" w:rsidP="006E2FAB">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4689A336" w14:textId="77777777" w:rsidR="006E2FAB" w:rsidRDefault="006E2FAB" w:rsidP="006E2FAB">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722752" behindDoc="0" locked="0" layoutInCell="1" allowOverlap="1" wp14:anchorId="0E16165C" wp14:editId="0064810C">
                <wp:simplePos x="0" y="0"/>
                <wp:positionH relativeFrom="column">
                  <wp:posOffset>1811655</wp:posOffset>
                </wp:positionH>
                <wp:positionV relativeFrom="paragraph">
                  <wp:posOffset>10795</wp:posOffset>
                </wp:positionV>
                <wp:extent cx="5177155" cy="0"/>
                <wp:effectExtent l="0" t="0" r="0" b="0"/>
                <wp:wrapNone/>
                <wp:docPr id="22479518" name="Straight Connector 22479518"/>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7F78BB84" id="Straight Connector 22479518"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142.65pt,.85pt" to="550.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"/>
            </w:pict>
          </mc:Fallback>
        </mc:AlternateContent>
      </w:r>
    </w:p>
    <w:p w14:paraId="29472CCE" w14:textId="77777777" w:rsidR="006E2FAB" w:rsidRDefault="006E2FAB" w:rsidP="006E2FAB">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16, 2025</w:t>
      </w:r>
      <w:r>
        <w:rPr>
          <w:rFonts w:ascii="Arial" w:hAnsi="Arial" w:cs="Arial"/>
          <w:b/>
          <w:bCs/>
          <w:sz w:val="24"/>
          <w:szCs w:val="24"/>
        </w:rPr>
        <w:tab/>
      </w:r>
    </w:p>
    <w:p w14:paraId="2A8E9AAD" w14:textId="77777777" w:rsidR="006E2FAB" w:rsidRDefault="006E2FAB" w:rsidP="006E2FAB">
      <w:pPr>
        <w:pStyle w:val="ListParagraph"/>
        <w:spacing w:after="120" w:line="240" w:lineRule="auto"/>
        <w:rPr>
          <w:rFonts w:ascii="Arial" w:hAnsi="Arial" w:cs="Arial"/>
          <w:sz w:val="24"/>
          <w:szCs w:val="24"/>
        </w:rPr>
      </w:pPr>
      <w:r>
        <w:rPr>
          <w:rFonts w:ascii="Arial" w:hAnsi="Arial" w:cs="Arial"/>
          <w:b/>
          <w:noProof/>
          <w:sz w:val="24"/>
          <w:szCs w:val="24"/>
          <w:lang w:eastAsia="en-PH"/>
        </w:rPr>
        <mc:AlternateContent>
          <mc:Choice Requires="wps">
            <w:drawing>
              <wp:anchor distT="0" distB="0" distL="114300" distR="114300" simplePos="0" relativeHeight="251723776" behindDoc="0" locked="0" layoutInCell="1" allowOverlap="1" wp14:anchorId="2AB750A0" wp14:editId="559CC47F">
                <wp:simplePos x="0" y="0"/>
                <wp:positionH relativeFrom="column">
                  <wp:posOffset>1754505</wp:posOffset>
                </wp:positionH>
                <wp:positionV relativeFrom="paragraph">
                  <wp:posOffset>19050</wp:posOffset>
                </wp:positionV>
                <wp:extent cx="5236845" cy="0"/>
                <wp:effectExtent l="0" t="0" r="0" b="0"/>
                <wp:wrapNone/>
                <wp:docPr id="1550187024" name="Straight Connector 1550187024"/>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77CB7BC0" id="Straight Connector 1550187024"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38.15pt,1.5pt" to="55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"/>
            </w:pict>
          </mc:Fallback>
        </mc:AlternateContent>
      </w:r>
    </w:p>
    <w:p w14:paraId="3BD0AF65" w14:textId="77777777" w:rsidR="006E2FAB" w:rsidRDefault="006E2FAB" w:rsidP="006E2FAB">
      <w:pPr>
        <w:spacing w:after="120" w:line="240" w:lineRule="auto"/>
        <w:rPr>
          <w:rFonts w:ascii="Arial" w:hAnsi="Arial" w:cs="Arial"/>
          <w:b/>
          <w:sz w:val="24"/>
          <w:szCs w:val="24"/>
        </w:rPr>
      </w:pPr>
    </w:p>
    <w:p w14:paraId="4FE599A5" w14:textId="77777777" w:rsidR="006E2FAB" w:rsidRDefault="006E2FAB" w:rsidP="006E2FAB">
      <w:pPr>
        <w:spacing w:after="120" w:line="240" w:lineRule="auto"/>
        <w:rPr>
          <w:rFonts w:ascii="Arial" w:hAnsi="Arial" w:cs="Arial"/>
          <w:b/>
          <w:sz w:val="24"/>
          <w:szCs w:val="24"/>
        </w:rPr>
      </w:pPr>
    </w:p>
    <w:p w14:paraId="3644349F" w14:textId="77777777" w:rsidR="006E2FAB" w:rsidRDefault="006E2FAB" w:rsidP="006E2FAB">
      <w:pPr>
        <w:spacing w:after="120" w:line="240" w:lineRule="auto"/>
        <w:rPr>
          <w:rFonts w:ascii="Arial" w:hAnsi="Arial" w:cs="Arial"/>
          <w:b/>
          <w:sz w:val="24"/>
          <w:szCs w:val="24"/>
        </w:rPr>
      </w:pPr>
    </w:p>
    <w:p w14:paraId="71A37DE4" w14:textId="77777777" w:rsidR="006E2FAB" w:rsidRDefault="006E2FAB" w:rsidP="006E2FAB">
      <w:pPr>
        <w:spacing w:after="120" w:line="240" w:lineRule="auto"/>
        <w:rPr>
          <w:rFonts w:ascii="Arial" w:hAnsi="Arial" w:cs="Arial"/>
          <w:b/>
          <w:sz w:val="24"/>
          <w:szCs w:val="24"/>
        </w:rPr>
      </w:pPr>
    </w:p>
    <w:tbl>
      <w:tblPr>
        <w:tblStyle w:val="TableGrid"/>
        <w:tblW w:w="11345" w:type="dxa"/>
        <w:tblInd w:w="250" w:type="dxa"/>
        <w:tblLayout w:type="fixed"/>
        <w:tblLook w:val="04A0" w:firstRow="1" w:lastRow="0" w:firstColumn="1" w:lastColumn="0" w:noHBand="0" w:noVBand="1"/>
      </w:tblPr>
      <w:tblGrid>
        <w:gridCol w:w="1275"/>
        <w:gridCol w:w="1350"/>
        <w:gridCol w:w="4343"/>
        <w:gridCol w:w="900"/>
        <w:gridCol w:w="720"/>
        <w:gridCol w:w="900"/>
        <w:gridCol w:w="1857"/>
      </w:tblGrid>
      <w:tr w:rsidR="006E2FAB" w14:paraId="20F1F19B" w14:textId="77777777" w:rsidTr="000628DC">
        <w:trPr>
          <w:trHeight w:val="85"/>
        </w:trPr>
        <w:tc>
          <w:tcPr>
            <w:tcW w:w="1275" w:type="dxa"/>
            <w:shd w:val="clear" w:color="auto" w:fill="8DB3E2" w:themeFill="text2" w:themeFillTint="66"/>
            <w:vAlign w:val="center"/>
          </w:tcPr>
          <w:p w14:paraId="282194A2" w14:textId="77777777" w:rsidR="006E2FAB" w:rsidRDefault="006E2FAB" w:rsidP="00D2375D">
            <w:pPr>
              <w:pStyle w:val="ListParagraph"/>
              <w:spacing w:after="0" w:line="240" w:lineRule="auto"/>
              <w:ind w:left="0"/>
              <w:jc w:val="center"/>
              <w:rPr>
                <w:rFonts w:ascii="Arial" w:hAnsi="Arial" w:cs="Arial"/>
              </w:rPr>
            </w:pPr>
            <w:r>
              <w:rPr>
                <w:rFonts w:ascii="Arial" w:hAnsi="Arial" w:cs="Arial"/>
                <w:b/>
              </w:rPr>
              <w:t>TIME</w:t>
            </w:r>
          </w:p>
        </w:tc>
        <w:tc>
          <w:tcPr>
            <w:tcW w:w="1350" w:type="dxa"/>
            <w:shd w:val="clear" w:color="auto" w:fill="8DB3E2" w:themeFill="text2" w:themeFillTint="66"/>
            <w:vAlign w:val="center"/>
          </w:tcPr>
          <w:p w14:paraId="2B4FC79F" w14:textId="77777777" w:rsidR="006E2FAB" w:rsidRDefault="006E2FAB" w:rsidP="00D2375D">
            <w:pPr>
              <w:pStyle w:val="ListParagraph"/>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2EA9DE27" w14:textId="77777777" w:rsidR="006E2FAB" w:rsidRDefault="006E2FAB" w:rsidP="00D2375D">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45BC4B45" w14:textId="77777777" w:rsidR="006E2FAB" w:rsidRDefault="006E2FAB" w:rsidP="00D2375D">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63A06C62" w14:textId="77777777" w:rsidR="006E2FAB" w:rsidRDefault="006E2FAB" w:rsidP="00D2375D">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1C6ACF09" w14:textId="77777777" w:rsidR="006E2FAB" w:rsidRDefault="006E2FAB" w:rsidP="00D2375D">
            <w:pPr>
              <w:pStyle w:val="ListParagraph"/>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4895412B" w14:textId="77777777" w:rsidR="006E2FAB" w:rsidRDefault="006E2FAB" w:rsidP="00D2375D">
            <w:pPr>
              <w:pStyle w:val="ListParagraph"/>
              <w:spacing w:after="0" w:line="240" w:lineRule="auto"/>
              <w:ind w:left="0"/>
              <w:jc w:val="center"/>
              <w:rPr>
                <w:rFonts w:ascii="Arial" w:hAnsi="Arial" w:cs="Arial"/>
                <w:b/>
              </w:rPr>
            </w:pPr>
            <w:r>
              <w:rPr>
                <w:rFonts w:ascii="Arial" w:hAnsi="Arial" w:cs="Arial"/>
                <w:b/>
              </w:rPr>
              <w:t>SECTION</w:t>
            </w:r>
          </w:p>
        </w:tc>
      </w:tr>
      <w:tr w:rsidR="000628DC" w14:paraId="0F04BB58" w14:textId="77777777" w:rsidTr="000628DC">
        <w:trPr>
          <w:trHeight w:val="215"/>
        </w:trPr>
        <w:tc>
          <w:tcPr>
            <w:tcW w:w="1275" w:type="dxa"/>
            <w:vAlign w:val="bottom"/>
          </w:tcPr>
          <w:p w14:paraId="618EA9CF" w14:textId="1C35A580" w:rsidR="000628DC" w:rsidRDefault="000628DC" w:rsidP="000628DC">
            <w:pPr>
              <w:spacing w:after="0" w:line="240" w:lineRule="auto"/>
              <w:rPr>
                <w:rFonts w:ascii="Arial" w:hAnsi="Arial" w:cs="Arial"/>
              </w:rPr>
            </w:pPr>
            <w:r>
              <w:rPr>
                <w:rFonts w:ascii="Century Gothic" w:hAnsi="Century Gothic"/>
                <w:sz w:val="20"/>
                <w:szCs w:val="20"/>
              </w:rPr>
              <w:t>8-9am</w:t>
            </w:r>
          </w:p>
        </w:tc>
        <w:tc>
          <w:tcPr>
            <w:tcW w:w="1350" w:type="dxa"/>
          </w:tcPr>
          <w:p w14:paraId="3915575F" w14:textId="111BE475" w:rsidR="000628DC" w:rsidRDefault="000628DC" w:rsidP="000628DC">
            <w:pPr>
              <w:spacing w:after="0" w:line="240" w:lineRule="auto"/>
              <w:rPr>
                <w:rFonts w:ascii="Arial" w:hAnsi="Arial" w:cs="Arial"/>
                <w:color w:val="000000"/>
                <w:sz w:val="20"/>
                <w:szCs w:val="20"/>
              </w:rPr>
            </w:pPr>
            <w:r>
              <w:rPr>
                <w:rFonts w:ascii="Century Gothic" w:hAnsi="Century Gothic"/>
                <w:color w:val="000000"/>
                <w:spacing w:val="-2"/>
                <w:sz w:val="20"/>
                <w:szCs w:val="20"/>
              </w:rPr>
              <w:t>FM104</w:t>
            </w:r>
          </w:p>
        </w:tc>
        <w:tc>
          <w:tcPr>
            <w:tcW w:w="4343" w:type="dxa"/>
          </w:tcPr>
          <w:p w14:paraId="02C5A3F1" w14:textId="12B432AC" w:rsidR="000628DC" w:rsidRPr="001F42FB" w:rsidRDefault="000628DC" w:rsidP="000628DC">
            <w:pPr>
              <w:spacing w:after="0" w:line="240" w:lineRule="auto"/>
              <w:rPr>
                <w:rFonts w:ascii="Arial Narrow" w:hAnsi="Arial Narrow" w:cs="Arial"/>
                <w:color w:val="000000"/>
                <w:sz w:val="20"/>
                <w:szCs w:val="20"/>
              </w:rPr>
            </w:pPr>
            <w:r>
              <w:rPr>
                <w:rFonts w:ascii="Century Gothic" w:hAnsi="Century Gothic"/>
                <w:color w:val="000000"/>
                <w:sz w:val="20"/>
                <w:szCs w:val="20"/>
              </w:rPr>
              <w:t>MONETARY POLICY &amp; CULTURAL BANKING</w:t>
            </w:r>
          </w:p>
        </w:tc>
        <w:tc>
          <w:tcPr>
            <w:tcW w:w="900" w:type="dxa"/>
            <w:vAlign w:val="center"/>
          </w:tcPr>
          <w:p w14:paraId="732F1284" w14:textId="3441E925" w:rsidR="000628DC" w:rsidRDefault="000628DC" w:rsidP="000628DC">
            <w:pPr>
              <w:spacing w:after="0" w:line="240" w:lineRule="auto"/>
              <w:jc w:val="center"/>
              <w:rPr>
                <w:rFonts w:ascii="Arial" w:hAnsi="Arial" w:cs="Arial"/>
              </w:rPr>
            </w:pPr>
            <w:r>
              <w:rPr>
                <w:rFonts w:ascii="Century Gothic" w:hAnsi="Century Gothic"/>
                <w:sz w:val="20"/>
                <w:szCs w:val="20"/>
              </w:rPr>
              <w:t>3</w:t>
            </w:r>
          </w:p>
        </w:tc>
        <w:tc>
          <w:tcPr>
            <w:tcW w:w="720" w:type="dxa"/>
            <w:vAlign w:val="center"/>
          </w:tcPr>
          <w:p w14:paraId="6FE6341C" w14:textId="310B1A8A" w:rsidR="000628DC" w:rsidRDefault="000628DC" w:rsidP="000628DC">
            <w:pPr>
              <w:spacing w:after="0" w:line="240" w:lineRule="auto"/>
              <w:jc w:val="center"/>
              <w:rPr>
                <w:rFonts w:ascii="Arial" w:hAnsi="Arial" w:cs="Arial"/>
              </w:rPr>
            </w:pPr>
            <w:r>
              <w:rPr>
                <w:rFonts w:ascii="Century Gothic" w:hAnsi="Century Gothic"/>
                <w:sz w:val="20"/>
                <w:szCs w:val="20"/>
              </w:rPr>
              <w:t>M-F</w:t>
            </w:r>
          </w:p>
        </w:tc>
        <w:tc>
          <w:tcPr>
            <w:tcW w:w="900" w:type="dxa"/>
            <w:vAlign w:val="center"/>
          </w:tcPr>
          <w:p w14:paraId="6D6A0523" w14:textId="096221FF" w:rsidR="000628DC" w:rsidRDefault="000628DC" w:rsidP="000628DC">
            <w:pPr>
              <w:spacing w:after="0" w:line="240" w:lineRule="auto"/>
              <w:jc w:val="center"/>
              <w:rPr>
                <w:rFonts w:ascii="Arial" w:hAnsi="Arial" w:cs="Arial"/>
              </w:rPr>
            </w:pPr>
            <w:r>
              <w:rPr>
                <w:rFonts w:ascii="Century Gothic" w:hAnsi="Century Gothic"/>
                <w:sz w:val="20"/>
                <w:szCs w:val="20"/>
              </w:rPr>
              <w:t>1</w:t>
            </w:r>
          </w:p>
        </w:tc>
        <w:tc>
          <w:tcPr>
            <w:tcW w:w="1857" w:type="dxa"/>
            <w:vAlign w:val="bottom"/>
          </w:tcPr>
          <w:p w14:paraId="1754105F" w14:textId="2C7050B3" w:rsidR="000628DC" w:rsidRDefault="000628DC" w:rsidP="000628DC">
            <w:pPr>
              <w:spacing w:after="0" w:line="240" w:lineRule="auto"/>
              <w:rPr>
                <w:rFonts w:ascii="Arial" w:hAnsi="Arial" w:cs="Arial"/>
              </w:rPr>
            </w:pPr>
            <w:r>
              <w:rPr>
                <w:rFonts w:ascii="Century Gothic" w:hAnsi="Century Gothic"/>
                <w:sz w:val="20"/>
                <w:szCs w:val="20"/>
              </w:rPr>
              <w:t>BSBA-FM3</w:t>
            </w:r>
            <w:r w:rsidR="001E6435">
              <w:rPr>
                <w:rFonts w:ascii="Century Gothic" w:hAnsi="Century Gothic"/>
                <w:sz w:val="20"/>
                <w:szCs w:val="20"/>
              </w:rPr>
              <w:t>-</w:t>
            </w:r>
            <w:r>
              <w:rPr>
                <w:rFonts w:ascii="Century Gothic" w:hAnsi="Century Gothic"/>
                <w:sz w:val="20"/>
                <w:szCs w:val="20"/>
              </w:rPr>
              <w:t>1</w:t>
            </w:r>
          </w:p>
        </w:tc>
      </w:tr>
      <w:tr w:rsidR="000628DC" w14:paraId="42034CE1" w14:textId="77777777" w:rsidTr="000628DC">
        <w:trPr>
          <w:trHeight w:val="85"/>
        </w:trPr>
        <w:tc>
          <w:tcPr>
            <w:tcW w:w="1275" w:type="dxa"/>
            <w:vAlign w:val="bottom"/>
          </w:tcPr>
          <w:p w14:paraId="7CCE78C2" w14:textId="7AC6546E" w:rsidR="000628DC" w:rsidRDefault="000628DC" w:rsidP="000628DC">
            <w:pPr>
              <w:spacing w:after="0" w:line="240" w:lineRule="auto"/>
              <w:rPr>
                <w:rFonts w:ascii="Arial" w:hAnsi="Arial" w:cs="Arial"/>
              </w:rPr>
            </w:pPr>
            <w:r>
              <w:rPr>
                <w:rFonts w:ascii="Century Gothic" w:hAnsi="Century Gothic"/>
                <w:sz w:val="20"/>
                <w:szCs w:val="20"/>
              </w:rPr>
              <w:t>9-10am</w:t>
            </w:r>
          </w:p>
        </w:tc>
        <w:tc>
          <w:tcPr>
            <w:tcW w:w="1350" w:type="dxa"/>
          </w:tcPr>
          <w:p w14:paraId="17FBA630" w14:textId="4F274875" w:rsidR="000628DC" w:rsidRDefault="000628DC" w:rsidP="000628DC">
            <w:pPr>
              <w:spacing w:after="0" w:line="240" w:lineRule="auto"/>
              <w:rPr>
                <w:rFonts w:ascii="Arial" w:hAnsi="Arial" w:cs="Arial"/>
              </w:rPr>
            </w:pPr>
            <w:r>
              <w:rPr>
                <w:rFonts w:ascii="Century Gothic" w:hAnsi="Century Gothic"/>
                <w:color w:val="000000"/>
                <w:spacing w:val="-2"/>
                <w:sz w:val="20"/>
                <w:szCs w:val="20"/>
              </w:rPr>
              <w:t>FM105</w:t>
            </w:r>
          </w:p>
        </w:tc>
        <w:tc>
          <w:tcPr>
            <w:tcW w:w="4343" w:type="dxa"/>
          </w:tcPr>
          <w:p w14:paraId="2C232EB8" w14:textId="5733322E" w:rsidR="000628DC" w:rsidRPr="001F42FB" w:rsidRDefault="000628DC" w:rsidP="000628DC">
            <w:pPr>
              <w:spacing w:after="0" w:line="240" w:lineRule="auto"/>
              <w:rPr>
                <w:rFonts w:ascii="Arial Narrow" w:hAnsi="Arial Narrow" w:cs="Arial"/>
                <w:sz w:val="20"/>
                <w:szCs w:val="20"/>
              </w:rPr>
            </w:pPr>
            <w:r>
              <w:rPr>
                <w:rFonts w:ascii="Century Gothic" w:hAnsi="Century Gothic"/>
                <w:color w:val="000000"/>
                <w:sz w:val="20"/>
                <w:szCs w:val="20"/>
              </w:rPr>
              <w:t>INVESTMENT &amp; PORTFOLIO MANAGEMENT</w:t>
            </w:r>
          </w:p>
        </w:tc>
        <w:tc>
          <w:tcPr>
            <w:tcW w:w="900" w:type="dxa"/>
            <w:vAlign w:val="center"/>
          </w:tcPr>
          <w:p w14:paraId="5CC413EC" w14:textId="7369FAB1" w:rsidR="000628DC" w:rsidRDefault="000628DC" w:rsidP="000628DC">
            <w:pPr>
              <w:spacing w:after="0" w:line="240" w:lineRule="auto"/>
              <w:jc w:val="center"/>
              <w:rPr>
                <w:rFonts w:ascii="Arial" w:hAnsi="Arial" w:cs="Arial"/>
              </w:rPr>
            </w:pPr>
            <w:r>
              <w:rPr>
                <w:rFonts w:ascii="Century Gothic" w:hAnsi="Century Gothic"/>
                <w:sz w:val="20"/>
                <w:szCs w:val="20"/>
              </w:rPr>
              <w:t>3</w:t>
            </w:r>
          </w:p>
        </w:tc>
        <w:tc>
          <w:tcPr>
            <w:tcW w:w="720" w:type="dxa"/>
            <w:vAlign w:val="center"/>
          </w:tcPr>
          <w:p w14:paraId="693D1EB9" w14:textId="33C8F0FE" w:rsidR="000628DC" w:rsidRDefault="000628DC" w:rsidP="000628DC">
            <w:pPr>
              <w:spacing w:after="0" w:line="240" w:lineRule="auto"/>
              <w:jc w:val="center"/>
              <w:rPr>
                <w:rFonts w:ascii="Arial" w:hAnsi="Arial" w:cs="Arial"/>
              </w:rPr>
            </w:pPr>
            <w:r>
              <w:rPr>
                <w:rFonts w:ascii="Century Gothic" w:hAnsi="Century Gothic"/>
                <w:sz w:val="20"/>
                <w:szCs w:val="20"/>
              </w:rPr>
              <w:t>M-F</w:t>
            </w:r>
          </w:p>
        </w:tc>
        <w:tc>
          <w:tcPr>
            <w:tcW w:w="900" w:type="dxa"/>
            <w:vAlign w:val="center"/>
          </w:tcPr>
          <w:p w14:paraId="68D07ED0" w14:textId="1E0CB307" w:rsidR="000628DC" w:rsidRDefault="000628DC" w:rsidP="000628DC">
            <w:pPr>
              <w:spacing w:after="0" w:line="240" w:lineRule="auto"/>
              <w:jc w:val="center"/>
              <w:rPr>
                <w:rFonts w:ascii="Arial" w:hAnsi="Arial" w:cs="Arial"/>
              </w:rPr>
            </w:pPr>
            <w:r>
              <w:rPr>
                <w:rFonts w:ascii="Century Gothic" w:hAnsi="Century Gothic"/>
                <w:sz w:val="20"/>
                <w:szCs w:val="20"/>
              </w:rPr>
              <w:t>1</w:t>
            </w:r>
          </w:p>
        </w:tc>
        <w:tc>
          <w:tcPr>
            <w:tcW w:w="1857" w:type="dxa"/>
            <w:vAlign w:val="bottom"/>
          </w:tcPr>
          <w:p w14:paraId="219DE913" w14:textId="2A11A832" w:rsidR="000628DC" w:rsidRDefault="000628DC" w:rsidP="000628DC">
            <w:pPr>
              <w:spacing w:after="0" w:line="240" w:lineRule="auto"/>
              <w:rPr>
                <w:rFonts w:ascii="Arial" w:hAnsi="Arial" w:cs="Arial"/>
              </w:rPr>
            </w:pPr>
            <w:r>
              <w:rPr>
                <w:rFonts w:ascii="Century Gothic" w:hAnsi="Century Gothic"/>
                <w:sz w:val="20"/>
                <w:szCs w:val="20"/>
              </w:rPr>
              <w:t>BSBA-FM3 BLCK1</w:t>
            </w:r>
          </w:p>
        </w:tc>
      </w:tr>
      <w:tr w:rsidR="000628DC" w14:paraId="7A9D1A3A" w14:textId="77777777" w:rsidTr="000628DC">
        <w:trPr>
          <w:trHeight w:val="85"/>
        </w:trPr>
        <w:tc>
          <w:tcPr>
            <w:tcW w:w="1275" w:type="dxa"/>
            <w:vAlign w:val="bottom"/>
          </w:tcPr>
          <w:p w14:paraId="13A91873" w14:textId="00BFA491" w:rsidR="000628DC" w:rsidRDefault="000628DC" w:rsidP="000628DC">
            <w:pPr>
              <w:spacing w:after="0" w:line="240" w:lineRule="auto"/>
              <w:rPr>
                <w:rFonts w:ascii="Arial" w:hAnsi="Arial" w:cs="Arial"/>
              </w:rPr>
            </w:pPr>
            <w:r>
              <w:rPr>
                <w:rFonts w:ascii="Century Gothic" w:hAnsi="Century Gothic"/>
                <w:sz w:val="20"/>
                <w:szCs w:val="20"/>
              </w:rPr>
              <w:t>11-12am</w:t>
            </w:r>
          </w:p>
        </w:tc>
        <w:tc>
          <w:tcPr>
            <w:tcW w:w="1350" w:type="dxa"/>
            <w:vAlign w:val="center"/>
          </w:tcPr>
          <w:p w14:paraId="591BBCE8" w14:textId="021DFC37" w:rsidR="000628DC" w:rsidRDefault="000628DC" w:rsidP="000628DC">
            <w:pPr>
              <w:spacing w:after="0" w:line="240" w:lineRule="auto"/>
              <w:rPr>
                <w:rFonts w:ascii="Arial" w:hAnsi="Arial" w:cs="Arial"/>
                <w:sz w:val="18"/>
                <w:szCs w:val="18"/>
              </w:rPr>
            </w:pPr>
            <w:r>
              <w:rPr>
                <w:rFonts w:ascii="Century Gothic" w:hAnsi="Century Gothic" w:cs="Arial"/>
                <w:color w:val="000000"/>
                <w:sz w:val="20"/>
                <w:szCs w:val="20"/>
                <w:lang w:eastAsia="en-PH"/>
              </w:rPr>
              <w:t>FS</w:t>
            </w:r>
          </w:p>
        </w:tc>
        <w:tc>
          <w:tcPr>
            <w:tcW w:w="4343" w:type="dxa"/>
            <w:vAlign w:val="center"/>
          </w:tcPr>
          <w:p w14:paraId="182AF4EA" w14:textId="5DCC068A" w:rsidR="000628DC" w:rsidRPr="001F42FB" w:rsidRDefault="000628DC" w:rsidP="000628DC">
            <w:pPr>
              <w:spacing w:after="0" w:line="240" w:lineRule="auto"/>
              <w:rPr>
                <w:rFonts w:ascii="Arial Narrow" w:hAnsi="Arial Narrow" w:cs="Arial"/>
                <w:sz w:val="20"/>
                <w:szCs w:val="20"/>
              </w:rPr>
            </w:pPr>
            <w:r>
              <w:rPr>
                <w:rFonts w:ascii="Century Gothic" w:hAnsi="Century Gothic" w:cs="Arial"/>
                <w:color w:val="000000"/>
                <w:sz w:val="20"/>
                <w:szCs w:val="20"/>
                <w:lang w:eastAsia="en-PH"/>
              </w:rPr>
              <w:t>FEASIBILITY STUDY</w:t>
            </w:r>
          </w:p>
        </w:tc>
        <w:tc>
          <w:tcPr>
            <w:tcW w:w="900" w:type="dxa"/>
            <w:vAlign w:val="center"/>
          </w:tcPr>
          <w:p w14:paraId="43026650" w14:textId="323969E9" w:rsidR="000628DC" w:rsidRDefault="000628DC" w:rsidP="000628DC">
            <w:pPr>
              <w:spacing w:after="0" w:line="240" w:lineRule="auto"/>
              <w:jc w:val="center"/>
              <w:rPr>
                <w:rFonts w:ascii="Arial" w:hAnsi="Arial" w:cs="Arial"/>
              </w:rPr>
            </w:pPr>
            <w:r>
              <w:rPr>
                <w:rFonts w:ascii="Century Gothic" w:hAnsi="Century Gothic"/>
                <w:sz w:val="20"/>
                <w:szCs w:val="20"/>
              </w:rPr>
              <w:t>3</w:t>
            </w:r>
          </w:p>
        </w:tc>
        <w:tc>
          <w:tcPr>
            <w:tcW w:w="720" w:type="dxa"/>
            <w:vAlign w:val="center"/>
          </w:tcPr>
          <w:p w14:paraId="4E1BD278" w14:textId="3B6948E0" w:rsidR="000628DC" w:rsidRDefault="000628DC" w:rsidP="000628DC">
            <w:pPr>
              <w:spacing w:after="0" w:line="240" w:lineRule="auto"/>
              <w:jc w:val="center"/>
              <w:rPr>
                <w:rFonts w:ascii="Arial" w:hAnsi="Arial" w:cs="Arial"/>
              </w:rPr>
            </w:pPr>
            <w:r>
              <w:rPr>
                <w:rFonts w:ascii="Century Gothic" w:hAnsi="Century Gothic"/>
                <w:sz w:val="20"/>
                <w:szCs w:val="20"/>
              </w:rPr>
              <w:t>M-F</w:t>
            </w:r>
          </w:p>
        </w:tc>
        <w:tc>
          <w:tcPr>
            <w:tcW w:w="900" w:type="dxa"/>
            <w:vAlign w:val="center"/>
          </w:tcPr>
          <w:p w14:paraId="1C662368" w14:textId="747D8F7B" w:rsidR="000628DC" w:rsidRDefault="000628DC" w:rsidP="000628DC">
            <w:pPr>
              <w:spacing w:after="0" w:line="240" w:lineRule="auto"/>
              <w:jc w:val="center"/>
              <w:rPr>
                <w:rFonts w:ascii="Arial" w:hAnsi="Arial" w:cs="Arial"/>
              </w:rPr>
            </w:pPr>
            <w:r>
              <w:rPr>
                <w:rFonts w:ascii="Century Gothic" w:hAnsi="Century Gothic"/>
                <w:sz w:val="20"/>
                <w:szCs w:val="20"/>
              </w:rPr>
              <w:t>1</w:t>
            </w:r>
          </w:p>
        </w:tc>
        <w:tc>
          <w:tcPr>
            <w:tcW w:w="1857" w:type="dxa"/>
            <w:vAlign w:val="bottom"/>
          </w:tcPr>
          <w:p w14:paraId="15691025" w14:textId="5AC58D51" w:rsidR="000628DC" w:rsidRDefault="000628DC" w:rsidP="000628DC">
            <w:pPr>
              <w:spacing w:after="0" w:line="240" w:lineRule="auto"/>
              <w:rPr>
                <w:rFonts w:ascii="Arial" w:hAnsi="Arial" w:cs="Arial"/>
              </w:rPr>
            </w:pPr>
            <w:r>
              <w:rPr>
                <w:rFonts w:ascii="Century Gothic" w:hAnsi="Century Gothic"/>
                <w:sz w:val="20"/>
                <w:szCs w:val="20"/>
              </w:rPr>
              <w:t>BSBA-FM4 BLCK1</w:t>
            </w:r>
          </w:p>
        </w:tc>
      </w:tr>
      <w:tr w:rsidR="000628DC" w14:paraId="1756B636" w14:textId="77777777" w:rsidTr="000628DC">
        <w:trPr>
          <w:trHeight w:val="85"/>
        </w:trPr>
        <w:tc>
          <w:tcPr>
            <w:tcW w:w="1275" w:type="dxa"/>
            <w:vAlign w:val="bottom"/>
          </w:tcPr>
          <w:p w14:paraId="2317D8A1" w14:textId="77DCECD1" w:rsidR="000628DC" w:rsidRDefault="000628DC" w:rsidP="000628DC">
            <w:pPr>
              <w:spacing w:after="0" w:line="240" w:lineRule="auto"/>
              <w:rPr>
                <w:rFonts w:ascii="Arial" w:hAnsi="Arial" w:cs="Arial"/>
              </w:rPr>
            </w:pPr>
            <w:r>
              <w:rPr>
                <w:rFonts w:ascii="Century Gothic" w:hAnsi="Century Gothic"/>
                <w:sz w:val="20"/>
                <w:szCs w:val="20"/>
              </w:rPr>
              <w:t>1-2pm</w:t>
            </w:r>
          </w:p>
        </w:tc>
        <w:tc>
          <w:tcPr>
            <w:tcW w:w="1350" w:type="dxa"/>
          </w:tcPr>
          <w:p w14:paraId="64DE64B0" w14:textId="55CFDEC7" w:rsidR="000628DC" w:rsidRDefault="000628DC" w:rsidP="000628DC">
            <w:pPr>
              <w:spacing w:after="0" w:line="240" w:lineRule="auto"/>
              <w:rPr>
                <w:rFonts w:ascii="Arial" w:hAnsi="Arial" w:cs="Arial"/>
                <w:color w:val="000000"/>
                <w:sz w:val="20"/>
                <w:szCs w:val="20"/>
              </w:rPr>
            </w:pPr>
            <w:r>
              <w:rPr>
                <w:rFonts w:ascii="Century Gothic" w:hAnsi="Century Gothic"/>
                <w:color w:val="000000"/>
                <w:spacing w:val="-2"/>
                <w:sz w:val="20"/>
                <w:szCs w:val="20"/>
              </w:rPr>
              <w:t>FM104</w:t>
            </w:r>
          </w:p>
        </w:tc>
        <w:tc>
          <w:tcPr>
            <w:tcW w:w="4343" w:type="dxa"/>
          </w:tcPr>
          <w:p w14:paraId="42C9A9BA" w14:textId="472D3FEC" w:rsidR="000628DC" w:rsidRPr="001F42FB" w:rsidRDefault="000628DC" w:rsidP="000628DC">
            <w:pPr>
              <w:spacing w:after="0" w:line="240" w:lineRule="auto"/>
              <w:rPr>
                <w:rFonts w:ascii="Arial Narrow" w:hAnsi="Arial Narrow" w:cs="Arial"/>
                <w:color w:val="000000"/>
                <w:sz w:val="20"/>
                <w:szCs w:val="20"/>
              </w:rPr>
            </w:pPr>
            <w:r>
              <w:rPr>
                <w:rFonts w:ascii="Century Gothic" w:hAnsi="Century Gothic"/>
                <w:color w:val="000000"/>
                <w:sz w:val="20"/>
                <w:szCs w:val="20"/>
              </w:rPr>
              <w:t>MONETARY POLICY &amp; CULTURAL BANKING</w:t>
            </w:r>
          </w:p>
        </w:tc>
        <w:tc>
          <w:tcPr>
            <w:tcW w:w="900" w:type="dxa"/>
            <w:vAlign w:val="center"/>
          </w:tcPr>
          <w:p w14:paraId="4D810CBA" w14:textId="6E1C939B" w:rsidR="000628DC" w:rsidRDefault="000628DC" w:rsidP="000628DC">
            <w:pPr>
              <w:spacing w:after="0" w:line="240" w:lineRule="auto"/>
              <w:jc w:val="center"/>
              <w:rPr>
                <w:rFonts w:ascii="Arial" w:hAnsi="Arial" w:cs="Arial"/>
              </w:rPr>
            </w:pPr>
            <w:r>
              <w:rPr>
                <w:rFonts w:ascii="Century Gothic" w:hAnsi="Century Gothic"/>
                <w:sz w:val="20"/>
                <w:szCs w:val="20"/>
              </w:rPr>
              <w:t>3</w:t>
            </w:r>
          </w:p>
        </w:tc>
        <w:tc>
          <w:tcPr>
            <w:tcW w:w="720" w:type="dxa"/>
            <w:vAlign w:val="center"/>
          </w:tcPr>
          <w:p w14:paraId="6AD21256" w14:textId="124EEB2B" w:rsidR="000628DC" w:rsidRDefault="000628DC" w:rsidP="000628DC">
            <w:pPr>
              <w:spacing w:after="0" w:line="240" w:lineRule="auto"/>
              <w:jc w:val="center"/>
              <w:rPr>
                <w:rFonts w:ascii="Arial" w:hAnsi="Arial" w:cs="Arial"/>
              </w:rPr>
            </w:pPr>
            <w:r>
              <w:rPr>
                <w:rFonts w:ascii="Century Gothic" w:hAnsi="Century Gothic"/>
                <w:sz w:val="20"/>
                <w:szCs w:val="20"/>
              </w:rPr>
              <w:t>M-F</w:t>
            </w:r>
          </w:p>
        </w:tc>
        <w:tc>
          <w:tcPr>
            <w:tcW w:w="900" w:type="dxa"/>
            <w:vAlign w:val="center"/>
          </w:tcPr>
          <w:p w14:paraId="1816541F" w14:textId="403DAD29" w:rsidR="000628DC" w:rsidRDefault="000628DC" w:rsidP="000628DC">
            <w:pPr>
              <w:spacing w:after="0" w:line="240" w:lineRule="auto"/>
              <w:jc w:val="center"/>
              <w:rPr>
                <w:rFonts w:ascii="Arial" w:hAnsi="Arial" w:cs="Arial"/>
              </w:rPr>
            </w:pPr>
            <w:r>
              <w:rPr>
                <w:rFonts w:ascii="Century Gothic" w:hAnsi="Century Gothic"/>
                <w:sz w:val="20"/>
                <w:szCs w:val="20"/>
              </w:rPr>
              <w:t>1</w:t>
            </w:r>
          </w:p>
        </w:tc>
        <w:tc>
          <w:tcPr>
            <w:tcW w:w="1857" w:type="dxa"/>
            <w:vAlign w:val="bottom"/>
          </w:tcPr>
          <w:p w14:paraId="2BA5EBE0" w14:textId="7B57E714" w:rsidR="000628DC" w:rsidRDefault="000628DC" w:rsidP="000628DC">
            <w:pPr>
              <w:spacing w:after="0" w:line="240" w:lineRule="auto"/>
              <w:rPr>
                <w:rFonts w:ascii="Arial" w:hAnsi="Arial" w:cs="Arial"/>
              </w:rPr>
            </w:pPr>
            <w:r>
              <w:rPr>
                <w:rFonts w:ascii="Century Gothic" w:hAnsi="Century Gothic"/>
                <w:sz w:val="20"/>
                <w:szCs w:val="20"/>
              </w:rPr>
              <w:t>BSBA-FM3 BLCK2</w:t>
            </w:r>
          </w:p>
        </w:tc>
      </w:tr>
      <w:tr w:rsidR="000628DC" w14:paraId="673F3994" w14:textId="77777777" w:rsidTr="000628DC">
        <w:trPr>
          <w:trHeight w:val="85"/>
        </w:trPr>
        <w:tc>
          <w:tcPr>
            <w:tcW w:w="1275" w:type="dxa"/>
            <w:vAlign w:val="bottom"/>
          </w:tcPr>
          <w:p w14:paraId="4EB3971F" w14:textId="4EC0DAC7" w:rsidR="000628DC" w:rsidRDefault="000628DC" w:rsidP="000628DC">
            <w:pPr>
              <w:spacing w:after="0" w:line="240" w:lineRule="auto"/>
              <w:rPr>
                <w:rFonts w:ascii="Arial" w:hAnsi="Arial" w:cs="Arial"/>
              </w:rPr>
            </w:pPr>
            <w:r>
              <w:rPr>
                <w:rFonts w:ascii="Century Gothic" w:hAnsi="Century Gothic"/>
                <w:sz w:val="20"/>
                <w:szCs w:val="20"/>
              </w:rPr>
              <w:t>2-3pm</w:t>
            </w:r>
          </w:p>
        </w:tc>
        <w:tc>
          <w:tcPr>
            <w:tcW w:w="1350" w:type="dxa"/>
          </w:tcPr>
          <w:p w14:paraId="5AB952C2" w14:textId="2E4BEF6F" w:rsidR="000628DC" w:rsidRDefault="000628DC" w:rsidP="000628DC">
            <w:pPr>
              <w:spacing w:after="0" w:line="240" w:lineRule="auto"/>
              <w:rPr>
                <w:rFonts w:ascii="Arial Narrow" w:hAnsi="Arial Narrow"/>
                <w:color w:val="000000"/>
                <w:sz w:val="24"/>
                <w:szCs w:val="24"/>
              </w:rPr>
            </w:pPr>
            <w:r>
              <w:rPr>
                <w:rFonts w:ascii="Century Gothic" w:hAnsi="Century Gothic"/>
                <w:color w:val="000000"/>
                <w:spacing w:val="-2"/>
                <w:sz w:val="20"/>
                <w:szCs w:val="20"/>
              </w:rPr>
              <w:t>FM105</w:t>
            </w:r>
          </w:p>
        </w:tc>
        <w:tc>
          <w:tcPr>
            <w:tcW w:w="4343" w:type="dxa"/>
          </w:tcPr>
          <w:p w14:paraId="12A8B5CB" w14:textId="0ECA155D" w:rsidR="000628DC" w:rsidRPr="001F42FB" w:rsidRDefault="000628DC" w:rsidP="000628DC">
            <w:pPr>
              <w:spacing w:after="0" w:line="240" w:lineRule="auto"/>
              <w:rPr>
                <w:rFonts w:ascii="Arial Narrow" w:hAnsi="Arial Narrow" w:cs="Arial"/>
                <w:sz w:val="20"/>
                <w:szCs w:val="20"/>
              </w:rPr>
            </w:pPr>
            <w:r>
              <w:rPr>
                <w:rFonts w:ascii="Century Gothic" w:hAnsi="Century Gothic"/>
                <w:color w:val="000000"/>
                <w:sz w:val="20"/>
                <w:szCs w:val="20"/>
              </w:rPr>
              <w:t>INVESTMENT &amp; PORTFOLIO MANAGEMENT</w:t>
            </w:r>
          </w:p>
        </w:tc>
        <w:tc>
          <w:tcPr>
            <w:tcW w:w="900" w:type="dxa"/>
            <w:vAlign w:val="center"/>
          </w:tcPr>
          <w:p w14:paraId="6D52F400" w14:textId="64016EE7" w:rsidR="000628DC" w:rsidRDefault="000628DC" w:rsidP="000628DC">
            <w:pPr>
              <w:spacing w:after="0" w:line="240" w:lineRule="auto"/>
              <w:jc w:val="center"/>
              <w:rPr>
                <w:rFonts w:ascii="Arial" w:hAnsi="Arial" w:cs="Arial"/>
              </w:rPr>
            </w:pPr>
            <w:r>
              <w:rPr>
                <w:rFonts w:ascii="Century Gothic" w:hAnsi="Century Gothic"/>
                <w:sz w:val="20"/>
                <w:szCs w:val="20"/>
              </w:rPr>
              <w:t>3</w:t>
            </w:r>
          </w:p>
        </w:tc>
        <w:tc>
          <w:tcPr>
            <w:tcW w:w="720" w:type="dxa"/>
            <w:vAlign w:val="center"/>
          </w:tcPr>
          <w:p w14:paraId="22679A3D" w14:textId="2F3BDC8F" w:rsidR="000628DC" w:rsidRDefault="000628DC" w:rsidP="000628DC">
            <w:pPr>
              <w:spacing w:after="0" w:line="240" w:lineRule="auto"/>
              <w:jc w:val="center"/>
              <w:rPr>
                <w:rFonts w:ascii="Arial" w:hAnsi="Arial" w:cs="Arial"/>
              </w:rPr>
            </w:pPr>
            <w:r>
              <w:rPr>
                <w:rFonts w:ascii="Century Gothic" w:hAnsi="Century Gothic"/>
                <w:sz w:val="20"/>
                <w:szCs w:val="20"/>
              </w:rPr>
              <w:t>M-F</w:t>
            </w:r>
          </w:p>
        </w:tc>
        <w:tc>
          <w:tcPr>
            <w:tcW w:w="900" w:type="dxa"/>
            <w:vAlign w:val="center"/>
          </w:tcPr>
          <w:p w14:paraId="7B94E1E9" w14:textId="781BE37C" w:rsidR="000628DC" w:rsidRDefault="000628DC" w:rsidP="000628DC">
            <w:pPr>
              <w:spacing w:after="0" w:line="240" w:lineRule="auto"/>
              <w:jc w:val="center"/>
              <w:rPr>
                <w:rFonts w:ascii="Arial" w:hAnsi="Arial" w:cs="Arial"/>
              </w:rPr>
            </w:pPr>
            <w:r>
              <w:rPr>
                <w:rFonts w:ascii="Century Gothic" w:hAnsi="Century Gothic"/>
                <w:sz w:val="20"/>
                <w:szCs w:val="20"/>
              </w:rPr>
              <w:t>1</w:t>
            </w:r>
          </w:p>
        </w:tc>
        <w:tc>
          <w:tcPr>
            <w:tcW w:w="1857" w:type="dxa"/>
            <w:vAlign w:val="bottom"/>
          </w:tcPr>
          <w:p w14:paraId="19AB99FD" w14:textId="6796E10F" w:rsidR="000628DC" w:rsidRDefault="000628DC" w:rsidP="000628DC">
            <w:pPr>
              <w:spacing w:after="0" w:line="240" w:lineRule="auto"/>
              <w:rPr>
                <w:rFonts w:ascii="Arial" w:hAnsi="Arial" w:cs="Arial"/>
              </w:rPr>
            </w:pPr>
            <w:r>
              <w:rPr>
                <w:rFonts w:ascii="Century Gothic" w:hAnsi="Century Gothic"/>
                <w:sz w:val="20"/>
                <w:szCs w:val="20"/>
              </w:rPr>
              <w:t>BSBA-FM3 BLCK2</w:t>
            </w:r>
          </w:p>
        </w:tc>
      </w:tr>
      <w:tr w:rsidR="000628DC" w14:paraId="44B2A58A" w14:textId="77777777" w:rsidTr="000628DC">
        <w:trPr>
          <w:trHeight w:val="85"/>
        </w:trPr>
        <w:tc>
          <w:tcPr>
            <w:tcW w:w="1275" w:type="dxa"/>
            <w:vAlign w:val="bottom"/>
          </w:tcPr>
          <w:p w14:paraId="7DA8F708" w14:textId="6449E61A" w:rsidR="000628DC" w:rsidRDefault="000628DC" w:rsidP="000628DC">
            <w:pPr>
              <w:spacing w:after="0" w:line="240" w:lineRule="auto"/>
              <w:rPr>
                <w:rFonts w:ascii="Arial" w:hAnsi="Arial" w:cs="Arial"/>
              </w:rPr>
            </w:pPr>
            <w:r>
              <w:rPr>
                <w:rFonts w:ascii="Century Gothic" w:hAnsi="Century Gothic"/>
                <w:sz w:val="20"/>
                <w:szCs w:val="20"/>
              </w:rPr>
              <w:t>4-5pm</w:t>
            </w:r>
          </w:p>
        </w:tc>
        <w:tc>
          <w:tcPr>
            <w:tcW w:w="1350" w:type="dxa"/>
            <w:vAlign w:val="center"/>
          </w:tcPr>
          <w:p w14:paraId="5619DAE3" w14:textId="5734AED5" w:rsidR="000628DC" w:rsidRDefault="000628DC" w:rsidP="000628DC">
            <w:pPr>
              <w:spacing w:after="0" w:line="240" w:lineRule="auto"/>
              <w:rPr>
                <w:rFonts w:ascii="Arial Narrow" w:hAnsi="Arial Narrow"/>
                <w:color w:val="000000"/>
                <w:sz w:val="24"/>
                <w:szCs w:val="24"/>
              </w:rPr>
            </w:pPr>
            <w:r>
              <w:rPr>
                <w:rFonts w:ascii="Century Gothic" w:hAnsi="Century Gothic" w:cs="Arial"/>
                <w:color w:val="000000"/>
                <w:sz w:val="20"/>
                <w:szCs w:val="20"/>
                <w:lang w:eastAsia="en-PH"/>
              </w:rPr>
              <w:t>FS</w:t>
            </w:r>
          </w:p>
        </w:tc>
        <w:tc>
          <w:tcPr>
            <w:tcW w:w="4343" w:type="dxa"/>
            <w:vAlign w:val="center"/>
          </w:tcPr>
          <w:p w14:paraId="38EF2B21" w14:textId="4F3B5294" w:rsidR="000628DC" w:rsidRPr="001F42FB" w:rsidRDefault="000628DC" w:rsidP="000628DC">
            <w:pPr>
              <w:spacing w:after="0" w:line="240" w:lineRule="auto"/>
              <w:rPr>
                <w:rFonts w:ascii="Arial Narrow" w:hAnsi="Arial Narrow" w:cs="Arial"/>
                <w:sz w:val="20"/>
                <w:szCs w:val="20"/>
              </w:rPr>
            </w:pPr>
            <w:r>
              <w:rPr>
                <w:rFonts w:ascii="Century Gothic" w:hAnsi="Century Gothic" w:cs="Arial"/>
                <w:color w:val="000000"/>
                <w:sz w:val="20"/>
                <w:szCs w:val="20"/>
                <w:lang w:eastAsia="en-PH"/>
              </w:rPr>
              <w:t>FEASIBILITY STUDY</w:t>
            </w:r>
          </w:p>
        </w:tc>
        <w:tc>
          <w:tcPr>
            <w:tcW w:w="900" w:type="dxa"/>
            <w:vAlign w:val="center"/>
          </w:tcPr>
          <w:p w14:paraId="4A5663B5" w14:textId="5880BEEE" w:rsidR="000628DC" w:rsidRDefault="000628DC" w:rsidP="000628DC">
            <w:pPr>
              <w:spacing w:after="0" w:line="240" w:lineRule="auto"/>
              <w:jc w:val="center"/>
              <w:rPr>
                <w:rFonts w:ascii="Arial" w:hAnsi="Arial" w:cs="Arial"/>
              </w:rPr>
            </w:pPr>
            <w:r>
              <w:rPr>
                <w:rFonts w:ascii="Century Gothic" w:hAnsi="Century Gothic"/>
                <w:sz w:val="20"/>
                <w:szCs w:val="20"/>
              </w:rPr>
              <w:t>3</w:t>
            </w:r>
          </w:p>
        </w:tc>
        <w:tc>
          <w:tcPr>
            <w:tcW w:w="720" w:type="dxa"/>
            <w:vAlign w:val="center"/>
          </w:tcPr>
          <w:p w14:paraId="6F3C04F9" w14:textId="7A44024C" w:rsidR="000628DC" w:rsidRDefault="000628DC" w:rsidP="000628DC">
            <w:pPr>
              <w:spacing w:after="0" w:line="240" w:lineRule="auto"/>
              <w:jc w:val="center"/>
              <w:rPr>
                <w:rFonts w:ascii="Arial" w:hAnsi="Arial" w:cs="Arial"/>
              </w:rPr>
            </w:pPr>
            <w:r>
              <w:rPr>
                <w:rFonts w:ascii="Century Gothic" w:hAnsi="Century Gothic"/>
                <w:sz w:val="20"/>
                <w:szCs w:val="20"/>
              </w:rPr>
              <w:t>M-F</w:t>
            </w:r>
          </w:p>
        </w:tc>
        <w:tc>
          <w:tcPr>
            <w:tcW w:w="900" w:type="dxa"/>
            <w:vAlign w:val="center"/>
          </w:tcPr>
          <w:p w14:paraId="6C97A5B6" w14:textId="43C4CFE1" w:rsidR="000628DC" w:rsidRDefault="000628DC" w:rsidP="000628DC">
            <w:pPr>
              <w:spacing w:after="0" w:line="240" w:lineRule="auto"/>
              <w:jc w:val="center"/>
              <w:rPr>
                <w:rFonts w:ascii="Arial" w:hAnsi="Arial" w:cs="Arial"/>
              </w:rPr>
            </w:pPr>
            <w:r>
              <w:rPr>
                <w:rFonts w:ascii="Century Gothic" w:hAnsi="Century Gothic"/>
                <w:sz w:val="20"/>
                <w:szCs w:val="20"/>
              </w:rPr>
              <w:t>1</w:t>
            </w:r>
          </w:p>
        </w:tc>
        <w:tc>
          <w:tcPr>
            <w:tcW w:w="1857" w:type="dxa"/>
            <w:vAlign w:val="bottom"/>
          </w:tcPr>
          <w:p w14:paraId="10BD2EA2" w14:textId="48560A1A" w:rsidR="000628DC" w:rsidRDefault="000628DC" w:rsidP="000628DC">
            <w:pPr>
              <w:spacing w:after="0" w:line="240" w:lineRule="auto"/>
              <w:rPr>
                <w:rFonts w:ascii="Arial" w:hAnsi="Arial" w:cs="Arial"/>
              </w:rPr>
            </w:pPr>
            <w:r>
              <w:rPr>
                <w:rFonts w:ascii="Century Gothic" w:hAnsi="Century Gothic"/>
                <w:sz w:val="20"/>
                <w:szCs w:val="20"/>
              </w:rPr>
              <w:t>BSBA-FM4 BLCK2</w:t>
            </w:r>
          </w:p>
        </w:tc>
      </w:tr>
      <w:tr w:rsidR="000628DC" w14:paraId="602CBFF3" w14:textId="77777777" w:rsidTr="000628DC">
        <w:trPr>
          <w:trHeight w:val="85"/>
        </w:trPr>
        <w:tc>
          <w:tcPr>
            <w:tcW w:w="1275" w:type="dxa"/>
            <w:vAlign w:val="bottom"/>
          </w:tcPr>
          <w:p w14:paraId="7D372859" w14:textId="589C8B8C" w:rsidR="000628DC" w:rsidRDefault="000628DC" w:rsidP="000628DC">
            <w:pPr>
              <w:spacing w:after="0" w:line="240" w:lineRule="auto"/>
              <w:rPr>
                <w:rFonts w:ascii="Arial" w:hAnsi="Arial" w:cs="Arial"/>
              </w:rPr>
            </w:pPr>
            <w:r>
              <w:rPr>
                <w:rFonts w:ascii="Century Gothic" w:hAnsi="Century Gothic"/>
                <w:sz w:val="20"/>
                <w:szCs w:val="20"/>
              </w:rPr>
              <w:t>6-7eve</w:t>
            </w:r>
          </w:p>
        </w:tc>
        <w:tc>
          <w:tcPr>
            <w:tcW w:w="1350" w:type="dxa"/>
            <w:vAlign w:val="center"/>
          </w:tcPr>
          <w:p w14:paraId="4813D22C" w14:textId="58F5AEBB" w:rsidR="000628DC" w:rsidRDefault="000628DC" w:rsidP="000628DC">
            <w:pPr>
              <w:spacing w:after="0" w:line="240" w:lineRule="auto"/>
              <w:rPr>
                <w:rFonts w:ascii="Arial Narrow" w:hAnsi="Arial Narrow"/>
                <w:color w:val="000000"/>
                <w:sz w:val="24"/>
                <w:szCs w:val="24"/>
              </w:rPr>
            </w:pPr>
            <w:r>
              <w:rPr>
                <w:rFonts w:ascii="Century Gothic" w:hAnsi="Century Gothic" w:cs="Arial"/>
                <w:color w:val="000000"/>
                <w:sz w:val="20"/>
                <w:szCs w:val="20"/>
                <w:lang w:eastAsia="en-PH"/>
              </w:rPr>
              <w:t>FS</w:t>
            </w:r>
          </w:p>
        </w:tc>
        <w:tc>
          <w:tcPr>
            <w:tcW w:w="4343" w:type="dxa"/>
            <w:vAlign w:val="center"/>
          </w:tcPr>
          <w:p w14:paraId="3B72B4EE" w14:textId="160BE385" w:rsidR="000628DC" w:rsidRPr="001F42FB" w:rsidRDefault="000628DC" w:rsidP="000628DC">
            <w:pPr>
              <w:spacing w:after="0" w:line="240" w:lineRule="auto"/>
              <w:rPr>
                <w:rFonts w:ascii="Arial Narrow" w:hAnsi="Arial Narrow" w:cs="Arial"/>
                <w:sz w:val="20"/>
                <w:szCs w:val="20"/>
              </w:rPr>
            </w:pPr>
            <w:r>
              <w:rPr>
                <w:rFonts w:ascii="Century Gothic" w:hAnsi="Century Gothic" w:cs="Arial"/>
                <w:color w:val="000000"/>
                <w:sz w:val="20"/>
                <w:szCs w:val="20"/>
                <w:lang w:eastAsia="en-PH"/>
              </w:rPr>
              <w:t>FEASIBILITY STUDY</w:t>
            </w:r>
          </w:p>
        </w:tc>
        <w:tc>
          <w:tcPr>
            <w:tcW w:w="900" w:type="dxa"/>
            <w:vAlign w:val="center"/>
          </w:tcPr>
          <w:p w14:paraId="3A93EB39" w14:textId="413F70C3" w:rsidR="000628DC" w:rsidRDefault="000628DC" w:rsidP="000628DC">
            <w:pPr>
              <w:spacing w:after="0" w:line="240" w:lineRule="auto"/>
              <w:jc w:val="center"/>
              <w:rPr>
                <w:rFonts w:ascii="Arial" w:hAnsi="Arial" w:cs="Arial"/>
              </w:rPr>
            </w:pPr>
            <w:r>
              <w:rPr>
                <w:rFonts w:ascii="Century Gothic" w:hAnsi="Century Gothic"/>
                <w:sz w:val="20"/>
                <w:szCs w:val="20"/>
              </w:rPr>
              <w:t>3</w:t>
            </w:r>
          </w:p>
        </w:tc>
        <w:tc>
          <w:tcPr>
            <w:tcW w:w="720" w:type="dxa"/>
            <w:vAlign w:val="center"/>
          </w:tcPr>
          <w:p w14:paraId="57B3BE9A" w14:textId="594C96DD" w:rsidR="000628DC" w:rsidRDefault="000628DC" w:rsidP="000628DC">
            <w:pPr>
              <w:spacing w:after="0" w:line="240" w:lineRule="auto"/>
              <w:jc w:val="center"/>
              <w:rPr>
                <w:rFonts w:ascii="Arial" w:hAnsi="Arial" w:cs="Arial"/>
              </w:rPr>
            </w:pPr>
            <w:r>
              <w:rPr>
                <w:rFonts w:ascii="Century Gothic" w:hAnsi="Century Gothic"/>
                <w:sz w:val="20"/>
                <w:szCs w:val="20"/>
              </w:rPr>
              <w:t>M-F</w:t>
            </w:r>
          </w:p>
        </w:tc>
        <w:tc>
          <w:tcPr>
            <w:tcW w:w="900" w:type="dxa"/>
            <w:vAlign w:val="center"/>
          </w:tcPr>
          <w:p w14:paraId="25A3EC12" w14:textId="61576592" w:rsidR="000628DC" w:rsidRDefault="000628DC" w:rsidP="000628DC">
            <w:pPr>
              <w:spacing w:after="0" w:line="240" w:lineRule="auto"/>
              <w:jc w:val="center"/>
              <w:rPr>
                <w:rFonts w:ascii="Arial" w:hAnsi="Arial" w:cs="Arial"/>
              </w:rPr>
            </w:pPr>
            <w:r>
              <w:rPr>
                <w:rFonts w:ascii="Century Gothic" w:hAnsi="Century Gothic"/>
                <w:sz w:val="20"/>
                <w:szCs w:val="20"/>
              </w:rPr>
              <w:t>1</w:t>
            </w:r>
          </w:p>
        </w:tc>
        <w:tc>
          <w:tcPr>
            <w:tcW w:w="1857" w:type="dxa"/>
            <w:vAlign w:val="bottom"/>
          </w:tcPr>
          <w:p w14:paraId="1CA42504" w14:textId="358227A8" w:rsidR="000628DC" w:rsidRDefault="000628DC" w:rsidP="000628DC">
            <w:pPr>
              <w:spacing w:after="0" w:line="240" w:lineRule="auto"/>
              <w:rPr>
                <w:rFonts w:ascii="Arial" w:hAnsi="Arial" w:cs="Arial"/>
              </w:rPr>
            </w:pPr>
            <w:r>
              <w:rPr>
                <w:rFonts w:ascii="Century Gothic" w:hAnsi="Century Gothic"/>
                <w:sz w:val="20"/>
                <w:szCs w:val="20"/>
              </w:rPr>
              <w:t>BSBA-FM4 BLCK3</w:t>
            </w:r>
          </w:p>
        </w:tc>
      </w:tr>
      <w:tr w:rsidR="000628DC" w14:paraId="362DDAFD" w14:textId="77777777" w:rsidTr="001E6435">
        <w:trPr>
          <w:trHeight w:val="147"/>
        </w:trPr>
        <w:tc>
          <w:tcPr>
            <w:tcW w:w="1275" w:type="dxa"/>
            <w:shd w:val="clear" w:color="auto" w:fill="F2DBDB" w:themeFill="accent2" w:themeFillTint="33"/>
            <w:vAlign w:val="bottom"/>
          </w:tcPr>
          <w:p w14:paraId="527F3062" w14:textId="77777777" w:rsidR="000628DC" w:rsidRDefault="000628DC" w:rsidP="000628DC">
            <w:pPr>
              <w:pStyle w:val="ListParagraph"/>
              <w:spacing w:after="0" w:line="240" w:lineRule="auto"/>
              <w:ind w:left="0"/>
              <w:rPr>
                <w:rFonts w:ascii="Arial" w:hAnsi="Arial" w:cs="Arial"/>
              </w:rPr>
            </w:pPr>
          </w:p>
        </w:tc>
        <w:tc>
          <w:tcPr>
            <w:tcW w:w="1350" w:type="dxa"/>
            <w:shd w:val="clear" w:color="auto" w:fill="F2DBDB" w:themeFill="accent2" w:themeFillTint="33"/>
          </w:tcPr>
          <w:p w14:paraId="746FF58B" w14:textId="77777777" w:rsidR="000628DC" w:rsidRDefault="000628DC" w:rsidP="000628DC">
            <w:pPr>
              <w:pStyle w:val="ListParagraph"/>
              <w:spacing w:after="0" w:line="240" w:lineRule="auto"/>
              <w:ind w:left="0"/>
              <w:rPr>
                <w:rFonts w:ascii="Arial" w:hAnsi="Arial" w:cs="Arial"/>
              </w:rPr>
            </w:pPr>
          </w:p>
        </w:tc>
        <w:tc>
          <w:tcPr>
            <w:tcW w:w="4343" w:type="dxa"/>
            <w:shd w:val="clear" w:color="auto" w:fill="F2DBDB" w:themeFill="accent2" w:themeFillTint="33"/>
            <w:vAlign w:val="center"/>
          </w:tcPr>
          <w:p w14:paraId="062BBC74" w14:textId="77777777" w:rsidR="000628DC" w:rsidRDefault="000628DC" w:rsidP="000628DC">
            <w:pPr>
              <w:pStyle w:val="ListParagraph"/>
              <w:spacing w:after="0" w:line="240" w:lineRule="auto"/>
              <w:ind w:left="0"/>
              <w:rPr>
                <w:rFonts w:ascii="Arial" w:hAnsi="Arial" w:cs="Arial"/>
              </w:rPr>
            </w:pPr>
          </w:p>
        </w:tc>
        <w:tc>
          <w:tcPr>
            <w:tcW w:w="900" w:type="dxa"/>
            <w:shd w:val="clear" w:color="auto" w:fill="F2DBDB" w:themeFill="accent2" w:themeFillTint="33"/>
            <w:vAlign w:val="center"/>
          </w:tcPr>
          <w:p w14:paraId="56E9516E" w14:textId="77777777" w:rsidR="000628DC" w:rsidRDefault="000628DC" w:rsidP="000628DC">
            <w:pPr>
              <w:pStyle w:val="ListParagraph"/>
              <w:spacing w:after="0" w:line="240" w:lineRule="auto"/>
              <w:ind w:left="0"/>
              <w:jc w:val="center"/>
              <w:rPr>
                <w:rFonts w:ascii="Arial" w:hAnsi="Arial" w:cs="Arial"/>
              </w:rPr>
            </w:pPr>
          </w:p>
        </w:tc>
        <w:tc>
          <w:tcPr>
            <w:tcW w:w="720" w:type="dxa"/>
            <w:shd w:val="clear" w:color="auto" w:fill="F2DBDB" w:themeFill="accent2" w:themeFillTint="33"/>
            <w:vAlign w:val="center"/>
          </w:tcPr>
          <w:p w14:paraId="4FE5D801" w14:textId="77777777" w:rsidR="000628DC" w:rsidRDefault="000628DC" w:rsidP="000628DC">
            <w:pPr>
              <w:pStyle w:val="ListParagraph"/>
              <w:spacing w:after="0" w:line="240" w:lineRule="auto"/>
              <w:ind w:left="0"/>
              <w:jc w:val="center"/>
              <w:rPr>
                <w:rFonts w:ascii="Arial" w:hAnsi="Arial" w:cs="Arial"/>
              </w:rPr>
            </w:pPr>
          </w:p>
        </w:tc>
        <w:tc>
          <w:tcPr>
            <w:tcW w:w="900" w:type="dxa"/>
            <w:shd w:val="clear" w:color="auto" w:fill="F2DBDB" w:themeFill="accent2" w:themeFillTint="33"/>
            <w:vAlign w:val="center"/>
          </w:tcPr>
          <w:p w14:paraId="3F9C7F8C" w14:textId="77777777" w:rsidR="000628DC" w:rsidRDefault="000628DC" w:rsidP="000628DC">
            <w:pPr>
              <w:pStyle w:val="ListParagraph"/>
              <w:spacing w:after="0" w:line="240" w:lineRule="auto"/>
              <w:ind w:left="0"/>
              <w:jc w:val="center"/>
              <w:rPr>
                <w:rFonts w:ascii="Arial" w:hAnsi="Arial" w:cs="Arial"/>
              </w:rPr>
            </w:pPr>
          </w:p>
        </w:tc>
        <w:tc>
          <w:tcPr>
            <w:tcW w:w="1857" w:type="dxa"/>
            <w:shd w:val="clear" w:color="auto" w:fill="F2DBDB" w:themeFill="accent2" w:themeFillTint="33"/>
            <w:vAlign w:val="bottom"/>
          </w:tcPr>
          <w:p w14:paraId="71D5E7E3" w14:textId="77777777" w:rsidR="000628DC" w:rsidRDefault="000628DC" w:rsidP="000628DC">
            <w:pPr>
              <w:pStyle w:val="ListParagraph"/>
              <w:spacing w:after="0" w:line="240" w:lineRule="auto"/>
              <w:ind w:left="0"/>
              <w:rPr>
                <w:rFonts w:ascii="Arial" w:hAnsi="Arial" w:cs="Arial"/>
              </w:rPr>
            </w:pPr>
          </w:p>
        </w:tc>
      </w:tr>
      <w:tr w:rsidR="000628DC" w14:paraId="5181B3B0" w14:textId="77777777" w:rsidTr="000628DC">
        <w:trPr>
          <w:trHeight w:val="245"/>
        </w:trPr>
        <w:tc>
          <w:tcPr>
            <w:tcW w:w="1275" w:type="dxa"/>
            <w:vAlign w:val="bottom"/>
          </w:tcPr>
          <w:p w14:paraId="1836E891" w14:textId="6C412C4A" w:rsidR="000628DC" w:rsidRDefault="000628DC" w:rsidP="000628DC">
            <w:pPr>
              <w:pStyle w:val="ListParagraph"/>
              <w:spacing w:after="0" w:line="240" w:lineRule="auto"/>
              <w:ind w:left="0"/>
              <w:rPr>
                <w:rFonts w:ascii="Arial" w:hAnsi="Arial" w:cs="Arial"/>
              </w:rPr>
            </w:pPr>
            <w:r>
              <w:rPr>
                <w:rFonts w:ascii="Century Gothic" w:hAnsi="Century Gothic"/>
                <w:sz w:val="20"/>
                <w:szCs w:val="20"/>
              </w:rPr>
              <w:t>8:00-9:00</w:t>
            </w:r>
          </w:p>
        </w:tc>
        <w:tc>
          <w:tcPr>
            <w:tcW w:w="1350" w:type="dxa"/>
            <w:vAlign w:val="center"/>
          </w:tcPr>
          <w:p w14:paraId="0D84AF30" w14:textId="7258B8FC" w:rsidR="000628DC" w:rsidRDefault="000628DC" w:rsidP="000628DC">
            <w:pPr>
              <w:pStyle w:val="ListParagraph"/>
              <w:spacing w:after="0" w:line="240" w:lineRule="auto"/>
              <w:ind w:left="0"/>
              <w:rPr>
                <w:rFonts w:ascii="Arial Narrow" w:hAnsi="Arial Narrow"/>
                <w:color w:val="000000"/>
                <w:sz w:val="24"/>
                <w:szCs w:val="24"/>
              </w:rPr>
            </w:pPr>
            <w:r>
              <w:rPr>
                <w:rFonts w:ascii="Century Gothic" w:hAnsi="Century Gothic" w:cs="Arial"/>
                <w:color w:val="000000"/>
                <w:sz w:val="20"/>
                <w:szCs w:val="20"/>
                <w:lang w:eastAsia="en-PH"/>
              </w:rPr>
              <w:t>FS</w:t>
            </w:r>
          </w:p>
        </w:tc>
        <w:tc>
          <w:tcPr>
            <w:tcW w:w="4343" w:type="dxa"/>
            <w:vAlign w:val="center"/>
          </w:tcPr>
          <w:p w14:paraId="364173DE" w14:textId="1291A328" w:rsidR="000628DC" w:rsidRPr="001F42FB" w:rsidRDefault="000628DC" w:rsidP="000628DC">
            <w:pPr>
              <w:pStyle w:val="ListParagraph"/>
              <w:spacing w:after="0" w:line="240" w:lineRule="auto"/>
              <w:ind w:left="0"/>
              <w:rPr>
                <w:rFonts w:ascii="Arial Narrow" w:hAnsi="Arial Narrow"/>
                <w:color w:val="000000"/>
                <w:sz w:val="20"/>
                <w:szCs w:val="20"/>
              </w:rPr>
            </w:pPr>
            <w:r>
              <w:rPr>
                <w:rFonts w:ascii="Century Gothic" w:hAnsi="Century Gothic" w:cs="Arial"/>
                <w:color w:val="000000"/>
                <w:sz w:val="20"/>
                <w:szCs w:val="20"/>
                <w:lang w:eastAsia="en-PH"/>
              </w:rPr>
              <w:t>FEASIBILITY STUDY</w:t>
            </w:r>
          </w:p>
        </w:tc>
        <w:tc>
          <w:tcPr>
            <w:tcW w:w="900" w:type="dxa"/>
            <w:vAlign w:val="center"/>
          </w:tcPr>
          <w:p w14:paraId="0806E4AB" w14:textId="6E7ADD51" w:rsidR="000628DC" w:rsidRDefault="000628DC" w:rsidP="000628DC">
            <w:pPr>
              <w:pStyle w:val="ListParagraph"/>
              <w:spacing w:after="0" w:line="240" w:lineRule="auto"/>
              <w:ind w:left="0"/>
              <w:jc w:val="center"/>
              <w:rPr>
                <w:rFonts w:ascii="Arial" w:hAnsi="Arial" w:cs="Arial"/>
              </w:rPr>
            </w:pPr>
            <w:r>
              <w:rPr>
                <w:rFonts w:ascii="Century Gothic" w:hAnsi="Century Gothic"/>
                <w:sz w:val="20"/>
                <w:szCs w:val="20"/>
              </w:rPr>
              <w:t>3</w:t>
            </w:r>
          </w:p>
        </w:tc>
        <w:tc>
          <w:tcPr>
            <w:tcW w:w="720" w:type="dxa"/>
            <w:vAlign w:val="center"/>
          </w:tcPr>
          <w:p w14:paraId="0B7F1F82" w14:textId="04C2F21E" w:rsidR="000628DC" w:rsidRDefault="000628DC" w:rsidP="000628DC">
            <w:pPr>
              <w:pStyle w:val="ListParagraph"/>
              <w:spacing w:after="0" w:line="240" w:lineRule="auto"/>
              <w:ind w:left="0"/>
              <w:jc w:val="center"/>
              <w:rPr>
                <w:rFonts w:ascii="Arial" w:hAnsi="Arial" w:cs="Arial"/>
              </w:rPr>
            </w:pPr>
            <w:r>
              <w:rPr>
                <w:rFonts w:ascii="Century Gothic" w:hAnsi="Century Gothic"/>
                <w:sz w:val="20"/>
                <w:szCs w:val="20"/>
              </w:rPr>
              <w:t>M-F</w:t>
            </w:r>
          </w:p>
        </w:tc>
        <w:tc>
          <w:tcPr>
            <w:tcW w:w="900" w:type="dxa"/>
            <w:vAlign w:val="center"/>
          </w:tcPr>
          <w:p w14:paraId="26E87839" w14:textId="37C5066D" w:rsidR="000628DC" w:rsidRDefault="000628DC" w:rsidP="000628DC">
            <w:pPr>
              <w:pStyle w:val="ListParagraph"/>
              <w:spacing w:after="0" w:line="240" w:lineRule="auto"/>
              <w:ind w:left="0"/>
              <w:jc w:val="center"/>
              <w:rPr>
                <w:rFonts w:ascii="Arial" w:hAnsi="Arial" w:cs="Arial"/>
              </w:rPr>
            </w:pPr>
            <w:r>
              <w:rPr>
                <w:rFonts w:ascii="Century Gothic" w:hAnsi="Century Gothic"/>
                <w:sz w:val="20"/>
                <w:szCs w:val="20"/>
              </w:rPr>
              <w:t>2</w:t>
            </w:r>
          </w:p>
        </w:tc>
        <w:tc>
          <w:tcPr>
            <w:tcW w:w="1857" w:type="dxa"/>
            <w:vAlign w:val="center"/>
          </w:tcPr>
          <w:p w14:paraId="3F58ECD0" w14:textId="4CA22EEE" w:rsidR="000628DC" w:rsidRDefault="000628DC" w:rsidP="000628DC">
            <w:pPr>
              <w:pStyle w:val="ListParagraph"/>
              <w:spacing w:after="0" w:line="240" w:lineRule="auto"/>
              <w:ind w:left="0"/>
              <w:rPr>
                <w:rFonts w:ascii="Arial" w:hAnsi="Arial" w:cs="Arial"/>
              </w:rPr>
            </w:pPr>
            <w:r>
              <w:rPr>
                <w:rFonts w:ascii="Century Gothic" w:hAnsi="Century Gothic"/>
                <w:sz w:val="20"/>
                <w:szCs w:val="20"/>
              </w:rPr>
              <w:t>BSBA HRM 4-1</w:t>
            </w:r>
          </w:p>
        </w:tc>
      </w:tr>
      <w:tr w:rsidR="000628DC" w14:paraId="08078F04" w14:textId="77777777" w:rsidTr="000628DC">
        <w:trPr>
          <w:trHeight w:val="245"/>
        </w:trPr>
        <w:tc>
          <w:tcPr>
            <w:tcW w:w="1275" w:type="dxa"/>
            <w:vAlign w:val="bottom"/>
          </w:tcPr>
          <w:p w14:paraId="77D755C1" w14:textId="7EBB126E" w:rsidR="000628DC" w:rsidRDefault="000628DC" w:rsidP="000628DC">
            <w:pPr>
              <w:pStyle w:val="ListParagraph"/>
              <w:spacing w:after="0" w:line="240" w:lineRule="auto"/>
              <w:ind w:left="0"/>
              <w:rPr>
                <w:rFonts w:ascii="Arial" w:hAnsi="Arial" w:cs="Arial"/>
              </w:rPr>
            </w:pPr>
            <w:r>
              <w:rPr>
                <w:rFonts w:ascii="Century Gothic" w:hAnsi="Century Gothic"/>
                <w:sz w:val="20"/>
                <w:szCs w:val="20"/>
              </w:rPr>
              <w:t>9-10am</w:t>
            </w:r>
          </w:p>
        </w:tc>
        <w:tc>
          <w:tcPr>
            <w:tcW w:w="1350" w:type="dxa"/>
            <w:vAlign w:val="center"/>
          </w:tcPr>
          <w:p w14:paraId="1B01BFC2" w14:textId="60E0850E" w:rsidR="000628DC" w:rsidRDefault="000628DC" w:rsidP="000628DC">
            <w:pPr>
              <w:pStyle w:val="ListParagraph"/>
              <w:spacing w:after="0" w:line="240" w:lineRule="auto"/>
              <w:ind w:left="0"/>
              <w:rPr>
                <w:rFonts w:ascii="Arial Narrow" w:hAnsi="Arial Narrow"/>
                <w:color w:val="000000"/>
                <w:sz w:val="24"/>
                <w:szCs w:val="24"/>
              </w:rPr>
            </w:pPr>
            <w:r>
              <w:rPr>
                <w:rFonts w:ascii="Century Gothic" w:hAnsi="Century Gothic"/>
                <w:color w:val="000000"/>
                <w:spacing w:val="-2"/>
                <w:sz w:val="20"/>
                <w:szCs w:val="20"/>
              </w:rPr>
              <w:t>FM102</w:t>
            </w:r>
          </w:p>
        </w:tc>
        <w:tc>
          <w:tcPr>
            <w:tcW w:w="4343" w:type="dxa"/>
            <w:vAlign w:val="center"/>
          </w:tcPr>
          <w:p w14:paraId="2D2625A8" w14:textId="3653FDA4" w:rsidR="000628DC" w:rsidRPr="001F42FB" w:rsidRDefault="000628DC" w:rsidP="000628DC">
            <w:pPr>
              <w:pStyle w:val="ListParagraph"/>
              <w:spacing w:after="0" w:line="240" w:lineRule="auto"/>
              <w:ind w:left="0"/>
              <w:rPr>
                <w:rFonts w:ascii="Arial Narrow" w:hAnsi="Arial Narrow"/>
                <w:color w:val="000000"/>
                <w:sz w:val="20"/>
                <w:szCs w:val="20"/>
              </w:rPr>
            </w:pPr>
            <w:r>
              <w:rPr>
                <w:rFonts w:ascii="Century Gothic" w:hAnsi="Century Gothic"/>
                <w:color w:val="000000"/>
                <w:spacing w:val="-2"/>
                <w:sz w:val="20"/>
                <w:szCs w:val="20"/>
              </w:rPr>
              <w:t>FINANCIAL ANALYSIS AND REPORTING</w:t>
            </w:r>
          </w:p>
        </w:tc>
        <w:tc>
          <w:tcPr>
            <w:tcW w:w="900" w:type="dxa"/>
            <w:vAlign w:val="center"/>
          </w:tcPr>
          <w:p w14:paraId="2B7F7001" w14:textId="6F485EF3" w:rsidR="000628DC" w:rsidRDefault="000628DC" w:rsidP="000628DC">
            <w:pPr>
              <w:pStyle w:val="ListParagraph"/>
              <w:spacing w:after="0" w:line="240" w:lineRule="auto"/>
              <w:ind w:left="0"/>
              <w:jc w:val="center"/>
              <w:rPr>
                <w:rFonts w:ascii="Arial" w:hAnsi="Arial" w:cs="Arial"/>
              </w:rPr>
            </w:pPr>
            <w:r>
              <w:rPr>
                <w:rFonts w:ascii="Century Gothic" w:hAnsi="Century Gothic"/>
                <w:sz w:val="20"/>
                <w:szCs w:val="20"/>
              </w:rPr>
              <w:t>3</w:t>
            </w:r>
          </w:p>
        </w:tc>
        <w:tc>
          <w:tcPr>
            <w:tcW w:w="720" w:type="dxa"/>
            <w:vAlign w:val="center"/>
          </w:tcPr>
          <w:p w14:paraId="52F8A543" w14:textId="40687778" w:rsidR="000628DC" w:rsidRDefault="000628DC" w:rsidP="000628DC">
            <w:pPr>
              <w:pStyle w:val="ListParagraph"/>
              <w:spacing w:after="0" w:line="240" w:lineRule="auto"/>
              <w:ind w:left="0"/>
              <w:jc w:val="center"/>
              <w:rPr>
                <w:rFonts w:ascii="Arial" w:hAnsi="Arial" w:cs="Arial"/>
              </w:rPr>
            </w:pPr>
            <w:r>
              <w:rPr>
                <w:rFonts w:ascii="Century Gothic" w:hAnsi="Century Gothic"/>
                <w:sz w:val="20"/>
                <w:szCs w:val="20"/>
              </w:rPr>
              <w:t>M-F</w:t>
            </w:r>
          </w:p>
        </w:tc>
        <w:tc>
          <w:tcPr>
            <w:tcW w:w="900" w:type="dxa"/>
            <w:vAlign w:val="center"/>
          </w:tcPr>
          <w:p w14:paraId="27E8DF72" w14:textId="0336EADB" w:rsidR="000628DC" w:rsidRDefault="000628DC" w:rsidP="000628DC">
            <w:pPr>
              <w:pStyle w:val="ListParagraph"/>
              <w:spacing w:after="0" w:line="240" w:lineRule="auto"/>
              <w:ind w:left="0"/>
              <w:jc w:val="center"/>
              <w:rPr>
                <w:rFonts w:ascii="Arial" w:hAnsi="Arial" w:cs="Arial"/>
              </w:rPr>
            </w:pPr>
            <w:r>
              <w:rPr>
                <w:rFonts w:ascii="Century Gothic" w:hAnsi="Century Gothic"/>
                <w:sz w:val="20"/>
                <w:szCs w:val="20"/>
              </w:rPr>
              <w:t>2</w:t>
            </w:r>
          </w:p>
        </w:tc>
        <w:tc>
          <w:tcPr>
            <w:tcW w:w="1857" w:type="dxa"/>
            <w:vAlign w:val="center"/>
          </w:tcPr>
          <w:p w14:paraId="2BD0E5AB" w14:textId="08793F87" w:rsidR="000628DC" w:rsidRDefault="000628DC" w:rsidP="000628DC">
            <w:pPr>
              <w:pStyle w:val="ListParagraph"/>
              <w:spacing w:after="0" w:line="240" w:lineRule="auto"/>
              <w:ind w:left="0"/>
              <w:rPr>
                <w:rFonts w:ascii="Arial" w:hAnsi="Arial" w:cs="Arial"/>
              </w:rPr>
            </w:pPr>
            <w:r>
              <w:rPr>
                <w:rFonts w:ascii="Century Gothic" w:hAnsi="Century Gothic"/>
                <w:sz w:val="20"/>
                <w:szCs w:val="20"/>
              </w:rPr>
              <w:t>BSBA-FM2 -1</w:t>
            </w:r>
          </w:p>
        </w:tc>
      </w:tr>
      <w:tr w:rsidR="000628DC" w14:paraId="33E8DDEA" w14:textId="77777777" w:rsidTr="000628DC">
        <w:trPr>
          <w:trHeight w:val="245"/>
        </w:trPr>
        <w:tc>
          <w:tcPr>
            <w:tcW w:w="1275" w:type="dxa"/>
            <w:vAlign w:val="bottom"/>
          </w:tcPr>
          <w:p w14:paraId="25064148" w14:textId="6160C205" w:rsidR="000628DC" w:rsidRDefault="000628DC" w:rsidP="000628DC">
            <w:pPr>
              <w:pStyle w:val="ListParagraph"/>
              <w:spacing w:after="0" w:line="240" w:lineRule="auto"/>
              <w:ind w:left="0"/>
              <w:rPr>
                <w:rFonts w:ascii="Arial" w:hAnsi="Arial" w:cs="Arial"/>
              </w:rPr>
            </w:pPr>
            <w:r>
              <w:rPr>
                <w:rFonts w:ascii="Century Gothic" w:hAnsi="Century Gothic"/>
                <w:sz w:val="20"/>
                <w:szCs w:val="20"/>
              </w:rPr>
              <w:t>10-11am</w:t>
            </w:r>
          </w:p>
        </w:tc>
        <w:tc>
          <w:tcPr>
            <w:tcW w:w="1350" w:type="dxa"/>
            <w:vAlign w:val="center"/>
          </w:tcPr>
          <w:p w14:paraId="7C031CCD" w14:textId="1660A14F" w:rsidR="000628DC" w:rsidRPr="000628DC" w:rsidRDefault="000628DC" w:rsidP="000628DC">
            <w:pPr>
              <w:pStyle w:val="ListParagraph"/>
              <w:spacing w:after="0" w:line="240" w:lineRule="auto"/>
              <w:ind w:left="0"/>
              <w:rPr>
                <w:rFonts w:ascii="Arial Narrow" w:hAnsi="Arial Narrow"/>
                <w:color w:val="000000"/>
                <w:sz w:val="16"/>
                <w:szCs w:val="16"/>
              </w:rPr>
            </w:pPr>
            <w:r w:rsidRPr="000628DC">
              <w:rPr>
                <w:rFonts w:ascii="Arial Narrow" w:hAnsi="Arial Narrow"/>
                <w:color w:val="000000"/>
                <w:spacing w:val="-2"/>
                <w:sz w:val="16"/>
                <w:szCs w:val="16"/>
              </w:rPr>
              <w:t>MKTG. MGT.105</w:t>
            </w:r>
          </w:p>
        </w:tc>
        <w:tc>
          <w:tcPr>
            <w:tcW w:w="4343" w:type="dxa"/>
            <w:vAlign w:val="center"/>
          </w:tcPr>
          <w:p w14:paraId="1E74E6C6" w14:textId="212384C7" w:rsidR="000628DC" w:rsidRPr="001F42FB" w:rsidRDefault="000628DC" w:rsidP="000628DC">
            <w:pPr>
              <w:pStyle w:val="ListParagraph"/>
              <w:spacing w:after="0" w:line="240" w:lineRule="auto"/>
              <w:ind w:left="0"/>
              <w:rPr>
                <w:rFonts w:ascii="Arial Narrow" w:hAnsi="Arial Narrow"/>
                <w:color w:val="000000"/>
                <w:sz w:val="20"/>
                <w:szCs w:val="20"/>
              </w:rPr>
            </w:pPr>
            <w:r>
              <w:rPr>
                <w:rFonts w:ascii="Century Gothic" w:hAnsi="Century Gothic"/>
                <w:color w:val="000000"/>
                <w:spacing w:val="-2"/>
                <w:sz w:val="20"/>
                <w:szCs w:val="20"/>
              </w:rPr>
              <w:t>RETAIL MANAGEMENT</w:t>
            </w:r>
          </w:p>
        </w:tc>
        <w:tc>
          <w:tcPr>
            <w:tcW w:w="900" w:type="dxa"/>
            <w:vAlign w:val="center"/>
          </w:tcPr>
          <w:p w14:paraId="05C60EFA" w14:textId="05A26A5C" w:rsidR="000628DC" w:rsidRDefault="000628DC" w:rsidP="000628DC">
            <w:pPr>
              <w:pStyle w:val="ListParagraph"/>
              <w:spacing w:after="0" w:line="240" w:lineRule="auto"/>
              <w:ind w:left="0"/>
              <w:jc w:val="center"/>
              <w:rPr>
                <w:rFonts w:ascii="Arial" w:hAnsi="Arial" w:cs="Arial"/>
              </w:rPr>
            </w:pPr>
            <w:r>
              <w:rPr>
                <w:rFonts w:ascii="Century Gothic" w:hAnsi="Century Gothic"/>
                <w:sz w:val="20"/>
                <w:szCs w:val="20"/>
              </w:rPr>
              <w:t>3</w:t>
            </w:r>
          </w:p>
        </w:tc>
        <w:tc>
          <w:tcPr>
            <w:tcW w:w="720" w:type="dxa"/>
            <w:vAlign w:val="center"/>
          </w:tcPr>
          <w:p w14:paraId="1A394685" w14:textId="4C179992" w:rsidR="000628DC" w:rsidRDefault="000628DC" w:rsidP="000628DC">
            <w:pPr>
              <w:pStyle w:val="ListParagraph"/>
              <w:spacing w:after="0" w:line="240" w:lineRule="auto"/>
              <w:ind w:left="0"/>
              <w:jc w:val="center"/>
              <w:rPr>
                <w:rFonts w:ascii="Arial" w:hAnsi="Arial" w:cs="Arial"/>
              </w:rPr>
            </w:pPr>
            <w:r>
              <w:rPr>
                <w:rFonts w:ascii="Century Gothic" w:hAnsi="Century Gothic"/>
                <w:sz w:val="20"/>
                <w:szCs w:val="20"/>
              </w:rPr>
              <w:t>M-F</w:t>
            </w:r>
          </w:p>
        </w:tc>
        <w:tc>
          <w:tcPr>
            <w:tcW w:w="900" w:type="dxa"/>
            <w:vAlign w:val="center"/>
          </w:tcPr>
          <w:p w14:paraId="22530A8D" w14:textId="733CD5DE" w:rsidR="000628DC" w:rsidRDefault="000628DC" w:rsidP="000628DC">
            <w:pPr>
              <w:pStyle w:val="ListParagraph"/>
              <w:spacing w:after="0" w:line="240" w:lineRule="auto"/>
              <w:ind w:left="0"/>
              <w:jc w:val="center"/>
              <w:rPr>
                <w:rFonts w:ascii="Arial" w:hAnsi="Arial" w:cs="Arial"/>
              </w:rPr>
            </w:pPr>
            <w:r>
              <w:rPr>
                <w:rFonts w:ascii="Century Gothic" w:hAnsi="Century Gothic"/>
                <w:sz w:val="20"/>
                <w:szCs w:val="20"/>
              </w:rPr>
              <w:t>2</w:t>
            </w:r>
          </w:p>
        </w:tc>
        <w:tc>
          <w:tcPr>
            <w:tcW w:w="1857" w:type="dxa"/>
            <w:vAlign w:val="center"/>
          </w:tcPr>
          <w:p w14:paraId="66C87978" w14:textId="1DBFFCB0" w:rsidR="000628DC" w:rsidRDefault="000628DC" w:rsidP="000628DC">
            <w:pPr>
              <w:pStyle w:val="ListParagraph"/>
              <w:spacing w:after="0" w:line="240" w:lineRule="auto"/>
              <w:ind w:left="0"/>
              <w:rPr>
                <w:rFonts w:ascii="Arial" w:hAnsi="Arial" w:cs="Arial"/>
              </w:rPr>
            </w:pPr>
            <w:r>
              <w:rPr>
                <w:rFonts w:ascii="Century Gothic" w:hAnsi="Century Gothic"/>
                <w:sz w:val="20"/>
                <w:szCs w:val="20"/>
              </w:rPr>
              <w:t>BSBA-MM3 -1</w:t>
            </w:r>
          </w:p>
        </w:tc>
      </w:tr>
      <w:tr w:rsidR="000628DC" w14:paraId="52C5B3CE" w14:textId="77777777" w:rsidTr="000628DC">
        <w:trPr>
          <w:trHeight w:val="245"/>
        </w:trPr>
        <w:tc>
          <w:tcPr>
            <w:tcW w:w="1275" w:type="dxa"/>
            <w:vAlign w:val="bottom"/>
          </w:tcPr>
          <w:p w14:paraId="61953156" w14:textId="27F5EF7F" w:rsidR="000628DC" w:rsidRDefault="000628DC" w:rsidP="000628DC">
            <w:pPr>
              <w:pStyle w:val="ListParagraph"/>
              <w:spacing w:after="0" w:line="240" w:lineRule="auto"/>
              <w:ind w:left="0"/>
              <w:rPr>
                <w:rFonts w:ascii="Arial" w:hAnsi="Arial" w:cs="Arial"/>
              </w:rPr>
            </w:pPr>
            <w:r>
              <w:rPr>
                <w:rFonts w:ascii="Century Gothic" w:hAnsi="Century Gothic"/>
                <w:sz w:val="20"/>
                <w:szCs w:val="20"/>
              </w:rPr>
              <w:t>3-4pm</w:t>
            </w:r>
          </w:p>
        </w:tc>
        <w:tc>
          <w:tcPr>
            <w:tcW w:w="1350" w:type="dxa"/>
            <w:vAlign w:val="center"/>
          </w:tcPr>
          <w:p w14:paraId="3392995E" w14:textId="709F502F" w:rsidR="000628DC" w:rsidRPr="000628DC" w:rsidRDefault="000628DC" w:rsidP="000628DC">
            <w:pPr>
              <w:pStyle w:val="ListParagraph"/>
              <w:spacing w:after="0" w:line="240" w:lineRule="auto"/>
              <w:ind w:left="0"/>
              <w:rPr>
                <w:rFonts w:ascii="Arial Narrow" w:hAnsi="Arial Narrow"/>
                <w:color w:val="000000"/>
                <w:sz w:val="16"/>
                <w:szCs w:val="16"/>
              </w:rPr>
            </w:pPr>
            <w:r w:rsidRPr="000628DC">
              <w:rPr>
                <w:rFonts w:ascii="Arial Narrow" w:hAnsi="Arial Narrow"/>
                <w:color w:val="000000"/>
                <w:spacing w:val="-2"/>
                <w:sz w:val="16"/>
                <w:szCs w:val="16"/>
              </w:rPr>
              <w:t>MKTG. MGT.105</w:t>
            </w:r>
          </w:p>
        </w:tc>
        <w:tc>
          <w:tcPr>
            <w:tcW w:w="4343" w:type="dxa"/>
            <w:vAlign w:val="center"/>
          </w:tcPr>
          <w:p w14:paraId="1A127EEC" w14:textId="24109C99" w:rsidR="000628DC" w:rsidRPr="001F42FB" w:rsidRDefault="000628DC" w:rsidP="000628DC">
            <w:pPr>
              <w:pStyle w:val="ListParagraph"/>
              <w:spacing w:after="0" w:line="240" w:lineRule="auto"/>
              <w:ind w:left="0"/>
              <w:rPr>
                <w:rFonts w:ascii="Arial Narrow" w:hAnsi="Arial Narrow"/>
                <w:color w:val="000000"/>
                <w:sz w:val="20"/>
                <w:szCs w:val="20"/>
              </w:rPr>
            </w:pPr>
            <w:r>
              <w:rPr>
                <w:rFonts w:ascii="Century Gothic" w:hAnsi="Century Gothic"/>
                <w:color w:val="000000"/>
                <w:spacing w:val="-2"/>
                <w:sz w:val="20"/>
                <w:szCs w:val="20"/>
              </w:rPr>
              <w:t>RETAIL MANAGEMENT</w:t>
            </w:r>
          </w:p>
        </w:tc>
        <w:tc>
          <w:tcPr>
            <w:tcW w:w="900" w:type="dxa"/>
            <w:vAlign w:val="center"/>
          </w:tcPr>
          <w:p w14:paraId="529BDA0E" w14:textId="39FA602A" w:rsidR="000628DC" w:rsidRDefault="000628DC" w:rsidP="000628DC">
            <w:pPr>
              <w:pStyle w:val="ListParagraph"/>
              <w:spacing w:after="0" w:line="240" w:lineRule="auto"/>
              <w:ind w:left="0"/>
              <w:jc w:val="center"/>
              <w:rPr>
                <w:rFonts w:ascii="Arial" w:hAnsi="Arial" w:cs="Arial"/>
              </w:rPr>
            </w:pPr>
            <w:r>
              <w:rPr>
                <w:rFonts w:ascii="Century Gothic" w:hAnsi="Century Gothic"/>
                <w:sz w:val="20"/>
                <w:szCs w:val="20"/>
              </w:rPr>
              <w:t>3</w:t>
            </w:r>
          </w:p>
        </w:tc>
        <w:tc>
          <w:tcPr>
            <w:tcW w:w="720" w:type="dxa"/>
            <w:vAlign w:val="center"/>
          </w:tcPr>
          <w:p w14:paraId="40093F60" w14:textId="45579482" w:rsidR="000628DC" w:rsidRDefault="000628DC" w:rsidP="000628DC">
            <w:pPr>
              <w:pStyle w:val="ListParagraph"/>
              <w:spacing w:after="0" w:line="240" w:lineRule="auto"/>
              <w:ind w:left="0"/>
              <w:jc w:val="center"/>
              <w:rPr>
                <w:rFonts w:ascii="Arial" w:hAnsi="Arial" w:cs="Arial"/>
              </w:rPr>
            </w:pPr>
            <w:r>
              <w:rPr>
                <w:rFonts w:ascii="Century Gothic" w:hAnsi="Century Gothic"/>
                <w:sz w:val="20"/>
                <w:szCs w:val="20"/>
              </w:rPr>
              <w:t>M-F</w:t>
            </w:r>
          </w:p>
        </w:tc>
        <w:tc>
          <w:tcPr>
            <w:tcW w:w="900" w:type="dxa"/>
            <w:vAlign w:val="center"/>
          </w:tcPr>
          <w:p w14:paraId="3DD11C1E" w14:textId="45F26FB0" w:rsidR="000628DC" w:rsidRDefault="000628DC" w:rsidP="000628DC">
            <w:pPr>
              <w:pStyle w:val="ListParagraph"/>
              <w:spacing w:after="0" w:line="240" w:lineRule="auto"/>
              <w:ind w:left="0"/>
              <w:jc w:val="center"/>
              <w:rPr>
                <w:rFonts w:ascii="Arial" w:hAnsi="Arial" w:cs="Arial"/>
              </w:rPr>
            </w:pPr>
            <w:r>
              <w:rPr>
                <w:rFonts w:ascii="Century Gothic" w:hAnsi="Century Gothic"/>
                <w:sz w:val="20"/>
                <w:szCs w:val="20"/>
              </w:rPr>
              <w:t>2</w:t>
            </w:r>
          </w:p>
        </w:tc>
        <w:tc>
          <w:tcPr>
            <w:tcW w:w="1857" w:type="dxa"/>
            <w:vAlign w:val="center"/>
          </w:tcPr>
          <w:p w14:paraId="1A30875D" w14:textId="052B4B19" w:rsidR="000628DC" w:rsidRDefault="000628DC" w:rsidP="000628DC">
            <w:pPr>
              <w:pStyle w:val="ListParagraph"/>
              <w:spacing w:after="0" w:line="240" w:lineRule="auto"/>
              <w:ind w:left="0"/>
              <w:rPr>
                <w:rFonts w:ascii="Arial" w:hAnsi="Arial" w:cs="Arial"/>
              </w:rPr>
            </w:pPr>
            <w:r>
              <w:rPr>
                <w:rFonts w:ascii="Century Gothic" w:hAnsi="Century Gothic"/>
                <w:sz w:val="20"/>
                <w:szCs w:val="20"/>
              </w:rPr>
              <w:t>BSBA-MM3 -2</w:t>
            </w:r>
          </w:p>
        </w:tc>
      </w:tr>
      <w:tr w:rsidR="000628DC" w14:paraId="0E301FAD" w14:textId="77777777" w:rsidTr="000628DC">
        <w:trPr>
          <w:trHeight w:val="245"/>
        </w:trPr>
        <w:tc>
          <w:tcPr>
            <w:tcW w:w="1275" w:type="dxa"/>
            <w:vAlign w:val="bottom"/>
          </w:tcPr>
          <w:p w14:paraId="07963460" w14:textId="02D923B8" w:rsidR="000628DC" w:rsidRDefault="000628DC" w:rsidP="000628DC">
            <w:pPr>
              <w:pStyle w:val="ListParagraph"/>
              <w:spacing w:after="0" w:line="240" w:lineRule="auto"/>
              <w:ind w:left="0"/>
              <w:rPr>
                <w:rFonts w:ascii="Arial" w:hAnsi="Arial" w:cs="Arial"/>
              </w:rPr>
            </w:pPr>
            <w:r>
              <w:rPr>
                <w:rFonts w:ascii="Century Gothic" w:hAnsi="Century Gothic"/>
                <w:sz w:val="20"/>
                <w:szCs w:val="20"/>
              </w:rPr>
              <w:t>6-7eve</w:t>
            </w:r>
          </w:p>
        </w:tc>
        <w:tc>
          <w:tcPr>
            <w:tcW w:w="1350" w:type="dxa"/>
            <w:vAlign w:val="center"/>
          </w:tcPr>
          <w:p w14:paraId="2863FC9A" w14:textId="1C0A691C" w:rsidR="000628DC" w:rsidRDefault="000628DC" w:rsidP="000628DC">
            <w:pPr>
              <w:pStyle w:val="ListParagraph"/>
              <w:spacing w:after="0" w:line="240" w:lineRule="auto"/>
              <w:ind w:left="0"/>
              <w:rPr>
                <w:rFonts w:ascii="Arial" w:hAnsi="Arial" w:cs="Arial"/>
              </w:rPr>
            </w:pPr>
            <w:r>
              <w:rPr>
                <w:rFonts w:ascii="Century Gothic" w:hAnsi="Century Gothic"/>
                <w:color w:val="000000"/>
                <w:spacing w:val="-2"/>
                <w:sz w:val="20"/>
                <w:szCs w:val="20"/>
              </w:rPr>
              <w:t>FM102</w:t>
            </w:r>
          </w:p>
        </w:tc>
        <w:tc>
          <w:tcPr>
            <w:tcW w:w="4343" w:type="dxa"/>
            <w:vAlign w:val="center"/>
          </w:tcPr>
          <w:p w14:paraId="1EDE5C7D" w14:textId="7D6B4ECD" w:rsidR="000628DC" w:rsidRPr="001F42FB" w:rsidRDefault="000628DC" w:rsidP="000628DC">
            <w:pPr>
              <w:pStyle w:val="ListParagraph"/>
              <w:spacing w:after="0" w:line="240" w:lineRule="auto"/>
              <w:ind w:left="0"/>
              <w:rPr>
                <w:rFonts w:ascii="Arial" w:hAnsi="Arial" w:cs="Arial"/>
                <w:sz w:val="20"/>
                <w:szCs w:val="20"/>
              </w:rPr>
            </w:pPr>
            <w:r>
              <w:rPr>
                <w:rFonts w:ascii="Century Gothic" w:hAnsi="Century Gothic"/>
                <w:color w:val="000000"/>
                <w:spacing w:val="-2"/>
                <w:sz w:val="20"/>
                <w:szCs w:val="20"/>
              </w:rPr>
              <w:t>FINANCIAL ANALYSIS AND REPORTING</w:t>
            </w:r>
          </w:p>
        </w:tc>
        <w:tc>
          <w:tcPr>
            <w:tcW w:w="900" w:type="dxa"/>
            <w:vAlign w:val="center"/>
          </w:tcPr>
          <w:p w14:paraId="538EF842" w14:textId="5968A907" w:rsidR="000628DC" w:rsidRDefault="000628DC" w:rsidP="000628DC">
            <w:pPr>
              <w:pStyle w:val="ListParagraph"/>
              <w:spacing w:after="0" w:line="240" w:lineRule="auto"/>
              <w:ind w:left="0"/>
              <w:jc w:val="center"/>
              <w:rPr>
                <w:rFonts w:ascii="Arial" w:hAnsi="Arial" w:cs="Arial"/>
              </w:rPr>
            </w:pPr>
            <w:r>
              <w:rPr>
                <w:rFonts w:ascii="Century Gothic" w:hAnsi="Century Gothic"/>
                <w:sz w:val="20"/>
                <w:szCs w:val="20"/>
              </w:rPr>
              <w:t>3</w:t>
            </w:r>
          </w:p>
        </w:tc>
        <w:tc>
          <w:tcPr>
            <w:tcW w:w="720" w:type="dxa"/>
            <w:vAlign w:val="center"/>
          </w:tcPr>
          <w:p w14:paraId="2ED6D571" w14:textId="0F0F96D6" w:rsidR="000628DC" w:rsidRDefault="000628DC" w:rsidP="000628DC">
            <w:pPr>
              <w:pStyle w:val="ListParagraph"/>
              <w:spacing w:after="0" w:line="240" w:lineRule="auto"/>
              <w:ind w:left="0"/>
              <w:jc w:val="center"/>
              <w:rPr>
                <w:rFonts w:ascii="Arial" w:hAnsi="Arial" w:cs="Arial"/>
              </w:rPr>
            </w:pPr>
            <w:r>
              <w:rPr>
                <w:rFonts w:ascii="Century Gothic" w:hAnsi="Century Gothic"/>
                <w:sz w:val="20"/>
                <w:szCs w:val="20"/>
              </w:rPr>
              <w:t>M-F</w:t>
            </w:r>
          </w:p>
        </w:tc>
        <w:tc>
          <w:tcPr>
            <w:tcW w:w="900" w:type="dxa"/>
            <w:vAlign w:val="center"/>
          </w:tcPr>
          <w:p w14:paraId="02C72540" w14:textId="5F692351" w:rsidR="000628DC" w:rsidRDefault="000628DC" w:rsidP="000628DC">
            <w:pPr>
              <w:pStyle w:val="ListParagraph"/>
              <w:spacing w:after="0" w:line="240" w:lineRule="auto"/>
              <w:ind w:left="0"/>
              <w:jc w:val="center"/>
              <w:rPr>
                <w:rFonts w:ascii="Arial" w:hAnsi="Arial" w:cs="Arial"/>
              </w:rPr>
            </w:pPr>
            <w:r>
              <w:rPr>
                <w:rFonts w:ascii="Century Gothic" w:hAnsi="Century Gothic"/>
                <w:sz w:val="20"/>
                <w:szCs w:val="20"/>
              </w:rPr>
              <w:t>2</w:t>
            </w:r>
          </w:p>
        </w:tc>
        <w:tc>
          <w:tcPr>
            <w:tcW w:w="1857" w:type="dxa"/>
            <w:vAlign w:val="center"/>
          </w:tcPr>
          <w:p w14:paraId="2CECA985" w14:textId="558BA376" w:rsidR="000628DC" w:rsidRDefault="000628DC" w:rsidP="000628DC">
            <w:pPr>
              <w:pStyle w:val="ListParagraph"/>
              <w:spacing w:after="0" w:line="240" w:lineRule="auto"/>
              <w:ind w:left="0"/>
              <w:rPr>
                <w:rFonts w:ascii="Arial" w:hAnsi="Arial" w:cs="Arial"/>
              </w:rPr>
            </w:pPr>
            <w:r>
              <w:rPr>
                <w:rFonts w:ascii="Century Gothic" w:hAnsi="Century Gothic"/>
                <w:sz w:val="20"/>
                <w:szCs w:val="20"/>
              </w:rPr>
              <w:t>BSBA-FM2 -3</w:t>
            </w:r>
          </w:p>
        </w:tc>
      </w:tr>
      <w:tr w:rsidR="007A0036" w14:paraId="6F13D0C8" w14:textId="77777777" w:rsidTr="000628DC">
        <w:trPr>
          <w:trHeight w:val="85"/>
        </w:trPr>
        <w:tc>
          <w:tcPr>
            <w:tcW w:w="1275" w:type="dxa"/>
            <w:shd w:val="clear" w:color="auto" w:fill="548DD4" w:themeFill="text2" w:themeFillTint="99"/>
          </w:tcPr>
          <w:p w14:paraId="366E3279" w14:textId="77777777" w:rsidR="007A0036" w:rsidRDefault="007A0036" w:rsidP="007A0036">
            <w:pPr>
              <w:pStyle w:val="ListParagraph"/>
              <w:spacing w:after="0" w:line="240" w:lineRule="auto"/>
              <w:ind w:left="0"/>
              <w:jc w:val="center"/>
              <w:rPr>
                <w:rFonts w:ascii="Arial" w:hAnsi="Arial" w:cs="Arial"/>
                <w:b/>
                <w:bCs/>
                <w:sz w:val="24"/>
                <w:szCs w:val="24"/>
              </w:rPr>
            </w:pPr>
          </w:p>
        </w:tc>
        <w:tc>
          <w:tcPr>
            <w:tcW w:w="1350" w:type="dxa"/>
            <w:shd w:val="clear" w:color="auto" w:fill="548DD4" w:themeFill="text2" w:themeFillTint="99"/>
          </w:tcPr>
          <w:p w14:paraId="3C932965" w14:textId="77777777" w:rsidR="007A0036" w:rsidRDefault="007A0036" w:rsidP="007A0036">
            <w:pPr>
              <w:pStyle w:val="ListParagraph"/>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74A7CE92" w14:textId="77777777" w:rsidR="007A0036" w:rsidRDefault="007A0036" w:rsidP="007A0036">
            <w:pPr>
              <w:pStyle w:val="ListParagraph"/>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64ACB0CC" w14:textId="13BDFF07" w:rsidR="007A0036" w:rsidRDefault="001E6435" w:rsidP="007A0036">
            <w:pPr>
              <w:pStyle w:val="ListParagraph"/>
              <w:spacing w:after="0" w:line="240" w:lineRule="auto"/>
              <w:ind w:left="0"/>
              <w:jc w:val="center"/>
              <w:rPr>
                <w:rFonts w:ascii="Arial" w:hAnsi="Arial" w:cs="Arial"/>
                <w:b/>
                <w:bCs/>
                <w:sz w:val="24"/>
                <w:szCs w:val="24"/>
              </w:rPr>
            </w:pPr>
            <w:r>
              <w:rPr>
                <w:rFonts w:ascii="Arial" w:hAnsi="Arial" w:cs="Arial"/>
                <w:b/>
                <w:bCs/>
                <w:sz w:val="24"/>
                <w:szCs w:val="24"/>
              </w:rPr>
              <w:t>36.0</w:t>
            </w:r>
          </w:p>
        </w:tc>
        <w:tc>
          <w:tcPr>
            <w:tcW w:w="720" w:type="dxa"/>
            <w:shd w:val="clear" w:color="auto" w:fill="548DD4" w:themeFill="text2" w:themeFillTint="99"/>
          </w:tcPr>
          <w:p w14:paraId="50076264" w14:textId="77777777" w:rsidR="007A0036" w:rsidRDefault="007A0036" w:rsidP="007A0036">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46567FD4" w14:textId="77777777" w:rsidR="007A0036" w:rsidRDefault="007A0036" w:rsidP="007A0036">
            <w:pPr>
              <w:pStyle w:val="ListParagraph"/>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7F72B843" w14:textId="77777777" w:rsidR="007A0036" w:rsidRDefault="007A0036" w:rsidP="007A0036">
            <w:pPr>
              <w:pStyle w:val="ListParagraph"/>
              <w:spacing w:after="0" w:line="240" w:lineRule="auto"/>
              <w:ind w:left="0"/>
              <w:jc w:val="center"/>
              <w:rPr>
                <w:rFonts w:ascii="Arial" w:hAnsi="Arial" w:cs="Arial"/>
                <w:b/>
                <w:bCs/>
                <w:sz w:val="24"/>
                <w:szCs w:val="24"/>
              </w:rPr>
            </w:pPr>
          </w:p>
        </w:tc>
      </w:tr>
    </w:tbl>
    <w:p w14:paraId="603CC2BD" w14:textId="29BB7CBA" w:rsidR="006E2FAB" w:rsidRDefault="000628DC" w:rsidP="000628DC">
      <w:pPr>
        <w:spacing w:after="0" w:line="240" w:lineRule="auto"/>
        <w:jc w:val="both"/>
        <w:rPr>
          <w:rFonts w:ascii="Arial" w:hAnsi="Arial" w:cs="Arial"/>
          <w:b/>
          <w:bCs/>
          <w:i/>
          <w:iCs/>
          <w:sz w:val="24"/>
          <w:szCs w:val="24"/>
          <w:lang w:val="en-US"/>
        </w:rPr>
      </w:pPr>
      <w:r>
        <w:rPr>
          <w:rFonts w:ascii="Arial" w:hAnsi="Arial" w:cs="Arial"/>
          <w:b/>
          <w:sz w:val="24"/>
          <w:szCs w:val="24"/>
        </w:rPr>
        <w:t xml:space="preserve">            </w:t>
      </w:r>
      <w:r w:rsidR="006E2FAB">
        <w:rPr>
          <w:rFonts w:ascii="Arial" w:hAnsi="Arial" w:cs="Arial"/>
          <w:b/>
          <w:bCs/>
          <w:i/>
          <w:iCs/>
          <w:sz w:val="24"/>
          <w:szCs w:val="24"/>
          <w:lang w:val="en-US"/>
        </w:rPr>
        <w:t xml:space="preserve">Full-time Faculty: </w:t>
      </w:r>
      <w:r w:rsidR="001E6435">
        <w:rPr>
          <w:rFonts w:ascii="Arial" w:hAnsi="Arial" w:cs="Arial"/>
          <w:b/>
          <w:bCs/>
          <w:i/>
          <w:iCs/>
          <w:sz w:val="24"/>
          <w:szCs w:val="24"/>
          <w:lang w:val="en-US"/>
        </w:rPr>
        <w:t xml:space="preserve"> Prog. Coordinator BSBA FM – Load Release 6 units</w:t>
      </w:r>
    </w:p>
    <w:p w14:paraId="1607B3EA" w14:textId="77777777" w:rsidR="006E2FAB" w:rsidRDefault="006E2FAB" w:rsidP="006E2FAB">
      <w:pPr>
        <w:spacing w:after="0" w:line="240" w:lineRule="auto"/>
        <w:ind w:firstLine="720"/>
        <w:jc w:val="both"/>
        <w:rPr>
          <w:rFonts w:ascii="Arial" w:hAnsi="Arial" w:cs="Arial"/>
          <w:b/>
          <w:bCs/>
          <w:i/>
          <w:iCs/>
          <w:sz w:val="24"/>
          <w:szCs w:val="24"/>
          <w:lang w:val="en-US"/>
        </w:rPr>
      </w:pPr>
    </w:p>
    <w:p w14:paraId="408DD706" w14:textId="65B2200F" w:rsidR="006E2FAB" w:rsidRDefault="006E2FAB" w:rsidP="006E2FAB">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 xml:space="preserve">Teaching Load:  </w:t>
      </w:r>
      <w:r w:rsidR="001E6435">
        <w:rPr>
          <w:rFonts w:ascii="Arial" w:hAnsi="Arial" w:cs="Arial"/>
          <w:i/>
          <w:iCs/>
          <w:sz w:val="24"/>
          <w:szCs w:val="24"/>
        </w:rPr>
        <w:t>18</w:t>
      </w:r>
      <w:r>
        <w:rPr>
          <w:rFonts w:ascii="Arial" w:hAnsi="Arial" w:cs="Arial"/>
          <w:i/>
          <w:iCs/>
          <w:sz w:val="24"/>
          <w:szCs w:val="24"/>
        </w:rPr>
        <w:t xml:space="preserve"> units </w:t>
      </w:r>
      <w:r w:rsidR="002326E2">
        <w:rPr>
          <w:rFonts w:ascii="Arial" w:hAnsi="Arial" w:cs="Arial"/>
          <w:i/>
          <w:iCs/>
          <w:sz w:val="24"/>
          <w:szCs w:val="24"/>
        </w:rPr>
        <w:t>(</w:t>
      </w:r>
      <w:r w:rsidR="001E6435">
        <w:rPr>
          <w:rFonts w:ascii="Arial" w:hAnsi="Arial" w:cs="Arial"/>
          <w:i/>
          <w:iCs/>
          <w:sz w:val="24"/>
          <w:szCs w:val="24"/>
        </w:rPr>
        <w:t>6</w:t>
      </w:r>
      <w:r w:rsidR="002326E2">
        <w:rPr>
          <w:rFonts w:ascii="Arial" w:hAnsi="Arial" w:cs="Arial"/>
          <w:i/>
          <w:iCs/>
          <w:sz w:val="24"/>
          <w:szCs w:val="24"/>
        </w:rPr>
        <w:t xml:space="preserve"> loads)</w:t>
      </w:r>
    </w:p>
    <w:p w14:paraId="48439065" w14:textId="65ED55D5" w:rsidR="006E2FAB" w:rsidRPr="000628DC" w:rsidRDefault="006E2FAB" w:rsidP="000628DC">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t xml:space="preserve">     </w:t>
      </w:r>
      <w:r w:rsidR="00C70E44">
        <w:rPr>
          <w:rFonts w:ascii="Arial" w:hAnsi="Arial" w:cs="Arial"/>
          <w:i/>
          <w:iCs/>
          <w:sz w:val="24"/>
          <w:szCs w:val="24"/>
        </w:rPr>
        <w:t>1</w:t>
      </w:r>
      <w:r w:rsidR="00B31259">
        <w:rPr>
          <w:rFonts w:ascii="Arial" w:hAnsi="Arial" w:cs="Arial"/>
          <w:i/>
          <w:iCs/>
          <w:sz w:val="24"/>
          <w:szCs w:val="24"/>
        </w:rPr>
        <w:t>8</w:t>
      </w:r>
      <w:r w:rsidR="00C70E44">
        <w:rPr>
          <w:rFonts w:ascii="Arial" w:hAnsi="Arial" w:cs="Arial"/>
          <w:i/>
          <w:iCs/>
          <w:sz w:val="24"/>
          <w:szCs w:val="24"/>
        </w:rPr>
        <w:t xml:space="preserve"> u</w:t>
      </w:r>
      <w:r>
        <w:rPr>
          <w:rFonts w:ascii="Arial" w:hAnsi="Arial" w:cs="Arial"/>
          <w:i/>
          <w:iCs/>
          <w:sz w:val="24"/>
          <w:szCs w:val="24"/>
        </w:rPr>
        <w:t xml:space="preserve">nits </w:t>
      </w:r>
      <w:r w:rsidR="00B1088F">
        <w:rPr>
          <w:rFonts w:ascii="Arial" w:hAnsi="Arial" w:cs="Arial"/>
          <w:i/>
          <w:iCs/>
          <w:sz w:val="24"/>
          <w:szCs w:val="24"/>
        </w:rPr>
        <w:t>(</w:t>
      </w:r>
      <w:r w:rsidR="00B31259">
        <w:rPr>
          <w:rFonts w:ascii="Arial" w:hAnsi="Arial" w:cs="Arial"/>
          <w:i/>
          <w:iCs/>
          <w:sz w:val="24"/>
          <w:szCs w:val="24"/>
        </w:rPr>
        <w:t>6</w:t>
      </w:r>
      <w:r w:rsidR="00B1088F">
        <w:rPr>
          <w:rFonts w:ascii="Arial" w:hAnsi="Arial" w:cs="Arial"/>
          <w:i/>
          <w:iCs/>
          <w:sz w:val="24"/>
          <w:szCs w:val="24"/>
        </w:rPr>
        <w:t xml:space="preserve"> </w:t>
      </w:r>
      <w:r>
        <w:rPr>
          <w:rFonts w:ascii="Arial" w:hAnsi="Arial" w:cs="Arial"/>
          <w:i/>
          <w:iCs/>
          <w:sz w:val="24"/>
          <w:szCs w:val="24"/>
        </w:rPr>
        <w:t>loads)</w:t>
      </w:r>
    </w:p>
    <w:p w14:paraId="6307543F" w14:textId="11E4C390" w:rsidR="006E2FAB" w:rsidRDefault="006E2FAB" w:rsidP="006E2FAB">
      <w:pPr>
        <w:pStyle w:val="ListParagraph"/>
        <w:spacing w:after="0" w:line="240" w:lineRule="auto"/>
        <w:jc w:val="both"/>
        <w:rPr>
          <w:rFonts w:ascii="Arial" w:hAnsi="Arial" w:cs="Arial"/>
          <w:i/>
          <w:iCs/>
          <w:sz w:val="24"/>
          <w:szCs w:val="24"/>
          <w:lang w:val="en-US"/>
        </w:rPr>
      </w:pPr>
      <w:r>
        <w:rPr>
          <w:rFonts w:ascii="Arial" w:hAnsi="Arial" w:cs="Arial"/>
          <w:i/>
          <w:iCs/>
          <w:sz w:val="24"/>
          <w:szCs w:val="24"/>
          <w:lang w:val="en-US"/>
        </w:rPr>
        <w:t xml:space="preserve">           Consultation Hour:  </w:t>
      </w:r>
      <w:r w:rsidR="000628DC">
        <w:rPr>
          <w:rFonts w:ascii="Arial" w:hAnsi="Arial" w:cs="Arial"/>
          <w:i/>
          <w:iCs/>
          <w:sz w:val="24"/>
          <w:szCs w:val="24"/>
          <w:lang w:val="en-US"/>
        </w:rPr>
        <w:t xml:space="preserve">10:00-11:00 </w:t>
      </w:r>
      <w:r w:rsidR="00862E75">
        <w:rPr>
          <w:rFonts w:ascii="Arial" w:hAnsi="Arial" w:cs="Arial"/>
          <w:i/>
          <w:iCs/>
          <w:sz w:val="24"/>
          <w:szCs w:val="24"/>
          <w:lang w:val="en-US"/>
        </w:rPr>
        <w:t>F</w:t>
      </w:r>
      <w:r w:rsidR="00AD511C">
        <w:rPr>
          <w:rFonts w:ascii="Arial" w:hAnsi="Arial" w:cs="Arial"/>
          <w:i/>
          <w:iCs/>
          <w:sz w:val="24"/>
          <w:szCs w:val="24"/>
          <w:lang w:val="en-US"/>
        </w:rPr>
        <w:t>riday</w:t>
      </w:r>
    </w:p>
    <w:p w14:paraId="430B7BB8" w14:textId="77777777" w:rsidR="00862E75" w:rsidRDefault="00862E75" w:rsidP="006E2FAB">
      <w:pPr>
        <w:pStyle w:val="ListParagraph"/>
        <w:spacing w:after="0" w:line="240" w:lineRule="auto"/>
        <w:jc w:val="both"/>
        <w:rPr>
          <w:rFonts w:ascii="Arial" w:hAnsi="Arial" w:cs="Arial"/>
          <w:i/>
          <w:iCs/>
          <w:sz w:val="24"/>
          <w:szCs w:val="24"/>
          <w:lang w:val="en-US"/>
        </w:rPr>
      </w:pPr>
    </w:p>
    <w:p w14:paraId="2B37E1C2" w14:textId="77777777" w:rsidR="006E2FAB" w:rsidRDefault="006E2FAB" w:rsidP="006E2FAB">
      <w:pPr>
        <w:spacing w:after="120" w:line="240" w:lineRule="auto"/>
        <w:rPr>
          <w:rFonts w:ascii="Arial" w:hAnsi="Arial" w:cs="Arial"/>
          <w:b/>
          <w:sz w:val="24"/>
          <w:szCs w:val="24"/>
        </w:rPr>
      </w:pPr>
    </w:p>
    <w:p w14:paraId="19DCA665" w14:textId="77777777" w:rsidR="006E2FAB" w:rsidRDefault="006E2FAB" w:rsidP="006E2FAB">
      <w:pPr>
        <w:spacing w:after="120" w:line="240" w:lineRule="auto"/>
        <w:rPr>
          <w:rFonts w:ascii="Arial" w:hAnsi="Arial" w:cs="Arial"/>
          <w:b/>
          <w:sz w:val="24"/>
          <w:szCs w:val="24"/>
        </w:rPr>
      </w:pPr>
    </w:p>
    <w:p w14:paraId="40E83F24" w14:textId="77777777" w:rsidR="006E2FAB" w:rsidRDefault="006E2FAB" w:rsidP="006E2FAB">
      <w:pPr>
        <w:spacing w:after="120" w:line="240" w:lineRule="auto"/>
        <w:rPr>
          <w:rFonts w:ascii="Arial" w:hAnsi="Arial" w:cs="Arial"/>
          <w:b/>
          <w:sz w:val="24"/>
          <w:szCs w:val="24"/>
        </w:rPr>
      </w:pPr>
    </w:p>
    <w:p w14:paraId="28CB28BD" w14:textId="77777777" w:rsidR="006E2FAB" w:rsidRDefault="006E2FAB" w:rsidP="006E2FAB">
      <w:pPr>
        <w:spacing w:after="120" w:line="240" w:lineRule="auto"/>
        <w:rPr>
          <w:rFonts w:ascii="Arial" w:hAnsi="Arial" w:cs="Arial"/>
          <w:b/>
          <w:sz w:val="24"/>
          <w:szCs w:val="24"/>
        </w:rPr>
      </w:pPr>
    </w:p>
    <w:p w14:paraId="14E69A47" w14:textId="77777777" w:rsidR="006E2FAB" w:rsidRDefault="006E2FAB" w:rsidP="006E2FAB">
      <w:pPr>
        <w:spacing w:after="120" w:line="240" w:lineRule="auto"/>
        <w:rPr>
          <w:rFonts w:ascii="Arial" w:hAnsi="Arial" w:cs="Arial"/>
          <w:b/>
          <w:sz w:val="24"/>
          <w:szCs w:val="24"/>
        </w:rPr>
      </w:pPr>
    </w:p>
    <w:p w14:paraId="6DB9516F" w14:textId="77777777" w:rsidR="006E2FAB" w:rsidRDefault="006E2FAB" w:rsidP="006E2FAB">
      <w:pPr>
        <w:spacing w:after="120" w:line="240" w:lineRule="auto"/>
        <w:rPr>
          <w:rFonts w:ascii="Arial" w:hAnsi="Arial" w:cs="Arial"/>
          <w:b/>
          <w:sz w:val="24"/>
          <w:szCs w:val="24"/>
        </w:rPr>
      </w:pPr>
    </w:p>
    <w:p w14:paraId="7975FFA3" w14:textId="77777777" w:rsidR="006E2FAB" w:rsidRDefault="006E2FAB" w:rsidP="006E2FAB">
      <w:pPr>
        <w:spacing w:after="120" w:line="240" w:lineRule="auto"/>
        <w:rPr>
          <w:rFonts w:ascii="Arial" w:hAnsi="Arial" w:cs="Arial"/>
          <w:b/>
          <w:sz w:val="24"/>
          <w:szCs w:val="24"/>
        </w:rPr>
      </w:pPr>
    </w:p>
    <w:p w14:paraId="6D435AFD" w14:textId="77777777" w:rsidR="000628DC" w:rsidRDefault="000628DC" w:rsidP="006E2FAB">
      <w:pPr>
        <w:spacing w:after="120" w:line="240" w:lineRule="auto"/>
        <w:rPr>
          <w:rFonts w:ascii="Arial" w:hAnsi="Arial" w:cs="Arial"/>
          <w:b/>
          <w:sz w:val="24"/>
          <w:szCs w:val="24"/>
        </w:rPr>
      </w:pPr>
    </w:p>
    <w:p w14:paraId="3F1D6A03" w14:textId="77777777" w:rsidR="000628DC" w:rsidRDefault="000628DC" w:rsidP="006E2FAB">
      <w:pPr>
        <w:spacing w:after="120" w:line="240" w:lineRule="auto"/>
        <w:rPr>
          <w:rFonts w:ascii="Arial" w:hAnsi="Arial" w:cs="Arial"/>
          <w:b/>
          <w:sz w:val="24"/>
          <w:szCs w:val="24"/>
        </w:rPr>
      </w:pPr>
    </w:p>
    <w:p w14:paraId="2C3CCE65" w14:textId="77777777" w:rsidR="006F1D03" w:rsidRDefault="006F1D03" w:rsidP="006E2FAB">
      <w:pPr>
        <w:spacing w:after="120" w:line="240" w:lineRule="auto"/>
        <w:rPr>
          <w:rFonts w:ascii="Arial" w:hAnsi="Arial" w:cs="Arial"/>
          <w:b/>
          <w:sz w:val="24"/>
          <w:szCs w:val="24"/>
        </w:rPr>
      </w:pPr>
    </w:p>
    <w:p w14:paraId="1FB6B697" w14:textId="77777777" w:rsidR="006F1D03" w:rsidRDefault="006F1D03" w:rsidP="006E2FAB">
      <w:pPr>
        <w:spacing w:after="120" w:line="240" w:lineRule="auto"/>
        <w:rPr>
          <w:rFonts w:ascii="Arial" w:hAnsi="Arial" w:cs="Arial"/>
          <w:b/>
          <w:sz w:val="24"/>
          <w:szCs w:val="24"/>
        </w:rPr>
      </w:pPr>
    </w:p>
    <w:p w14:paraId="4CD7BA6B" w14:textId="77777777" w:rsidR="006F1D03" w:rsidRDefault="006F1D03" w:rsidP="006E2FAB">
      <w:pPr>
        <w:spacing w:after="120" w:line="240" w:lineRule="auto"/>
        <w:rPr>
          <w:rFonts w:ascii="Arial" w:hAnsi="Arial" w:cs="Arial"/>
          <w:b/>
          <w:sz w:val="24"/>
          <w:szCs w:val="24"/>
        </w:rPr>
      </w:pPr>
    </w:p>
    <w:p w14:paraId="1DA8DE82" w14:textId="77777777" w:rsidR="006F1D03" w:rsidRDefault="006F1D03" w:rsidP="006E2FAB">
      <w:pPr>
        <w:spacing w:after="120" w:line="240" w:lineRule="auto"/>
        <w:rPr>
          <w:rFonts w:ascii="Arial" w:hAnsi="Arial" w:cs="Arial"/>
          <w:b/>
          <w:sz w:val="24"/>
          <w:szCs w:val="24"/>
        </w:rPr>
      </w:pPr>
    </w:p>
    <w:p w14:paraId="55901EE5" w14:textId="77777777" w:rsidR="006F1D03" w:rsidRDefault="006F1D03" w:rsidP="006E2FAB">
      <w:pPr>
        <w:spacing w:after="120" w:line="240" w:lineRule="auto"/>
        <w:rPr>
          <w:rFonts w:ascii="Arial" w:hAnsi="Arial" w:cs="Arial"/>
          <w:b/>
          <w:sz w:val="24"/>
          <w:szCs w:val="24"/>
        </w:rPr>
      </w:pPr>
    </w:p>
    <w:p w14:paraId="751C0C54" w14:textId="77777777" w:rsidR="006F1D03" w:rsidRDefault="006F1D03" w:rsidP="006E2FAB">
      <w:pPr>
        <w:spacing w:after="120" w:line="240" w:lineRule="auto"/>
        <w:rPr>
          <w:rFonts w:ascii="Arial" w:hAnsi="Arial" w:cs="Arial"/>
          <w:b/>
          <w:sz w:val="24"/>
          <w:szCs w:val="24"/>
        </w:rPr>
      </w:pPr>
    </w:p>
    <w:p w14:paraId="373487F3" w14:textId="3717D438" w:rsidR="001A4307" w:rsidRDefault="00000000">
      <w:pPr>
        <w:spacing w:after="120" w:line="240" w:lineRule="auto"/>
        <w:ind w:firstLine="720"/>
        <w:rPr>
          <w:rFonts w:ascii="Arial" w:hAnsi="Arial" w:cs="Arial"/>
          <w:b/>
          <w:bCs/>
          <w:sz w:val="24"/>
          <w:szCs w:val="24"/>
        </w:rPr>
      </w:pPr>
      <w:r>
        <w:rPr>
          <w:noProof/>
          <w:lang w:eastAsia="en-PH"/>
        </w:rPr>
        <w:lastRenderedPageBreak/>
        <mc:AlternateContent>
          <mc:Choice Requires="wps">
            <w:drawing>
              <wp:anchor distT="0" distB="0" distL="114300" distR="114300" simplePos="0" relativeHeight="251662336" behindDoc="0" locked="0" layoutInCell="1" allowOverlap="1" wp14:anchorId="41306DF5" wp14:editId="79F72831">
                <wp:simplePos x="0" y="0"/>
                <wp:positionH relativeFrom="column">
                  <wp:posOffset>1814195</wp:posOffset>
                </wp:positionH>
                <wp:positionV relativeFrom="paragraph">
                  <wp:posOffset>210185</wp:posOffset>
                </wp:positionV>
                <wp:extent cx="5177790" cy="0"/>
                <wp:effectExtent l="0" t="0" r="0" b="0"/>
                <wp:wrapNone/>
                <wp:docPr id="297464619" name="Straight Connector 297464619"/>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85pt;margin-top:16.55pt;height:0pt;width:407.7pt;z-index:251662336;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V8e8Z9YAAAAKAQAADwAAAAAAAAABACAAAAAiAAAAZHJzL2Rvd25yZXYueG1s&#10;UEsBAhQAFAAAAAgAh07iQG1lS436AQAABwQAAA4AAAAAAAAAAQAgAAAAJQEAAGRycy9lMm9Eb2Mu&#10;eG1sUEsFBgAAAAAGAAYAWQEAAJEFA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sidR="000628DC">
        <w:rPr>
          <w:rFonts w:ascii="Arial" w:hAnsi="Arial" w:cs="Arial"/>
          <w:b/>
          <w:bCs/>
          <w:sz w:val="24"/>
          <w:szCs w:val="24"/>
        </w:rPr>
        <w:t>LOGRONIO, ALDRIN M.</w:t>
      </w:r>
    </w:p>
    <w:p w14:paraId="75504A9E" w14:textId="77777777" w:rsidR="001A4307" w:rsidRDefault="001A4307">
      <w:pPr>
        <w:pStyle w:val="ListParagraph"/>
        <w:spacing w:after="120" w:line="240" w:lineRule="auto"/>
        <w:ind w:left="0"/>
        <w:rPr>
          <w:rFonts w:ascii="Arial" w:hAnsi="Arial" w:cs="Arial"/>
          <w:b/>
          <w:sz w:val="24"/>
          <w:szCs w:val="24"/>
        </w:rPr>
      </w:pPr>
    </w:p>
    <w:p w14:paraId="244B8B55" w14:textId="77777777" w:rsidR="001A4307"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012D0025" w14:textId="77777777" w:rsidR="001A4307" w:rsidRDefault="00000000">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63360" behindDoc="0" locked="0" layoutInCell="1" allowOverlap="1" wp14:anchorId="19CDD7FD" wp14:editId="08E3C5E0">
                <wp:simplePos x="0" y="0"/>
                <wp:positionH relativeFrom="column">
                  <wp:posOffset>1811655</wp:posOffset>
                </wp:positionH>
                <wp:positionV relativeFrom="paragraph">
                  <wp:posOffset>10795</wp:posOffset>
                </wp:positionV>
                <wp:extent cx="5177155" cy="0"/>
                <wp:effectExtent l="0" t="0" r="0" b="0"/>
                <wp:wrapNone/>
                <wp:docPr id="1161694224" name="Straight Connector 1161694224"/>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5pt;height:0pt;width:407.65pt;z-index:251663360;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A9mDk9MAAAAIAQAADwAAAAAAAAABACAAAAAiAAAAZHJzL2Rvd25yZXYueG1sUEsB&#10;AhQAFAAAAAgAh07iQK/F1xH6AQAACQQAAA4AAAAAAAAAAQAgAAAAIgEAAGRycy9lMm9Eb2MueG1s&#10;UEsFBgAAAAAGAAYAWQEAAI4FAAAAAA==&#10;">
                <v:fill on="f" focussize="0,0"/>
                <v:stroke color="#000000" joinstyle="round"/>
                <v:imagedata o:title=""/>
                <o:lock v:ext="edit" aspectratio="f"/>
              </v:line>
            </w:pict>
          </mc:Fallback>
        </mc:AlternateContent>
      </w:r>
    </w:p>
    <w:p w14:paraId="366B2AC3" w14:textId="65F88ED9" w:rsidR="001A4307" w:rsidRDefault="00000000">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 xml:space="preserve">July </w:t>
      </w:r>
      <w:r w:rsidR="00B208EA">
        <w:rPr>
          <w:rFonts w:ascii="Arial" w:hAnsi="Arial" w:cs="Arial"/>
          <w:b/>
          <w:bCs/>
          <w:sz w:val="24"/>
          <w:szCs w:val="24"/>
          <w:lang w:val="en-US"/>
        </w:rPr>
        <w:t>24,</w:t>
      </w:r>
      <w:r>
        <w:rPr>
          <w:rFonts w:ascii="Arial" w:hAnsi="Arial" w:cs="Arial"/>
          <w:b/>
          <w:bCs/>
          <w:sz w:val="24"/>
          <w:szCs w:val="24"/>
          <w:lang w:val="en-US"/>
        </w:rPr>
        <w:t xml:space="preserve"> 2025</w:t>
      </w:r>
      <w:r>
        <w:rPr>
          <w:rFonts w:ascii="Arial" w:hAnsi="Arial" w:cs="Arial"/>
          <w:b/>
          <w:bCs/>
          <w:sz w:val="24"/>
          <w:szCs w:val="24"/>
        </w:rPr>
        <w:tab/>
      </w:r>
    </w:p>
    <w:p w14:paraId="485451D5" w14:textId="77777777" w:rsidR="001A4307" w:rsidRDefault="00000000">
      <w:pPr>
        <w:pStyle w:val="ListParagraph"/>
        <w:spacing w:after="120" w:line="240" w:lineRule="auto"/>
        <w:rPr>
          <w:rFonts w:ascii="Arial" w:hAnsi="Arial" w:cs="Arial"/>
          <w:sz w:val="24"/>
          <w:szCs w:val="24"/>
        </w:rPr>
      </w:pPr>
      <w:r>
        <w:rPr>
          <w:rFonts w:ascii="Arial" w:hAnsi="Arial" w:cs="Arial"/>
          <w:b/>
          <w:noProof/>
          <w:sz w:val="24"/>
          <w:szCs w:val="24"/>
          <w:lang w:eastAsia="en-PH"/>
        </w:rPr>
        <mc:AlternateContent>
          <mc:Choice Requires="wps">
            <w:drawing>
              <wp:anchor distT="0" distB="0" distL="114300" distR="114300" simplePos="0" relativeHeight="251664384" behindDoc="0" locked="0" layoutInCell="1" allowOverlap="1" wp14:anchorId="252AE85C" wp14:editId="7A20DDEC">
                <wp:simplePos x="0" y="0"/>
                <wp:positionH relativeFrom="column">
                  <wp:posOffset>1754505</wp:posOffset>
                </wp:positionH>
                <wp:positionV relativeFrom="paragraph">
                  <wp:posOffset>19050</wp:posOffset>
                </wp:positionV>
                <wp:extent cx="5236845" cy="0"/>
                <wp:effectExtent l="0" t="0" r="0" b="0"/>
                <wp:wrapNone/>
                <wp:docPr id="2142206524" name="Straight Connector 2142206524"/>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38.15pt;margin-top:1.5pt;height:0pt;width:412.35pt;z-index:251664384;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FJZ561QAAAAgBAAAPAAAAAAAAAAEAIAAAACIAAABkcnMvZG93bnJldi54bWxQ&#10;SwECFAAUAAAACACHTuJAiCmiYvoBAAAJBAAADgAAAAAAAAABACAAAAAkAQAAZHJzL2Uyb0RvYy54&#10;bWxQSwUGAAAAAAYABgBZAQAAkAUAAAAA&#10;">
                <v:fill on="f" focussize="0,0"/>
                <v:stroke color="#000000" joinstyle="round"/>
                <v:imagedata o:title=""/>
                <o:lock v:ext="edit" aspectratio="f"/>
              </v:line>
            </w:pict>
          </mc:Fallback>
        </mc:AlternateContent>
      </w:r>
    </w:p>
    <w:p w14:paraId="65D43942" w14:textId="77777777" w:rsidR="001A4307" w:rsidRDefault="00000000">
      <w:pPr>
        <w:pStyle w:val="ListParagraph"/>
        <w:spacing w:line="240" w:lineRule="auto"/>
        <w:jc w:val="both"/>
        <w:rPr>
          <w:rFonts w:ascii="Arial" w:hAnsi="Arial" w:cs="Arial"/>
          <w:sz w:val="24"/>
          <w:szCs w:val="24"/>
        </w:rPr>
      </w:pPr>
      <w:r>
        <w:rPr>
          <w:rFonts w:ascii="Arial" w:hAnsi="Arial" w:cs="Arial"/>
          <w:sz w:val="24"/>
          <w:szCs w:val="24"/>
        </w:rPr>
        <w:tab/>
      </w:r>
    </w:p>
    <w:p w14:paraId="19A593DD" w14:textId="77777777" w:rsidR="001A4307" w:rsidRDefault="001A4307">
      <w:pPr>
        <w:pStyle w:val="ListParagraph"/>
        <w:spacing w:line="240" w:lineRule="auto"/>
        <w:ind w:firstLine="720"/>
        <w:jc w:val="both"/>
        <w:rPr>
          <w:rFonts w:ascii="Arial" w:hAnsi="Arial" w:cs="Arial"/>
          <w:sz w:val="24"/>
          <w:szCs w:val="24"/>
        </w:rPr>
      </w:pPr>
    </w:p>
    <w:p w14:paraId="00263492" w14:textId="77777777" w:rsidR="001A4307" w:rsidRDefault="001A4307">
      <w:pPr>
        <w:pStyle w:val="ListParagraph"/>
        <w:spacing w:line="240" w:lineRule="auto"/>
        <w:ind w:firstLine="720"/>
        <w:jc w:val="both"/>
        <w:rPr>
          <w:rFonts w:ascii="Arial" w:hAnsi="Arial" w:cs="Arial"/>
          <w:sz w:val="24"/>
          <w:szCs w:val="24"/>
        </w:rPr>
      </w:pPr>
    </w:p>
    <w:p w14:paraId="54BB69C1" w14:textId="77777777" w:rsidR="001A4307" w:rsidRDefault="001A4307">
      <w:pPr>
        <w:pStyle w:val="ListParagraph"/>
        <w:spacing w:line="240" w:lineRule="auto"/>
        <w:ind w:firstLine="720"/>
        <w:jc w:val="both"/>
        <w:rPr>
          <w:rFonts w:ascii="Arial" w:hAnsi="Arial" w:cs="Arial"/>
          <w:sz w:val="24"/>
          <w:szCs w:val="24"/>
        </w:rPr>
      </w:pPr>
    </w:p>
    <w:p w14:paraId="34D4EB1B" w14:textId="77777777" w:rsidR="001A4307" w:rsidRDefault="001A4307">
      <w:pPr>
        <w:spacing w:line="240" w:lineRule="auto"/>
        <w:jc w:val="both"/>
        <w:rPr>
          <w:rFonts w:ascii="Arial" w:hAnsi="Arial" w:cs="Arial"/>
          <w:sz w:val="24"/>
          <w:szCs w:val="24"/>
        </w:rPr>
      </w:pPr>
    </w:p>
    <w:tbl>
      <w:tblPr>
        <w:tblStyle w:val="TableGrid"/>
        <w:tblW w:w="11345" w:type="dxa"/>
        <w:tblInd w:w="250" w:type="dxa"/>
        <w:tblLayout w:type="fixed"/>
        <w:tblLook w:val="04A0" w:firstRow="1" w:lastRow="0" w:firstColumn="1" w:lastColumn="0" w:noHBand="0" w:noVBand="1"/>
      </w:tblPr>
      <w:tblGrid>
        <w:gridCol w:w="915"/>
        <w:gridCol w:w="1710"/>
        <w:gridCol w:w="4343"/>
        <w:gridCol w:w="857"/>
        <w:gridCol w:w="763"/>
        <w:gridCol w:w="796"/>
        <w:gridCol w:w="1961"/>
      </w:tblGrid>
      <w:tr w:rsidR="001A4307" w14:paraId="12C19373" w14:textId="77777777" w:rsidTr="000628DC">
        <w:trPr>
          <w:trHeight w:val="85"/>
        </w:trPr>
        <w:tc>
          <w:tcPr>
            <w:tcW w:w="915" w:type="dxa"/>
            <w:shd w:val="clear" w:color="auto" w:fill="8DB3E2" w:themeFill="text2" w:themeFillTint="66"/>
            <w:vAlign w:val="center"/>
          </w:tcPr>
          <w:p w14:paraId="674C3270" w14:textId="77777777" w:rsidR="001A4307" w:rsidRDefault="00000000">
            <w:pPr>
              <w:pStyle w:val="ListParagraph"/>
              <w:spacing w:after="0" w:line="240" w:lineRule="auto"/>
              <w:ind w:left="0"/>
              <w:jc w:val="center"/>
              <w:rPr>
                <w:rFonts w:ascii="Arial" w:hAnsi="Arial" w:cs="Arial"/>
              </w:rPr>
            </w:pPr>
            <w:r>
              <w:rPr>
                <w:rFonts w:ascii="Arial" w:hAnsi="Arial" w:cs="Arial"/>
                <w:b/>
              </w:rPr>
              <w:t>TIME</w:t>
            </w:r>
          </w:p>
        </w:tc>
        <w:tc>
          <w:tcPr>
            <w:tcW w:w="1710" w:type="dxa"/>
            <w:shd w:val="clear" w:color="auto" w:fill="8DB3E2" w:themeFill="text2" w:themeFillTint="66"/>
            <w:vAlign w:val="center"/>
          </w:tcPr>
          <w:p w14:paraId="7137E566" w14:textId="77777777" w:rsidR="001A4307" w:rsidRDefault="00000000">
            <w:pPr>
              <w:pStyle w:val="ListParagraph"/>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08687DC8" w14:textId="77777777" w:rsidR="001A4307"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857" w:type="dxa"/>
            <w:shd w:val="clear" w:color="auto" w:fill="8DB3E2" w:themeFill="text2" w:themeFillTint="66"/>
            <w:vAlign w:val="center"/>
          </w:tcPr>
          <w:p w14:paraId="2BAE21B9" w14:textId="77777777" w:rsidR="001A4307" w:rsidRDefault="00000000">
            <w:pPr>
              <w:pStyle w:val="ListParagraph"/>
              <w:spacing w:after="0" w:line="240" w:lineRule="auto"/>
              <w:ind w:left="0"/>
              <w:jc w:val="center"/>
              <w:rPr>
                <w:rFonts w:ascii="Arial" w:hAnsi="Arial" w:cs="Arial"/>
                <w:b/>
              </w:rPr>
            </w:pPr>
            <w:r>
              <w:rPr>
                <w:rFonts w:ascii="Arial" w:hAnsi="Arial" w:cs="Arial"/>
                <w:b/>
                <w:sz w:val="20"/>
                <w:szCs w:val="20"/>
              </w:rPr>
              <w:t>UNITS</w:t>
            </w:r>
          </w:p>
        </w:tc>
        <w:tc>
          <w:tcPr>
            <w:tcW w:w="763" w:type="dxa"/>
            <w:shd w:val="clear" w:color="auto" w:fill="8DB3E2" w:themeFill="text2" w:themeFillTint="66"/>
            <w:vAlign w:val="center"/>
          </w:tcPr>
          <w:p w14:paraId="5250754C" w14:textId="77777777" w:rsidR="001A4307" w:rsidRDefault="00000000">
            <w:pPr>
              <w:pStyle w:val="ListParagraph"/>
              <w:spacing w:after="0" w:line="240" w:lineRule="auto"/>
              <w:ind w:left="0"/>
              <w:jc w:val="center"/>
              <w:rPr>
                <w:rFonts w:ascii="Arial" w:hAnsi="Arial" w:cs="Arial"/>
                <w:b/>
              </w:rPr>
            </w:pPr>
            <w:r>
              <w:rPr>
                <w:rFonts w:ascii="Arial" w:hAnsi="Arial" w:cs="Arial"/>
                <w:b/>
              </w:rPr>
              <w:t>DAY</w:t>
            </w:r>
          </w:p>
        </w:tc>
        <w:tc>
          <w:tcPr>
            <w:tcW w:w="796" w:type="dxa"/>
            <w:shd w:val="clear" w:color="auto" w:fill="8DB3E2" w:themeFill="text2" w:themeFillTint="66"/>
            <w:vAlign w:val="center"/>
          </w:tcPr>
          <w:p w14:paraId="73B0BC33" w14:textId="77777777" w:rsidR="001A4307" w:rsidRDefault="00000000">
            <w:pPr>
              <w:pStyle w:val="ListParagraph"/>
              <w:spacing w:after="0" w:line="240" w:lineRule="auto"/>
              <w:ind w:left="0"/>
              <w:jc w:val="center"/>
              <w:rPr>
                <w:rFonts w:ascii="Arial" w:hAnsi="Arial" w:cs="Arial"/>
                <w:b/>
              </w:rPr>
            </w:pPr>
            <w:r>
              <w:rPr>
                <w:rFonts w:ascii="Arial" w:hAnsi="Arial" w:cs="Arial"/>
                <w:b/>
                <w:sz w:val="20"/>
                <w:szCs w:val="20"/>
              </w:rPr>
              <w:t>TERM</w:t>
            </w:r>
          </w:p>
        </w:tc>
        <w:tc>
          <w:tcPr>
            <w:tcW w:w="1961" w:type="dxa"/>
            <w:shd w:val="clear" w:color="auto" w:fill="8DB3E2" w:themeFill="text2" w:themeFillTint="66"/>
            <w:vAlign w:val="center"/>
          </w:tcPr>
          <w:p w14:paraId="5E30D754" w14:textId="77777777" w:rsidR="001A4307" w:rsidRDefault="00000000">
            <w:pPr>
              <w:pStyle w:val="ListParagraph"/>
              <w:spacing w:after="0" w:line="240" w:lineRule="auto"/>
              <w:ind w:left="0"/>
              <w:jc w:val="center"/>
              <w:rPr>
                <w:rFonts w:ascii="Arial" w:hAnsi="Arial" w:cs="Arial"/>
                <w:b/>
              </w:rPr>
            </w:pPr>
            <w:r>
              <w:rPr>
                <w:rFonts w:ascii="Arial" w:hAnsi="Arial" w:cs="Arial"/>
                <w:b/>
              </w:rPr>
              <w:t>SECTION</w:t>
            </w:r>
          </w:p>
        </w:tc>
      </w:tr>
      <w:tr w:rsidR="000628DC" w14:paraId="49787306" w14:textId="77777777" w:rsidTr="007B18D0">
        <w:trPr>
          <w:trHeight w:val="85"/>
        </w:trPr>
        <w:tc>
          <w:tcPr>
            <w:tcW w:w="915" w:type="dxa"/>
            <w:vAlign w:val="bottom"/>
          </w:tcPr>
          <w:p w14:paraId="274265C4" w14:textId="00AA458E" w:rsidR="000628DC" w:rsidRPr="000628DC" w:rsidRDefault="000628DC" w:rsidP="000628DC">
            <w:pPr>
              <w:spacing w:after="0" w:line="240" w:lineRule="auto"/>
              <w:rPr>
                <w:rFonts w:ascii="Arial Narrow" w:hAnsi="Arial Narrow" w:cs="Arial"/>
                <w:sz w:val="24"/>
                <w:szCs w:val="24"/>
              </w:rPr>
            </w:pPr>
            <w:r w:rsidRPr="000628DC">
              <w:rPr>
                <w:rFonts w:ascii="Arial Narrow" w:hAnsi="Arial Narrow"/>
                <w:bCs/>
                <w:sz w:val="20"/>
                <w:szCs w:val="20"/>
              </w:rPr>
              <w:t>9-10am</w:t>
            </w:r>
          </w:p>
        </w:tc>
        <w:tc>
          <w:tcPr>
            <w:tcW w:w="1710" w:type="dxa"/>
            <w:vAlign w:val="center"/>
          </w:tcPr>
          <w:p w14:paraId="3946D284" w14:textId="1F3B0638" w:rsidR="000628DC" w:rsidRPr="000628DC" w:rsidRDefault="000628DC" w:rsidP="000628DC">
            <w:pPr>
              <w:spacing w:after="0" w:line="240" w:lineRule="auto"/>
              <w:rPr>
                <w:rFonts w:ascii="Arial Narrow" w:hAnsi="Arial Narrow" w:cs="Arial"/>
              </w:rPr>
            </w:pPr>
            <w:r w:rsidRPr="000628DC">
              <w:rPr>
                <w:rFonts w:ascii="Arial Narrow" w:hAnsi="Arial Narrow" w:cs="Arial"/>
                <w:bCs/>
                <w:color w:val="000000"/>
                <w:sz w:val="20"/>
                <w:szCs w:val="20"/>
              </w:rPr>
              <w:t>MKTG. MGT. 101</w:t>
            </w:r>
          </w:p>
        </w:tc>
        <w:tc>
          <w:tcPr>
            <w:tcW w:w="4343" w:type="dxa"/>
            <w:vAlign w:val="center"/>
          </w:tcPr>
          <w:p w14:paraId="6D06E246" w14:textId="366A5D93" w:rsidR="000628DC" w:rsidRDefault="000628DC" w:rsidP="000628DC">
            <w:pPr>
              <w:spacing w:after="0" w:line="240" w:lineRule="auto"/>
              <w:rPr>
                <w:rFonts w:ascii="Arial Narrow" w:hAnsi="Arial Narrow" w:cs="Arial"/>
              </w:rPr>
            </w:pPr>
            <w:r>
              <w:rPr>
                <w:rFonts w:ascii="Century Gothic" w:hAnsi="Century Gothic" w:cs="Arial"/>
                <w:bCs/>
                <w:color w:val="000000"/>
                <w:sz w:val="20"/>
                <w:szCs w:val="20"/>
              </w:rPr>
              <w:t>PROFESSIONAL SALESMANSHIP</w:t>
            </w:r>
          </w:p>
        </w:tc>
        <w:tc>
          <w:tcPr>
            <w:tcW w:w="857" w:type="dxa"/>
            <w:vAlign w:val="center"/>
          </w:tcPr>
          <w:p w14:paraId="3C238CD8" w14:textId="77777777" w:rsidR="000628DC" w:rsidRDefault="000628DC" w:rsidP="000628DC">
            <w:pPr>
              <w:spacing w:after="0" w:line="240" w:lineRule="auto"/>
              <w:jc w:val="center"/>
              <w:rPr>
                <w:rFonts w:ascii="Arial" w:hAnsi="Arial" w:cs="Arial"/>
              </w:rPr>
            </w:pPr>
            <w:r>
              <w:rPr>
                <w:rFonts w:ascii="Arial" w:hAnsi="Arial" w:cs="Arial"/>
              </w:rPr>
              <w:t>3</w:t>
            </w:r>
          </w:p>
        </w:tc>
        <w:tc>
          <w:tcPr>
            <w:tcW w:w="763" w:type="dxa"/>
            <w:vAlign w:val="center"/>
          </w:tcPr>
          <w:p w14:paraId="3ADF0639" w14:textId="77777777" w:rsidR="000628DC" w:rsidRDefault="000628DC" w:rsidP="000628DC">
            <w:pPr>
              <w:spacing w:after="0" w:line="240" w:lineRule="auto"/>
              <w:jc w:val="center"/>
              <w:rPr>
                <w:rFonts w:ascii="Arial" w:hAnsi="Arial" w:cs="Arial"/>
              </w:rPr>
            </w:pPr>
            <w:r>
              <w:rPr>
                <w:rFonts w:ascii="Arial" w:hAnsi="Arial" w:cs="Arial"/>
              </w:rPr>
              <w:t>M-F</w:t>
            </w:r>
          </w:p>
        </w:tc>
        <w:tc>
          <w:tcPr>
            <w:tcW w:w="796" w:type="dxa"/>
            <w:vAlign w:val="center"/>
          </w:tcPr>
          <w:p w14:paraId="18FE84B0" w14:textId="77777777" w:rsidR="000628DC" w:rsidRDefault="000628DC" w:rsidP="000628DC">
            <w:pPr>
              <w:spacing w:after="0" w:line="240" w:lineRule="auto"/>
              <w:jc w:val="center"/>
              <w:rPr>
                <w:rFonts w:ascii="Arial" w:hAnsi="Arial" w:cs="Arial"/>
              </w:rPr>
            </w:pPr>
            <w:r>
              <w:rPr>
                <w:rFonts w:ascii="Arial" w:hAnsi="Arial" w:cs="Arial"/>
              </w:rPr>
              <w:t>1</w:t>
            </w:r>
          </w:p>
        </w:tc>
        <w:tc>
          <w:tcPr>
            <w:tcW w:w="1961" w:type="dxa"/>
            <w:vAlign w:val="bottom"/>
          </w:tcPr>
          <w:p w14:paraId="77350E74" w14:textId="25840A7B" w:rsidR="000628DC" w:rsidRDefault="000628DC" w:rsidP="000628DC">
            <w:pPr>
              <w:spacing w:after="0" w:line="240" w:lineRule="auto"/>
              <w:rPr>
                <w:rFonts w:ascii="Arial Narrow" w:hAnsi="Arial Narrow" w:cs="Arial"/>
              </w:rPr>
            </w:pPr>
            <w:r>
              <w:rPr>
                <w:rFonts w:ascii="Century Gothic" w:hAnsi="Century Gothic"/>
                <w:bCs/>
                <w:sz w:val="20"/>
                <w:szCs w:val="20"/>
              </w:rPr>
              <w:t>BSBA-MM2 BLCK1</w:t>
            </w:r>
          </w:p>
        </w:tc>
      </w:tr>
      <w:tr w:rsidR="000628DC" w14:paraId="052CF820" w14:textId="77777777" w:rsidTr="007B18D0">
        <w:trPr>
          <w:trHeight w:val="85"/>
        </w:trPr>
        <w:tc>
          <w:tcPr>
            <w:tcW w:w="915" w:type="dxa"/>
            <w:vAlign w:val="bottom"/>
          </w:tcPr>
          <w:p w14:paraId="2CE182D3" w14:textId="29949D78" w:rsidR="000628DC" w:rsidRPr="000628DC" w:rsidRDefault="000628DC" w:rsidP="000628DC">
            <w:pPr>
              <w:spacing w:after="0" w:line="240" w:lineRule="auto"/>
              <w:rPr>
                <w:rFonts w:ascii="Arial Narrow" w:hAnsi="Arial Narrow" w:cs="Arial"/>
                <w:highlight w:val="yellow"/>
              </w:rPr>
            </w:pPr>
            <w:r w:rsidRPr="000628DC">
              <w:rPr>
                <w:rFonts w:ascii="Arial Narrow" w:hAnsi="Arial Narrow"/>
                <w:bCs/>
                <w:sz w:val="20"/>
                <w:szCs w:val="20"/>
              </w:rPr>
              <w:t>10-11am</w:t>
            </w:r>
          </w:p>
        </w:tc>
        <w:tc>
          <w:tcPr>
            <w:tcW w:w="1710" w:type="dxa"/>
            <w:vAlign w:val="center"/>
          </w:tcPr>
          <w:p w14:paraId="6264A3BB" w14:textId="4569C448" w:rsidR="000628DC" w:rsidRPr="000628DC" w:rsidRDefault="000628DC" w:rsidP="000628DC">
            <w:pPr>
              <w:spacing w:after="0" w:line="240" w:lineRule="auto"/>
              <w:rPr>
                <w:rFonts w:ascii="Arial Narrow" w:hAnsi="Arial Narrow" w:cs="Arial Narrow"/>
                <w:highlight w:val="yellow"/>
              </w:rPr>
            </w:pPr>
            <w:r w:rsidRPr="000628DC">
              <w:rPr>
                <w:rFonts w:ascii="Arial Narrow" w:hAnsi="Arial Narrow" w:cs="Arial"/>
                <w:bCs/>
                <w:color w:val="000000"/>
                <w:sz w:val="20"/>
                <w:szCs w:val="20"/>
                <w:lang w:eastAsia="en-PH"/>
              </w:rPr>
              <w:t>ELECT. 4</w:t>
            </w:r>
          </w:p>
        </w:tc>
        <w:tc>
          <w:tcPr>
            <w:tcW w:w="4343" w:type="dxa"/>
            <w:vAlign w:val="center"/>
          </w:tcPr>
          <w:p w14:paraId="49EA16EC" w14:textId="059BE722" w:rsidR="000628DC" w:rsidRPr="00FB639D" w:rsidRDefault="000628DC" w:rsidP="000628DC">
            <w:pPr>
              <w:spacing w:after="0" w:line="240" w:lineRule="auto"/>
              <w:rPr>
                <w:rFonts w:ascii="Arial Narrow" w:hAnsi="Arial Narrow" w:cs="Arial Narrow"/>
                <w:highlight w:val="yellow"/>
              </w:rPr>
            </w:pPr>
            <w:r>
              <w:rPr>
                <w:rFonts w:ascii="Century Gothic" w:hAnsi="Century Gothic" w:cs="Arial"/>
                <w:bCs/>
                <w:color w:val="000000"/>
                <w:sz w:val="20"/>
                <w:szCs w:val="20"/>
                <w:lang w:eastAsia="en-PH"/>
              </w:rPr>
              <w:t>RISK MANAGEMENT</w:t>
            </w:r>
          </w:p>
        </w:tc>
        <w:tc>
          <w:tcPr>
            <w:tcW w:w="857" w:type="dxa"/>
            <w:vAlign w:val="center"/>
          </w:tcPr>
          <w:p w14:paraId="347E3B58" w14:textId="56F71BED" w:rsidR="000628DC" w:rsidRPr="00FB639D" w:rsidRDefault="000628DC" w:rsidP="000628DC">
            <w:pPr>
              <w:spacing w:after="0" w:line="240" w:lineRule="auto"/>
              <w:jc w:val="center"/>
              <w:rPr>
                <w:rFonts w:ascii="Arial" w:hAnsi="Arial" w:cs="Arial"/>
                <w:highlight w:val="yellow"/>
              </w:rPr>
            </w:pPr>
            <w:r>
              <w:rPr>
                <w:rFonts w:ascii="Arial" w:hAnsi="Arial" w:cs="Arial"/>
              </w:rPr>
              <w:t>3</w:t>
            </w:r>
          </w:p>
        </w:tc>
        <w:tc>
          <w:tcPr>
            <w:tcW w:w="763" w:type="dxa"/>
            <w:vAlign w:val="center"/>
          </w:tcPr>
          <w:p w14:paraId="69B7701D" w14:textId="60F72E95" w:rsidR="000628DC" w:rsidRPr="00FB639D" w:rsidRDefault="000628DC" w:rsidP="000628DC">
            <w:pPr>
              <w:spacing w:after="0" w:line="240" w:lineRule="auto"/>
              <w:jc w:val="center"/>
              <w:rPr>
                <w:rFonts w:ascii="Arial" w:hAnsi="Arial" w:cs="Arial"/>
                <w:highlight w:val="yellow"/>
              </w:rPr>
            </w:pPr>
            <w:r>
              <w:rPr>
                <w:rFonts w:ascii="Arial" w:hAnsi="Arial" w:cs="Arial"/>
              </w:rPr>
              <w:t>M-F</w:t>
            </w:r>
          </w:p>
        </w:tc>
        <w:tc>
          <w:tcPr>
            <w:tcW w:w="796" w:type="dxa"/>
            <w:vAlign w:val="center"/>
          </w:tcPr>
          <w:p w14:paraId="3D54FDE0" w14:textId="0EAA1A94" w:rsidR="000628DC" w:rsidRPr="00FB639D" w:rsidRDefault="000628DC" w:rsidP="000628DC">
            <w:pPr>
              <w:spacing w:after="0" w:line="240" w:lineRule="auto"/>
              <w:jc w:val="center"/>
              <w:rPr>
                <w:rFonts w:ascii="Arial" w:hAnsi="Arial" w:cs="Arial"/>
                <w:highlight w:val="yellow"/>
              </w:rPr>
            </w:pPr>
            <w:r>
              <w:rPr>
                <w:rFonts w:ascii="Arial" w:hAnsi="Arial" w:cs="Arial"/>
              </w:rPr>
              <w:t>1</w:t>
            </w:r>
          </w:p>
        </w:tc>
        <w:tc>
          <w:tcPr>
            <w:tcW w:w="1961" w:type="dxa"/>
            <w:vAlign w:val="bottom"/>
          </w:tcPr>
          <w:p w14:paraId="009C3F17" w14:textId="5592DADD" w:rsidR="000628DC" w:rsidRPr="00FB639D" w:rsidRDefault="000628DC" w:rsidP="000628DC">
            <w:pPr>
              <w:spacing w:after="0" w:line="240" w:lineRule="auto"/>
              <w:rPr>
                <w:rFonts w:ascii="Arial Narrow" w:hAnsi="Arial Narrow" w:cs="Arial"/>
                <w:highlight w:val="yellow"/>
              </w:rPr>
            </w:pPr>
            <w:r>
              <w:rPr>
                <w:rFonts w:ascii="Century Gothic" w:hAnsi="Century Gothic"/>
                <w:bCs/>
                <w:sz w:val="20"/>
                <w:szCs w:val="20"/>
              </w:rPr>
              <w:t>BSBA-FM4 BLCK1</w:t>
            </w:r>
          </w:p>
        </w:tc>
      </w:tr>
      <w:tr w:rsidR="000628DC" w14:paraId="2CFCF86F" w14:textId="77777777" w:rsidTr="007B18D0">
        <w:trPr>
          <w:trHeight w:val="85"/>
        </w:trPr>
        <w:tc>
          <w:tcPr>
            <w:tcW w:w="915" w:type="dxa"/>
            <w:vAlign w:val="bottom"/>
          </w:tcPr>
          <w:p w14:paraId="32AB44C2" w14:textId="48FEC92F" w:rsidR="000628DC" w:rsidRPr="000628DC" w:rsidRDefault="000628DC" w:rsidP="000628DC">
            <w:pPr>
              <w:spacing w:after="0" w:line="240" w:lineRule="auto"/>
              <w:rPr>
                <w:rFonts w:ascii="Arial Narrow" w:hAnsi="Arial Narrow" w:cs="Arial"/>
              </w:rPr>
            </w:pPr>
            <w:r w:rsidRPr="000628DC">
              <w:rPr>
                <w:rFonts w:ascii="Arial Narrow" w:hAnsi="Arial Narrow"/>
                <w:bCs/>
                <w:sz w:val="20"/>
                <w:szCs w:val="20"/>
              </w:rPr>
              <w:t>2-3pm</w:t>
            </w:r>
          </w:p>
        </w:tc>
        <w:tc>
          <w:tcPr>
            <w:tcW w:w="1710" w:type="dxa"/>
            <w:vAlign w:val="center"/>
          </w:tcPr>
          <w:p w14:paraId="6F799C91" w14:textId="7178F500" w:rsidR="000628DC" w:rsidRPr="000628DC" w:rsidRDefault="000628DC" w:rsidP="000628DC">
            <w:pPr>
              <w:spacing w:after="0" w:line="240" w:lineRule="auto"/>
              <w:rPr>
                <w:rFonts w:ascii="Arial Narrow" w:hAnsi="Arial Narrow" w:cs="Arial"/>
              </w:rPr>
            </w:pPr>
            <w:r w:rsidRPr="000628DC">
              <w:rPr>
                <w:rFonts w:ascii="Arial Narrow" w:hAnsi="Arial Narrow" w:cs="Arial"/>
                <w:bCs/>
                <w:color w:val="000000"/>
                <w:sz w:val="20"/>
                <w:szCs w:val="20"/>
              </w:rPr>
              <w:t>MKTG. MGT. 101</w:t>
            </w:r>
          </w:p>
        </w:tc>
        <w:tc>
          <w:tcPr>
            <w:tcW w:w="4343" w:type="dxa"/>
            <w:vAlign w:val="center"/>
          </w:tcPr>
          <w:p w14:paraId="27785B91" w14:textId="485BF48A" w:rsidR="000628DC" w:rsidRDefault="000628DC" w:rsidP="000628DC">
            <w:pPr>
              <w:spacing w:after="0" w:line="240" w:lineRule="auto"/>
              <w:rPr>
                <w:rFonts w:ascii="Arial Narrow" w:hAnsi="Arial Narrow" w:cs="Arial"/>
              </w:rPr>
            </w:pPr>
            <w:r>
              <w:rPr>
                <w:rFonts w:ascii="Century Gothic" w:hAnsi="Century Gothic" w:cs="Arial"/>
                <w:bCs/>
                <w:color w:val="000000"/>
                <w:sz w:val="20"/>
                <w:szCs w:val="20"/>
              </w:rPr>
              <w:t>PROFESSIONAL SALESMANSHIP</w:t>
            </w:r>
          </w:p>
        </w:tc>
        <w:tc>
          <w:tcPr>
            <w:tcW w:w="857" w:type="dxa"/>
            <w:vAlign w:val="center"/>
          </w:tcPr>
          <w:p w14:paraId="4F5D8AF0" w14:textId="77777777" w:rsidR="000628DC" w:rsidRDefault="000628DC" w:rsidP="000628DC">
            <w:pPr>
              <w:spacing w:after="0" w:line="240" w:lineRule="auto"/>
              <w:jc w:val="center"/>
              <w:rPr>
                <w:rFonts w:ascii="Arial" w:hAnsi="Arial" w:cs="Arial"/>
              </w:rPr>
            </w:pPr>
            <w:r>
              <w:rPr>
                <w:rFonts w:ascii="Arial" w:hAnsi="Arial" w:cs="Arial"/>
              </w:rPr>
              <w:t>3</w:t>
            </w:r>
          </w:p>
        </w:tc>
        <w:tc>
          <w:tcPr>
            <w:tcW w:w="763" w:type="dxa"/>
            <w:vAlign w:val="center"/>
          </w:tcPr>
          <w:p w14:paraId="52A7FB0B" w14:textId="77777777" w:rsidR="000628DC" w:rsidRDefault="000628DC" w:rsidP="000628DC">
            <w:pPr>
              <w:spacing w:after="0" w:line="240" w:lineRule="auto"/>
              <w:jc w:val="center"/>
              <w:rPr>
                <w:rFonts w:ascii="Arial" w:hAnsi="Arial" w:cs="Arial"/>
              </w:rPr>
            </w:pPr>
            <w:r>
              <w:rPr>
                <w:rFonts w:ascii="Arial" w:hAnsi="Arial" w:cs="Arial"/>
              </w:rPr>
              <w:t>M-F</w:t>
            </w:r>
          </w:p>
        </w:tc>
        <w:tc>
          <w:tcPr>
            <w:tcW w:w="796" w:type="dxa"/>
            <w:vAlign w:val="center"/>
          </w:tcPr>
          <w:p w14:paraId="1156B761" w14:textId="77777777" w:rsidR="000628DC" w:rsidRDefault="000628DC" w:rsidP="000628DC">
            <w:pPr>
              <w:spacing w:after="0" w:line="240" w:lineRule="auto"/>
              <w:jc w:val="center"/>
              <w:rPr>
                <w:rFonts w:ascii="Arial" w:hAnsi="Arial" w:cs="Arial"/>
              </w:rPr>
            </w:pPr>
            <w:r>
              <w:rPr>
                <w:rFonts w:ascii="Arial" w:hAnsi="Arial" w:cs="Arial"/>
              </w:rPr>
              <w:t>1</w:t>
            </w:r>
          </w:p>
        </w:tc>
        <w:tc>
          <w:tcPr>
            <w:tcW w:w="1961" w:type="dxa"/>
            <w:vAlign w:val="bottom"/>
          </w:tcPr>
          <w:p w14:paraId="46C5CAAC" w14:textId="7DE32361" w:rsidR="000628DC" w:rsidRDefault="000628DC" w:rsidP="000628DC">
            <w:pPr>
              <w:spacing w:after="0" w:line="240" w:lineRule="auto"/>
              <w:rPr>
                <w:rFonts w:ascii="Arial Narrow" w:hAnsi="Arial Narrow" w:cs="Arial"/>
              </w:rPr>
            </w:pPr>
            <w:r>
              <w:rPr>
                <w:rFonts w:ascii="Century Gothic" w:hAnsi="Century Gothic"/>
                <w:bCs/>
                <w:sz w:val="20"/>
                <w:szCs w:val="20"/>
              </w:rPr>
              <w:t>BSBA-MM2 BLCK1</w:t>
            </w:r>
          </w:p>
        </w:tc>
      </w:tr>
      <w:tr w:rsidR="000628DC" w14:paraId="3FAD99AE" w14:textId="77777777" w:rsidTr="007B18D0">
        <w:trPr>
          <w:trHeight w:val="85"/>
        </w:trPr>
        <w:tc>
          <w:tcPr>
            <w:tcW w:w="915" w:type="dxa"/>
            <w:vAlign w:val="bottom"/>
          </w:tcPr>
          <w:p w14:paraId="7FD38CE4" w14:textId="0AC12F92" w:rsidR="000628DC" w:rsidRPr="000628DC" w:rsidRDefault="000628DC" w:rsidP="000628DC">
            <w:pPr>
              <w:spacing w:after="0" w:line="240" w:lineRule="auto"/>
              <w:rPr>
                <w:rFonts w:ascii="Arial Narrow" w:hAnsi="Arial Narrow" w:cs="Arial"/>
                <w:highlight w:val="yellow"/>
              </w:rPr>
            </w:pPr>
            <w:r w:rsidRPr="000628DC">
              <w:rPr>
                <w:rFonts w:ascii="Arial Narrow" w:hAnsi="Arial Narrow"/>
                <w:bCs/>
                <w:sz w:val="20"/>
                <w:szCs w:val="20"/>
              </w:rPr>
              <w:t>3-4pm</w:t>
            </w:r>
          </w:p>
        </w:tc>
        <w:tc>
          <w:tcPr>
            <w:tcW w:w="1710" w:type="dxa"/>
            <w:vAlign w:val="center"/>
          </w:tcPr>
          <w:p w14:paraId="71D10D79" w14:textId="304ABAEC" w:rsidR="000628DC" w:rsidRPr="000628DC" w:rsidRDefault="000628DC" w:rsidP="000628DC">
            <w:pPr>
              <w:spacing w:after="0" w:line="240" w:lineRule="auto"/>
              <w:rPr>
                <w:rFonts w:ascii="Arial Narrow" w:hAnsi="Arial Narrow" w:cs="Arial Narrow"/>
                <w:highlight w:val="yellow"/>
              </w:rPr>
            </w:pPr>
            <w:r w:rsidRPr="000628DC">
              <w:rPr>
                <w:rFonts w:ascii="Arial Narrow" w:hAnsi="Arial Narrow" w:cs="Arial"/>
                <w:bCs/>
                <w:color w:val="000000"/>
                <w:sz w:val="20"/>
                <w:szCs w:val="20"/>
                <w:lang w:eastAsia="en-PH"/>
              </w:rPr>
              <w:t>ELECT. 4</w:t>
            </w:r>
          </w:p>
        </w:tc>
        <w:tc>
          <w:tcPr>
            <w:tcW w:w="4343" w:type="dxa"/>
            <w:vAlign w:val="center"/>
          </w:tcPr>
          <w:p w14:paraId="7BFEC487" w14:textId="3DF1C321" w:rsidR="000628DC" w:rsidRPr="00FB639D" w:rsidRDefault="000628DC" w:rsidP="000628DC">
            <w:pPr>
              <w:spacing w:after="0" w:line="240" w:lineRule="auto"/>
              <w:rPr>
                <w:rFonts w:ascii="Arial Narrow" w:hAnsi="Arial Narrow" w:cs="Arial Narrow"/>
                <w:highlight w:val="yellow"/>
              </w:rPr>
            </w:pPr>
            <w:r>
              <w:rPr>
                <w:rFonts w:ascii="Century Gothic" w:hAnsi="Century Gothic" w:cs="Arial"/>
                <w:bCs/>
                <w:color w:val="000000"/>
                <w:sz w:val="20"/>
                <w:szCs w:val="20"/>
                <w:lang w:eastAsia="en-PH"/>
              </w:rPr>
              <w:t>RISK MANAGEMENT</w:t>
            </w:r>
          </w:p>
        </w:tc>
        <w:tc>
          <w:tcPr>
            <w:tcW w:w="857" w:type="dxa"/>
            <w:vAlign w:val="center"/>
          </w:tcPr>
          <w:p w14:paraId="77C66CB2" w14:textId="119AAE98" w:rsidR="000628DC" w:rsidRPr="00FB639D" w:rsidRDefault="000628DC" w:rsidP="000628DC">
            <w:pPr>
              <w:spacing w:after="0" w:line="240" w:lineRule="auto"/>
              <w:jc w:val="center"/>
              <w:rPr>
                <w:rFonts w:ascii="Arial Narrow" w:hAnsi="Arial Narrow" w:cs="Arial"/>
                <w:highlight w:val="yellow"/>
              </w:rPr>
            </w:pPr>
            <w:r>
              <w:rPr>
                <w:rFonts w:ascii="Arial" w:hAnsi="Arial" w:cs="Arial"/>
              </w:rPr>
              <w:t>3</w:t>
            </w:r>
          </w:p>
        </w:tc>
        <w:tc>
          <w:tcPr>
            <w:tcW w:w="763" w:type="dxa"/>
            <w:vAlign w:val="center"/>
          </w:tcPr>
          <w:p w14:paraId="1244DA09" w14:textId="7628C705" w:rsidR="000628DC" w:rsidRPr="00FB639D" w:rsidRDefault="000628DC" w:rsidP="000628DC">
            <w:pPr>
              <w:spacing w:after="0" w:line="240" w:lineRule="auto"/>
              <w:jc w:val="center"/>
              <w:rPr>
                <w:rFonts w:ascii="Arial Narrow" w:hAnsi="Arial Narrow" w:cs="Arial"/>
                <w:highlight w:val="yellow"/>
              </w:rPr>
            </w:pPr>
            <w:r>
              <w:rPr>
                <w:rFonts w:ascii="Arial" w:hAnsi="Arial" w:cs="Arial"/>
              </w:rPr>
              <w:t>M-F</w:t>
            </w:r>
          </w:p>
        </w:tc>
        <w:tc>
          <w:tcPr>
            <w:tcW w:w="796" w:type="dxa"/>
            <w:vAlign w:val="center"/>
          </w:tcPr>
          <w:p w14:paraId="766D3800" w14:textId="504A68F4" w:rsidR="000628DC" w:rsidRPr="00FB639D" w:rsidRDefault="000628DC" w:rsidP="000628DC">
            <w:pPr>
              <w:spacing w:after="0" w:line="240" w:lineRule="auto"/>
              <w:jc w:val="center"/>
              <w:rPr>
                <w:rFonts w:ascii="Arial Narrow" w:hAnsi="Arial Narrow" w:cs="Arial"/>
                <w:highlight w:val="yellow"/>
              </w:rPr>
            </w:pPr>
            <w:r>
              <w:rPr>
                <w:rFonts w:ascii="Arial" w:hAnsi="Arial" w:cs="Arial"/>
              </w:rPr>
              <w:t>1</w:t>
            </w:r>
          </w:p>
        </w:tc>
        <w:tc>
          <w:tcPr>
            <w:tcW w:w="1961" w:type="dxa"/>
            <w:vAlign w:val="bottom"/>
          </w:tcPr>
          <w:p w14:paraId="570A42B2" w14:textId="0DD12AF1" w:rsidR="000628DC" w:rsidRPr="00FB639D" w:rsidRDefault="000628DC" w:rsidP="000628DC">
            <w:pPr>
              <w:spacing w:after="0" w:line="240" w:lineRule="auto"/>
              <w:rPr>
                <w:rFonts w:ascii="Arial Narrow" w:hAnsi="Arial Narrow" w:cs="Arial"/>
                <w:highlight w:val="yellow"/>
              </w:rPr>
            </w:pPr>
            <w:r>
              <w:rPr>
                <w:rFonts w:ascii="Century Gothic" w:hAnsi="Century Gothic"/>
                <w:bCs/>
                <w:sz w:val="20"/>
                <w:szCs w:val="20"/>
              </w:rPr>
              <w:t>BSBA-FM4 BLCK2</w:t>
            </w:r>
          </w:p>
        </w:tc>
      </w:tr>
      <w:tr w:rsidR="006F1D03" w14:paraId="64062325" w14:textId="77777777" w:rsidTr="007B18D0">
        <w:trPr>
          <w:trHeight w:val="85"/>
        </w:trPr>
        <w:tc>
          <w:tcPr>
            <w:tcW w:w="915" w:type="dxa"/>
            <w:vAlign w:val="bottom"/>
          </w:tcPr>
          <w:p w14:paraId="63FC2EA7" w14:textId="7D88D361" w:rsidR="006F1D03" w:rsidRPr="000628DC" w:rsidRDefault="006F1D03" w:rsidP="006F1D03">
            <w:pPr>
              <w:spacing w:after="0" w:line="240" w:lineRule="auto"/>
              <w:rPr>
                <w:rFonts w:ascii="Arial Narrow" w:hAnsi="Arial Narrow"/>
                <w:bCs/>
                <w:sz w:val="20"/>
                <w:szCs w:val="20"/>
              </w:rPr>
            </w:pPr>
            <w:r>
              <w:rPr>
                <w:rFonts w:ascii="Arial Narrow" w:hAnsi="Arial Narrow"/>
                <w:bCs/>
                <w:sz w:val="20"/>
                <w:szCs w:val="20"/>
              </w:rPr>
              <w:t>4-5PM</w:t>
            </w:r>
          </w:p>
        </w:tc>
        <w:tc>
          <w:tcPr>
            <w:tcW w:w="1710" w:type="dxa"/>
            <w:vAlign w:val="center"/>
          </w:tcPr>
          <w:p w14:paraId="5C96ADCF" w14:textId="78A73E61" w:rsidR="006F1D03" w:rsidRPr="000628DC" w:rsidRDefault="006F1D03" w:rsidP="006F1D03">
            <w:pPr>
              <w:spacing w:after="0" w:line="240" w:lineRule="auto"/>
              <w:rPr>
                <w:rFonts w:ascii="Arial Narrow" w:hAnsi="Arial Narrow" w:cs="Arial"/>
                <w:bCs/>
                <w:color w:val="000000"/>
                <w:sz w:val="20"/>
                <w:szCs w:val="20"/>
                <w:lang w:eastAsia="en-PH"/>
              </w:rPr>
            </w:pPr>
            <w:r>
              <w:rPr>
                <w:rFonts w:ascii="Arial Narrow" w:hAnsi="Arial Narrow" w:cs="Arial"/>
                <w:bCs/>
                <w:color w:val="000000"/>
                <w:sz w:val="20"/>
                <w:szCs w:val="20"/>
                <w:lang w:eastAsia="en-PH"/>
              </w:rPr>
              <w:t>GE 107</w:t>
            </w:r>
          </w:p>
        </w:tc>
        <w:tc>
          <w:tcPr>
            <w:tcW w:w="4343" w:type="dxa"/>
            <w:vAlign w:val="center"/>
          </w:tcPr>
          <w:p w14:paraId="1B96C2AE" w14:textId="0FE372D1" w:rsidR="006F1D03" w:rsidRDefault="006F1D03" w:rsidP="006F1D03">
            <w:pPr>
              <w:spacing w:after="0" w:line="240" w:lineRule="auto"/>
              <w:rPr>
                <w:rFonts w:ascii="Century Gothic" w:hAnsi="Century Gothic" w:cs="Arial"/>
                <w:bCs/>
                <w:color w:val="000000"/>
                <w:sz w:val="20"/>
                <w:szCs w:val="20"/>
                <w:lang w:eastAsia="en-PH"/>
              </w:rPr>
            </w:pPr>
            <w:r>
              <w:rPr>
                <w:rFonts w:ascii="Century Gothic" w:hAnsi="Century Gothic" w:cs="Arial"/>
                <w:bCs/>
                <w:color w:val="000000"/>
                <w:sz w:val="20"/>
                <w:szCs w:val="20"/>
                <w:lang w:eastAsia="en-PH"/>
              </w:rPr>
              <w:t>ART APPRECIATION</w:t>
            </w:r>
          </w:p>
        </w:tc>
        <w:tc>
          <w:tcPr>
            <w:tcW w:w="857" w:type="dxa"/>
            <w:vAlign w:val="center"/>
          </w:tcPr>
          <w:p w14:paraId="01B756F2" w14:textId="326BFFD8" w:rsidR="006F1D03" w:rsidRDefault="006F1D03" w:rsidP="006F1D03">
            <w:pPr>
              <w:spacing w:after="0" w:line="240" w:lineRule="auto"/>
              <w:jc w:val="center"/>
              <w:rPr>
                <w:rFonts w:ascii="Arial" w:hAnsi="Arial" w:cs="Arial"/>
              </w:rPr>
            </w:pPr>
            <w:r>
              <w:rPr>
                <w:rFonts w:ascii="Arial" w:hAnsi="Arial" w:cs="Arial"/>
              </w:rPr>
              <w:t>3</w:t>
            </w:r>
          </w:p>
        </w:tc>
        <w:tc>
          <w:tcPr>
            <w:tcW w:w="763" w:type="dxa"/>
            <w:vAlign w:val="center"/>
          </w:tcPr>
          <w:p w14:paraId="718F2B32" w14:textId="7442E0ED" w:rsidR="006F1D03" w:rsidRDefault="006F1D03" w:rsidP="006F1D03">
            <w:pPr>
              <w:spacing w:after="0" w:line="240" w:lineRule="auto"/>
              <w:jc w:val="center"/>
              <w:rPr>
                <w:rFonts w:ascii="Arial" w:hAnsi="Arial" w:cs="Arial"/>
              </w:rPr>
            </w:pPr>
            <w:r>
              <w:rPr>
                <w:rFonts w:ascii="Arial" w:hAnsi="Arial" w:cs="Arial"/>
              </w:rPr>
              <w:t>M-F</w:t>
            </w:r>
          </w:p>
        </w:tc>
        <w:tc>
          <w:tcPr>
            <w:tcW w:w="796" w:type="dxa"/>
            <w:vAlign w:val="center"/>
          </w:tcPr>
          <w:p w14:paraId="1C792098" w14:textId="44BBE4AD" w:rsidR="006F1D03" w:rsidRDefault="006F1D03" w:rsidP="006F1D03">
            <w:pPr>
              <w:spacing w:after="0" w:line="240" w:lineRule="auto"/>
              <w:jc w:val="center"/>
              <w:rPr>
                <w:rFonts w:ascii="Arial" w:hAnsi="Arial" w:cs="Arial"/>
              </w:rPr>
            </w:pPr>
            <w:r>
              <w:rPr>
                <w:rFonts w:ascii="Arial" w:hAnsi="Arial" w:cs="Arial"/>
              </w:rPr>
              <w:t>1</w:t>
            </w:r>
          </w:p>
        </w:tc>
        <w:tc>
          <w:tcPr>
            <w:tcW w:w="1961" w:type="dxa"/>
            <w:vAlign w:val="bottom"/>
          </w:tcPr>
          <w:p w14:paraId="6DE42256" w14:textId="11FB141D" w:rsidR="006F1D03" w:rsidRDefault="006F1D03" w:rsidP="006F1D03">
            <w:pPr>
              <w:spacing w:after="0" w:line="240" w:lineRule="auto"/>
              <w:rPr>
                <w:rFonts w:ascii="Century Gothic" w:hAnsi="Century Gothic"/>
                <w:bCs/>
                <w:sz w:val="20"/>
                <w:szCs w:val="20"/>
              </w:rPr>
            </w:pPr>
            <w:r>
              <w:rPr>
                <w:rFonts w:ascii="Century Gothic" w:hAnsi="Century Gothic"/>
                <w:bCs/>
                <w:sz w:val="20"/>
                <w:szCs w:val="20"/>
              </w:rPr>
              <w:t>BSENT 2-2</w:t>
            </w:r>
          </w:p>
        </w:tc>
      </w:tr>
      <w:tr w:rsidR="006F1D03" w14:paraId="1DD6F050" w14:textId="77777777" w:rsidTr="007B18D0">
        <w:trPr>
          <w:trHeight w:val="147"/>
        </w:trPr>
        <w:tc>
          <w:tcPr>
            <w:tcW w:w="915" w:type="dxa"/>
            <w:vAlign w:val="bottom"/>
          </w:tcPr>
          <w:p w14:paraId="01ED7B16" w14:textId="7ED7A931" w:rsidR="006F1D03" w:rsidRPr="000628DC" w:rsidRDefault="006F1D03" w:rsidP="006F1D03">
            <w:pPr>
              <w:pStyle w:val="ListParagraph"/>
              <w:spacing w:after="0" w:line="240" w:lineRule="auto"/>
              <w:ind w:left="0"/>
              <w:rPr>
                <w:rFonts w:ascii="Arial Narrow" w:hAnsi="Arial Narrow" w:cs="Arial"/>
              </w:rPr>
            </w:pPr>
            <w:r w:rsidRPr="000628DC">
              <w:rPr>
                <w:rFonts w:ascii="Arial Narrow" w:hAnsi="Arial Narrow"/>
                <w:bCs/>
                <w:sz w:val="20"/>
                <w:szCs w:val="20"/>
              </w:rPr>
              <w:t>6-7eve</w:t>
            </w:r>
          </w:p>
        </w:tc>
        <w:tc>
          <w:tcPr>
            <w:tcW w:w="1710" w:type="dxa"/>
            <w:vAlign w:val="center"/>
          </w:tcPr>
          <w:p w14:paraId="0E97AA6D" w14:textId="3282C5B2" w:rsidR="006F1D03" w:rsidRPr="000628DC" w:rsidRDefault="006F1D03" w:rsidP="006F1D03">
            <w:pPr>
              <w:pStyle w:val="ListParagraph"/>
              <w:spacing w:after="0" w:line="240" w:lineRule="auto"/>
              <w:ind w:left="0"/>
              <w:rPr>
                <w:rFonts w:ascii="Arial Narrow" w:hAnsi="Arial Narrow" w:cs="Arial"/>
              </w:rPr>
            </w:pPr>
            <w:r w:rsidRPr="000628DC">
              <w:rPr>
                <w:rFonts w:ascii="Arial Narrow" w:hAnsi="Arial Narrow" w:cs="Arial"/>
                <w:bCs/>
                <w:color w:val="000000"/>
                <w:sz w:val="20"/>
                <w:szCs w:val="20"/>
              </w:rPr>
              <w:t>MKTG. MGT. 101</w:t>
            </w:r>
          </w:p>
        </w:tc>
        <w:tc>
          <w:tcPr>
            <w:tcW w:w="4343" w:type="dxa"/>
            <w:vAlign w:val="center"/>
          </w:tcPr>
          <w:p w14:paraId="6B71CA40" w14:textId="5DE7121B" w:rsidR="006F1D03" w:rsidRDefault="006F1D03" w:rsidP="006F1D03">
            <w:pPr>
              <w:pStyle w:val="ListParagraph"/>
              <w:spacing w:after="0" w:line="240" w:lineRule="auto"/>
              <w:ind w:left="0"/>
              <w:rPr>
                <w:rFonts w:ascii="Arial" w:hAnsi="Arial" w:cs="Arial"/>
              </w:rPr>
            </w:pPr>
            <w:r>
              <w:rPr>
                <w:rFonts w:ascii="Century Gothic" w:hAnsi="Century Gothic" w:cs="Arial"/>
                <w:bCs/>
                <w:color w:val="000000"/>
                <w:sz w:val="20"/>
                <w:szCs w:val="20"/>
              </w:rPr>
              <w:t>PROFESSIONAL SALESMANSHIP</w:t>
            </w:r>
          </w:p>
        </w:tc>
        <w:tc>
          <w:tcPr>
            <w:tcW w:w="857" w:type="dxa"/>
            <w:vAlign w:val="center"/>
          </w:tcPr>
          <w:p w14:paraId="0768E201" w14:textId="32FEFA1D" w:rsidR="006F1D03" w:rsidRDefault="006F1D03" w:rsidP="006F1D03">
            <w:pPr>
              <w:pStyle w:val="ListParagraph"/>
              <w:spacing w:after="0" w:line="240" w:lineRule="auto"/>
              <w:ind w:left="0"/>
              <w:jc w:val="center"/>
              <w:rPr>
                <w:rFonts w:ascii="Arial" w:hAnsi="Arial" w:cs="Arial"/>
              </w:rPr>
            </w:pPr>
            <w:r>
              <w:rPr>
                <w:rFonts w:ascii="Arial" w:hAnsi="Arial" w:cs="Arial"/>
              </w:rPr>
              <w:t>3</w:t>
            </w:r>
          </w:p>
        </w:tc>
        <w:tc>
          <w:tcPr>
            <w:tcW w:w="763" w:type="dxa"/>
            <w:vAlign w:val="center"/>
          </w:tcPr>
          <w:p w14:paraId="5DB2F171" w14:textId="7ACE03B2" w:rsidR="006F1D03" w:rsidRDefault="006F1D03" w:rsidP="006F1D03">
            <w:pPr>
              <w:pStyle w:val="ListParagraph"/>
              <w:spacing w:after="0" w:line="240" w:lineRule="auto"/>
              <w:ind w:left="0"/>
              <w:jc w:val="center"/>
              <w:rPr>
                <w:rFonts w:ascii="Arial" w:hAnsi="Arial" w:cs="Arial"/>
              </w:rPr>
            </w:pPr>
            <w:r>
              <w:rPr>
                <w:rFonts w:ascii="Arial" w:hAnsi="Arial" w:cs="Arial"/>
              </w:rPr>
              <w:t>M-F</w:t>
            </w:r>
          </w:p>
        </w:tc>
        <w:tc>
          <w:tcPr>
            <w:tcW w:w="796" w:type="dxa"/>
            <w:vAlign w:val="center"/>
          </w:tcPr>
          <w:p w14:paraId="34E554EB" w14:textId="4C70C9B6" w:rsidR="006F1D03" w:rsidRDefault="006F1D03" w:rsidP="006F1D03">
            <w:pPr>
              <w:pStyle w:val="ListParagraph"/>
              <w:spacing w:after="0" w:line="240" w:lineRule="auto"/>
              <w:ind w:left="0"/>
              <w:jc w:val="center"/>
              <w:rPr>
                <w:rFonts w:ascii="Arial" w:hAnsi="Arial" w:cs="Arial"/>
              </w:rPr>
            </w:pPr>
            <w:r>
              <w:rPr>
                <w:rFonts w:ascii="Arial" w:hAnsi="Arial" w:cs="Arial"/>
              </w:rPr>
              <w:t>1</w:t>
            </w:r>
          </w:p>
        </w:tc>
        <w:tc>
          <w:tcPr>
            <w:tcW w:w="1961" w:type="dxa"/>
            <w:vAlign w:val="bottom"/>
          </w:tcPr>
          <w:p w14:paraId="5CF77F2E" w14:textId="2C6905D7" w:rsidR="006F1D03" w:rsidRDefault="006F1D03" w:rsidP="006F1D03">
            <w:pPr>
              <w:pStyle w:val="ListParagraph"/>
              <w:spacing w:after="0" w:line="240" w:lineRule="auto"/>
              <w:ind w:left="0"/>
              <w:rPr>
                <w:rFonts w:ascii="Arial" w:hAnsi="Arial" w:cs="Arial"/>
              </w:rPr>
            </w:pPr>
            <w:r>
              <w:rPr>
                <w:rFonts w:ascii="Century Gothic" w:hAnsi="Century Gothic"/>
                <w:bCs/>
                <w:sz w:val="20"/>
                <w:szCs w:val="20"/>
              </w:rPr>
              <w:t>BSBA-MM2 BLCK3</w:t>
            </w:r>
          </w:p>
        </w:tc>
      </w:tr>
      <w:tr w:rsidR="006F1D03" w14:paraId="48BD2A88" w14:textId="77777777" w:rsidTr="007B18D0">
        <w:trPr>
          <w:trHeight w:val="245"/>
        </w:trPr>
        <w:tc>
          <w:tcPr>
            <w:tcW w:w="915" w:type="dxa"/>
            <w:vAlign w:val="bottom"/>
          </w:tcPr>
          <w:p w14:paraId="71FE3A27" w14:textId="04AE8ADA" w:rsidR="006F1D03" w:rsidRPr="000628DC" w:rsidRDefault="006F1D03" w:rsidP="006F1D03">
            <w:pPr>
              <w:pStyle w:val="ListParagraph"/>
              <w:spacing w:after="0" w:line="240" w:lineRule="auto"/>
              <w:ind w:left="0"/>
              <w:rPr>
                <w:rFonts w:ascii="Arial Narrow" w:hAnsi="Arial Narrow" w:cs="Arial"/>
              </w:rPr>
            </w:pPr>
            <w:r w:rsidRPr="000628DC">
              <w:rPr>
                <w:rFonts w:ascii="Arial Narrow" w:hAnsi="Arial Narrow"/>
                <w:bCs/>
                <w:sz w:val="20"/>
                <w:szCs w:val="20"/>
              </w:rPr>
              <w:t>7-8eve</w:t>
            </w:r>
          </w:p>
        </w:tc>
        <w:tc>
          <w:tcPr>
            <w:tcW w:w="1710" w:type="dxa"/>
            <w:vAlign w:val="center"/>
          </w:tcPr>
          <w:p w14:paraId="4109D132" w14:textId="37117608" w:rsidR="006F1D03" w:rsidRPr="000628DC" w:rsidRDefault="006F1D03" w:rsidP="006F1D03">
            <w:pPr>
              <w:pStyle w:val="ListParagraph"/>
              <w:spacing w:after="0" w:line="240" w:lineRule="auto"/>
              <w:ind w:left="0"/>
              <w:rPr>
                <w:rFonts w:ascii="Arial Narrow" w:hAnsi="Arial Narrow" w:cs="Arial"/>
                <w:color w:val="000000" w:themeColor="text1"/>
                <w:sz w:val="20"/>
                <w:szCs w:val="20"/>
              </w:rPr>
            </w:pPr>
            <w:r w:rsidRPr="000628DC">
              <w:rPr>
                <w:rFonts w:ascii="Arial Narrow" w:hAnsi="Arial Narrow" w:cs="Arial"/>
                <w:bCs/>
                <w:color w:val="000000"/>
                <w:sz w:val="20"/>
                <w:szCs w:val="20"/>
                <w:lang w:eastAsia="en-PH"/>
              </w:rPr>
              <w:t>ELECT. 4</w:t>
            </w:r>
          </w:p>
        </w:tc>
        <w:tc>
          <w:tcPr>
            <w:tcW w:w="4343" w:type="dxa"/>
            <w:vAlign w:val="center"/>
          </w:tcPr>
          <w:p w14:paraId="30AB3BB7" w14:textId="33E9EA86" w:rsidR="006F1D03" w:rsidRDefault="006F1D03" w:rsidP="006F1D03">
            <w:pPr>
              <w:pStyle w:val="ListParagraph"/>
              <w:spacing w:after="0" w:line="240" w:lineRule="auto"/>
              <w:ind w:left="0"/>
              <w:rPr>
                <w:rFonts w:ascii="Arial" w:hAnsi="Arial" w:cs="Arial"/>
                <w:color w:val="000000" w:themeColor="text1"/>
                <w:sz w:val="20"/>
                <w:szCs w:val="20"/>
              </w:rPr>
            </w:pPr>
            <w:r>
              <w:rPr>
                <w:rFonts w:ascii="Century Gothic" w:hAnsi="Century Gothic" w:cs="Arial"/>
                <w:bCs/>
                <w:color w:val="000000"/>
                <w:sz w:val="20"/>
                <w:szCs w:val="20"/>
                <w:lang w:eastAsia="en-PH"/>
              </w:rPr>
              <w:t>RISK MANAGEMENT</w:t>
            </w:r>
          </w:p>
        </w:tc>
        <w:tc>
          <w:tcPr>
            <w:tcW w:w="857" w:type="dxa"/>
            <w:vAlign w:val="center"/>
          </w:tcPr>
          <w:p w14:paraId="341E9913" w14:textId="2D125F86" w:rsidR="006F1D03" w:rsidRDefault="006F1D03" w:rsidP="006F1D03">
            <w:pPr>
              <w:pStyle w:val="ListParagraph"/>
              <w:spacing w:after="0" w:line="240" w:lineRule="auto"/>
              <w:ind w:left="0"/>
              <w:jc w:val="center"/>
              <w:rPr>
                <w:rFonts w:ascii="Arial" w:hAnsi="Arial" w:cs="Arial"/>
              </w:rPr>
            </w:pPr>
            <w:r>
              <w:rPr>
                <w:rFonts w:ascii="Arial" w:hAnsi="Arial" w:cs="Arial"/>
              </w:rPr>
              <w:t>3</w:t>
            </w:r>
          </w:p>
        </w:tc>
        <w:tc>
          <w:tcPr>
            <w:tcW w:w="763" w:type="dxa"/>
            <w:vAlign w:val="center"/>
          </w:tcPr>
          <w:p w14:paraId="14E32D38" w14:textId="2A4077ED" w:rsidR="006F1D03" w:rsidRDefault="006F1D03" w:rsidP="006F1D03">
            <w:pPr>
              <w:pStyle w:val="ListParagraph"/>
              <w:spacing w:after="0" w:line="240" w:lineRule="auto"/>
              <w:ind w:left="0"/>
              <w:jc w:val="center"/>
              <w:rPr>
                <w:rFonts w:ascii="Arial" w:hAnsi="Arial" w:cs="Arial"/>
              </w:rPr>
            </w:pPr>
            <w:r>
              <w:rPr>
                <w:rFonts w:ascii="Arial" w:hAnsi="Arial" w:cs="Arial"/>
              </w:rPr>
              <w:t>M-F</w:t>
            </w:r>
          </w:p>
        </w:tc>
        <w:tc>
          <w:tcPr>
            <w:tcW w:w="796" w:type="dxa"/>
            <w:vAlign w:val="center"/>
          </w:tcPr>
          <w:p w14:paraId="6A4A8379" w14:textId="350957E1" w:rsidR="006F1D03" w:rsidRDefault="006F1D03" w:rsidP="006F1D03">
            <w:pPr>
              <w:pStyle w:val="ListParagraph"/>
              <w:spacing w:after="0" w:line="240" w:lineRule="auto"/>
              <w:ind w:left="0"/>
              <w:jc w:val="center"/>
              <w:rPr>
                <w:rFonts w:ascii="Arial" w:hAnsi="Arial" w:cs="Arial"/>
              </w:rPr>
            </w:pPr>
            <w:r>
              <w:rPr>
                <w:rFonts w:ascii="Arial" w:hAnsi="Arial" w:cs="Arial"/>
              </w:rPr>
              <w:t>1</w:t>
            </w:r>
          </w:p>
        </w:tc>
        <w:tc>
          <w:tcPr>
            <w:tcW w:w="1961" w:type="dxa"/>
            <w:vAlign w:val="bottom"/>
          </w:tcPr>
          <w:p w14:paraId="47A2B9C2" w14:textId="5411DBFA" w:rsidR="006F1D03" w:rsidRDefault="006F1D03" w:rsidP="006F1D03">
            <w:pPr>
              <w:pStyle w:val="ListParagraph"/>
              <w:spacing w:after="0" w:line="240" w:lineRule="auto"/>
              <w:ind w:left="0"/>
              <w:rPr>
                <w:rFonts w:ascii="Arial" w:hAnsi="Arial" w:cs="Arial"/>
              </w:rPr>
            </w:pPr>
            <w:r>
              <w:rPr>
                <w:rFonts w:ascii="Century Gothic" w:hAnsi="Century Gothic"/>
                <w:bCs/>
                <w:sz w:val="20"/>
                <w:szCs w:val="20"/>
              </w:rPr>
              <w:t>BSBA-FM4 BLCK3</w:t>
            </w:r>
          </w:p>
        </w:tc>
      </w:tr>
      <w:tr w:rsidR="004B18D7" w14:paraId="0F0D1018" w14:textId="77777777" w:rsidTr="007B18D0">
        <w:trPr>
          <w:trHeight w:val="245"/>
        </w:trPr>
        <w:tc>
          <w:tcPr>
            <w:tcW w:w="915" w:type="dxa"/>
            <w:vAlign w:val="bottom"/>
          </w:tcPr>
          <w:p w14:paraId="36FFA8E1" w14:textId="1472D241" w:rsidR="004B18D7" w:rsidRPr="000628DC" w:rsidRDefault="004B18D7" w:rsidP="004B18D7">
            <w:pPr>
              <w:pStyle w:val="ListParagraph"/>
              <w:spacing w:after="0" w:line="240" w:lineRule="auto"/>
              <w:ind w:left="0"/>
              <w:rPr>
                <w:rFonts w:ascii="Arial Narrow" w:hAnsi="Arial Narrow"/>
                <w:bCs/>
                <w:sz w:val="20"/>
                <w:szCs w:val="20"/>
              </w:rPr>
            </w:pPr>
            <w:r>
              <w:rPr>
                <w:rFonts w:ascii="Arial Narrow" w:hAnsi="Arial Narrow"/>
                <w:bCs/>
                <w:sz w:val="20"/>
                <w:szCs w:val="20"/>
              </w:rPr>
              <w:t>11-12AM</w:t>
            </w:r>
          </w:p>
        </w:tc>
        <w:tc>
          <w:tcPr>
            <w:tcW w:w="1710" w:type="dxa"/>
            <w:vAlign w:val="center"/>
          </w:tcPr>
          <w:p w14:paraId="08FE8E31" w14:textId="0CAEE6EF" w:rsidR="004B18D7" w:rsidRPr="000628DC" w:rsidRDefault="004B18D7" w:rsidP="004B18D7">
            <w:pPr>
              <w:pStyle w:val="ListParagraph"/>
              <w:spacing w:after="0" w:line="240" w:lineRule="auto"/>
              <w:ind w:left="0"/>
              <w:rPr>
                <w:rFonts w:ascii="Arial Narrow" w:hAnsi="Arial Narrow" w:cs="Arial"/>
                <w:bCs/>
                <w:color w:val="000000"/>
                <w:sz w:val="20"/>
                <w:szCs w:val="20"/>
                <w:lang w:eastAsia="en-PH"/>
              </w:rPr>
            </w:pPr>
            <w:r>
              <w:rPr>
                <w:rFonts w:ascii="Arial Narrow" w:hAnsi="Arial Narrow" w:cs="Arial"/>
                <w:bCs/>
                <w:color w:val="000000"/>
                <w:sz w:val="20"/>
                <w:szCs w:val="20"/>
                <w:lang w:eastAsia="en-PH"/>
              </w:rPr>
              <w:t>FS</w:t>
            </w:r>
          </w:p>
        </w:tc>
        <w:tc>
          <w:tcPr>
            <w:tcW w:w="4343" w:type="dxa"/>
            <w:vAlign w:val="center"/>
          </w:tcPr>
          <w:p w14:paraId="28A1A819" w14:textId="4AC2C373" w:rsidR="004B18D7" w:rsidRDefault="004B18D7" w:rsidP="004B18D7">
            <w:pPr>
              <w:pStyle w:val="ListParagraph"/>
              <w:spacing w:after="0" w:line="240" w:lineRule="auto"/>
              <w:ind w:left="0"/>
              <w:rPr>
                <w:rFonts w:ascii="Century Gothic" w:hAnsi="Century Gothic" w:cs="Arial"/>
                <w:bCs/>
                <w:color w:val="000000"/>
                <w:sz w:val="20"/>
                <w:szCs w:val="20"/>
                <w:lang w:eastAsia="en-PH"/>
              </w:rPr>
            </w:pPr>
            <w:r>
              <w:rPr>
                <w:rFonts w:ascii="Century Gothic" w:hAnsi="Century Gothic" w:cs="Arial"/>
                <w:bCs/>
                <w:color w:val="000000"/>
                <w:sz w:val="20"/>
                <w:szCs w:val="20"/>
                <w:lang w:eastAsia="en-PH"/>
              </w:rPr>
              <w:t>FEASIBILITY STUDY (Open)</w:t>
            </w:r>
          </w:p>
        </w:tc>
        <w:tc>
          <w:tcPr>
            <w:tcW w:w="857" w:type="dxa"/>
            <w:vAlign w:val="center"/>
          </w:tcPr>
          <w:p w14:paraId="5CBA86B2" w14:textId="1F63D29E" w:rsidR="004B18D7" w:rsidRDefault="004B18D7" w:rsidP="004B18D7">
            <w:pPr>
              <w:pStyle w:val="ListParagraph"/>
              <w:spacing w:after="0" w:line="240" w:lineRule="auto"/>
              <w:ind w:left="0"/>
              <w:jc w:val="center"/>
              <w:rPr>
                <w:rFonts w:ascii="Arial" w:hAnsi="Arial" w:cs="Arial"/>
              </w:rPr>
            </w:pPr>
            <w:r>
              <w:rPr>
                <w:rFonts w:ascii="Arial" w:hAnsi="Arial" w:cs="Arial"/>
              </w:rPr>
              <w:t>3</w:t>
            </w:r>
          </w:p>
        </w:tc>
        <w:tc>
          <w:tcPr>
            <w:tcW w:w="763" w:type="dxa"/>
            <w:vAlign w:val="center"/>
          </w:tcPr>
          <w:p w14:paraId="7ACE3CAB" w14:textId="5393CD1E" w:rsidR="004B18D7" w:rsidRDefault="004B18D7" w:rsidP="004B18D7">
            <w:pPr>
              <w:pStyle w:val="ListParagraph"/>
              <w:spacing w:after="0" w:line="240" w:lineRule="auto"/>
              <w:ind w:left="0"/>
              <w:jc w:val="center"/>
              <w:rPr>
                <w:rFonts w:ascii="Arial" w:hAnsi="Arial" w:cs="Arial"/>
              </w:rPr>
            </w:pPr>
            <w:r>
              <w:rPr>
                <w:rFonts w:ascii="Arial" w:hAnsi="Arial" w:cs="Arial"/>
              </w:rPr>
              <w:t>M-F</w:t>
            </w:r>
          </w:p>
        </w:tc>
        <w:tc>
          <w:tcPr>
            <w:tcW w:w="796" w:type="dxa"/>
            <w:vAlign w:val="center"/>
          </w:tcPr>
          <w:p w14:paraId="54FA5C70" w14:textId="6830C9F1" w:rsidR="004B18D7" w:rsidRDefault="004B18D7" w:rsidP="004B18D7">
            <w:pPr>
              <w:pStyle w:val="ListParagraph"/>
              <w:spacing w:after="0" w:line="240" w:lineRule="auto"/>
              <w:ind w:left="0"/>
              <w:jc w:val="center"/>
              <w:rPr>
                <w:rFonts w:ascii="Arial" w:hAnsi="Arial" w:cs="Arial"/>
              </w:rPr>
            </w:pPr>
            <w:r>
              <w:rPr>
                <w:rFonts w:ascii="Arial" w:hAnsi="Arial" w:cs="Arial"/>
              </w:rPr>
              <w:t>1</w:t>
            </w:r>
          </w:p>
        </w:tc>
        <w:tc>
          <w:tcPr>
            <w:tcW w:w="1961" w:type="dxa"/>
            <w:vAlign w:val="bottom"/>
          </w:tcPr>
          <w:p w14:paraId="23B91951" w14:textId="20ED7EA0" w:rsidR="004B18D7" w:rsidRDefault="004B18D7" w:rsidP="004B18D7">
            <w:pPr>
              <w:pStyle w:val="ListParagraph"/>
              <w:spacing w:after="0" w:line="240" w:lineRule="auto"/>
              <w:ind w:left="0"/>
              <w:rPr>
                <w:rFonts w:ascii="Century Gothic" w:hAnsi="Century Gothic"/>
                <w:bCs/>
                <w:sz w:val="20"/>
                <w:szCs w:val="20"/>
              </w:rPr>
            </w:pPr>
            <w:r>
              <w:rPr>
                <w:rFonts w:ascii="Century Gothic" w:hAnsi="Century Gothic"/>
                <w:bCs/>
                <w:sz w:val="20"/>
                <w:szCs w:val="20"/>
              </w:rPr>
              <w:t>BSBA MM 4-1</w:t>
            </w:r>
          </w:p>
        </w:tc>
      </w:tr>
      <w:tr w:rsidR="004B18D7" w14:paraId="32ACDF56" w14:textId="77777777" w:rsidTr="007B18D0">
        <w:trPr>
          <w:trHeight w:val="245"/>
        </w:trPr>
        <w:tc>
          <w:tcPr>
            <w:tcW w:w="915" w:type="dxa"/>
            <w:vAlign w:val="bottom"/>
          </w:tcPr>
          <w:p w14:paraId="032F3021" w14:textId="7F0082BD" w:rsidR="004B18D7" w:rsidRPr="000628DC" w:rsidRDefault="004B18D7" w:rsidP="004B18D7">
            <w:pPr>
              <w:pStyle w:val="ListParagraph"/>
              <w:spacing w:after="0" w:line="240" w:lineRule="auto"/>
              <w:ind w:left="0"/>
              <w:rPr>
                <w:rFonts w:ascii="Arial Narrow" w:hAnsi="Arial Narrow"/>
                <w:bCs/>
                <w:sz w:val="20"/>
                <w:szCs w:val="20"/>
              </w:rPr>
            </w:pPr>
            <w:r>
              <w:rPr>
                <w:rFonts w:ascii="Arial Narrow" w:hAnsi="Arial Narrow"/>
                <w:bCs/>
                <w:sz w:val="20"/>
                <w:szCs w:val="20"/>
              </w:rPr>
              <w:t>4-5PM</w:t>
            </w:r>
          </w:p>
        </w:tc>
        <w:tc>
          <w:tcPr>
            <w:tcW w:w="1710" w:type="dxa"/>
            <w:vAlign w:val="center"/>
          </w:tcPr>
          <w:p w14:paraId="4456196F" w14:textId="5EF51FB2" w:rsidR="004B18D7" w:rsidRPr="000628DC" w:rsidRDefault="004B18D7" w:rsidP="004B18D7">
            <w:pPr>
              <w:pStyle w:val="ListParagraph"/>
              <w:spacing w:after="0" w:line="240" w:lineRule="auto"/>
              <w:ind w:left="0"/>
              <w:rPr>
                <w:rFonts w:ascii="Arial Narrow" w:hAnsi="Arial Narrow" w:cs="Arial"/>
                <w:bCs/>
                <w:color w:val="000000"/>
                <w:sz w:val="20"/>
                <w:szCs w:val="20"/>
                <w:lang w:eastAsia="en-PH"/>
              </w:rPr>
            </w:pPr>
            <w:r>
              <w:rPr>
                <w:rFonts w:ascii="Arial Narrow" w:hAnsi="Arial Narrow" w:cs="Arial"/>
                <w:bCs/>
                <w:color w:val="000000"/>
                <w:sz w:val="20"/>
                <w:szCs w:val="20"/>
                <w:lang w:eastAsia="en-PH"/>
              </w:rPr>
              <w:t>FS</w:t>
            </w:r>
          </w:p>
        </w:tc>
        <w:tc>
          <w:tcPr>
            <w:tcW w:w="4343" w:type="dxa"/>
            <w:vAlign w:val="center"/>
          </w:tcPr>
          <w:p w14:paraId="361AA10D" w14:textId="1337ECAE" w:rsidR="004B18D7" w:rsidRDefault="004B18D7" w:rsidP="004B18D7">
            <w:pPr>
              <w:pStyle w:val="ListParagraph"/>
              <w:spacing w:after="0" w:line="240" w:lineRule="auto"/>
              <w:ind w:left="0"/>
              <w:rPr>
                <w:rFonts w:ascii="Century Gothic" w:hAnsi="Century Gothic" w:cs="Arial"/>
                <w:bCs/>
                <w:color w:val="000000"/>
                <w:sz w:val="20"/>
                <w:szCs w:val="20"/>
                <w:lang w:eastAsia="en-PH"/>
              </w:rPr>
            </w:pPr>
            <w:r>
              <w:rPr>
                <w:rFonts w:ascii="Century Gothic" w:hAnsi="Century Gothic" w:cs="Arial"/>
                <w:bCs/>
                <w:color w:val="000000"/>
                <w:sz w:val="20"/>
                <w:szCs w:val="20"/>
                <w:lang w:eastAsia="en-PH"/>
              </w:rPr>
              <w:t>FEASIBILITY STUDY (OPEN)</w:t>
            </w:r>
          </w:p>
        </w:tc>
        <w:tc>
          <w:tcPr>
            <w:tcW w:w="857" w:type="dxa"/>
            <w:vAlign w:val="center"/>
          </w:tcPr>
          <w:p w14:paraId="36A14584" w14:textId="2E51E092" w:rsidR="004B18D7" w:rsidRDefault="004B18D7" w:rsidP="004B18D7">
            <w:pPr>
              <w:pStyle w:val="ListParagraph"/>
              <w:spacing w:after="0" w:line="240" w:lineRule="auto"/>
              <w:ind w:left="0"/>
              <w:jc w:val="center"/>
              <w:rPr>
                <w:rFonts w:ascii="Arial" w:hAnsi="Arial" w:cs="Arial"/>
              </w:rPr>
            </w:pPr>
            <w:r>
              <w:rPr>
                <w:rFonts w:ascii="Arial" w:hAnsi="Arial" w:cs="Arial"/>
              </w:rPr>
              <w:t>3</w:t>
            </w:r>
          </w:p>
        </w:tc>
        <w:tc>
          <w:tcPr>
            <w:tcW w:w="763" w:type="dxa"/>
            <w:vAlign w:val="center"/>
          </w:tcPr>
          <w:p w14:paraId="63F4B1F7" w14:textId="162107B3" w:rsidR="004B18D7" w:rsidRDefault="004B18D7" w:rsidP="004B18D7">
            <w:pPr>
              <w:pStyle w:val="ListParagraph"/>
              <w:spacing w:after="0" w:line="240" w:lineRule="auto"/>
              <w:ind w:left="0"/>
              <w:jc w:val="center"/>
              <w:rPr>
                <w:rFonts w:ascii="Arial" w:hAnsi="Arial" w:cs="Arial"/>
              </w:rPr>
            </w:pPr>
            <w:r>
              <w:rPr>
                <w:rFonts w:ascii="Arial" w:hAnsi="Arial" w:cs="Arial"/>
              </w:rPr>
              <w:t>M-F</w:t>
            </w:r>
          </w:p>
        </w:tc>
        <w:tc>
          <w:tcPr>
            <w:tcW w:w="796" w:type="dxa"/>
            <w:vAlign w:val="center"/>
          </w:tcPr>
          <w:p w14:paraId="3D5C48D7" w14:textId="0C311C85" w:rsidR="004B18D7" w:rsidRDefault="004B18D7" w:rsidP="004B18D7">
            <w:pPr>
              <w:pStyle w:val="ListParagraph"/>
              <w:spacing w:after="0" w:line="240" w:lineRule="auto"/>
              <w:ind w:left="0"/>
              <w:jc w:val="center"/>
              <w:rPr>
                <w:rFonts w:ascii="Arial" w:hAnsi="Arial" w:cs="Arial"/>
              </w:rPr>
            </w:pPr>
            <w:r>
              <w:rPr>
                <w:rFonts w:ascii="Arial" w:hAnsi="Arial" w:cs="Arial"/>
              </w:rPr>
              <w:t>1</w:t>
            </w:r>
          </w:p>
        </w:tc>
        <w:tc>
          <w:tcPr>
            <w:tcW w:w="1961" w:type="dxa"/>
            <w:vAlign w:val="bottom"/>
          </w:tcPr>
          <w:p w14:paraId="18634077" w14:textId="6EF77715" w:rsidR="004B18D7" w:rsidRDefault="004B18D7" w:rsidP="004B18D7">
            <w:pPr>
              <w:pStyle w:val="ListParagraph"/>
              <w:spacing w:after="0" w:line="240" w:lineRule="auto"/>
              <w:ind w:left="0"/>
              <w:rPr>
                <w:rFonts w:ascii="Century Gothic" w:hAnsi="Century Gothic"/>
                <w:bCs/>
                <w:sz w:val="20"/>
                <w:szCs w:val="20"/>
              </w:rPr>
            </w:pPr>
            <w:r>
              <w:rPr>
                <w:rFonts w:ascii="Century Gothic" w:hAnsi="Century Gothic"/>
                <w:bCs/>
                <w:sz w:val="20"/>
                <w:szCs w:val="20"/>
              </w:rPr>
              <w:t xml:space="preserve">BSBA MM 4-2 </w:t>
            </w:r>
          </w:p>
        </w:tc>
      </w:tr>
      <w:tr w:rsidR="004B18D7" w14:paraId="786EC0FE" w14:textId="77777777" w:rsidTr="000628DC">
        <w:trPr>
          <w:trHeight w:val="245"/>
        </w:trPr>
        <w:tc>
          <w:tcPr>
            <w:tcW w:w="915" w:type="dxa"/>
            <w:shd w:val="clear" w:color="auto" w:fill="BFBFBF" w:themeFill="background1" w:themeFillShade="BF"/>
            <w:vAlign w:val="bottom"/>
          </w:tcPr>
          <w:p w14:paraId="01183BAF" w14:textId="6F4052E6" w:rsidR="004B18D7" w:rsidRPr="000628DC" w:rsidRDefault="004B18D7" w:rsidP="004B18D7">
            <w:pPr>
              <w:pStyle w:val="ListParagraph"/>
              <w:spacing w:after="0" w:line="240" w:lineRule="auto"/>
              <w:ind w:left="0"/>
              <w:rPr>
                <w:rFonts w:ascii="Arial Narrow" w:hAnsi="Arial Narrow" w:cs="Arial"/>
              </w:rPr>
            </w:pPr>
          </w:p>
        </w:tc>
        <w:tc>
          <w:tcPr>
            <w:tcW w:w="1710" w:type="dxa"/>
            <w:shd w:val="clear" w:color="auto" w:fill="BFBFBF" w:themeFill="background1" w:themeFillShade="BF"/>
            <w:vAlign w:val="bottom"/>
          </w:tcPr>
          <w:p w14:paraId="19B667E4" w14:textId="6240E93A" w:rsidR="004B18D7" w:rsidRPr="000628DC" w:rsidRDefault="004B18D7" w:rsidP="004B18D7">
            <w:pPr>
              <w:pStyle w:val="ListParagraph"/>
              <w:spacing w:after="0" w:line="240" w:lineRule="auto"/>
              <w:ind w:left="0"/>
              <w:rPr>
                <w:rFonts w:ascii="Arial Narrow" w:hAnsi="Arial Narrow"/>
                <w:color w:val="000000"/>
                <w:sz w:val="24"/>
                <w:szCs w:val="24"/>
              </w:rPr>
            </w:pPr>
          </w:p>
        </w:tc>
        <w:tc>
          <w:tcPr>
            <w:tcW w:w="4343" w:type="dxa"/>
            <w:shd w:val="clear" w:color="auto" w:fill="BFBFBF" w:themeFill="background1" w:themeFillShade="BF"/>
            <w:vAlign w:val="bottom"/>
          </w:tcPr>
          <w:p w14:paraId="05BC5BF7" w14:textId="537C4A72" w:rsidR="004B18D7" w:rsidRDefault="004B18D7" w:rsidP="004B18D7">
            <w:pPr>
              <w:pStyle w:val="ListParagraph"/>
              <w:spacing w:after="0" w:line="240" w:lineRule="auto"/>
              <w:ind w:left="0"/>
              <w:rPr>
                <w:rFonts w:ascii="Arial Narrow" w:hAnsi="Arial Narrow"/>
                <w:color w:val="000000"/>
                <w:sz w:val="24"/>
                <w:szCs w:val="24"/>
              </w:rPr>
            </w:pPr>
          </w:p>
        </w:tc>
        <w:tc>
          <w:tcPr>
            <w:tcW w:w="857" w:type="dxa"/>
            <w:shd w:val="clear" w:color="auto" w:fill="BFBFBF" w:themeFill="background1" w:themeFillShade="BF"/>
            <w:vAlign w:val="center"/>
          </w:tcPr>
          <w:p w14:paraId="2620D24F" w14:textId="7BF62F29" w:rsidR="004B18D7" w:rsidRDefault="004B18D7" w:rsidP="004B18D7">
            <w:pPr>
              <w:pStyle w:val="ListParagraph"/>
              <w:spacing w:after="0" w:line="240" w:lineRule="auto"/>
              <w:ind w:left="0"/>
              <w:jc w:val="center"/>
              <w:rPr>
                <w:rFonts w:ascii="Arial" w:hAnsi="Arial" w:cs="Arial"/>
              </w:rPr>
            </w:pPr>
          </w:p>
        </w:tc>
        <w:tc>
          <w:tcPr>
            <w:tcW w:w="763" w:type="dxa"/>
            <w:shd w:val="clear" w:color="auto" w:fill="BFBFBF" w:themeFill="background1" w:themeFillShade="BF"/>
            <w:vAlign w:val="center"/>
          </w:tcPr>
          <w:p w14:paraId="5430EC0A" w14:textId="26FE119B" w:rsidR="004B18D7" w:rsidRDefault="004B18D7" w:rsidP="004B18D7">
            <w:pPr>
              <w:pStyle w:val="ListParagraph"/>
              <w:spacing w:after="0" w:line="240" w:lineRule="auto"/>
              <w:ind w:left="0"/>
              <w:jc w:val="center"/>
              <w:rPr>
                <w:rFonts w:ascii="Arial" w:hAnsi="Arial" w:cs="Arial"/>
              </w:rPr>
            </w:pPr>
          </w:p>
        </w:tc>
        <w:tc>
          <w:tcPr>
            <w:tcW w:w="796" w:type="dxa"/>
            <w:shd w:val="clear" w:color="auto" w:fill="BFBFBF" w:themeFill="background1" w:themeFillShade="BF"/>
            <w:vAlign w:val="center"/>
          </w:tcPr>
          <w:p w14:paraId="73DC1AD4" w14:textId="3BCC484A" w:rsidR="004B18D7" w:rsidRDefault="004B18D7" w:rsidP="004B18D7">
            <w:pPr>
              <w:pStyle w:val="ListParagraph"/>
              <w:spacing w:after="0" w:line="240" w:lineRule="auto"/>
              <w:ind w:left="0"/>
              <w:jc w:val="center"/>
              <w:rPr>
                <w:rFonts w:ascii="Arial" w:hAnsi="Arial" w:cs="Arial"/>
              </w:rPr>
            </w:pPr>
          </w:p>
        </w:tc>
        <w:tc>
          <w:tcPr>
            <w:tcW w:w="1961" w:type="dxa"/>
            <w:shd w:val="clear" w:color="auto" w:fill="BFBFBF" w:themeFill="background1" w:themeFillShade="BF"/>
            <w:vAlign w:val="bottom"/>
          </w:tcPr>
          <w:p w14:paraId="5DFE1B6B" w14:textId="26D09B64" w:rsidR="004B18D7" w:rsidRDefault="004B18D7" w:rsidP="004B18D7">
            <w:pPr>
              <w:pStyle w:val="ListParagraph"/>
              <w:spacing w:after="0" w:line="240" w:lineRule="auto"/>
              <w:ind w:left="0"/>
              <w:rPr>
                <w:rFonts w:ascii="Arial" w:hAnsi="Arial" w:cs="Arial"/>
              </w:rPr>
            </w:pPr>
          </w:p>
        </w:tc>
      </w:tr>
      <w:tr w:rsidR="004B18D7" w14:paraId="3CFF6C59" w14:textId="77777777" w:rsidTr="007B18D0">
        <w:trPr>
          <w:trHeight w:val="245"/>
        </w:trPr>
        <w:tc>
          <w:tcPr>
            <w:tcW w:w="915" w:type="dxa"/>
            <w:vAlign w:val="bottom"/>
          </w:tcPr>
          <w:p w14:paraId="59CDF66B" w14:textId="2FD6D373" w:rsidR="004B18D7" w:rsidRPr="000628DC" w:rsidRDefault="004B18D7" w:rsidP="004B18D7">
            <w:pPr>
              <w:pStyle w:val="ListParagraph"/>
              <w:spacing w:after="0" w:line="240" w:lineRule="auto"/>
              <w:ind w:left="0"/>
              <w:rPr>
                <w:rFonts w:ascii="Arial Narrow" w:hAnsi="Arial Narrow" w:cs="Arial"/>
              </w:rPr>
            </w:pPr>
            <w:r w:rsidRPr="000628DC">
              <w:rPr>
                <w:rFonts w:ascii="Arial Narrow" w:hAnsi="Arial Narrow"/>
                <w:bCs/>
                <w:sz w:val="20"/>
                <w:szCs w:val="20"/>
              </w:rPr>
              <w:t>8-9am</w:t>
            </w:r>
          </w:p>
        </w:tc>
        <w:tc>
          <w:tcPr>
            <w:tcW w:w="1710" w:type="dxa"/>
            <w:vAlign w:val="center"/>
          </w:tcPr>
          <w:p w14:paraId="4D733A0A" w14:textId="5F7AA22A" w:rsidR="004B18D7" w:rsidRPr="000628DC" w:rsidRDefault="004B18D7" w:rsidP="004B18D7">
            <w:pPr>
              <w:pStyle w:val="ListParagraph"/>
              <w:spacing w:after="0" w:line="240" w:lineRule="auto"/>
              <w:ind w:left="0"/>
              <w:rPr>
                <w:rFonts w:ascii="Arial Narrow" w:hAnsi="Arial Narrow"/>
                <w:color w:val="000000"/>
                <w:sz w:val="24"/>
                <w:szCs w:val="24"/>
              </w:rPr>
            </w:pPr>
            <w:r w:rsidRPr="000628DC">
              <w:rPr>
                <w:rFonts w:ascii="Arial Narrow" w:hAnsi="Arial Narrow" w:cs="Arial"/>
                <w:bCs/>
                <w:color w:val="000000"/>
                <w:sz w:val="20"/>
                <w:szCs w:val="20"/>
              </w:rPr>
              <w:t>BME - 02.</w:t>
            </w:r>
          </w:p>
        </w:tc>
        <w:tc>
          <w:tcPr>
            <w:tcW w:w="4343" w:type="dxa"/>
            <w:vAlign w:val="center"/>
          </w:tcPr>
          <w:p w14:paraId="5886834C" w14:textId="7EAC18B8" w:rsidR="004B18D7" w:rsidRDefault="004B18D7" w:rsidP="004B18D7">
            <w:pPr>
              <w:pStyle w:val="ListParagraph"/>
              <w:spacing w:after="0" w:line="240" w:lineRule="auto"/>
              <w:ind w:left="0"/>
              <w:rPr>
                <w:rFonts w:ascii="Arial Narrow" w:hAnsi="Arial Narrow"/>
                <w:color w:val="000000"/>
                <w:sz w:val="24"/>
                <w:szCs w:val="24"/>
              </w:rPr>
            </w:pPr>
            <w:r>
              <w:rPr>
                <w:rFonts w:ascii="Century Gothic" w:hAnsi="Century Gothic" w:cs="Arial"/>
                <w:bCs/>
                <w:color w:val="000000"/>
                <w:sz w:val="20"/>
                <w:szCs w:val="20"/>
              </w:rPr>
              <w:t xml:space="preserve">STRATEGIC MANAGEMENT </w:t>
            </w:r>
          </w:p>
        </w:tc>
        <w:tc>
          <w:tcPr>
            <w:tcW w:w="857" w:type="dxa"/>
            <w:vAlign w:val="center"/>
          </w:tcPr>
          <w:p w14:paraId="3B67E981" w14:textId="77777777" w:rsidR="004B18D7" w:rsidRDefault="004B18D7" w:rsidP="004B18D7">
            <w:pPr>
              <w:pStyle w:val="ListParagraph"/>
              <w:spacing w:after="0" w:line="240" w:lineRule="auto"/>
              <w:ind w:left="0"/>
              <w:jc w:val="center"/>
              <w:rPr>
                <w:rFonts w:ascii="Arial" w:hAnsi="Arial" w:cs="Arial"/>
              </w:rPr>
            </w:pPr>
            <w:r>
              <w:rPr>
                <w:rFonts w:ascii="Arial" w:hAnsi="Arial" w:cs="Arial"/>
              </w:rPr>
              <w:t>3</w:t>
            </w:r>
          </w:p>
        </w:tc>
        <w:tc>
          <w:tcPr>
            <w:tcW w:w="763" w:type="dxa"/>
            <w:vAlign w:val="center"/>
          </w:tcPr>
          <w:p w14:paraId="1C75CD1C" w14:textId="77777777" w:rsidR="004B18D7" w:rsidRDefault="004B18D7" w:rsidP="004B18D7">
            <w:pPr>
              <w:pStyle w:val="ListParagraph"/>
              <w:spacing w:after="0" w:line="240" w:lineRule="auto"/>
              <w:ind w:left="0"/>
              <w:jc w:val="center"/>
              <w:rPr>
                <w:rFonts w:ascii="Arial" w:hAnsi="Arial" w:cs="Arial"/>
              </w:rPr>
            </w:pPr>
            <w:r>
              <w:rPr>
                <w:rFonts w:ascii="Arial" w:hAnsi="Arial" w:cs="Arial"/>
              </w:rPr>
              <w:t>M-F</w:t>
            </w:r>
          </w:p>
        </w:tc>
        <w:tc>
          <w:tcPr>
            <w:tcW w:w="796" w:type="dxa"/>
            <w:vAlign w:val="center"/>
          </w:tcPr>
          <w:p w14:paraId="6E4A7D71" w14:textId="77777777" w:rsidR="004B18D7" w:rsidRDefault="004B18D7" w:rsidP="004B18D7">
            <w:pPr>
              <w:pStyle w:val="ListParagraph"/>
              <w:spacing w:after="0" w:line="240" w:lineRule="auto"/>
              <w:ind w:left="0"/>
              <w:jc w:val="center"/>
              <w:rPr>
                <w:rFonts w:ascii="Arial" w:hAnsi="Arial" w:cs="Arial"/>
              </w:rPr>
            </w:pPr>
            <w:r>
              <w:rPr>
                <w:rFonts w:ascii="Arial" w:hAnsi="Arial" w:cs="Arial"/>
              </w:rPr>
              <w:t>2</w:t>
            </w:r>
          </w:p>
        </w:tc>
        <w:tc>
          <w:tcPr>
            <w:tcW w:w="1961" w:type="dxa"/>
            <w:vAlign w:val="bottom"/>
          </w:tcPr>
          <w:p w14:paraId="3ABB42D3" w14:textId="4C30DB9D" w:rsidR="004B18D7" w:rsidRDefault="004B18D7" w:rsidP="004B18D7">
            <w:pPr>
              <w:pStyle w:val="ListParagraph"/>
              <w:spacing w:after="0" w:line="240" w:lineRule="auto"/>
              <w:ind w:left="0"/>
              <w:rPr>
                <w:rFonts w:ascii="Arial" w:hAnsi="Arial" w:cs="Arial"/>
              </w:rPr>
            </w:pPr>
            <w:r>
              <w:rPr>
                <w:rFonts w:ascii="Century Gothic" w:hAnsi="Century Gothic"/>
                <w:bCs/>
                <w:sz w:val="20"/>
                <w:szCs w:val="20"/>
              </w:rPr>
              <w:t>BSBA-MM3 BLCK1</w:t>
            </w:r>
          </w:p>
        </w:tc>
      </w:tr>
      <w:tr w:rsidR="004B18D7" w14:paraId="15587A3F" w14:textId="77777777" w:rsidTr="007B18D0">
        <w:trPr>
          <w:trHeight w:val="245"/>
        </w:trPr>
        <w:tc>
          <w:tcPr>
            <w:tcW w:w="915" w:type="dxa"/>
            <w:vAlign w:val="bottom"/>
          </w:tcPr>
          <w:p w14:paraId="2DEC680D" w14:textId="2B3D4787" w:rsidR="004B18D7" w:rsidRPr="000628DC" w:rsidRDefault="004B18D7" w:rsidP="004B18D7">
            <w:pPr>
              <w:pStyle w:val="ListParagraph"/>
              <w:spacing w:after="0" w:line="240" w:lineRule="auto"/>
              <w:ind w:left="0"/>
              <w:rPr>
                <w:rFonts w:ascii="Arial Narrow" w:hAnsi="Arial Narrow" w:cs="Arial"/>
              </w:rPr>
            </w:pPr>
            <w:r w:rsidRPr="000628DC">
              <w:rPr>
                <w:rFonts w:ascii="Arial Narrow" w:hAnsi="Arial Narrow"/>
                <w:bCs/>
                <w:sz w:val="20"/>
                <w:szCs w:val="20"/>
              </w:rPr>
              <w:t>9-10am</w:t>
            </w:r>
          </w:p>
        </w:tc>
        <w:tc>
          <w:tcPr>
            <w:tcW w:w="1710" w:type="dxa"/>
            <w:vAlign w:val="center"/>
          </w:tcPr>
          <w:p w14:paraId="61608CC4" w14:textId="68EDC31B" w:rsidR="004B18D7" w:rsidRPr="000628DC" w:rsidRDefault="004B18D7" w:rsidP="004B18D7">
            <w:pPr>
              <w:pStyle w:val="ListParagraph"/>
              <w:spacing w:after="0" w:line="240" w:lineRule="auto"/>
              <w:ind w:left="0"/>
              <w:rPr>
                <w:rFonts w:ascii="Arial Narrow" w:hAnsi="Arial Narrow" w:cs="Arial"/>
              </w:rPr>
            </w:pPr>
            <w:r w:rsidRPr="000628DC">
              <w:rPr>
                <w:rFonts w:ascii="Arial Narrow" w:hAnsi="Arial Narrow" w:cs="Arial"/>
                <w:bCs/>
                <w:color w:val="000000"/>
                <w:sz w:val="20"/>
                <w:szCs w:val="20"/>
              </w:rPr>
              <w:t>MKTG. MGT. 104</w:t>
            </w:r>
          </w:p>
        </w:tc>
        <w:tc>
          <w:tcPr>
            <w:tcW w:w="4343" w:type="dxa"/>
            <w:vAlign w:val="center"/>
          </w:tcPr>
          <w:p w14:paraId="5005376F" w14:textId="0462E470" w:rsidR="004B18D7" w:rsidRPr="00117786" w:rsidRDefault="004B18D7" w:rsidP="004B18D7">
            <w:pPr>
              <w:pStyle w:val="ListParagraph"/>
              <w:spacing w:after="0" w:line="240" w:lineRule="auto"/>
              <w:ind w:left="0"/>
              <w:rPr>
                <w:rFonts w:ascii="Arial" w:hAnsi="Arial" w:cs="Arial"/>
              </w:rPr>
            </w:pPr>
            <w:r>
              <w:rPr>
                <w:rFonts w:ascii="Century Gothic" w:hAnsi="Century Gothic" w:cs="Arial"/>
                <w:bCs/>
                <w:color w:val="000000"/>
                <w:sz w:val="20"/>
                <w:szCs w:val="20"/>
              </w:rPr>
              <w:t>MARKETING MANAGEMENT</w:t>
            </w:r>
          </w:p>
        </w:tc>
        <w:tc>
          <w:tcPr>
            <w:tcW w:w="857" w:type="dxa"/>
            <w:vAlign w:val="center"/>
          </w:tcPr>
          <w:p w14:paraId="732C7D4E" w14:textId="34F280A2" w:rsidR="004B18D7" w:rsidRDefault="004B18D7" w:rsidP="004B18D7">
            <w:pPr>
              <w:pStyle w:val="ListParagraph"/>
              <w:spacing w:after="0" w:line="240" w:lineRule="auto"/>
              <w:ind w:left="0"/>
              <w:jc w:val="center"/>
              <w:rPr>
                <w:rFonts w:ascii="Arial" w:hAnsi="Arial" w:cs="Arial"/>
              </w:rPr>
            </w:pPr>
            <w:r>
              <w:rPr>
                <w:rFonts w:ascii="Arial" w:hAnsi="Arial" w:cs="Arial"/>
                <w:sz w:val="20"/>
                <w:szCs w:val="20"/>
              </w:rPr>
              <w:t>3</w:t>
            </w:r>
          </w:p>
        </w:tc>
        <w:tc>
          <w:tcPr>
            <w:tcW w:w="763" w:type="dxa"/>
            <w:vAlign w:val="center"/>
          </w:tcPr>
          <w:p w14:paraId="0CD00D54" w14:textId="15DA3182" w:rsidR="004B18D7" w:rsidRDefault="004B18D7" w:rsidP="004B18D7">
            <w:pPr>
              <w:pStyle w:val="ListParagraph"/>
              <w:spacing w:after="0" w:line="240" w:lineRule="auto"/>
              <w:ind w:left="0"/>
              <w:jc w:val="center"/>
              <w:rPr>
                <w:rFonts w:ascii="Arial" w:hAnsi="Arial" w:cs="Arial"/>
              </w:rPr>
            </w:pPr>
            <w:r>
              <w:rPr>
                <w:rFonts w:ascii="Arial" w:hAnsi="Arial" w:cs="Arial"/>
                <w:sz w:val="20"/>
                <w:szCs w:val="20"/>
              </w:rPr>
              <w:t>M-F</w:t>
            </w:r>
          </w:p>
        </w:tc>
        <w:tc>
          <w:tcPr>
            <w:tcW w:w="796" w:type="dxa"/>
            <w:vAlign w:val="center"/>
          </w:tcPr>
          <w:p w14:paraId="249C09E3" w14:textId="0DB65133" w:rsidR="004B18D7" w:rsidRDefault="004B18D7" w:rsidP="004B18D7">
            <w:pPr>
              <w:pStyle w:val="ListParagraph"/>
              <w:spacing w:after="0" w:line="240" w:lineRule="auto"/>
              <w:ind w:left="0"/>
              <w:jc w:val="center"/>
              <w:rPr>
                <w:rFonts w:ascii="Arial" w:hAnsi="Arial" w:cs="Arial"/>
              </w:rPr>
            </w:pPr>
            <w:r>
              <w:rPr>
                <w:rFonts w:ascii="Arial" w:hAnsi="Arial" w:cs="Arial"/>
                <w:sz w:val="20"/>
                <w:szCs w:val="20"/>
              </w:rPr>
              <w:t>2</w:t>
            </w:r>
          </w:p>
        </w:tc>
        <w:tc>
          <w:tcPr>
            <w:tcW w:w="1961" w:type="dxa"/>
            <w:vAlign w:val="bottom"/>
          </w:tcPr>
          <w:p w14:paraId="1134100D" w14:textId="0965EF0E" w:rsidR="004B18D7" w:rsidRDefault="004B18D7" w:rsidP="004B18D7">
            <w:pPr>
              <w:pStyle w:val="ListParagraph"/>
              <w:spacing w:after="0" w:line="240" w:lineRule="auto"/>
              <w:ind w:left="0"/>
              <w:rPr>
                <w:rFonts w:ascii="Arial" w:hAnsi="Arial" w:cs="Arial"/>
              </w:rPr>
            </w:pPr>
            <w:r>
              <w:rPr>
                <w:rFonts w:ascii="Century Gothic" w:hAnsi="Century Gothic"/>
                <w:bCs/>
                <w:sz w:val="20"/>
                <w:szCs w:val="20"/>
              </w:rPr>
              <w:t>BSBA-MM3 BLCK1</w:t>
            </w:r>
          </w:p>
        </w:tc>
      </w:tr>
      <w:tr w:rsidR="004B18D7" w14:paraId="2F21DE7D" w14:textId="77777777" w:rsidTr="007B18D0">
        <w:trPr>
          <w:trHeight w:val="245"/>
        </w:trPr>
        <w:tc>
          <w:tcPr>
            <w:tcW w:w="915" w:type="dxa"/>
            <w:vAlign w:val="bottom"/>
          </w:tcPr>
          <w:p w14:paraId="7E568D36" w14:textId="60E2594E" w:rsidR="004B18D7" w:rsidRPr="000628DC" w:rsidRDefault="004B18D7" w:rsidP="004B18D7">
            <w:pPr>
              <w:pStyle w:val="ListParagraph"/>
              <w:spacing w:after="0" w:line="240" w:lineRule="auto"/>
              <w:ind w:left="0"/>
              <w:rPr>
                <w:rFonts w:ascii="Arial Narrow" w:hAnsi="Arial Narrow" w:cs="Arial"/>
              </w:rPr>
            </w:pPr>
            <w:r w:rsidRPr="000628DC">
              <w:rPr>
                <w:rFonts w:ascii="Arial Narrow" w:hAnsi="Arial Narrow"/>
                <w:bCs/>
                <w:sz w:val="20"/>
                <w:szCs w:val="20"/>
              </w:rPr>
              <w:t>1-2pm</w:t>
            </w:r>
          </w:p>
        </w:tc>
        <w:tc>
          <w:tcPr>
            <w:tcW w:w="1710" w:type="dxa"/>
            <w:vAlign w:val="center"/>
          </w:tcPr>
          <w:p w14:paraId="59745803" w14:textId="6688DD26" w:rsidR="004B18D7" w:rsidRPr="000628DC" w:rsidRDefault="004B18D7" w:rsidP="004B18D7">
            <w:pPr>
              <w:pStyle w:val="ListParagraph"/>
              <w:spacing w:after="0" w:line="240" w:lineRule="auto"/>
              <w:ind w:left="0"/>
              <w:rPr>
                <w:rFonts w:ascii="Arial Narrow" w:hAnsi="Arial Narrow" w:cs="Arial"/>
              </w:rPr>
            </w:pPr>
            <w:r w:rsidRPr="000628DC">
              <w:rPr>
                <w:rFonts w:ascii="Arial Narrow" w:hAnsi="Arial Narrow" w:cs="Arial"/>
                <w:bCs/>
                <w:color w:val="000000"/>
                <w:sz w:val="20"/>
                <w:szCs w:val="20"/>
              </w:rPr>
              <w:t>BME - 02.</w:t>
            </w:r>
          </w:p>
        </w:tc>
        <w:tc>
          <w:tcPr>
            <w:tcW w:w="4343" w:type="dxa"/>
            <w:vAlign w:val="center"/>
          </w:tcPr>
          <w:p w14:paraId="5F614D9E" w14:textId="2B98F683" w:rsidR="004B18D7" w:rsidRPr="00117786" w:rsidRDefault="004B18D7" w:rsidP="004B18D7">
            <w:pPr>
              <w:pStyle w:val="ListParagraph"/>
              <w:spacing w:after="0" w:line="240" w:lineRule="auto"/>
              <w:ind w:left="0"/>
              <w:rPr>
                <w:rFonts w:ascii="Arial" w:hAnsi="Arial" w:cs="Arial"/>
              </w:rPr>
            </w:pPr>
            <w:r>
              <w:rPr>
                <w:rFonts w:ascii="Century Gothic" w:hAnsi="Century Gothic" w:cs="Arial"/>
                <w:bCs/>
                <w:color w:val="000000"/>
                <w:sz w:val="20"/>
                <w:szCs w:val="20"/>
              </w:rPr>
              <w:t xml:space="preserve">STRATEGIC MANAGEMENT </w:t>
            </w:r>
          </w:p>
        </w:tc>
        <w:tc>
          <w:tcPr>
            <w:tcW w:w="857" w:type="dxa"/>
            <w:vAlign w:val="center"/>
          </w:tcPr>
          <w:p w14:paraId="32EBA122" w14:textId="48B458AF" w:rsidR="004B18D7" w:rsidRDefault="004B18D7" w:rsidP="004B18D7">
            <w:pPr>
              <w:pStyle w:val="ListParagraph"/>
              <w:spacing w:after="0" w:line="240" w:lineRule="auto"/>
              <w:ind w:left="0"/>
              <w:jc w:val="center"/>
              <w:rPr>
                <w:rFonts w:ascii="Arial" w:hAnsi="Arial" w:cs="Arial"/>
              </w:rPr>
            </w:pPr>
            <w:r>
              <w:rPr>
                <w:rFonts w:ascii="Arial" w:hAnsi="Arial" w:cs="Arial"/>
                <w:sz w:val="20"/>
                <w:szCs w:val="20"/>
              </w:rPr>
              <w:t>3</w:t>
            </w:r>
          </w:p>
        </w:tc>
        <w:tc>
          <w:tcPr>
            <w:tcW w:w="763" w:type="dxa"/>
            <w:vAlign w:val="center"/>
          </w:tcPr>
          <w:p w14:paraId="14915D10" w14:textId="29BCDBA5" w:rsidR="004B18D7" w:rsidRDefault="004B18D7" w:rsidP="004B18D7">
            <w:pPr>
              <w:pStyle w:val="ListParagraph"/>
              <w:spacing w:after="0" w:line="240" w:lineRule="auto"/>
              <w:ind w:left="0"/>
              <w:jc w:val="center"/>
              <w:rPr>
                <w:rFonts w:ascii="Arial" w:hAnsi="Arial" w:cs="Arial"/>
              </w:rPr>
            </w:pPr>
            <w:r>
              <w:rPr>
                <w:rFonts w:ascii="Arial" w:hAnsi="Arial" w:cs="Arial"/>
                <w:sz w:val="20"/>
                <w:szCs w:val="20"/>
              </w:rPr>
              <w:t>M-F</w:t>
            </w:r>
          </w:p>
        </w:tc>
        <w:tc>
          <w:tcPr>
            <w:tcW w:w="796" w:type="dxa"/>
            <w:vAlign w:val="center"/>
          </w:tcPr>
          <w:p w14:paraId="27ABDBC5" w14:textId="205E4994" w:rsidR="004B18D7" w:rsidRDefault="004B18D7" w:rsidP="004B18D7">
            <w:pPr>
              <w:pStyle w:val="ListParagraph"/>
              <w:spacing w:after="0" w:line="240" w:lineRule="auto"/>
              <w:ind w:left="0"/>
              <w:jc w:val="center"/>
              <w:rPr>
                <w:rFonts w:ascii="Arial" w:hAnsi="Arial" w:cs="Arial"/>
              </w:rPr>
            </w:pPr>
            <w:r>
              <w:rPr>
                <w:rFonts w:ascii="Arial" w:hAnsi="Arial" w:cs="Arial"/>
                <w:sz w:val="20"/>
                <w:szCs w:val="20"/>
              </w:rPr>
              <w:t>2</w:t>
            </w:r>
          </w:p>
        </w:tc>
        <w:tc>
          <w:tcPr>
            <w:tcW w:w="1961" w:type="dxa"/>
            <w:vAlign w:val="bottom"/>
          </w:tcPr>
          <w:p w14:paraId="071AEDCF" w14:textId="26909779" w:rsidR="004B18D7" w:rsidRDefault="004B18D7" w:rsidP="004B18D7">
            <w:pPr>
              <w:pStyle w:val="ListParagraph"/>
              <w:spacing w:after="0" w:line="240" w:lineRule="auto"/>
              <w:ind w:left="0"/>
              <w:rPr>
                <w:rFonts w:ascii="Arial" w:hAnsi="Arial" w:cs="Arial"/>
              </w:rPr>
            </w:pPr>
            <w:r>
              <w:rPr>
                <w:rFonts w:ascii="Century Gothic" w:hAnsi="Century Gothic"/>
                <w:bCs/>
                <w:sz w:val="20"/>
                <w:szCs w:val="20"/>
              </w:rPr>
              <w:t>BSBA-MM3 BLCK2</w:t>
            </w:r>
          </w:p>
        </w:tc>
      </w:tr>
      <w:tr w:rsidR="004B18D7" w14:paraId="396C19A8" w14:textId="77777777" w:rsidTr="007B18D0">
        <w:trPr>
          <w:trHeight w:val="245"/>
        </w:trPr>
        <w:tc>
          <w:tcPr>
            <w:tcW w:w="915" w:type="dxa"/>
            <w:vAlign w:val="bottom"/>
          </w:tcPr>
          <w:p w14:paraId="41613568" w14:textId="2635D529" w:rsidR="004B18D7" w:rsidRPr="000628DC" w:rsidRDefault="004B18D7" w:rsidP="004B18D7">
            <w:pPr>
              <w:pStyle w:val="ListParagraph"/>
              <w:spacing w:after="0" w:line="240" w:lineRule="auto"/>
              <w:ind w:left="0"/>
              <w:rPr>
                <w:rFonts w:ascii="Arial Narrow" w:hAnsi="Arial Narrow" w:cs="Arial"/>
              </w:rPr>
            </w:pPr>
            <w:r w:rsidRPr="000628DC">
              <w:rPr>
                <w:rFonts w:ascii="Arial Narrow" w:hAnsi="Arial Narrow"/>
                <w:bCs/>
                <w:sz w:val="20"/>
                <w:szCs w:val="20"/>
              </w:rPr>
              <w:t>2-3pm</w:t>
            </w:r>
          </w:p>
        </w:tc>
        <w:tc>
          <w:tcPr>
            <w:tcW w:w="1710" w:type="dxa"/>
            <w:vAlign w:val="center"/>
          </w:tcPr>
          <w:p w14:paraId="494AA202" w14:textId="7A3F4A00" w:rsidR="004B18D7" w:rsidRPr="000628DC" w:rsidRDefault="004B18D7" w:rsidP="004B18D7">
            <w:pPr>
              <w:pStyle w:val="ListParagraph"/>
              <w:spacing w:after="0" w:line="240" w:lineRule="auto"/>
              <w:ind w:left="0"/>
              <w:rPr>
                <w:rFonts w:ascii="Arial Narrow" w:hAnsi="Arial Narrow"/>
                <w:color w:val="000000"/>
                <w:sz w:val="24"/>
                <w:szCs w:val="24"/>
              </w:rPr>
            </w:pPr>
            <w:r w:rsidRPr="000628DC">
              <w:rPr>
                <w:rFonts w:ascii="Arial Narrow" w:hAnsi="Arial Narrow" w:cs="Arial"/>
                <w:bCs/>
                <w:color w:val="000000"/>
                <w:sz w:val="20"/>
                <w:szCs w:val="20"/>
              </w:rPr>
              <w:t>MKTG. MGT. 104</w:t>
            </w:r>
          </w:p>
        </w:tc>
        <w:tc>
          <w:tcPr>
            <w:tcW w:w="4343" w:type="dxa"/>
            <w:vAlign w:val="center"/>
          </w:tcPr>
          <w:p w14:paraId="4F360EA7" w14:textId="6906E679" w:rsidR="004B18D7" w:rsidRDefault="004B18D7" w:rsidP="004B18D7">
            <w:pPr>
              <w:pStyle w:val="ListParagraph"/>
              <w:spacing w:after="0" w:line="240" w:lineRule="auto"/>
              <w:ind w:left="0"/>
              <w:rPr>
                <w:rFonts w:ascii="Arial Narrow" w:hAnsi="Arial Narrow"/>
                <w:color w:val="000000"/>
                <w:sz w:val="24"/>
                <w:szCs w:val="24"/>
              </w:rPr>
            </w:pPr>
            <w:r>
              <w:rPr>
                <w:rFonts w:ascii="Century Gothic" w:hAnsi="Century Gothic" w:cs="Arial"/>
                <w:bCs/>
                <w:color w:val="000000"/>
                <w:sz w:val="20"/>
                <w:szCs w:val="20"/>
              </w:rPr>
              <w:t>MARKETING MANAGEMENT</w:t>
            </w:r>
          </w:p>
        </w:tc>
        <w:tc>
          <w:tcPr>
            <w:tcW w:w="857" w:type="dxa"/>
            <w:vAlign w:val="center"/>
          </w:tcPr>
          <w:p w14:paraId="67DCF408" w14:textId="40BCD10D" w:rsidR="004B18D7" w:rsidRDefault="004B18D7" w:rsidP="004B18D7">
            <w:pPr>
              <w:pStyle w:val="ListParagraph"/>
              <w:spacing w:after="0" w:line="240" w:lineRule="auto"/>
              <w:ind w:left="0"/>
              <w:jc w:val="center"/>
              <w:rPr>
                <w:rFonts w:ascii="Arial" w:hAnsi="Arial" w:cs="Arial"/>
              </w:rPr>
            </w:pPr>
            <w:r>
              <w:rPr>
                <w:rFonts w:ascii="Arial" w:hAnsi="Arial" w:cs="Arial"/>
              </w:rPr>
              <w:t>3</w:t>
            </w:r>
          </w:p>
        </w:tc>
        <w:tc>
          <w:tcPr>
            <w:tcW w:w="763" w:type="dxa"/>
            <w:vAlign w:val="center"/>
          </w:tcPr>
          <w:p w14:paraId="228ACF2B" w14:textId="4945FAD5" w:rsidR="004B18D7" w:rsidRDefault="004B18D7" w:rsidP="004B18D7">
            <w:pPr>
              <w:pStyle w:val="ListParagraph"/>
              <w:spacing w:after="0" w:line="240" w:lineRule="auto"/>
              <w:ind w:left="0"/>
              <w:jc w:val="center"/>
              <w:rPr>
                <w:rFonts w:ascii="Arial" w:hAnsi="Arial" w:cs="Arial"/>
              </w:rPr>
            </w:pPr>
            <w:r>
              <w:rPr>
                <w:rFonts w:ascii="Arial" w:hAnsi="Arial" w:cs="Arial"/>
              </w:rPr>
              <w:t>M-F</w:t>
            </w:r>
          </w:p>
        </w:tc>
        <w:tc>
          <w:tcPr>
            <w:tcW w:w="796" w:type="dxa"/>
            <w:vAlign w:val="center"/>
          </w:tcPr>
          <w:p w14:paraId="423A6C8D" w14:textId="561A3C86" w:rsidR="004B18D7" w:rsidRDefault="004B18D7" w:rsidP="004B18D7">
            <w:pPr>
              <w:pStyle w:val="ListParagraph"/>
              <w:spacing w:after="0" w:line="240" w:lineRule="auto"/>
              <w:ind w:left="0"/>
              <w:jc w:val="center"/>
              <w:rPr>
                <w:rFonts w:ascii="Arial" w:hAnsi="Arial" w:cs="Arial"/>
              </w:rPr>
            </w:pPr>
            <w:r>
              <w:rPr>
                <w:rFonts w:ascii="Arial" w:hAnsi="Arial" w:cs="Arial"/>
              </w:rPr>
              <w:t>2</w:t>
            </w:r>
          </w:p>
        </w:tc>
        <w:tc>
          <w:tcPr>
            <w:tcW w:w="1961" w:type="dxa"/>
            <w:vAlign w:val="bottom"/>
          </w:tcPr>
          <w:p w14:paraId="56634572" w14:textId="140FB6F4" w:rsidR="004B18D7" w:rsidRDefault="004B18D7" w:rsidP="004B18D7">
            <w:pPr>
              <w:pStyle w:val="ListParagraph"/>
              <w:spacing w:after="0" w:line="240" w:lineRule="auto"/>
              <w:ind w:left="0"/>
              <w:rPr>
                <w:rFonts w:ascii="Arial" w:hAnsi="Arial" w:cs="Arial"/>
              </w:rPr>
            </w:pPr>
            <w:r>
              <w:rPr>
                <w:rFonts w:ascii="Century Gothic" w:hAnsi="Century Gothic"/>
                <w:bCs/>
                <w:sz w:val="20"/>
                <w:szCs w:val="20"/>
              </w:rPr>
              <w:t>BSBA-MM3 BLCK2</w:t>
            </w:r>
          </w:p>
        </w:tc>
      </w:tr>
      <w:tr w:rsidR="004B18D7" w14:paraId="48321B67" w14:textId="77777777" w:rsidTr="007B18D0">
        <w:trPr>
          <w:trHeight w:val="245"/>
        </w:trPr>
        <w:tc>
          <w:tcPr>
            <w:tcW w:w="915" w:type="dxa"/>
            <w:vAlign w:val="bottom"/>
          </w:tcPr>
          <w:p w14:paraId="6D9DC3D9" w14:textId="48C48F31" w:rsidR="004B18D7" w:rsidRPr="000628DC" w:rsidRDefault="004B18D7" w:rsidP="004B18D7">
            <w:pPr>
              <w:pStyle w:val="ListParagraph"/>
              <w:spacing w:after="0" w:line="240" w:lineRule="auto"/>
              <w:ind w:left="0"/>
              <w:rPr>
                <w:rFonts w:ascii="Arial Narrow" w:hAnsi="Arial Narrow" w:cs="Arial"/>
              </w:rPr>
            </w:pPr>
            <w:r w:rsidRPr="000628DC">
              <w:rPr>
                <w:rFonts w:ascii="Arial Narrow" w:hAnsi="Arial Narrow"/>
                <w:bCs/>
                <w:sz w:val="20"/>
                <w:szCs w:val="20"/>
              </w:rPr>
              <w:t>5-6eve</w:t>
            </w:r>
          </w:p>
        </w:tc>
        <w:tc>
          <w:tcPr>
            <w:tcW w:w="1710" w:type="dxa"/>
            <w:vAlign w:val="center"/>
          </w:tcPr>
          <w:p w14:paraId="586F5C42" w14:textId="37B61F78" w:rsidR="004B18D7" w:rsidRPr="000628DC" w:rsidRDefault="004B18D7" w:rsidP="004B18D7">
            <w:pPr>
              <w:pStyle w:val="ListParagraph"/>
              <w:spacing w:after="0" w:line="240" w:lineRule="auto"/>
              <w:ind w:left="0"/>
              <w:rPr>
                <w:rFonts w:ascii="Arial Narrow" w:hAnsi="Arial Narrow"/>
                <w:color w:val="000000"/>
                <w:sz w:val="24"/>
                <w:szCs w:val="24"/>
              </w:rPr>
            </w:pPr>
            <w:r w:rsidRPr="000628DC">
              <w:rPr>
                <w:rFonts w:ascii="Arial Narrow" w:hAnsi="Arial Narrow" w:cs="Arial"/>
                <w:bCs/>
                <w:color w:val="000000"/>
                <w:sz w:val="20"/>
                <w:szCs w:val="20"/>
              </w:rPr>
              <w:t>BME - 02.</w:t>
            </w:r>
          </w:p>
        </w:tc>
        <w:tc>
          <w:tcPr>
            <w:tcW w:w="4343" w:type="dxa"/>
            <w:vAlign w:val="center"/>
          </w:tcPr>
          <w:p w14:paraId="433336B4" w14:textId="60E2222C" w:rsidR="004B18D7" w:rsidRDefault="004B18D7" w:rsidP="004B18D7">
            <w:pPr>
              <w:pStyle w:val="ListParagraph"/>
              <w:spacing w:after="0" w:line="240" w:lineRule="auto"/>
              <w:ind w:left="0"/>
              <w:rPr>
                <w:rFonts w:ascii="Arial Narrow" w:hAnsi="Arial Narrow"/>
                <w:color w:val="000000"/>
                <w:sz w:val="24"/>
                <w:szCs w:val="24"/>
              </w:rPr>
            </w:pPr>
            <w:r>
              <w:rPr>
                <w:rFonts w:ascii="Century Gothic" w:hAnsi="Century Gothic" w:cs="Arial"/>
                <w:bCs/>
                <w:color w:val="000000"/>
                <w:sz w:val="20"/>
                <w:szCs w:val="20"/>
              </w:rPr>
              <w:t xml:space="preserve">STRATEGIC MANAGEMENT </w:t>
            </w:r>
          </w:p>
        </w:tc>
        <w:tc>
          <w:tcPr>
            <w:tcW w:w="857" w:type="dxa"/>
            <w:vAlign w:val="center"/>
          </w:tcPr>
          <w:p w14:paraId="1EC6725B" w14:textId="5152C00E" w:rsidR="004B18D7" w:rsidRDefault="004B18D7" w:rsidP="004B18D7">
            <w:pPr>
              <w:pStyle w:val="ListParagraph"/>
              <w:spacing w:after="0" w:line="240" w:lineRule="auto"/>
              <w:ind w:left="0"/>
              <w:jc w:val="center"/>
              <w:rPr>
                <w:rFonts w:ascii="Arial" w:hAnsi="Arial" w:cs="Arial"/>
              </w:rPr>
            </w:pPr>
            <w:r>
              <w:rPr>
                <w:rFonts w:ascii="Arial" w:hAnsi="Arial" w:cs="Arial"/>
              </w:rPr>
              <w:t>3</w:t>
            </w:r>
          </w:p>
        </w:tc>
        <w:tc>
          <w:tcPr>
            <w:tcW w:w="763" w:type="dxa"/>
            <w:vAlign w:val="center"/>
          </w:tcPr>
          <w:p w14:paraId="3E1DD42A" w14:textId="6E9EB65F" w:rsidR="004B18D7" w:rsidRDefault="004B18D7" w:rsidP="004B18D7">
            <w:pPr>
              <w:pStyle w:val="ListParagraph"/>
              <w:spacing w:after="0" w:line="240" w:lineRule="auto"/>
              <w:ind w:left="0"/>
              <w:jc w:val="center"/>
              <w:rPr>
                <w:rFonts w:ascii="Arial" w:hAnsi="Arial" w:cs="Arial"/>
              </w:rPr>
            </w:pPr>
            <w:r>
              <w:rPr>
                <w:rFonts w:ascii="Arial" w:hAnsi="Arial" w:cs="Arial"/>
              </w:rPr>
              <w:t>M-F</w:t>
            </w:r>
          </w:p>
        </w:tc>
        <w:tc>
          <w:tcPr>
            <w:tcW w:w="796" w:type="dxa"/>
            <w:vAlign w:val="center"/>
          </w:tcPr>
          <w:p w14:paraId="19613790" w14:textId="59C739D2" w:rsidR="004B18D7" w:rsidRDefault="004B18D7" w:rsidP="004B18D7">
            <w:pPr>
              <w:pStyle w:val="ListParagraph"/>
              <w:spacing w:after="0" w:line="240" w:lineRule="auto"/>
              <w:ind w:left="0"/>
              <w:jc w:val="center"/>
              <w:rPr>
                <w:rFonts w:ascii="Arial" w:hAnsi="Arial" w:cs="Arial"/>
              </w:rPr>
            </w:pPr>
            <w:r>
              <w:rPr>
                <w:rFonts w:ascii="Arial" w:hAnsi="Arial" w:cs="Arial"/>
              </w:rPr>
              <w:t>2</w:t>
            </w:r>
          </w:p>
        </w:tc>
        <w:tc>
          <w:tcPr>
            <w:tcW w:w="1961" w:type="dxa"/>
            <w:vAlign w:val="bottom"/>
          </w:tcPr>
          <w:p w14:paraId="419D3CCB" w14:textId="39EA78BF" w:rsidR="004B18D7" w:rsidRDefault="004B18D7" w:rsidP="004B18D7">
            <w:pPr>
              <w:pStyle w:val="ListParagraph"/>
              <w:spacing w:after="0" w:line="240" w:lineRule="auto"/>
              <w:ind w:left="0"/>
              <w:rPr>
                <w:rFonts w:ascii="Arial" w:hAnsi="Arial" w:cs="Arial"/>
              </w:rPr>
            </w:pPr>
            <w:r>
              <w:rPr>
                <w:rFonts w:ascii="Century Gothic" w:hAnsi="Century Gothic"/>
                <w:bCs/>
                <w:sz w:val="20"/>
                <w:szCs w:val="20"/>
              </w:rPr>
              <w:t>BSBA-MM3 BLCK3</w:t>
            </w:r>
          </w:p>
        </w:tc>
      </w:tr>
      <w:tr w:rsidR="004B18D7" w14:paraId="59AED2A5" w14:textId="77777777" w:rsidTr="007B18D0">
        <w:trPr>
          <w:trHeight w:val="245"/>
        </w:trPr>
        <w:tc>
          <w:tcPr>
            <w:tcW w:w="915" w:type="dxa"/>
            <w:vAlign w:val="bottom"/>
          </w:tcPr>
          <w:p w14:paraId="45520839" w14:textId="5E45DB2F" w:rsidR="004B18D7" w:rsidRPr="000628DC" w:rsidRDefault="004B18D7" w:rsidP="004B18D7">
            <w:pPr>
              <w:pStyle w:val="ListParagraph"/>
              <w:spacing w:after="0" w:line="240" w:lineRule="auto"/>
              <w:ind w:left="0"/>
              <w:rPr>
                <w:rFonts w:ascii="Arial Narrow" w:hAnsi="Arial Narrow" w:cs="Arial"/>
              </w:rPr>
            </w:pPr>
            <w:r w:rsidRPr="000628DC">
              <w:rPr>
                <w:rFonts w:ascii="Arial Narrow" w:hAnsi="Arial Narrow"/>
                <w:bCs/>
                <w:sz w:val="20"/>
                <w:szCs w:val="20"/>
              </w:rPr>
              <w:t>6-7eve</w:t>
            </w:r>
          </w:p>
        </w:tc>
        <w:tc>
          <w:tcPr>
            <w:tcW w:w="1710" w:type="dxa"/>
            <w:vAlign w:val="center"/>
          </w:tcPr>
          <w:p w14:paraId="77124952" w14:textId="38F674D0" w:rsidR="004B18D7" w:rsidRPr="000628DC" w:rsidRDefault="004B18D7" w:rsidP="004B18D7">
            <w:pPr>
              <w:pStyle w:val="ListParagraph"/>
              <w:spacing w:after="0" w:line="240" w:lineRule="auto"/>
              <w:ind w:left="0"/>
              <w:rPr>
                <w:rFonts w:ascii="Arial Narrow" w:hAnsi="Arial Narrow"/>
                <w:color w:val="000000"/>
                <w:sz w:val="24"/>
                <w:szCs w:val="24"/>
              </w:rPr>
            </w:pPr>
            <w:r w:rsidRPr="000628DC">
              <w:rPr>
                <w:rFonts w:ascii="Arial Narrow" w:hAnsi="Arial Narrow" w:cs="Arial"/>
                <w:bCs/>
                <w:color w:val="000000"/>
                <w:sz w:val="20"/>
                <w:szCs w:val="20"/>
              </w:rPr>
              <w:t>MKTG. MGT. 104</w:t>
            </w:r>
          </w:p>
        </w:tc>
        <w:tc>
          <w:tcPr>
            <w:tcW w:w="4343" w:type="dxa"/>
            <w:vAlign w:val="center"/>
          </w:tcPr>
          <w:p w14:paraId="1393CE18" w14:textId="61EC2820" w:rsidR="004B18D7" w:rsidRDefault="004B18D7" w:rsidP="004B18D7">
            <w:pPr>
              <w:pStyle w:val="ListParagraph"/>
              <w:spacing w:after="0" w:line="240" w:lineRule="auto"/>
              <w:ind w:left="0"/>
              <w:rPr>
                <w:rFonts w:ascii="Arial Narrow" w:hAnsi="Arial Narrow"/>
                <w:color w:val="000000"/>
                <w:sz w:val="24"/>
                <w:szCs w:val="24"/>
              </w:rPr>
            </w:pPr>
            <w:r>
              <w:rPr>
                <w:rFonts w:ascii="Century Gothic" w:hAnsi="Century Gothic" w:cs="Arial"/>
                <w:bCs/>
                <w:color w:val="000000"/>
                <w:sz w:val="20"/>
                <w:szCs w:val="20"/>
              </w:rPr>
              <w:t>MARKETING MANAGEMENT</w:t>
            </w:r>
          </w:p>
        </w:tc>
        <w:tc>
          <w:tcPr>
            <w:tcW w:w="857" w:type="dxa"/>
            <w:vAlign w:val="center"/>
          </w:tcPr>
          <w:p w14:paraId="28563993" w14:textId="4B0208ED" w:rsidR="004B18D7" w:rsidRDefault="004B18D7" w:rsidP="004B18D7">
            <w:pPr>
              <w:pStyle w:val="ListParagraph"/>
              <w:spacing w:after="0" w:line="240" w:lineRule="auto"/>
              <w:ind w:left="0"/>
              <w:jc w:val="center"/>
              <w:rPr>
                <w:rFonts w:ascii="Arial" w:hAnsi="Arial" w:cs="Arial"/>
              </w:rPr>
            </w:pPr>
            <w:r>
              <w:rPr>
                <w:rFonts w:ascii="Arial" w:hAnsi="Arial" w:cs="Arial"/>
                <w:sz w:val="20"/>
                <w:szCs w:val="20"/>
              </w:rPr>
              <w:t>3</w:t>
            </w:r>
          </w:p>
        </w:tc>
        <w:tc>
          <w:tcPr>
            <w:tcW w:w="763" w:type="dxa"/>
            <w:vAlign w:val="center"/>
          </w:tcPr>
          <w:p w14:paraId="0EEB817D" w14:textId="281D4B8F" w:rsidR="004B18D7" w:rsidRDefault="004B18D7" w:rsidP="004B18D7">
            <w:pPr>
              <w:pStyle w:val="ListParagraph"/>
              <w:spacing w:after="0" w:line="240" w:lineRule="auto"/>
              <w:ind w:left="0"/>
              <w:jc w:val="center"/>
              <w:rPr>
                <w:rFonts w:ascii="Arial" w:hAnsi="Arial" w:cs="Arial"/>
              </w:rPr>
            </w:pPr>
            <w:r>
              <w:rPr>
                <w:rFonts w:ascii="Arial" w:hAnsi="Arial" w:cs="Arial"/>
                <w:sz w:val="20"/>
                <w:szCs w:val="20"/>
              </w:rPr>
              <w:t>M-F</w:t>
            </w:r>
          </w:p>
        </w:tc>
        <w:tc>
          <w:tcPr>
            <w:tcW w:w="796" w:type="dxa"/>
            <w:vAlign w:val="center"/>
          </w:tcPr>
          <w:p w14:paraId="7BD35E04" w14:textId="06E8702A" w:rsidR="004B18D7" w:rsidRDefault="004B18D7" w:rsidP="004B18D7">
            <w:pPr>
              <w:pStyle w:val="ListParagraph"/>
              <w:spacing w:after="0" w:line="240" w:lineRule="auto"/>
              <w:ind w:left="0"/>
              <w:jc w:val="center"/>
              <w:rPr>
                <w:rFonts w:ascii="Arial" w:hAnsi="Arial" w:cs="Arial"/>
              </w:rPr>
            </w:pPr>
            <w:r>
              <w:rPr>
                <w:rFonts w:ascii="Arial" w:hAnsi="Arial" w:cs="Arial"/>
                <w:sz w:val="20"/>
                <w:szCs w:val="20"/>
              </w:rPr>
              <w:t>2</w:t>
            </w:r>
          </w:p>
        </w:tc>
        <w:tc>
          <w:tcPr>
            <w:tcW w:w="1961" w:type="dxa"/>
            <w:vAlign w:val="bottom"/>
          </w:tcPr>
          <w:p w14:paraId="76CAB5D6" w14:textId="73270383" w:rsidR="004B18D7" w:rsidRDefault="004B18D7" w:rsidP="004B18D7">
            <w:pPr>
              <w:pStyle w:val="ListParagraph"/>
              <w:spacing w:after="0" w:line="240" w:lineRule="auto"/>
              <w:ind w:left="0"/>
              <w:rPr>
                <w:rFonts w:ascii="Arial" w:hAnsi="Arial" w:cs="Arial"/>
              </w:rPr>
            </w:pPr>
            <w:r>
              <w:rPr>
                <w:rFonts w:ascii="Century Gothic" w:hAnsi="Century Gothic"/>
                <w:bCs/>
                <w:sz w:val="20"/>
                <w:szCs w:val="20"/>
              </w:rPr>
              <w:t>BSBA-MM3 BLCK3</w:t>
            </w:r>
          </w:p>
        </w:tc>
      </w:tr>
      <w:tr w:rsidR="004B18D7" w14:paraId="48401324" w14:textId="77777777" w:rsidTr="000628DC">
        <w:trPr>
          <w:trHeight w:val="85"/>
        </w:trPr>
        <w:tc>
          <w:tcPr>
            <w:tcW w:w="915" w:type="dxa"/>
            <w:shd w:val="clear" w:color="auto" w:fill="548DD4" w:themeFill="text2" w:themeFillTint="99"/>
          </w:tcPr>
          <w:p w14:paraId="03210373" w14:textId="77777777" w:rsidR="004B18D7" w:rsidRDefault="004B18D7" w:rsidP="004B18D7">
            <w:pPr>
              <w:pStyle w:val="ListParagraph"/>
              <w:spacing w:after="0" w:line="240" w:lineRule="auto"/>
              <w:ind w:left="0"/>
              <w:jc w:val="center"/>
              <w:rPr>
                <w:rFonts w:ascii="Arial" w:hAnsi="Arial" w:cs="Arial"/>
                <w:b/>
                <w:bCs/>
                <w:sz w:val="24"/>
                <w:szCs w:val="24"/>
              </w:rPr>
            </w:pPr>
          </w:p>
        </w:tc>
        <w:tc>
          <w:tcPr>
            <w:tcW w:w="1710" w:type="dxa"/>
            <w:shd w:val="clear" w:color="auto" w:fill="548DD4" w:themeFill="text2" w:themeFillTint="99"/>
          </w:tcPr>
          <w:p w14:paraId="248DF5D9" w14:textId="77777777" w:rsidR="004B18D7" w:rsidRDefault="004B18D7" w:rsidP="004B18D7">
            <w:pPr>
              <w:pStyle w:val="ListParagraph"/>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751D399B" w14:textId="77777777" w:rsidR="004B18D7" w:rsidRDefault="004B18D7" w:rsidP="004B18D7">
            <w:pPr>
              <w:pStyle w:val="ListParagraph"/>
              <w:spacing w:after="0" w:line="240" w:lineRule="auto"/>
              <w:ind w:left="0"/>
              <w:jc w:val="right"/>
              <w:rPr>
                <w:rFonts w:ascii="Arial" w:hAnsi="Arial" w:cs="Arial"/>
                <w:b/>
                <w:bCs/>
                <w:sz w:val="24"/>
                <w:szCs w:val="24"/>
              </w:rPr>
            </w:pPr>
          </w:p>
        </w:tc>
        <w:tc>
          <w:tcPr>
            <w:tcW w:w="857" w:type="dxa"/>
            <w:shd w:val="clear" w:color="auto" w:fill="548DD4" w:themeFill="text2" w:themeFillTint="99"/>
          </w:tcPr>
          <w:p w14:paraId="7D37F3DA" w14:textId="44B52590" w:rsidR="004B18D7" w:rsidRDefault="004B18D7" w:rsidP="004B18D7">
            <w:pPr>
              <w:pStyle w:val="ListParagraph"/>
              <w:spacing w:after="0" w:line="240" w:lineRule="auto"/>
              <w:ind w:left="0"/>
              <w:jc w:val="center"/>
              <w:rPr>
                <w:rFonts w:ascii="Arial" w:hAnsi="Arial" w:cs="Arial"/>
                <w:b/>
                <w:bCs/>
                <w:sz w:val="24"/>
                <w:szCs w:val="24"/>
              </w:rPr>
            </w:pPr>
            <w:r>
              <w:rPr>
                <w:rFonts w:ascii="Arial" w:hAnsi="Arial" w:cs="Arial"/>
                <w:b/>
                <w:bCs/>
                <w:sz w:val="24"/>
                <w:szCs w:val="24"/>
              </w:rPr>
              <w:t>45.0</w:t>
            </w:r>
          </w:p>
        </w:tc>
        <w:tc>
          <w:tcPr>
            <w:tcW w:w="763" w:type="dxa"/>
            <w:shd w:val="clear" w:color="auto" w:fill="548DD4" w:themeFill="text2" w:themeFillTint="99"/>
          </w:tcPr>
          <w:p w14:paraId="6692FED5" w14:textId="77777777" w:rsidR="004B18D7" w:rsidRDefault="004B18D7" w:rsidP="004B18D7">
            <w:pPr>
              <w:pStyle w:val="ListParagraph"/>
              <w:spacing w:after="0" w:line="240" w:lineRule="auto"/>
              <w:ind w:left="0"/>
              <w:jc w:val="center"/>
              <w:rPr>
                <w:rFonts w:ascii="Arial" w:hAnsi="Arial" w:cs="Arial"/>
                <w:b/>
                <w:bCs/>
                <w:sz w:val="24"/>
                <w:szCs w:val="24"/>
              </w:rPr>
            </w:pPr>
          </w:p>
        </w:tc>
        <w:tc>
          <w:tcPr>
            <w:tcW w:w="796" w:type="dxa"/>
            <w:shd w:val="clear" w:color="auto" w:fill="548DD4" w:themeFill="text2" w:themeFillTint="99"/>
          </w:tcPr>
          <w:p w14:paraId="30472F56" w14:textId="77777777" w:rsidR="004B18D7" w:rsidRDefault="004B18D7" w:rsidP="004B18D7">
            <w:pPr>
              <w:pStyle w:val="ListParagraph"/>
              <w:spacing w:after="0" w:line="240" w:lineRule="auto"/>
              <w:ind w:left="0"/>
              <w:jc w:val="center"/>
              <w:rPr>
                <w:rFonts w:ascii="Arial" w:hAnsi="Arial" w:cs="Arial"/>
                <w:b/>
                <w:bCs/>
                <w:sz w:val="24"/>
                <w:szCs w:val="24"/>
              </w:rPr>
            </w:pPr>
          </w:p>
        </w:tc>
        <w:tc>
          <w:tcPr>
            <w:tcW w:w="1961" w:type="dxa"/>
            <w:shd w:val="clear" w:color="auto" w:fill="548DD4" w:themeFill="text2" w:themeFillTint="99"/>
          </w:tcPr>
          <w:p w14:paraId="35EFB6AE" w14:textId="77777777" w:rsidR="004B18D7" w:rsidRDefault="004B18D7" w:rsidP="004B18D7">
            <w:pPr>
              <w:pStyle w:val="ListParagraph"/>
              <w:spacing w:after="0" w:line="240" w:lineRule="auto"/>
              <w:ind w:left="0"/>
              <w:jc w:val="center"/>
              <w:rPr>
                <w:rFonts w:ascii="Arial" w:hAnsi="Arial" w:cs="Arial"/>
                <w:b/>
                <w:bCs/>
                <w:sz w:val="24"/>
                <w:szCs w:val="24"/>
              </w:rPr>
            </w:pPr>
          </w:p>
        </w:tc>
      </w:tr>
    </w:tbl>
    <w:p w14:paraId="63F870C0" w14:textId="7BE22FDC" w:rsidR="001A4307" w:rsidRDefault="00000000" w:rsidP="00AD511C">
      <w:pPr>
        <w:spacing w:after="0" w:line="240" w:lineRule="auto"/>
        <w:jc w:val="both"/>
        <w:rPr>
          <w:rFonts w:ascii="Arial" w:hAnsi="Arial" w:cs="Arial"/>
          <w:b/>
          <w:bCs/>
          <w:i/>
          <w:iCs/>
          <w:sz w:val="24"/>
          <w:szCs w:val="24"/>
          <w:lang w:val="en-US"/>
        </w:rPr>
      </w:pPr>
      <w:r>
        <w:rPr>
          <w:rFonts w:ascii="Arial" w:hAnsi="Arial" w:cs="Arial"/>
          <w:b/>
          <w:bCs/>
          <w:i/>
          <w:iCs/>
          <w:sz w:val="24"/>
          <w:szCs w:val="24"/>
          <w:lang w:val="en-US"/>
        </w:rPr>
        <w:t xml:space="preserve">   </w:t>
      </w:r>
      <w:r>
        <w:rPr>
          <w:rFonts w:ascii="Arial" w:hAnsi="Arial" w:cs="Arial"/>
          <w:b/>
          <w:bCs/>
          <w:i/>
          <w:iCs/>
          <w:sz w:val="24"/>
          <w:szCs w:val="24"/>
          <w:lang w:val="en-US"/>
        </w:rPr>
        <w:tab/>
        <w:t xml:space="preserve">Full-time Faculty: </w:t>
      </w:r>
    </w:p>
    <w:p w14:paraId="4D0A6B2A" w14:textId="273CAED1" w:rsidR="001A4307" w:rsidRDefault="00000000">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 xml:space="preserve">Teaching Load:   </w:t>
      </w:r>
      <w:r w:rsidR="00117786">
        <w:rPr>
          <w:rFonts w:ascii="Arial" w:hAnsi="Arial" w:cs="Arial"/>
          <w:i/>
          <w:iCs/>
          <w:sz w:val="24"/>
          <w:szCs w:val="24"/>
        </w:rPr>
        <w:t>24 units</w:t>
      </w:r>
      <w:r w:rsidR="00131C53">
        <w:rPr>
          <w:rFonts w:ascii="Arial" w:hAnsi="Arial" w:cs="Arial"/>
          <w:i/>
          <w:iCs/>
          <w:sz w:val="24"/>
          <w:szCs w:val="24"/>
        </w:rPr>
        <w:t xml:space="preserve"> (8 loads)</w:t>
      </w:r>
    </w:p>
    <w:p w14:paraId="4990BD32" w14:textId="59B38387" w:rsidR="001A4307" w:rsidRPr="00131C53" w:rsidRDefault="00000000" w:rsidP="00131C53">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t xml:space="preserve">     </w:t>
      </w:r>
      <w:r w:rsidR="00117786">
        <w:rPr>
          <w:rFonts w:ascii="Arial" w:hAnsi="Arial" w:cs="Arial"/>
          <w:i/>
          <w:iCs/>
          <w:sz w:val="24"/>
          <w:szCs w:val="24"/>
        </w:rPr>
        <w:t xml:space="preserve"> </w:t>
      </w:r>
      <w:r w:rsidR="004B18D7">
        <w:rPr>
          <w:rFonts w:ascii="Arial" w:hAnsi="Arial" w:cs="Arial"/>
          <w:i/>
          <w:iCs/>
          <w:sz w:val="24"/>
          <w:szCs w:val="24"/>
        </w:rPr>
        <w:t>21</w:t>
      </w:r>
      <w:r w:rsidR="00117786">
        <w:rPr>
          <w:rFonts w:ascii="Arial" w:hAnsi="Arial" w:cs="Arial"/>
          <w:i/>
          <w:iCs/>
          <w:sz w:val="24"/>
          <w:szCs w:val="24"/>
        </w:rPr>
        <w:t xml:space="preserve"> units (</w:t>
      </w:r>
      <w:r w:rsidR="004B18D7">
        <w:rPr>
          <w:rFonts w:ascii="Arial" w:hAnsi="Arial" w:cs="Arial"/>
          <w:i/>
          <w:iCs/>
          <w:sz w:val="24"/>
          <w:szCs w:val="24"/>
        </w:rPr>
        <w:t>7</w:t>
      </w:r>
      <w:r w:rsidR="00117786">
        <w:rPr>
          <w:rFonts w:ascii="Arial" w:hAnsi="Arial" w:cs="Arial"/>
          <w:i/>
          <w:iCs/>
          <w:sz w:val="24"/>
          <w:szCs w:val="24"/>
        </w:rPr>
        <w:t xml:space="preserve"> loads)</w:t>
      </w:r>
    </w:p>
    <w:p w14:paraId="50B70C2B" w14:textId="792BFEFF" w:rsidR="001A4307" w:rsidRDefault="00000000">
      <w:pPr>
        <w:pStyle w:val="ListParagraph"/>
        <w:spacing w:after="0" w:line="240" w:lineRule="auto"/>
        <w:jc w:val="both"/>
        <w:rPr>
          <w:rFonts w:ascii="Arial" w:hAnsi="Arial" w:cs="Arial"/>
          <w:i/>
          <w:iCs/>
          <w:sz w:val="24"/>
          <w:szCs w:val="24"/>
          <w:lang w:val="en-US"/>
        </w:rPr>
      </w:pPr>
      <w:r>
        <w:rPr>
          <w:rFonts w:ascii="Arial" w:hAnsi="Arial" w:cs="Arial"/>
          <w:i/>
          <w:iCs/>
          <w:sz w:val="24"/>
          <w:szCs w:val="24"/>
          <w:lang w:val="en-US"/>
        </w:rPr>
        <w:t xml:space="preserve">           Consultation Hour:  </w:t>
      </w:r>
      <w:r w:rsidR="00131C53">
        <w:rPr>
          <w:rFonts w:ascii="Arial" w:hAnsi="Arial" w:cs="Arial"/>
          <w:i/>
          <w:iCs/>
          <w:sz w:val="24"/>
          <w:szCs w:val="24"/>
          <w:lang w:val="en-US"/>
        </w:rPr>
        <w:t xml:space="preserve"> 11:00-12:00 Wednesday</w:t>
      </w:r>
    </w:p>
    <w:p w14:paraId="195AA1C5" w14:textId="77777777" w:rsidR="001A4307" w:rsidRDefault="00000000">
      <w:pPr>
        <w:pStyle w:val="ListParagraph"/>
        <w:spacing w:line="240" w:lineRule="auto"/>
        <w:jc w:val="both"/>
        <w:rPr>
          <w:rFonts w:ascii="Arial" w:hAnsi="Arial" w:cs="Arial"/>
          <w:i/>
          <w:iCs/>
          <w:sz w:val="24"/>
          <w:szCs w:val="24"/>
          <w:lang w:val="en-US"/>
        </w:rPr>
      </w:pPr>
      <w:r>
        <w:rPr>
          <w:rFonts w:ascii="Arial" w:hAnsi="Arial" w:cs="Arial"/>
          <w:i/>
          <w:iCs/>
          <w:sz w:val="24"/>
          <w:szCs w:val="24"/>
          <w:lang w:val="en-US"/>
        </w:rPr>
        <w:t xml:space="preserve">                                                          </w:t>
      </w:r>
    </w:p>
    <w:p w14:paraId="44FCB55E" w14:textId="77777777" w:rsidR="001A4307" w:rsidRDefault="001A4307">
      <w:pPr>
        <w:pStyle w:val="ListParagraph"/>
        <w:spacing w:after="120" w:line="240" w:lineRule="auto"/>
        <w:rPr>
          <w:rFonts w:ascii="Arial" w:hAnsi="Arial" w:cs="Arial"/>
          <w:b/>
          <w:sz w:val="24"/>
          <w:szCs w:val="24"/>
        </w:rPr>
      </w:pPr>
    </w:p>
    <w:p w14:paraId="2DC6B6D5" w14:textId="77777777" w:rsidR="001A4307" w:rsidRDefault="001A4307">
      <w:pPr>
        <w:pStyle w:val="ListParagraph"/>
        <w:spacing w:after="120" w:line="240" w:lineRule="auto"/>
        <w:rPr>
          <w:rFonts w:ascii="Arial" w:hAnsi="Arial" w:cs="Arial"/>
          <w:b/>
          <w:sz w:val="24"/>
          <w:szCs w:val="24"/>
        </w:rPr>
      </w:pPr>
    </w:p>
    <w:p w14:paraId="3B60E17F" w14:textId="77777777" w:rsidR="001A4307" w:rsidRDefault="001A4307">
      <w:pPr>
        <w:pStyle w:val="ListParagraph"/>
        <w:spacing w:after="120" w:line="240" w:lineRule="auto"/>
        <w:rPr>
          <w:rFonts w:ascii="Arial" w:hAnsi="Arial" w:cs="Arial"/>
          <w:b/>
          <w:sz w:val="24"/>
          <w:szCs w:val="24"/>
        </w:rPr>
      </w:pPr>
    </w:p>
    <w:p w14:paraId="0EB78FFE" w14:textId="77777777" w:rsidR="001A4307" w:rsidRDefault="001A4307">
      <w:pPr>
        <w:pStyle w:val="ListParagraph"/>
        <w:spacing w:after="120" w:line="240" w:lineRule="auto"/>
        <w:rPr>
          <w:rFonts w:ascii="Arial" w:hAnsi="Arial" w:cs="Arial"/>
          <w:b/>
          <w:sz w:val="24"/>
          <w:szCs w:val="24"/>
        </w:rPr>
      </w:pPr>
    </w:p>
    <w:p w14:paraId="331BC85C" w14:textId="77777777" w:rsidR="001A4307" w:rsidRDefault="001A4307">
      <w:pPr>
        <w:pStyle w:val="ListParagraph"/>
        <w:spacing w:after="120" w:line="240" w:lineRule="auto"/>
        <w:rPr>
          <w:rFonts w:ascii="Arial" w:hAnsi="Arial" w:cs="Arial"/>
          <w:b/>
          <w:sz w:val="24"/>
          <w:szCs w:val="24"/>
        </w:rPr>
      </w:pPr>
    </w:p>
    <w:p w14:paraId="4BE23708" w14:textId="77777777" w:rsidR="001A4307" w:rsidRDefault="001A4307">
      <w:pPr>
        <w:spacing w:after="120" w:line="240" w:lineRule="auto"/>
        <w:ind w:firstLine="720"/>
        <w:rPr>
          <w:rFonts w:ascii="Arial" w:hAnsi="Arial" w:cs="Arial"/>
          <w:b/>
          <w:sz w:val="24"/>
          <w:szCs w:val="24"/>
        </w:rPr>
      </w:pPr>
    </w:p>
    <w:p w14:paraId="4065FDEE" w14:textId="77777777" w:rsidR="001A4307" w:rsidRDefault="001A4307">
      <w:pPr>
        <w:spacing w:after="120" w:line="240" w:lineRule="auto"/>
        <w:ind w:firstLine="720"/>
        <w:rPr>
          <w:rFonts w:ascii="Arial" w:hAnsi="Arial" w:cs="Arial"/>
          <w:b/>
          <w:sz w:val="24"/>
          <w:szCs w:val="24"/>
        </w:rPr>
      </w:pPr>
    </w:p>
    <w:p w14:paraId="23CB6D01" w14:textId="77777777" w:rsidR="001A4307" w:rsidRDefault="001A4307">
      <w:pPr>
        <w:spacing w:after="120" w:line="240" w:lineRule="auto"/>
        <w:ind w:firstLine="720"/>
        <w:rPr>
          <w:rFonts w:ascii="Arial" w:hAnsi="Arial" w:cs="Arial"/>
          <w:b/>
          <w:sz w:val="24"/>
          <w:szCs w:val="24"/>
        </w:rPr>
      </w:pPr>
    </w:p>
    <w:p w14:paraId="7A541BCC" w14:textId="77777777" w:rsidR="00131C53" w:rsidRDefault="00131C53" w:rsidP="006F1D03">
      <w:pPr>
        <w:spacing w:after="120" w:line="240" w:lineRule="auto"/>
        <w:rPr>
          <w:rFonts w:ascii="Arial" w:hAnsi="Arial" w:cs="Arial"/>
          <w:b/>
          <w:sz w:val="24"/>
          <w:szCs w:val="24"/>
        </w:rPr>
      </w:pPr>
    </w:p>
    <w:p w14:paraId="5F9C3407" w14:textId="77777777" w:rsidR="001A4307" w:rsidRDefault="001A4307">
      <w:pPr>
        <w:spacing w:after="120" w:line="240" w:lineRule="auto"/>
        <w:rPr>
          <w:rFonts w:ascii="Arial" w:hAnsi="Arial" w:cs="Arial"/>
          <w:b/>
          <w:sz w:val="24"/>
          <w:szCs w:val="24"/>
        </w:rPr>
      </w:pPr>
    </w:p>
    <w:p w14:paraId="680136DB" w14:textId="77777777" w:rsidR="006F1D03" w:rsidRDefault="006F1D03">
      <w:pPr>
        <w:spacing w:after="120" w:line="240" w:lineRule="auto"/>
        <w:rPr>
          <w:rFonts w:ascii="Arial" w:hAnsi="Arial" w:cs="Arial"/>
          <w:b/>
          <w:sz w:val="24"/>
          <w:szCs w:val="24"/>
        </w:rPr>
      </w:pPr>
    </w:p>
    <w:p w14:paraId="1DD1D298" w14:textId="77777777" w:rsidR="006F1D03" w:rsidRDefault="006F1D03">
      <w:pPr>
        <w:spacing w:after="120" w:line="240" w:lineRule="auto"/>
        <w:rPr>
          <w:rFonts w:ascii="Arial" w:hAnsi="Arial" w:cs="Arial"/>
          <w:b/>
          <w:sz w:val="24"/>
          <w:szCs w:val="24"/>
        </w:rPr>
      </w:pPr>
    </w:p>
    <w:p w14:paraId="3DCBB15C" w14:textId="77777777" w:rsidR="006F1D03" w:rsidRDefault="006F1D03">
      <w:pPr>
        <w:spacing w:after="120" w:line="240" w:lineRule="auto"/>
        <w:rPr>
          <w:rFonts w:ascii="Arial" w:hAnsi="Arial" w:cs="Arial"/>
          <w:b/>
          <w:sz w:val="24"/>
          <w:szCs w:val="24"/>
        </w:rPr>
      </w:pPr>
    </w:p>
    <w:p w14:paraId="727B5D44" w14:textId="77777777" w:rsidR="006F1D03" w:rsidRDefault="006F1D03">
      <w:pPr>
        <w:spacing w:after="120" w:line="240" w:lineRule="auto"/>
        <w:rPr>
          <w:rFonts w:ascii="Arial" w:hAnsi="Arial" w:cs="Arial"/>
          <w:b/>
          <w:sz w:val="24"/>
          <w:szCs w:val="24"/>
        </w:rPr>
      </w:pPr>
    </w:p>
    <w:p w14:paraId="0684E2AA" w14:textId="0461871E" w:rsidR="001A4307" w:rsidRPr="00131C53" w:rsidRDefault="00000000">
      <w:pPr>
        <w:spacing w:after="120" w:line="240" w:lineRule="auto"/>
        <w:ind w:firstLine="720"/>
        <w:rPr>
          <w:rFonts w:ascii="Arial" w:hAnsi="Arial" w:cs="Arial"/>
          <w:b/>
          <w:bCs/>
          <w:sz w:val="24"/>
          <w:szCs w:val="24"/>
        </w:rPr>
      </w:pPr>
      <w:r>
        <w:rPr>
          <w:noProof/>
          <w:lang w:eastAsia="en-PH"/>
        </w:rPr>
        <w:lastRenderedPageBreak/>
        <mc:AlternateContent>
          <mc:Choice Requires="wps">
            <w:drawing>
              <wp:anchor distT="0" distB="0" distL="114300" distR="114300" simplePos="0" relativeHeight="251665408" behindDoc="0" locked="0" layoutInCell="1" allowOverlap="1" wp14:anchorId="59EE9208" wp14:editId="30651AF1">
                <wp:simplePos x="0" y="0"/>
                <wp:positionH relativeFrom="column">
                  <wp:posOffset>1814195</wp:posOffset>
                </wp:positionH>
                <wp:positionV relativeFrom="paragraph">
                  <wp:posOffset>210185</wp:posOffset>
                </wp:positionV>
                <wp:extent cx="5177790" cy="0"/>
                <wp:effectExtent l="0" t="0" r="0" b="0"/>
                <wp:wrapNone/>
                <wp:docPr id="933172650" name="Straight Connector 933172650"/>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85pt;margin-top:16.55pt;height:0pt;width:407.7pt;z-index:251665408;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Xx7xn1gAAAAoBAAAPAAAAAAAAAAEAIAAAACIAAABkcnMvZG93bnJldi54bWxQ&#10;SwECFAAUAAAACACHTuJASYcXX/kBAAAHBAAADgAAAAAAAAABACAAAAAlAQAAZHJzL2Uyb0RvYy54&#10;bWxQSwUGAAAAAAYABgBZAQAAkAU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sidR="00131C53" w:rsidRPr="00131C53">
        <w:rPr>
          <w:rFonts w:ascii="Arial" w:hAnsi="Arial" w:cs="Arial"/>
          <w:b/>
          <w:bCs/>
          <w:sz w:val="24"/>
          <w:szCs w:val="24"/>
        </w:rPr>
        <w:t>JASPER JOHN PONCE, CHRA</w:t>
      </w:r>
    </w:p>
    <w:p w14:paraId="32F8395F" w14:textId="77777777" w:rsidR="001A4307" w:rsidRDefault="001A4307">
      <w:pPr>
        <w:pStyle w:val="ListParagraph"/>
        <w:spacing w:after="120" w:line="240" w:lineRule="auto"/>
        <w:ind w:left="0"/>
        <w:rPr>
          <w:rFonts w:ascii="Arial" w:hAnsi="Arial" w:cs="Arial"/>
          <w:b/>
          <w:sz w:val="24"/>
          <w:szCs w:val="24"/>
        </w:rPr>
      </w:pPr>
    </w:p>
    <w:p w14:paraId="77BDD264" w14:textId="77777777" w:rsidR="001A4307"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483D4136" w14:textId="77777777" w:rsidR="001A4307" w:rsidRDefault="00000000">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66432" behindDoc="0" locked="0" layoutInCell="1" allowOverlap="1" wp14:anchorId="31C767D1" wp14:editId="49E695B7">
                <wp:simplePos x="0" y="0"/>
                <wp:positionH relativeFrom="column">
                  <wp:posOffset>1811655</wp:posOffset>
                </wp:positionH>
                <wp:positionV relativeFrom="paragraph">
                  <wp:posOffset>10795</wp:posOffset>
                </wp:positionV>
                <wp:extent cx="5177155" cy="0"/>
                <wp:effectExtent l="0" t="0" r="0" b="0"/>
                <wp:wrapNone/>
                <wp:docPr id="764466081" name="Straight Connector 764466081"/>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5pt;height:0pt;width:407.65pt;z-index:251666432;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A9mDk9MAAAAIAQAADwAAAAAAAAABACAAAAAiAAAAZHJzL2Rvd25yZXYueG1sUEsB&#10;AhQAFAAAAAgAh07iQDMBw376AQAABwQAAA4AAAAAAAAAAQAgAAAAIgEAAGRycy9lMm9Eb2MueG1s&#10;UEsFBgAAAAAGAAYAWQEAAI4FAAAAAA==&#10;">
                <v:fill on="f" focussize="0,0"/>
                <v:stroke color="#000000" joinstyle="round"/>
                <v:imagedata o:title=""/>
                <o:lock v:ext="edit" aspectratio="f"/>
              </v:line>
            </w:pict>
          </mc:Fallback>
        </mc:AlternateContent>
      </w:r>
    </w:p>
    <w:p w14:paraId="70FB8A42" w14:textId="7C1C0798" w:rsidR="001A4307" w:rsidRDefault="00000000">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 xml:space="preserve">July </w:t>
      </w:r>
      <w:r w:rsidR="00B208EA">
        <w:rPr>
          <w:rFonts w:ascii="Arial" w:hAnsi="Arial" w:cs="Arial"/>
          <w:b/>
          <w:bCs/>
          <w:sz w:val="24"/>
          <w:szCs w:val="24"/>
          <w:lang w:val="en-US"/>
        </w:rPr>
        <w:t>24</w:t>
      </w:r>
      <w:r>
        <w:rPr>
          <w:rFonts w:ascii="Arial" w:hAnsi="Arial" w:cs="Arial"/>
          <w:b/>
          <w:bCs/>
          <w:sz w:val="24"/>
          <w:szCs w:val="24"/>
          <w:lang w:val="en-US"/>
        </w:rPr>
        <w:t>, 2025</w:t>
      </w:r>
      <w:r>
        <w:rPr>
          <w:rFonts w:ascii="Arial" w:hAnsi="Arial" w:cs="Arial"/>
          <w:b/>
          <w:bCs/>
          <w:sz w:val="24"/>
          <w:szCs w:val="24"/>
        </w:rPr>
        <w:tab/>
      </w:r>
    </w:p>
    <w:p w14:paraId="7CF3F76A" w14:textId="77777777" w:rsidR="001A4307" w:rsidRDefault="00000000">
      <w:pPr>
        <w:pStyle w:val="ListParagraph"/>
        <w:spacing w:after="120" w:line="240" w:lineRule="auto"/>
        <w:rPr>
          <w:rFonts w:ascii="Arial" w:hAnsi="Arial" w:cs="Arial"/>
          <w:sz w:val="24"/>
          <w:szCs w:val="24"/>
        </w:rPr>
      </w:pPr>
      <w:r>
        <w:rPr>
          <w:rFonts w:ascii="Arial" w:hAnsi="Arial" w:cs="Arial"/>
          <w:b/>
          <w:noProof/>
          <w:sz w:val="24"/>
          <w:szCs w:val="24"/>
          <w:lang w:eastAsia="en-PH"/>
        </w:rPr>
        <mc:AlternateContent>
          <mc:Choice Requires="wps">
            <w:drawing>
              <wp:anchor distT="0" distB="0" distL="114300" distR="114300" simplePos="0" relativeHeight="251667456" behindDoc="0" locked="0" layoutInCell="1" allowOverlap="1" wp14:anchorId="2E0A70B0" wp14:editId="6191D64B">
                <wp:simplePos x="0" y="0"/>
                <wp:positionH relativeFrom="column">
                  <wp:posOffset>1754505</wp:posOffset>
                </wp:positionH>
                <wp:positionV relativeFrom="paragraph">
                  <wp:posOffset>19050</wp:posOffset>
                </wp:positionV>
                <wp:extent cx="5236845" cy="0"/>
                <wp:effectExtent l="0" t="0" r="0" b="0"/>
                <wp:wrapNone/>
                <wp:docPr id="2023691146" name="Straight Connector 2023691146"/>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38.15pt;margin-top:1.5pt;height:0pt;width:412.35pt;z-index:251667456;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FJZ561QAAAAgBAAAPAAAAAAAAAAEAIAAAACIAAABkcnMvZG93bnJldi54bWxQ&#10;SwECFAAUAAAACACHTuJAzeSc+foBAAAJBAAADgAAAAAAAAABACAAAAAkAQAAZHJzL2Uyb0RvYy54&#10;bWxQSwUGAAAAAAYABgBZAQAAkAUAAAAA&#10;">
                <v:fill on="f" focussize="0,0"/>
                <v:stroke color="#000000" joinstyle="round"/>
                <v:imagedata o:title=""/>
                <o:lock v:ext="edit" aspectratio="f"/>
              </v:line>
            </w:pict>
          </mc:Fallback>
        </mc:AlternateContent>
      </w:r>
    </w:p>
    <w:p w14:paraId="36679E03" w14:textId="77777777" w:rsidR="001A4307" w:rsidRDefault="001A4307">
      <w:pPr>
        <w:spacing w:after="120" w:line="240" w:lineRule="auto"/>
        <w:rPr>
          <w:rFonts w:ascii="Arial" w:hAnsi="Arial" w:cs="Arial"/>
          <w:b/>
          <w:sz w:val="24"/>
          <w:szCs w:val="24"/>
        </w:rPr>
      </w:pPr>
    </w:p>
    <w:p w14:paraId="4025A059" w14:textId="77777777" w:rsidR="001A4307" w:rsidRDefault="001A4307">
      <w:pPr>
        <w:spacing w:after="120" w:line="240" w:lineRule="auto"/>
        <w:rPr>
          <w:rFonts w:ascii="Arial" w:hAnsi="Arial" w:cs="Arial"/>
          <w:b/>
          <w:sz w:val="24"/>
          <w:szCs w:val="24"/>
        </w:rPr>
      </w:pPr>
    </w:p>
    <w:p w14:paraId="7E854634" w14:textId="77777777" w:rsidR="001A4307" w:rsidRDefault="001A4307">
      <w:pPr>
        <w:spacing w:after="120" w:line="240" w:lineRule="auto"/>
        <w:rPr>
          <w:rFonts w:ascii="Arial" w:hAnsi="Arial" w:cs="Arial"/>
          <w:b/>
          <w:sz w:val="24"/>
          <w:szCs w:val="24"/>
        </w:rPr>
      </w:pPr>
    </w:p>
    <w:p w14:paraId="59E32ADB" w14:textId="77777777" w:rsidR="001A4307" w:rsidRDefault="001A4307">
      <w:pPr>
        <w:spacing w:after="120" w:line="240" w:lineRule="auto"/>
        <w:rPr>
          <w:rFonts w:ascii="Arial" w:hAnsi="Arial" w:cs="Arial"/>
          <w:b/>
          <w:sz w:val="24"/>
          <w:szCs w:val="24"/>
        </w:rPr>
      </w:pPr>
    </w:p>
    <w:tbl>
      <w:tblPr>
        <w:tblStyle w:val="TableGrid"/>
        <w:tblW w:w="20106" w:type="dxa"/>
        <w:tblInd w:w="250" w:type="dxa"/>
        <w:tblLayout w:type="fixed"/>
        <w:tblLook w:val="04A0" w:firstRow="1" w:lastRow="0" w:firstColumn="1" w:lastColumn="0" w:noHBand="0" w:noVBand="1"/>
      </w:tblPr>
      <w:tblGrid>
        <w:gridCol w:w="1095"/>
        <w:gridCol w:w="1170"/>
        <w:gridCol w:w="4703"/>
        <w:gridCol w:w="900"/>
        <w:gridCol w:w="720"/>
        <w:gridCol w:w="900"/>
        <w:gridCol w:w="1857"/>
        <w:gridCol w:w="8761"/>
      </w:tblGrid>
      <w:tr w:rsidR="001A4307" w14:paraId="13D975BF" w14:textId="77777777" w:rsidTr="00730347">
        <w:trPr>
          <w:gridAfter w:val="1"/>
          <w:wAfter w:w="8761" w:type="dxa"/>
          <w:trHeight w:val="85"/>
        </w:trPr>
        <w:tc>
          <w:tcPr>
            <w:tcW w:w="1095" w:type="dxa"/>
            <w:shd w:val="clear" w:color="auto" w:fill="8DB3E2" w:themeFill="text2" w:themeFillTint="66"/>
            <w:vAlign w:val="center"/>
          </w:tcPr>
          <w:p w14:paraId="7AEFF809" w14:textId="77777777" w:rsidR="001A4307" w:rsidRDefault="00000000">
            <w:pPr>
              <w:pStyle w:val="ListParagraph"/>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630B615C" w14:textId="77777777" w:rsidR="001A4307" w:rsidRDefault="00000000">
            <w:pPr>
              <w:pStyle w:val="ListParagraph"/>
              <w:spacing w:after="0" w:line="240" w:lineRule="auto"/>
              <w:ind w:left="0"/>
              <w:jc w:val="center"/>
              <w:rPr>
                <w:rFonts w:ascii="Arial" w:hAnsi="Arial" w:cs="Arial"/>
                <w:b/>
              </w:rPr>
            </w:pPr>
            <w:r>
              <w:rPr>
                <w:rFonts w:ascii="Arial" w:hAnsi="Arial" w:cs="Arial"/>
                <w:b/>
              </w:rPr>
              <w:t>COURSE TITLE</w:t>
            </w:r>
          </w:p>
        </w:tc>
        <w:tc>
          <w:tcPr>
            <w:tcW w:w="4703" w:type="dxa"/>
            <w:shd w:val="clear" w:color="auto" w:fill="8DB3E2" w:themeFill="text2" w:themeFillTint="66"/>
            <w:vAlign w:val="center"/>
          </w:tcPr>
          <w:p w14:paraId="46A2FC6F" w14:textId="77777777" w:rsidR="001A4307"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75BB0B62" w14:textId="77777777" w:rsidR="001A4307" w:rsidRDefault="00000000">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23B09F5F" w14:textId="77777777" w:rsidR="001A4307" w:rsidRDefault="00000000">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49DEC139" w14:textId="77777777" w:rsidR="001A4307" w:rsidRDefault="00000000">
            <w:pPr>
              <w:pStyle w:val="ListParagraph"/>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01A78D04" w14:textId="77777777" w:rsidR="001A4307" w:rsidRDefault="00000000">
            <w:pPr>
              <w:pStyle w:val="ListParagraph"/>
              <w:spacing w:after="0" w:line="240" w:lineRule="auto"/>
              <w:ind w:left="0"/>
              <w:jc w:val="center"/>
              <w:rPr>
                <w:rFonts w:ascii="Arial" w:hAnsi="Arial" w:cs="Arial"/>
                <w:b/>
              </w:rPr>
            </w:pPr>
            <w:r>
              <w:rPr>
                <w:rFonts w:ascii="Arial" w:hAnsi="Arial" w:cs="Arial"/>
                <w:b/>
              </w:rPr>
              <w:t>SECTION</w:t>
            </w:r>
          </w:p>
        </w:tc>
      </w:tr>
      <w:tr w:rsidR="00730347" w14:paraId="58189AC9" w14:textId="77777777" w:rsidTr="00730347">
        <w:trPr>
          <w:gridAfter w:val="1"/>
          <w:wAfter w:w="8761" w:type="dxa"/>
          <w:trHeight w:val="85"/>
        </w:trPr>
        <w:tc>
          <w:tcPr>
            <w:tcW w:w="1095" w:type="dxa"/>
            <w:vAlign w:val="bottom"/>
          </w:tcPr>
          <w:p w14:paraId="1886E912" w14:textId="21EEC715" w:rsidR="00730347" w:rsidRDefault="00730347" w:rsidP="00730347">
            <w:pPr>
              <w:spacing w:after="0" w:line="240" w:lineRule="auto"/>
              <w:jc w:val="center"/>
              <w:rPr>
                <w:rFonts w:ascii="Arial Narrow" w:hAnsi="Arial Narrow" w:cs="Arial"/>
              </w:rPr>
            </w:pPr>
            <w:r>
              <w:rPr>
                <w:rFonts w:ascii="Century Gothic" w:hAnsi="Century Gothic"/>
                <w:sz w:val="20"/>
                <w:szCs w:val="20"/>
              </w:rPr>
              <w:t>8-9am</w:t>
            </w:r>
          </w:p>
        </w:tc>
        <w:tc>
          <w:tcPr>
            <w:tcW w:w="1170" w:type="dxa"/>
            <w:vAlign w:val="center"/>
          </w:tcPr>
          <w:p w14:paraId="0AA81DDD" w14:textId="60583530" w:rsidR="00730347" w:rsidRPr="00EB6AD7" w:rsidRDefault="00730347" w:rsidP="00730347">
            <w:pPr>
              <w:spacing w:after="0" w:line="240" w:lineRule="auto"/>
              <w:jc w:val="center"/>
              <w:rPr>
                <w:rFonts w:ascii="Arial Narrow" w:hAnsi="Arial Narrow" w:cs="Arial"/>
                <w:bCs/>
              </w:rPr>
            </w:pPr>
            <w:r w:rsidRPr="00EB6AD7">
              <w:rPr>
                <w:rFonts w:ascii="Century Gothic" w:hAnsi="Century Gothic"/>
                <w:bCs/>
                <w:color w:val="000000"/>
                <w:sz w:val="20"/>
                <w:szCs w:val="20"/>
              </w:rPr>
              <w:t>SRGG</w:t>
            </w:r>
          </w:p>
        </w:tc>
        <w:tc>
          <w:tcPr>
            <w:tcW w:w="4703" w:type="dxa"/>
            <w:vAlign w:val="center"/>
          </w:tcPr>
          <w:p w14:paraId="6E8E5999" w14:textId="0D1C50DE" w:rsidR="00730347" w:rsidRPr="00EB6AD7" w:rsidRDefault="00730347" w:rsidP="00730347">
            <w:pPr>
              <w:spacing w:after="0" w:line="240" w:lineRule="auto"/>
              <w:rPr>
                <w:rFonts w:ascii="Arial Narrow" w:hAnsi="Arial Narrow" w:cs="Arial"/>
                <w:bCs/>
              </w:rPr>
            </w:pPr>
            <w:r w:rsidRPr="00EB6AD7">
              <w:rPr>
                <w:rFonts w:ascii="Century Gothic" w:hAnsi="Century Gothic"/>
                <w:bCs/>
                <w:color w:val="000000"/>
                <w:sz w:val="20"/>
                <w:szCs w:val="20"/>
              </w:rPr>
              <w:t>SOCIAL RESPONSIBILITY &amp; GOOD GOV</w:t>
            </w:r>
          </w:p>
        </w:tc>
        <w:tc>
          <w:tcPr>
            <w:tcW w:w="900" w:type="dxa"/>
            <w:vAlign w:val="center"/>
          </w:tcPr>
          <w:p w14:paraId="66102E84" w14:textId="77777777" w:rsidR="00730347" w:rsidRDefault="00730347" w:rsidP="00730347">
            <w:pPr>
              <w:spacing w:after="0" w:line="240" w:lineRule="auto"/>
              <w:jc w:val="center"/>
              <w:rPr>
                <w:rFonts w:ascii="Arial" w:hAnsi="Arial" w:cs="Arial"/>
              </w:rPr>
            </w:pPr>
            <w:r>
              <w:rPr>
                <w:rFonts w:ascii="Arial" w:hAnsi="Arial" w:cs="Arial"/>
              </w:rPr>
              <w:t>3</w:t>
            </w:r>
          </w:p>
        </w:tc>
        <w:tc>
          <w:tcPr>
            <w:tcW w:w="720" w:type="dxa"/>
            <w:vAlign w:val="center"/>
          </w:tcPr>
          <w:p w14:paraId="15D55DCA" w14:textId="77777777" w:rsidR="00730347" w:rsidRDefault="00730347" w:rsidP="00730347">
            <w:pPr>
              <w:spacing w:after="0" w:line="240" w:lineRule="auto"/>
              <w:jc w:val="center"/>
              <w:rPr>
                <w:rFonts w:ascii="Arial" w:hAnsi="Arial" w:cs="Arial"/>
              </w:rPr>
            </w:pPr>
            <w:r>
              <w:rPr>
                <w:rFonts w:ascii="Arial" w:hAnsi="Arial" w:cs="Arial"/>
              </w:rPr>
              <w:t>M-F</w:t>
            </w:r>
          </w:p>
        </w:tc>
        <w:tc>
          <w:tcPr>
            <w:tcW w:w="900" w:type="dxa"/>
            <w:vAlign w:val="center"/>
          </w:tcPr>
          <w:p w14:paraId="357BCE13" w14:textId="77777777" w:rsidR="00730347" w:rsidRDefault="00730347" w:rsidP="00730347">
            <w:pPr>
              <w:spacing w:after="0" w:line="240" w:lineRule="auto"/>
              <w:jc w:val="center"/>
              <w:rPr>
                <w:rFonts w:ascii="Arial" w:hAnsi="Arial" w:cs="Arial"/>
              </w:rPr>
            </w:pPr>
            <w:r>
              <w:rPr>
                <w:rFonts w:ascii="Arial" w:hAnsi="Arial" w:cs="Arial"/>
              </w:rPr>
              <w:t>1</w:t>
            </w:r>
          </w:p>
        </w:tc>
        <w:tc>
          <w:tcPr>
            <w:tcW w:w="1857" w:type="dxa"/>
            <w:tcBorders>
              <w:top w:val="single" w:sz="4" w:space="0" w:color="auto"/>
              <w:left w:val="single" w:sz="4" w:space="0" w:color="auto"/>
              <w:bottom w:val="single" w:sz="4" w:space="0" w:color="auto"/>
              <w:right w:val="single" w:sz="4" w:space="0" w:color="auto"/>
            </w:tcBorders>
            <w:vAlign w:val="bottom"/>
          </w:tcPr>
          <w:p w14:paraId="699D7183" w14:textId="515C490F" w:rsidR="00730347" w:rsidRDefault="00730347" w:rsidP="00730347">
            <w:pPr>
              <w:spacing w:after="0" w:line="240" w:lineRule="auto"/>
              <w:rPr>
                <w:rFonts w:ascii="Arial" w:hAnsi="Arial" w:cs="Arial"/>
              </w:rPr>
            </w:pPr>
            <w:r>
              <w:rPr>
                <w:rFonts w:ascii="Century Gothic" w:hAnsi="Century Gothic"/>
                <w:sz w:val="20"/>
                <w:szCs w:val="20"/>
              </w:rPr>
              <w:t>BSBA-HRM3 -1</w:t>
            </w:r>
          </w:p>
        </w:tc>
      </w:tr>
      <w:tr w:rsidR="00730347" w14:paraId="19BB4E13" w14:textId="77777777" w:rsidTr="00730347">
        <w:trPr>
          <w:gridAfter w:val="1"/>
          <w:wAfter w:w="8761" w:type="dxa"/>
          <w:trHeight w:val="85"/>
        </w:trPr>
        <w:tc>
          <w:tcPr>
            <w:tcW w:w="1095" w:type="dxa"/>
            <w:vAlign w:val="bottom"/>
          </w:tcPr>
          <w:p w14:paraId="42F6F5F3" w14:textId="3B8C2425" w:rsidR="00730347" w:rsidRPr="00FB639D" w:rsidRDefault="00730347" w:rsidP="00730347">
            <w:pPr>
              <w:spacing w:after="0" w:line="240" w:lineRule="auto"/>
              <w:jc w:val="center"/>
              <w:rPr>
                <w:rFonts w:ascii="Arial Narrow" w:hAnsi="Arial Narrow"/>
              </w:rPr>
            </w:pPr>
            <w:r>
              <w:rPr>
                <w:rFonts w:ascii="Century Gothic" w:hAnsi="Century Gothic"/>
                <w:sz w:val="20"/>
                <w:szCs w:val="20"/>
              </w:rPr>
              <w:t>10-11am</w:t>
            </w:r>
          </w:p>
        </w:tc>
        <w:tc>
          <w:tcPr>
            <w:tcW w:w="1170" w:type="dxa"/>
            <w:vAlign w:val="center"/>
          </w:tcPr>
          <w:p w14:paraId="17463875" w14:textId="0A53765D" w:rsidR="00730347" w:rsidRPr="00EB6AD7" w:rsidRDefault="00730347" w:rsidP="00730347">
            <w:pPr>
              <w:spacing w:after="0" w:line="240" w:lineRule="auto"/>
              <w:jc w:val="center"/>
              <w:rPr>
                <w:rFonts w:ascii="Arial Narrow" w:hAnsi="Arial Narrow"/>
                <w:bCs/>
                <w:color w:val="000000"/>
              </w:rPr>
            </w:pPr>
            <w:r w:rsidRPr="00EB6AD7">
              <w:rPr>
                <w:rFonts w:ascii="Century Gothic" w:hAnsi="Century Gothic" w:cs="Arial"/>
                <w:bCs/>
                <w:color w:val="000000"/>
                <w:sz w:val="20"/>
                <w:szCs w:val="20"/>
              </w:rPr>
              <w:t>HRM</w:t>
            </w:r>
          </w:p>
        </w:tc>
        <w:tc>
          <w:tcPr>
            <w:tcW w:w="4703" w:type="dxa"/>
            <w:vAlign w:val="center"/>
          </w:tcPr>
          <w:p w14:paraId="7BF0976C" w14:textId="3EF075DF" w:rsidR="00730347" w:rsidRPr="00EB6AD7" w:rsidRDefault="00730347" w:rsidP="00730347">
            <w:pPr>
              <w:spacing w:after="0" w:line="240" w:lineRule="auto"/>
              <w:rPr>
                <w:rFonts w:ascii="Arial Narrow" w:hAnsi="Arial Narrow"/>
                <w:bCs/>
                <w:color w:val="000000"/>
              </w:rPr>
            </w:pPr>
            <w:r w:rsidRPr="00EB6AD7">
              <w:rPr>
                <w:rFonts w:ascii="Century Gothic" w:hAnsi="Century Gothic" w:cs="Arial"/>
                <w:bCs/>
                <w:color w:val="000000"/>
                <w:sz w:val="20"/>
                <w:szCs w:val="20"/>
              </w:rPr>
              <w:t>HUMAN RESOURCE MANAGEMENT</w:t>
            </w:r>
          </w:p>
        </w:tc>
        <w:tc>
          <w:tcPr>
            <w:tcW w:w="900" w:type="dxa"/>
            <w:vAlign w:val="center"/>
          </w:tcPr>
          <w:p w14:paraId="57EE0FE8" w14:textId="77777777" w:rsidR="00730347" w:rsidRDefault="00730347" w:rsidP="00730347">
            <w:pPr>
              <w:spacing w:after="0" w:line="240" w:lineRule="auto"/>
              <w:jc w:val="center"/>
              <w:rPr>
                <w:rFonts w:ascii="Arial" w:hAnsi="Arial" w:cs="Arial"/>
              </w:rPr>
            </w:pPr>
            <w:r>
              <w:rPr>
                <w:rFonts w:ascii="Arial" w:hAnsi="Arial" w:cs="Arial"/>
              </w:rPr>
              <w:t>3</w:t>
            </w:r>
          </w:p>
        </w:tc>
        <w:tc>
          <w:tcPr>
            <w:tcW w:w="720" w:type="dxa"/>
            <w:vAlign w:val="center"/>
          </w:tcPr>
          <w:p w14:paraId="62E512EB" w14:textId="77777777" w:rsidR="00730347" w:rsidRDefault="00730347" w:rsidP="00730347">
            <w:pPr>
              <w:spacing w:after="0" w:line="240" w:lineRule="auto"/>
              <w:jc w:val="center"/>
              <w:rPr>
                <w:rFonts w:ascii="Arial" w:hAnsi="Arial" w:cs="Arial"/>
              </w:rPr>
            </w:pPr>
            <w:r>
              <w:rPr>
                <w:rFonts w:ascii="Arial" w:hAnsi="Arial" w:cs="Arial"/>
              </w:rPr>
              <w:t>M-F</w:t>
            </w:r>
          </w:p>
        </w:tc>
        <w:tc>
          <w:tcPr>
            <w:tcW w:w="900" w:type="dxa"/>
            <w:vAlign w:val="center"/>
          </w:tcPr>
          <w:p w14:paraId="0913A0D5" w14:textId="77777777" w:rsidR="00730347" w:rsidRDefault="00730347" w:rsidP="00730347">
            <w:pPr>
              <w:spacing w:after="0" w:line="240" w:lineRule="auto"/>
              <w:jc w:val="center"/>
              <w:rPr>
                <w:rFonts w:ascii="Arial" w:hAnsi="Arial" w:cs="Arial"/>
              </w:rPr>
            </w:pPr>
            <w:r>
              <w:rPr>
                <w:rFonts w:ascii="Arial" w:hAnsi="Arial" w:cs="Arial"/>
              </w:rPr>
              <w:t>1</w:t>
            </w:r>
          </w:p>
        </w:tc>
        <w:tc>
          <w:tcPr>
            <w:tcW w:w="1857" w:type="dxa"/>
            <w:tcBorders>
              <w:top w:val="single" w:sz="4" w:space="0" w:color="auto"/>
              <w:left w:val="single" w:sz="4" w:space="0" w:color="auto"/>
              <w:bottom w:val="single" w:sz="4" w:space="0" w:color="auto"/>
              <w:right w:val="single" w:sz="4" w:space="0" w:color="auto"/>
            </w:tcBorders>
            <w:vAlign w:val="bottom"/>
          </w:tcPr>
          <w:p w14:paraId="510DCE97" w14:textId="38F04338" w:rsidR="00730347" w:rsidRDefault="00730347" w:rsidP="00730347">
            <w:pPr>
              <w:spacing w:after="0" w:line="240" w:lineRule="auto"/>
              <w:rPr>
                <w:rFonts w:ascii="Arial" w:hAnsi="Arial" w:cs="Arial"/>
              </w:rPr>
            </w:pPr>
            <w:r>
              <w:rPr>
                <w:rFonts w:ascii="Century Gothic" w:hAnsi="Century Gothic"/>
                <w:sz w:val="20"/>
                <w:szCs w:val="20"/>
              </w:rPr>
              <w:t>BSBA-MM3 -1</w:t>
            </w:r>
          </w:p>
        </w:tc>
      </w:tr>
      <w:tr w:rsidR="00730347" w14:paraId="76BE20D0" w14:textId="77777777" w:rsidTr="00730347">
        <w:trPr>
          <w:gridAfter w:val="1"/>
          <w:wAfter w:w="8761" w:type="dxa"/>
          <w:trHeight w:val="85"/>
        </w:trPr>
        <w:tc>
          <w:tcPr>
            <w:tcW w:w="1095" w:type="dxa"/>
            <w:vAlign w:val="bottom"/>
          </w:tcPr>
          <w:p w14:paraId="41AEF2DD" w14:textId="29E6CCAC" w:rsidR="00730347" w:rsidRPr="00FB639D" w:rsidRDefault="00730347" w:rsidP="00730347">
            <w:pPr>
              <w:spacing w:after="0" w:line="240" w:lineRule="auto"/>
              <w:jc w:val="center"/>
              <w:rPr>
                <w:rFonts w:ascii="Arial Narrow" w:hAnsi="Arial Narrow" w:cs="Arial"/>
              </w:rPr>
            </w:pPr>
            <w:r>
              <w:rPr>
                <w:rFonts w:ascii="Century Gothic" w:hAnsi="Century Gothic"/>
                <w:sz w:val="20"/>
                <w:szCs w:val="20"/>
              </w:rPr>
              <w:t>1-2pm</w:t>
            </w:r>
          </w:p>
        </w:tc>
        <w:tc>
          <w:tcPr>
            <w:tcW w:w="1170" w:type="dxa"/>
            <w:vAlign w:val="center"/>
          </w:tcPr>
          <w:p w14:paraId="6FA7D875" w14:textId="1646A21A" w:rsidR="00730347" w:rsidRPr="00EB6AD7" w:rsidRDefault="00730347" w:rsidP="00730347">
            <w:pPr>
              <w:spacing w:after="0" w:line="240" w:lineRule="auto"/>
              <w:jc w:val="center"/>
              <w:rPr>
                <w:rFonts w:ascii="Arial Narrow" w:hAnsi="Arial Narrow" w:cs="Arial Narrow"/>
                <w:bCs/>
              </w:rPr>
            </w:pPr>
            <w:r w:rsidRPr="00EB6AD7">
              <w:rPr>
                <w:rFonts w:ascii="Century Gothic" w:hAnsi="Century Gothic"/>
                <w:bCs/>
                <w:color w:val="000000"/>
                <w:sz w:val="20"/>
                <w:szCs w:val="20"/>
              </w:rPr>
              <w:t>SRGG</w:t>
            </w:r>
          </w:p>
        </w:tc>
        <w:tc>
          <w:tcPr>
            <w:tcW w:w="4703" w:type="dxa"/>
            <w:vAlign w:val="center"/>
          </w:tcPr>
          <w:p w14:paraId="1527E7FC" w14:textId="3EC05A4D" w:rsidR="00730347" w:rsidRPr="00EB6AD7" w:rsidRDefault="00730347" w:rsidP="00730347">
            <w:pPr>
              <w:spacing w:after="0" w:line="240" w:lineRule="auto"/>
              <w:rPr>
                <w:rFonts w:ascii="Arial Narrow" w:hAnsi="Arial Narrow" w:cs="Arial Narrow"/>
                <w:bCs/>
              </w:rPr>
            </w:pPr>
            <w:r w:rsidRPr="00EB6AD7">
              <w:rPr>
                <w:rFonts w:ascii="Century Gothic" w:hAnsi="Century Gothic"/>
                <w:bCs/>
                <w:color w:val="000000"/>
                <w:sz w:val="20"/>
                <w:szCs w:val="20"/>
              </w:rPr>
              <w:t>SOCIAL RESPONSIBILITY &amp; GOOD GOV</w:t>
            </w:r>
          </w:p>
        </w:tc>
        <w:tc>
          <w:tcPr>
            <w:tcW w:w="900" w:type="dxa"/>
            <w:vAlign w:val="center"/>
          </w:tcPr>
          <w:p w14:paraId="36FB5C2E" w14:textId="77777777" w:rsidR="00730347" w:rsidRDefault="00730347" w:rsidP="00730347">
            <w:pPr>
              <w:spacing w:after="0" w:line="240" w:lineRule="auto"/>
              <w:jc w:val="center"/>
              <w:rPr>
                <w:rFonts w:ascii="Arial" w:hAnsi="Arial" w:cs="Arial"/>
              </w:rPr>
            </w:pPr>
            <w:r>
              <w:rPr>
                <w:rFonts w:ascii="Arial" w:hAnsi="Arial" w:cs="Arial"/>
              </w:rPr>
              <w:t>3</w:t>
            </w:r>
          </w:p>
        </w:tc>
        <w:tc>
          <w:tcPr>
            <w:tcW w:w="720" w:type="dxa"/>
            <w:vAlign w:val="center"/>
          </w:tcPr>
          <w:p w14:paraId="640C1BF0" w14:textId="77777777" w:rsidR="00730347" w:rsidRDefault="00730347" w:rsidP="00730347">
            <w:pPr>
              <w:spacing w:after="0" w:line="240" w:lineRule="auto"/>
              <w:jc w:val="center"/>
              <w:rPr>
                <w:rFonts w:ascii="Arial" w:hAnsi="Arial" w:cs="Arial"/>
              </w:rPr>
            </w:pPr>
            <w:r>
              <w:rPr>
                <w:rFonts w:ascii="Arial" w:hAnsi="Arial" w:cs="Arial"/>
              </w:rPr>
              <w:t>M-F</w:t>
            </w:r>
          </w:p>
        </w:tc>
        <w:tc>
          <w:tcPr>
            <w:tcW w:w="900" w:type="dxa"/>
            <w:vAlign w:val="center"/>
          </w:tcPr>
          <w:p w14:paraId="3F98AE1D" w14:textId="77777777" w:rsidR="00730347" w:rsidRDefault="00730347" w:rsidP="00730347">
            <w:pPr>
              <w:spacing w:after="0" w:line="240" w:lineRule="auto"/>
              <w:jc w:val="center"/>
              <w:rPr>
                <w:rFonts w:ascii="Arial" w:hAnsi="Arial" w:cs="Arial"/>
              </w:rPr>
            </w:pPr>
            <w:r>
              <w:rPr>
                <w:rFonts w:ascii="Arial" w:hAnsi="Arial" w:cs="Arial"/>
              </w:rPr>
              <w:t>1</w:t>
            </w:r>
          </w:p>
        </w:tc>
        <w:tc>
          <w:tcPr>
            <w:tcW w:w="1857" w:type="dxa"/>
            <w:tcBorders>
              <w:top w:val="single" w:sz="4" w:space="0" w:color="auto"/>
              <w:left w:val="single" w:sz="4" w:space="0" w:color="auto"/>
              <w:bottom w:val="single" w:sz="4" w:space="0" w:color="auto"/>
              <w:right w:val="single" w:sz="4" w:space="0" w:color="auto"/>
            </w:tcBorders>
            <w:vAlign w:val="bottom"/>
          </w:tcPr>
          <w:p w14:paraId="5F5C65E6" w14:textId="42919E36" w:rsidR="00730347" w:rsidRDefault="00730347" w:rsidP="00730347">
            <w:pPr>
              <w:spacing w:after="0" w:line="240" w:lineRule="auto"/>
              <w:rPr>
                <w:rFonts w:ascii="Arial" w:hAnsi="Arial" w:cs="Arial"/>
              </w:rPr>
            </w:pPr>
            <w:r>
              <w:rPr>
                <w:rFonts w:ascii="Century Gothic" w:hAnsi="Century Gothic"/>
                <w:sz w:val="20"/>
                <w:szCs w:val="20"/>
              </w:rPr>
              <w:t>BSBA-HRM3</w:t>
            </w:r>
            <w:r w:rsidR="006A13CC">
              <w:rPr>
                <w:rFonts w:ascii="Century Gothic" w:hAnsi="Century Gothic"/>
                <w:sz w:val="20"/>
                <w:szCs w:val="20"/>
              </w:rPr>
              <w:t>-</w:t>
            </w:r>
            <w:r>
              <w:rPr>
                <w:rFonts w:ascii="Century Gothic" w:hAnsi="Century Gothic"/>
                <w:sz w:val="20"/>
                <w:szCs w:val="20"/>
              </w:rPr>
              <w:t>2</w:t>
            </w:r>
          </w:p>
        </w:tc>
      </w:tr>
      <w:tr w:rsidR="00730347" w14:paraId="4C94DDEB" w14:textId="77777777" w:rsidTr="00730347">
        <w:trPr>
          <w:gridAfter w:val="1"/>
          <w:wAfter w:w="8761" w:type="dxa"/>
          <w:trHeight w:val="85"/>
        </w:trPr>
        <w:tc>
          <w:tcPr>
            <w:tcW w:w="1095" w:type="dxa"/>
            <w:vAlign w:val="bottom"/>
          </w:tcPr>
          <w:p w14:paraId="76FDB9DB" w14:textId="690FEB4F" w:rsidR="00730347" w:rsidRDefault="00730347" w:rsidP="00730347">
            <w:pPr>
              <w:spacing w:after="0" w:line="240" w:lineRule="auto"/>
              <w:jc w:val="center"/>
              <w:rPr>
                <w:rFonts w:ascii="Arial Narrow" w:hAnsi="Arial Narrow" w:cs="Arial"/>
              </w:rPr>
            </w:pPr>
            <w:r>
              <w:rPr>
                <w:rFonts w:ascii="Century Gothic" w:hAnsi="Century Gothic"/>
                <w:sz w:val="20"/>
                <w:szCs w:val="20"/>
              </w:rPr>
              <w:t>3-4pm</w:t>
            </w:r>
          </w:p>
        </w:tc>
        <w:tc>
          <w:tcPr>
            <w:tcW w:w="1170" w:type="dxa"/>
            <w:vAlign w:val="center"/>
          </w:tcPr>
          <w:p w14:paraId="7ECFEEC8" w14:textId="22C31A41" w:rsidR="00730347" w:rsidRPr="00EB6AD7" w:rsidRDefault="00730347" w:rsidP="00730347">
            <w:pPr>
              <w:spacing w:after="0" w:line="240" w:lineRule="auto"/>
              <w:jc w:val="center"/>
              <w:rPr>
                <w:rFonts w:ascii="Arial Narrow" w:eastAsia="Times New Roman" w:hAnsi="Arial Narrow" w:cs="Arial"/>
                <w:bCs/>
                <w:color w:val="000000" w:themeColor="text1"/>
                <w:lang w:eastAsia="en-PH"/>
              </w:rPr>
            </w:pPr>
            <w:r w:rsidRPr="00EB6AD7">
              <w:rPr>
                <w:rFonts w:ascii="Century Gothic" w:hAnsi="Century Gothic" w:cs="Arial"/>
                <w:bCs/>
                <w:color w:val="000000"/>
                <w:sz w:val="20"/>
                <w:szCs w:val="20"/>
              </w:rPr>
              <w:t>HRM</w:t>
            </w:r>
          </w:p>
        </w:tc>
        <w:tc>
          <w:tcPr>
            <w:tcW w:w="4703" w:type="dxa"/>
            <w:vAlign w:val="center"/>
          </w:tcPr>
          <w:p w14:paraId="0A0861F9" w14:textId="31D30050" w:rsidR="00730347" w:rsidRPr="00EB6AD7" w:rsidRDefault="00730347" w:rsidP="00730347">
            <w:pPr>
              <w:spacing w:after="0" w:line="240" w:lineRule="auto"/>
              <w:rPr>
                <w:rFonts w:ascii="Arial Narrow" w:hAnsi="Arial Narrow" w:cs="Arial"/>
                <w:bCs/>
              </w:rPr>
            </w:pPr>
            <w:r w:rsidRPr="00EB6AD7">
              <w:rPr>
                <w:rFonts w:ascii="Century Gothic" w:hAnsi="Century Gothic" w:cs="Arial"/>
                <w:bCs/>
                <w:color w:val="000000"/>
                <w:sz w:val="20"/>
                <w:szCs w:val="20"/>
              </w:rPr>
              <w:t>HUMAN RESOURCE MANAGEMENT</w:t>
            </w:r>
          </w:p>
        </w:tc>
        <w:tc>
          <w:tcPr>
            <w:tcW w:w="900" w:type="dxa"/>
            <w:vAlign w:val="center"/>
          </w:tcPr>
          <w:p w14:paraId="7EA355E9" w14:textId="77777777" w:rsidR="00730347" w:rsidRDefault="00730347" w:rsidP="00730347">
            <w:pPr>
              <w:spacing w:after="0" w:line="240" w:lineRule="auto"/>
              <w:jc w:val="center"/>
              <w:rPr>
                <w:rFonts w:ascii="Arial" w:hAnsi="Arial" w:cs="Arial"/>
              </w:rPr>
            </w:pPr>
            <w:r>
              <w:rPr>
                <w:rFonts w:ascii="Arial" w:hAnsi="Arial" w:cs="Arial"/>
              </w:rPr>
              <w:t>3</w:t>
            </w:r>
          </w:p>
        </w:tc>
        <w:tc>
          <w:tcPr>
            <w:tcW w:w="720" w:type="dxa"/>
            <w:vAlign w:val="center"/>
          </w:tcPr>
          <w:p w14:paraId="5B23BE49" w14:textId="77777777" w:rsidR="00730347" w:rsidRDefault="00730347" w:rsidP="00730347">
            <w:pPr>
              <w:spacing w:after="0" w:line="240" w:lineRule="auto"/>
              <w:jc w:val="center"/>
              <w:rPr>
                <w:rFonts w:ascii="Arial" w:hAnsi="Arial" w:cs="Arial"/>
              </w:rPr>
            </w:pPr>
            <w:r>
              <w:rPr>
                <w:rFonts w:ascii="Arial" w:hAnsi="Arial" w:cs="Arial"/>
              </w:rPr>
              <w:t>M-F</w:t>
            </w:r>
          </w:p>
        </w:tc>
        <w:tc>
          <w:tcPr>
            <w:tcW w:w="900" w:type="dxa"/>
            <w:vAlign w:val="center"/>
          </w:tcPr>
          <w:p w14:paraId="0547CD11" w14:textId="77777777" w:rsidR="00730347" w:rsidRDefault="00730347" w:rsidP="00730347">
            <w:pPr>
              <w:spacing w:after="0" w:line="240" w:lineRule="auto"/>
              <w:jc w:val="center"/>
              <w:rPr>
                <w:rFonts w:ascii="Arial" w:hAnsi="Arial" w:cs="Arial"/>
              </w:rPr>
            </w:pPr>
            <w:r>
              <w:rPr>
                <w:rFonts w:ascii="Arial" w:hAnsi="Arial" w:cs="Arial"/>
              </w:rPr>
              <w:t>1</w:t>
            </w:r>
          </w:p>
        </w:tc>
        <w:tc>
          <w:tcPr>
            <w:tcW w:w="1857" w:type="dxa"/>
            <w:tcBorders>
              <w:top w:val="single" w:sz="4" w:space="0" w:color="auto"/>
              <w:left w:val="single" w:sz="4" w:space="0" w:color="auto"/>
              <w:bottom w:val="single" w:sz="4" w:space="0" w:color="auto"/>
              <w:right w:val="single" w:sz="4" w:space="0" w:color="auto"/>
            </w:tcBorders>
            <w:vAlign w:val="bottom"/>
          </w:tcPr>
          <w:p w14:paraId="2E92B0C9" w14:textId="189C5871" w:rsidR="00730347" w:rsidRDefault="00730347" w:rsidP="00730347">
            <w:pPr>
              <w:spacing w:after="0" w:line="240" w:lineRule="auto"/>
              <w:rPr>
                <w:rFonts w:ascii="Arial" w:hAnsi="Arial" w:cs="Arial"/>
              </w:rPr>
            </w:pPr>
            <w:r>
              <w:rPr>
                <w:rFonts w:ascii="Century Gothic" w:hAnsi="Century Gothic"/>
                <w:sz w:val="20"/>
                <w:szCs w:val="20"/>
              </w:rPr>
              <w:t>BSBA-MM3</w:t>
            </w:r>
            <w:r w:rsidR="006A13CC">
              <w:rPr>
                <w:rFonts w:ascii="Century Gothic" w:hAnsi="Century Gothic"/>
                <w:sz w:val="20"/>
                <w:szCs w:val="20"/>
              </w:rPr>
              <w:t>-</w:t>
            </w:r>
            <w:r>
              <w:rPr>
                <w:rFonts w:ascii="Century Gothic" w:hAnsi="Century Gothic"/>
                <w:sz w:val="20"/>
                <w:szCs w:val="20"/>
              </w:rPr>
              <w:t>2</w:t>
            </w:r>
          </w:p>
        </w:tc>
      </w:tr>
      <w:tr w:rsidR="00730347" w14:paraId="6C204E33" w14:textId="77777777" w:rsidTr="00730347">
        <w:trPr>
          <w:gridAfter w:val="1"/>
          <w:wAfter w:w="8761" w:type="dxa"/>
          <w:trHeight w:val="85"/>
        </w:trPr>
        <w:tc>
          <w:tcPr>
            <w:tcW w:w="1095" w:type="dxa"/>
            <w:vAlign w:val="bottom"/>
          </w:tcPr>
          <w:p w14:paraId="005D6AEC" w14:textId="06BFC898" w:rsidR="00730347" w:rsidRDefault="00730347" w:rsidP="00730347">
            <w:pPr>
              <w:spacing w:after="0" w:line="240" w:lineRule="auto"/>
              <w:jc w:val="center"/>
              <w:rPr>
                <w:rFonts w:ascii="Arial Narrow" w:hAnsi="Arial Narrow" w:cs="Arial"/>
              </w:rPr>
            </w:pPr>
            <w:r>
              <w:rPr>
                <w:rFonts w:ascii="Century Gothic" w:hAnsi="Century Gothic"/>
                <w:sz w:val="20"/>
                <w:szCs w:val="20"/>
              </w:rPr>
              <w:t>5-6PM</w:t>
            </w:r>
          </w:p>
        </w:tc>
        <w:tc>
          <w:tcPr>
            <w:tcW w:w="1170" w:type="dxa"/>
            <w:vAlign w:val="center"/>
          </w:tcPr>
          <w:p w14:paraId="1ADBA1F9" w14:textId="067F264B" w:rsidR="00730347" w:rsidRPr="00EB6AD7" w:rsidRDefault="00730347" w:rsidP="00730347">
            <w:pPr>
              <w:spacing w:after="0" w:line="240" w:lineRule="auto"/>
              <w:jc w:val="center"/>
              <w:rPr>
                <w:rFonts w:ascii="Arial Narrow" w:eastAsia="Times New Roman" w:hAnsi="Arial Narrow" w:cs="Arial"/>
                <w:bCs/>
                <w:color w:val="000000" w:themeColor="text1"/>
                <w:lang w:eastAsia="en-PH"/>
              </w:rPr>
            </w:pPr>
            <w:r w:rsidRPr="00EB6AD7">
              <w:rPr>
                <w:rFonts w:ascii="Century Gothic" w:hAnsi="Century Gothic" w:cs="Arial"/>
                <w:bCs/>
                <w:color w:val="000000"/>
                <w:sz w:val="20"/>
                <w:szCs w:val="20"/>
              </w:rPr>
              <w:t>HRM</w:t>
            </w:r>
          </w:p>
        </w:tc>
        <w:tc>
          <w:tcPr>
            <w:tcW w:w="4703" w:type="dxa"/>
            <w:vAlign w:val="center"/>
          </w:tcPr>
          <w:p w14:paraId="76E196CF" w14:textId="56ECD221" w:rsidR="00730347" w:rsidRPr="00EB6AD7" w:rsidRDefault="00730347" w:rsidP="00730347">
            <w:pPr>
              <w:spacing w:after="0" w:line="240" w:lineRule="auto"/>
              <w:rPr>
                <w:rFonts w:ascii="Arial Narrow" w:hAnsi="Arial Narrow" w:cs="Arial"/>
                <w:bCs/>
              </w:rPr>
            </w:pPr>
            <w:r w:rsidRPr="00EB6AD7">
              <w:rPr>
                <w:rFonts w:ascii="Century Gothic" w:hAnsi="Century Gothic" w:cs="Arial"/>
                <w:bCs/>
                <w:color w:val="000000"/>
                <w:sz w:val="20"/>
                <w:szCs w:val="20"/>
              </w:rPr>
              <w:t>HUMAN RESOURCE MANAGEMENT</w:t>
            </w:r>
          </w:p>
        </w:tc>
        <w:tc>
          <w:tcPr>
            <w:tcW w:w="900" w:type="dxa"/>
            <w:vAlign w:val="center"/>
          </w:tcPr>
          <w:p w14:paraId="47638B1E" w14:textId="3D1459FE" w:rsidR="00730347" w:rsidRDefault="00730347" w:rsidP="00730347">
            <w:pPr>
              <w:spacing w:after="0" w:line="240" w:lineRule="auto"/>
              <w:jc w:val="center"/>
              <w:rPr>
                <w:rFonts w:ascii="Arial" w:hAnsi="Arial" w:cs="Arial"/>
              </w:rPr>
            </w:pPr>
            <w:r>
              <w:rPr>
                <w:rFonts w:ascii="Arial" w:hAnsi="Arial" w:cs="Arial"/>
              </w:rPr>
              <w:t>3</w:t>
            </w:r>
          </w:p>
        </w:tc>
        <w:tc>
          <w:tcPr>
            <w:tcW w:w="720" w:type="dxa"/>
            <w:vAlign w:val="center"/>
          </w:tcPr>
          <w:p w14:paraId="50DCEAEB" w14:textId="50CD3F43" w:rsidR="00730347" w:rsidRDefault="00730347" w:rsidP="00730347">
            <w:pPr>
              <w:spacing w:after="0" w:line="240" w:lineRule="auto"/>
              <w:jc w:val="center"/>
              <w:rPr>
                <w:rFonts w:ascii="Arial" w:hAnsi="Arial" w:cs="Arial"/>
              </w:rPr>
            </w:pPr>
            <w:r>
              <w:rPr>
                <w:rFonts w:ascii="Arial" w:hAnsi="Arial" w:cs="Arial"/>
              </w:rPr>
              <w:t>M-F</w:t>
            </w:r>
          </w:p>
        </w:tc>
        <w:tc>
          <w:tcPr>
            <w:tcW w:w="900" w:type="dxa"/>
            <w:vAlign w:val="center"/>
          </w:tcPr>
          <w:p w14:paraId="462D1E39" w14:textId="6D00CCF2" w:rsidR="00730347" w:rsidRDefault="00730347" w:rsidP="00730347">
            <w:pPr>
              <w:spacing w:after="0" w:line="240" w:lineRule="auto"/>
              <w:jc w:val="center"/>
              <w:rPr>
                <w:rFonts w:ascii="Arial" w:hAnsi="Arial" w:cs="Arial"/>
              </w:rPr>
            </w:pPr>
            <w:r>
              <w:rPr>
                <w:rFonts w:ascii="Arial" w:hAnsi="Arial" w:cs="Arial"/>
              </w:rPr>
              <w:t>1</w:t>
            </w:r>
          </w:p>
        </w:tc>
        <w:tc>
          <w:tcPr>
            <w:tcW w:w="1857" w:type="dxa"/>
            <w:tcBorders>
              <w:top w:val="single" w:sz="4" w:space="0" w:color="auto"/>
              <w:left w:val="single" w:sz="4" w:space="0" w:color="auto"/>
              <w:bottom w:val="single" w:sz="4" w:space="0" w:color="auto"/>
              <w:right w:val="single" w:sz="4" w:space="0" w:color="auto"/>
            </w:tcBorders>
            <w:vAlign w:val="bottom"/>
          </w:tcPr>
          <w:p w14:paraId="4BED5D47" w14:textId="37DDDC4D" w:rsidR="00730347" w:rsidRDefault="00730347" w:rsidP="00730347">
            <w:pPr>
              <w:spacing w:after="0" w:line="240" w:lineRule="auto"/>
              <w:rPr>
                <w:rFonts w:ascii="Arial" w:hAnsi="Arial" w:cs="Arial"/>
              </w:rPr>
            </w:pPr>
            <w:r>
              <w:rPr>
                <w:rFonts w:ascii="Century Gothic" w:hAnsi="Century Gothic"/>
                <w:sz w:val="20"/>
                <w:szCs w:val="20"/>
              </w:rPr>
              <w:t>BSBA-MM3</w:t>
            </w:r>
            <w:r w:rsidR="006A13CC">
              <w:rPr>
                <w:rFonts w:ascii="Century Gothic" w:hAnsi="Century Gothic"/>
                <w:sz w:val="20"/>
                <w:szCs w:val="20"/>
              </w:rPr>
              <w:t>-</w:t>
            </w:r>
            <w:r>
              <w:rPr>
                <w:rFonts w:ascii="Century Gothic" w:hAnsi="Century Gothic"/>
                <w:sz w:val="20"/>
                <w:szCs w:val="20"/>
              </w:rPr>
              <w:t>2</w:t>
            </w:r>
          </w:p>
        </w:tc>
      </w:tr>
      <w:tr w:rsidR="00730347" w14:paraId="7B3EF8C7" w14:textId="77777777" w:rsidTr="00730347">
        <w:trPr>
          <w:gridAfter w:val="1"/>
          <w:wAfter w:w="8761" w:type="dxa"/>
          <w:trHeight w:val="85"/>
        </w:trPr>
        <w:tc>
          <w:tcPr>
            <w:tcW w:w="1095" w:type="dxa"/>
            <w:vAlign w:val="bottom"/>
          </w:tcPr>
          <w:p w14:paraId="2E64D977" w14:textId="56460F62" w:rsidR="00730347" w:rsidRDefault="00730347" w:rsidP="00730347">
            <w:pPr>
              <w:spacing w:after="0" w:line="240" w:lineRule="auto"/>
              <w:jc w:val="center"/>
              <w:rPr>
                <w:rFonts w:ascii="Arial Narrow" w:hAnsi="Arial Narrow" w:cs="Arial"/>
              </w:rPr>
            </w:pPr>
            <w:r>
              <w:rPr>
                <w:rFonts w:ascii="Century Gothic" w:hAnsi="Century Gothic"/>
                <w:sz w:val="20"/>
                <w:szCs w:val="20"/>
              </w:rPr>
              <w:t>6-7eve</w:t>
            </w:r>
          </w:p>
        </w:tc>
        <w:tc>
          <w:tcPr>
            <w:tcW w:w="1170" w:type="dxa"/>
            <w:vAlign w:val="center"/>
          </w:tcPr>
          <w:p w14:paraId="6DF76319" w14:textId="58C902CF" w:rsidR="00730347" w:rsidRPr="00EB6AD7" w:rsidRDefault="00730347" w:rsidP="00730347">
            <w:pPr>
              <w:spacing w:after="0" w:line="240" w:lineRule="auto"/>
              <w:jc w:val="center"/>
              <w:rPr>
                <w:rFonts w:ascii="Arial Narrow" w:eastAsia="Times New Roman" w:hAnsi="Arial Narrow" w:cs="Arial"/>
                <w:bCs/>
                <w:color w:val="000000" w:themeColor="text1"/>
                <w:lang w:eastAsia="en-PH"/>
              </w:rPr>
            </w:pPr>
            <w:r w:rsidRPr="00EB6AD7">
              <w:rPr>
                <w:rFonts w:ascii="Century Gothic" w:hAnsi="Century Gothic"/>
                <w:bCs/>
                <w:color w:val="000000"/>
                <w:sz w:val="20"/>
                <w:szCs w:val="20"/>
              </w:rPr>
              <w:t>SRGG</w:t>
            </w:r>
          </w:p>
        </w:tc>
        <w:tc>
          <w:tcPr>
            <w:tcW w:w="4703" w:type="dxa"/>
            <w:vAlign w:val="center"/>
          </w:tcPr>
          <w:p w14:paraId="46A1B11D" w14:textId="0908B75B" w:rsidR="00730347" w:rsidRPr="00EB6AD7" w:rsidRDefault="00730347" w:rsidP="00730347">
            <w:pPr>
              <w:spacing w:after="0" w:line="240" w:lineRule="auto"/>
              <w:rPr>
                <w:rFonts w:ascii="Arial Narrow" w:hAnsi="Arial Narrow" w:cs="Arial"/>
                <w:bCs/>
              </w:rPr>
            </w:pPr>
            <w:r w:rsidRPr="00EB6AD7">
              <w:rPr>
                <w:rFonts w:ascii="Century Gothic" w:hAnsi="Century Gothic"/>
                <w:bCs/>
                <w:color w:val="000000"/>
                <w:sz w:val="20"/>
                <w:szCs w:val="20"/>
              </w:rPr>
              <w:t>SOCIAL RESPONSIBILITY &amp; GOOD GOV</w:t>
            </w:r>
          </w:p>
        </w:tc>
        <w:tc>
          <w:tcPr>
            <w:tcW w:w="900" w:type="dxa"/>
            <w:vAlign w:val="center"/>
          </w:tcPr>
          <w:p w14:paraId="44148944" w14:textId="52C3576D" w:rsidR="00730347" w:rsidRDefault="00730347" w:rsidP="00730347">
            <w:pPr>
              <w:spacing w:after="0" w:line="240" w:lineRule="auto"/>
              <w:jc w:val="center"/>
              <w:rPr>
                <w:rFonts w:ascii="Arial" w:hAnsi="Arial" w:cs="Arial"/>
              </w:rPr>
            </w:pPr>
            <w:r>
              <w:rPr>
                <w:rFonts w:ascii="Arial" w:hAnsi="Arial" w:cs="Arial"/>
              </w:rPr>
              <w:t>3</w:t>
            </w:r>
          </w:p>
        </w:tc>
        <w:tc>
          <w:tcPr>
            <w:tcW w:w="720" w:type="dxa"/>
            <w:vAlign w:val="center"/>
          </w:tcPr>
          <w:p w14:paraId="62E2C679" w14:textId="2AFDBFA6" w:rsidR="00730347" w:rsidRDefault="00730347" w:rsidP="00730347">
            <w:pPr>
              <w:spacing w:after="0" w:line="240" w:lineRule="auto"/>
              <w:jc w:val="center"/>
              <w:rPr>
                <w:rFonts w:ascii="Arial" w:hAnsi="Arial" w:cs="Arial"/>
              </w:rPr>
            </w:pPr>
            <w:r>
              <w:rPr>
                <w:rFonts w:ascii="Arial" w:hAnsi="Arial" w:cs="Arial"/>
              </w:rPr>
              <w:t>M-F</w:t>
            </w:r>
          </w:p>
        </w:tc>
        <w:tc>
          <w:tcPr>
            <w:tcW w:w="900" w:type="dxa"/>
            <w:vAlign w:val="center"/>
          </w:tcPr>
          <w:p w14:paraId="30E508D1" w14:textId="63AE0EFB" w:rsidR="00730347" w:rsidRDefault="00730347" w:rsidP="00730347">
            <w:pPr>
              <w:spacing w:after="0" w:line="240" w:lineRule="auto"/>
              <w:jc w:val="center"/>
              <w:rPr>
                <w:rFonts w:ascii="Arial" w:hAnsi="Arial" w:cs="Arial"/>
              </w:rPr>
            </w:pPr>
            <w:r>
              <w:rPr>
                <w:rFonts w:ascii="Arial" w:hAnsi="Arial" w:cs="Arial"/>
              </w:rPr>
              <w:t>1</w:t>
            </w:r>
          </w:p>
        </w:tc>
        <w:tc>
          <w:tcPr>
            <w:tcW w:w="1857" w:type="dxa"/>
            <w:tcBorders>
              <w:top w:val="single" w:sz="4" w:space="0" w:color="auto"/>
              <w:left w:val="single" w:sz="4" w:space="0" w:color="auto"/>
              <w:bottom w:val="single" w:sz="4" w:space="0" w:color="auto"/>
              <w:right w:val="single" w:sz="4" w:space="0" w:color="auto"/>
            </w:tcBorders>
            <w:vAlign w:val="bottom"/>
          </w:tcPr>
          <w:p w14:paraId="5D90133D" w14:textId="13CFF594" w:rsidR="00730347" w:rsidRDefault="00730347" w:rsidP="00730347">
            <w:pPr>
              <w:spacing w:after="0" w:line="240" w:lineRule="auto"/>
              <w:rPr>
                <w:rFonts w:ascii="Arial" w:hAnsi="Arial" w:cs="Arial"/>
              </w:rPr>
            </w:pPr>
            <w:r>
              <w:rPr>
                <w:rFonts w:ascii="Century Gothic" w:hAnsi="Century Gothic"/>
                <w:sz w:val="20"/>
                <w:szCs w:val="20"/>
              </w:rPr>
              <w:t>BSBA-HRM3</w:t>
            </w:r>
            <w:r w:rsidR="006A13CC">
              <w:rPr>
                <w:rFonts w:ascii="Century Gothic" w:hAnsi="Century Gothic"/>
                <w:sz w:val="20"/>
                <w:szCs w:val="20"/>
              </w:rPr>
              <w:t>-</w:t>
            </w:r>
            <w:r>
              <w:rPr>
                <w:rFonts w:ascii="Century Gothic" w:hAnsi="Century Gothic"/>
                <w:sz w:val="20"/>
                <w:szCs w:val="20"/>
              </w:rPr>
              <w:t>3</w:t>
            </w:r>
          </w:p>
        </w:tc>
      </w:tr>
      <w:tr w:rsidR="00730347" w14:paraId="34CA243B" w14:textId="77777777" w:rsidTr="006A13CC">
        <w:trPr>
          <w:gridAfter w:val="1"/>
          <w:wAfter w:w="8761" w:type="dxa"/>
          <w:trHeight w:val="85"/>
        </w:trPr>
        <w:tc>
          <w:tcPr>
            <w:tcW w:w="1095" w:type="dxa"/>
            <w:shd w:val="clear" w:color="auto" w:fill="DDD9C3" w:themeFill="background2" w:themeFillShade="E6"/>
            <w:vAlign w:val="bottom"/>
          </w:tcPr>
          <w:p w14:paraId="39DAE088" w14:textId="77777777" w:rsidR="00730347" w:rsidRDefault="00730347" w:rsidP="00730347">
            <w:pPr>
              <w:spacing w:after="0" w:line="240" w:lineRule="auto"/>
              <w:jc w:val="center"/>
              <w:rPr>
                <w:rFonts w:ascii="Arial Narrow" w:hAnsi="Arial Narrow" w:cs="Arial"/>
              </w:rPr>
            </w:pPr>
          </w:p>
        </w:tc>
        <w:tc>
          <w:tcPr>
            <w:tcW w:w="1170" w:type="dxa"/>
            <w:shd w:val="clear" w:color="auto" w:fill="DDD9C3" w:themeFill="background2" w:themeFillShade="E6"/>
            <w:vAlign w:val="center"/>
          </w:tcPr>
          <w:p w14:paraId="1CE48D29" w14:textId="77777777" w:rsidR="00730347" w:rsidRPr="00EB6AD7" w:rsidRDefault="00730347" w:rsidP="00730347">
            <w:pPr>
              <w:spacing w:after="0" w:line="240" w:lineRule="auto"/>
              <w:jc w:val="center"/>
              <w:rPr>
                <w:rFonts w:ascii="Arial Narrow" w:eastAsia="Times New Roman" w:hAnsi="Arial Narrow" w:cs="Arial"/>
                <w:bCs/>
                <w:color w:val="000000" w:themeColor="text1"/>
                <w:lang w:eastAsia="en-PH"/>
              </w:rPr>
            </w:pPr>
          </w:p>
        </w:tc>
        <w:tc>
          <w:tcPr>
            <w:tcW w:w="4703" w:type="dxa"/>
            <w:shd w:val="clear" w:color="auto" w:fill="DDD9C3" w:themeFill="background2" w:themeFillShade="E6"/>
            <w:vAlign w:val="bottom"/>
          </w:tcPr>
          <w:p w14:paraId="070829E0" w14:textId="77777777" w:rsidR="00730347" w:rsidRPr="00EB6AD7" w:rsidRDefault="00730347" w:rsidP="00730347">
            <w:pPr>
              <w:spacing w:after="0" w:line="240" w:lineRule="auto"/>
              <w:rPr>
                <w:rFonts w:ascii="Arial Narrow" w:hAnsi="Arial Narrow" w:cs="Arial"/>
                <w:bCs/>
              </w:rPr>
            </w:pPr>
          </w:p>
        </w:tc>
        <w:tc>
          <w:tcPr>
            <w:tcW w:w="900" w:type="dxa"/>
            <w:shd w:val="clear" w:color="auto" w:fill="DDD9C3" w:themeFill="background2" w:themeFillShade="E6"/>
            <w:vAlign w:val="center"/>
          </w:tcPr>
          <w:p w14:paraId="5F3B30E4" w14:textId="3A389256" w:rsidR="00730347" w:rsidRDefault="00730347" w:rsidP="00730347">
            <w:pPr>
              <w:spacing w:after="0" w:line="240" w:lineRule="auto"/>
              <w:jc w:val="center"/>
              <w:rPr>
                <w:rFonts w:ascii="Arial" w:hAnsi="Arial" w:cs="Arial"/>
              </w:rPr>
            </w:pPr>
          </w:p>
        </w:tc>
        <w:tc>
          <w:tcPr>
            <w:tcW w:w="720" w:type="dxa"/>
            <w:shd w:val="clear" w:color="auto" w:fill="DDD9C3" w:themeFill="background2" w:themeFillShade="E6"/>
            <w:vAlign w:val="center"/>
          </w:tcPr>
          <w:p w14:paraId="7CCF95B5" w14:textId="18E8E8D2" w:rsidR="00730347" w:rsidRDefault="00730347" w:rsidP="00730347">
            <w:pPr>
              <w:spacing w:after="0" w:line="240" w:lineRule="auto"/>
              <w:jc w:val="center"/>
              <w:rPr>
                <w:rFonts w:ascii="Arial" w:hAnsi="Arial" w:cs="Arial"/>
              </w:rPr>
            </w:pPr>
          </w:p>
        </w:tc>
        <w:tc>
          <w:tcPr>
            <w:tcW w:w="900" w:type="dxa"/>
            <w:shd w:val="clear" w:color="auto" w:fill="DDD9C3" w:themeFill="background2" w:themeFillShade="E6"/>
            <w:vAlign w:val="center"/>
          </w:tcPr>
          <w:p w14:paraId="42AF3CC3" w14:textId="27F5B9E2" w:rsidR="00730347" w:rsidRDefault="00730347" w:rsidP="00730347">
            <w:pPr>
              <w:spacing w:after="0" w:line="240" w:lineRule="auto"/>
              <w:jc w:val="center"/>
              <w:rPr>
                <w:rFonts w:ascii="Arial" w:hAnsi="Arial" w:cs="Arial"/>
              </w:rPr>
            </w:pPr>
          </w:p>
        </w:tc>
        <w:tc>
          <w:tcPr>
            <w:tcW w:w="1857"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bottom"/>
          </w:tcPr>
          <w:p w14:paraId="57BACFFE" w14:textId="77777777" w:rsidR="00730347" w:rsidRDefault="00730347" w:rsidP="00730347">
            <w:pPr>
              <w:spacing w:after="0" w:line="240" w:lineRule="auto"/>
              <w:rPr>
                <w:rFonts w:ascii="Arial" w:hAnsi="Arial" w:cs="Arial"/>
              </w:rPr>
            </w:pPr>
          </w:p>
        </w:tc>
      </w:tr>
      <w:tr w:rsidR="006A13CC" w14:paraId="6978D8C9" w14:textId="77777777" w:rsidTr="00730347">
        <w:trPr>
          <w:trHeight w:val="147"/>
        </w:trPr>
        <w:tc>
          <w:tcPr>
            <w:tcW w:w="1095" w:type="dxa"/>
            <w:vAlign w:val="bottom"/>
          </w:tcPr>
          <w:p w14:paraId="4C7E45D3" w14:textId="3D44CA2E" w:rsidR="006A13CC" w:rsidRDefault="006A13CC" w:rsidP="006A13CC">
            <w:pPr>
              <w:pStyle w:val="ListParagraph"/>
              <w:spacing w:after="0" w:line="240" w:lineRule="auto"/>
              <w:ind w:left="0"/>
              <w:jc w:val="center"/>
              <w:rPr>
                <w:rFonts w:ascii="Century Gothic" w:hAnsi="Century Gothic"/>
                <w:sz w:val="20"/>
                <w:szCs w:val="20"/>
              </w:rPr>
            </w:pPr>
            <w:r>
              <w:rPr>
                <w:rFonts w:ascii="Century Gothic" w:hAnsi="Century Gothic"/>
                <w:sz w:val="20"/>
                <w:szCs w:val="20"/>
              </w:rPr>
              <w:t>8-9am</w:t>
            </w:r>
          </w:p>
        </w:tc>
        <w:tc>
          <w:tcPr>
            <w:tcW w:w="1170" w:type="dxa"/>
            <w:vAlign w:val="center"/>
          </w:tcPr>
          <w:p w14:paraId="23497CFB" w14:textId="69C4FA05" w:rsidR="006A13CC" w:rsidRPr="00EB6AD7" w:rsidRDefault="006A13CC" w:rsidP="006A13CC">
            <w:pPr>
              <w:pStyle w:val="ListParagraph"/>
              <w:spacing w:after="0" w:line="240" w:lineRule="auto"/>
              <w:ind w:left="0"/>
              <w:jc w:val="center"/>
              <w:rPr>
                <w:rFonts w:ascii="Century Gothic" w:hAnsi="Century Gothic"/>
                <w:bCs/>
                <w:color w:val="000000"/>
                <w:sz w:val="20"/>
                <w:szCs w:val="14"/>
              </w:rPr>
            </w:pPr>
            <w:r w:rsidRPr="00EB6AD7">
              <w:rPr>
                <w:rFonts w:ascii="Arial Narrow" w:hAnsi="Arial Narrow"/>
                <w:bCs/>
                <w:color w:val="000000"/>
                <w:sz w:val="20"/>
                <w:szCs w:val="14"/>
                <w:lang w:eastAsia="en-PH"/>
              </w:rPr>
              <w:t>CAED 100</w:t>
            </w:r>
          </w:p>
        </w:tc>
        <w:tc>
          <w:tcPr>
            <w:tcW w:w="4703" w:type="dxa"/>
            <w:vAlign w:val="center"/>
          </w:tcPr>
          <w:p w14:paraId="554C6E0B" w14:textId="44B877DE" w:rsidR="006A13CC" w:rsidRPr="00EB6AD7" w:rsidRDefault="006A13CC" w:rsidP="006A13CC">
            <w:pPr>
              <w:pStyle w:val="ListParagraph"/>
              <w:spacing w:after="0" w:line="240" w:lineRule="auto"/>
              <w:ind w:left="0"/>
              <w:rPr>
                <w:rFonts w:ascii="Century Gothic" w:hAnsi="Century Gothic"/>
                <w:bCs/>
                <w:color w:val="000000"/>
                <w:sz w:val="20"/>
                <w:szCs w:val="14"/>
              </w:rPr>
            </w:pPr>
            <w:r w:rsidRPr="00EB6AD7">
              <w:rPr>
                <w:rFonts w:ascii="Century Gothic" w:hAnsi="Century Gothic"/>
                <w:bCs/>
                <w:color w:val="000000"/>
                <w:sz w:val="20"/>
                <w:szCs w:val="14"/>
                <w:lang w:eastAsia="en-PH"/>
              </w:rPr>
              <w:t>CAREER ED &amp; PERSONALITY DEV</w:t>
            </w:r>
          </w:p>
        </w:tc>
        <w:tc>
          <w:tcPr>
            <w:tcW w:w="900" w:type="dxa"/>
            <w:vAlign w:val="center"/>
          </w:tcPr>
          <w:p w14:paraId="7026730F" w14:textId="73DB689F" w:rsidR="006A13CC" w:rsidRDefault="006A13CC" w:rsidP="006A13CC">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0E190934" w14:textId="434987F5" w:rsidR="006A13CC" w:rsidRDefault="006A13CC" w:rsidP="006A13CC">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7182C204" w14:textId="76F1A6EE" w:rsidR="006A13CC" w:rsidRDefault="006A13CC" w:rsidP="006A13CC">
            <w:pPr>
              <w:pStyle w:val="ListParagraph"/>
              <w:spacing w:after="0" w:line="240" w:lineRule="auto"/>
              <w:ind w:left="0"/>
              <w:jc w:val="center"/>
              <w:rPr>
                <w:rFonts w:ascii="Arial" w:hAnsi="Arial" w:cs="Arial"/>
              </w:rPr>
            </w:pPr>
            <w:r>
              <w:rPr>
                <w:rFonts w:ascii="Arial" w:hAnsi="Arial" w:cs="Arial"/>
              </w:rPr>
              <w:t>2</w:t>
            </w:r>
          </w:p>
        </w:tc>
        <w:tc>
          <w:tcPr>
            <w:tcW w:w="1857" w:type="dxa"/>
            <w:tcBorders>
              <w:top w:val="single" w:sz="4" w:space="0" w:color="auto"/>
              <w:left w:val="single" w:sz="4" w:space="0" w:color="auto"/>
              <w:bottom w:val="single" w:sz="4" w:space="0" w:color="auto"/>
              <w:right w:val="single" w:sz="4" w:space="0" w:color="auto"/>
            </w:tcBorders>
            <w:vAlign w:val="bottom"/>
          </w:tcPr>
          <w:p w14:paraId="405A0126" w14:textId="65D22491" w:rsidR="006A13CC" w:rsidRDefault="006A13CC" w:rsidP="006A13CC">
            <w:pPr>
              <w:pStyle w:val="ListParagraph"/>
              <w:spacing w:after="0" w:line="240" w:lineRule="auto"/>
              <w:ind w:left="0"/>
              <w:rPr>
                <w:rFonts w:ascii="Century Gothic" w:hAnsi="Century Gothic"/>
                <w:sz w:val="20"/>
                <w:szCs w:val="20"/>
              </w:rPr>
            </w:pPr>
            <w:r>
              <w:rPr>
                <w:rFonts w:ascii="Century Gothic" w:hAnsi="Century Gothic"/>
                <w:sz w:val="20"/>
                <w:szCs w:val="20"/>
              </w:rPr>
              <w:t>BSBA-MM4-1</w:t>
            </w:r>
          </w:p>
        </w:tc>
        <w:tc>
          <w:tcPr>
            <w:tcW w:w="8761" w:type="dxa"/>
            <w:vAlign w:val="center"/>
          </w:tcPr>
          <w:p w14:paraId="57EAE5A5" w14:textId="77777777" w:rsidR="006A13CC" w:rsidRDefault="006A13CC" w:rsidP="006A13CC">
            <w:pPr>
              <w:spacing w:after="0" w:line="240" w:lineRule="auto"/>
            </w:pPr>
          </w:p>
        </w:tc>
      </w:tr>
      <w:tr w:rsidR="006A13CC" w14:paraId="6FAEA82B" w14:textId="70BD7435" w:rsidTr="00730347">
        <w:trPr>
          <w:trHeight w:val="147"/>
        </w:trPr>
        <w:tc>
          <w:tcPr>
            <w:tcW w:w="1095" w:type="dxa"/>
            <w:vAlign w:val="bottom"/>
          </w:tcPr>
          <w:p w14:paraId="0612647B" w14:textId="18B2574E" w:rsidR="006A13CC" w:rsidRDefault="006A13CC" w:rsidP="006A13CC">
            <w:pPr>
              <w:pStyle w:val="ListParagraph"/>
              <w:spacing w:after="0" w:line="240" w:lineRule="auto"/>
              <w:ind w:left="0"/>
              <w:jc w:val="center"/>
              <w:rPr>
                <w:rFonts w:ascii="Arial Narrow" w:hAnsi="Arial Narrow" w:cs="Arial"/>
              </w:rPr>
            </w:pPr>
            <w:r>
              <w:rPr>
                <w:rFonts w:ascii="Century Gothic" w:hAnsi="Century Gothic"/>
                <w:sz w:val="20"/>
                <w:szCs w:val="20"/>
              </w:rPr>
              <w:t>9-10am</w:t>
            </w:r>
          </w:p>
        </w:tc>
        <w:tc>
          <w:tcPr>
            <w:tcW w:w="1170" w:type="dxa"/>
            <w:vAlign w:val="center"/>
          </w:tcPr>
          <w:p w14:paraId="0AA56993" w14:textId="0CCC130C" w:rsidR="006A13CC" w:rsidRPr="00EB6AD7" w:rsidRDefault="006A13CC" w:rsidP="006A13CC">
            <w:pPr>
              <w:pStyle w:val="ListParagraph"/>
              <w:spacing w:after="0" w:line="240" w:lineRule="auto"/>
              <w:ind w:left="0"/>
              <w:jc w:val="center"/>
              <w:rPr>
                <w:rFonts w:ascii="Arial Narrow" w:hAnsi="Arial Narrow" w:cs="Arial"/>
                <w:bCs/>
              </w:rPr>
            </w:pPr>
            <w:r w:rsidRPr="00EB6AD7">
              <w:rPr>
                <w:rFonts w:ascii="Century Gothic" w:hAnsi="Century Gothic"/>
                <w:bCs/>
                <w:color w:val="000000"/>
                <w:sz w:val="20"/>
                <w:szCs w:val="14"/>
              </w:rPr>
              <w:t>HRM 301</w:t>
            </w:r>
          </w:p>
        </w:tc>
        <w:tc>
          <w:tcPr>
            <w:tcW w:w="4703" w:type="dxa"/>
            <w:vAlign w:val="center"/>
          </w:tcPr>
          <w:p w14:paraId="06CFEA4C" w14:textId="0C036052" w:rsidR="006A13CC" w:rsidRPr="00EB6AD7" w:rsidRDefault="006A13CC" w:rsidP="006A13CC">
            <w:pPr>
              <w:pStyle w:val="ListParagraph"/>
              <w:spacing w:after="0" w:line="240" w:lineRule="auto"/>
              <w:ind w:left="0"/>
              <w:rPr>
                <w:rFonts w:ascii="Arial Narrow" w:hAnsi="Arial Narrow" w:cs="Arial"/>
                <w:bCs/>
              </w:rPr>
            </w:pPr>
            <w:r w:rsidRPr="00EB6AD7">
              <w:rPr>
                <w:rFonts w:ascii="Century Gothic" w:hAnsi="Century Gothic"/>
                <w:bCs/>
                <w:color w:val="000000"/>
                <w:sz w:val="20"/>
                <w:szCs w:val="14"/>
              </w:rPr>
              <w:t>ADMINISTRATIVE AND OFFICE MANAGEMENT</w:t>
            </w:r>
          </w:p>
        </w:tc>
        <w:tc>
          <w:tcPr>
            <w:tcW w:w="900" w:type="dxa"/>
            <w:vAlign w:val="center"/>
          </w:tcPr>
          <w:p w14:paraId="715C1A6E" w14:textId="5994FC2A" w:rsidR="006A13CC" w:rsidRDefault="006A13CC" w:rsidP="006A13CC">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756EF055" w14:textId="439AB6F1" w:rsidR="006A13CC" w:rsidRDefault="006A13CC" w:rsidP="006A13CC">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3C06EF2E" w14:textId="2D13E928" w:rsidR="006A13CC" w:rsidRDefault="006A13CC" w:rsidP="006A13CC">
            <w:pPr>
              <w:pStyle w:val="ListParagraph"/>
              <w:spacing w:after="0" w:line="240" w:lineRule="auto"/>
              <w:ind w:left="0"/>
              <w:jc w:val="center"/>
              <w:rPr>
                <w:rFonts w:ascii="Arial" w:hAnsi="Arial" w:cs="Arial"/>
              </w:rPr>
            </w:pPr>
            <w:r>
              <w:rPr>
                <w:rFonts w:ascii="Arial" w:hAnsi="Arial" w:cs="Arial"/>
              </w:rPr>
              <w:t>2</w:t>
            </w:r>
          </w:p>
        </w:tc>
        <w:tc>
          <w:tcPr>
            <w:tcW w:w="1857" w:type="dxa"/>
            <w:tcBorders>
              <w:top w:val="single" w:sz="4" w:space="0" w:color="auto"/>
              <w:left w:val="single" w:sz="4" w:space="0" w:color="auto"/>
              <w:bottom w:val="single" w:sz="4" w:space="0" w:color="auto"/>
              <w:right w:val="single" w:sz="4" w:space="0" w:color="auto"/>
            </w:tcBorders>
            <w:vAlign w:val="bottom"/>
          </w:tcPr>
          <w:p w14:paraId="71128CC0" w14:textId="6C717C74" w:rsidR="006A13CC" w:rsidRDefault="006A13CC" w:rsidP="006A13CC">
            <w:pPr>
              <w:pStyle w:val="ListParagraph"/>
              <w:spacing w:after="0" w:line="240" w:lineRule="auto"/>
              <w:ind w:left="0"/>
              <w:rPr>
                <w:rFonts w:ascii="Arial" w:hAnsi="Arial" w:cs="Arial"/>
              </w:rPr>
            </w:pPr>
            <w:r>
              <w:rPr>
                <w:rFonts w:ascii="Century Gothic" w:hAnsi="Century Gothic"/>
                <w:sz w:val="20"/>
                <w:szCs w:val="20"/>
              </w:rPr>
              <w:t>BSBA-HRM2-1</w:t>
            </w:r>
          </w:p>
        </w:tc>
        <w:tc>
          <w:tcPr>
            <w:tcW w:w="8761" w:type="dxa"/>
            <w:vAlign w:val="center"/>
          </w:tcPr>
          <w:p w14:paraId="2F200546" w14:textId="77777777" w:rsidR="006A13CC" w:rsidRDefault="006A13CC" w:rsidP="006A13CC">
            <w:pPr>
              <w:spacing w:after="0" w:line="240" w:lineRule="auto"/>
            </w:pPr>
          </w:p>
        </w:tc>
      </w:tr>
      <w:tr w:rsidR="006A13CC" w14:paraId="54AB1A19" w14:textId="45C14E39" w:rsidTr="00730347">
        <w:trPr>
          <w:trHeight w:val="245"/>
        </w:trPr>
        <w:tc>
          <w:tcPr>
            <w:tcW w:w="1095" w:type="dxa"/>
            <w:vAlign w:val="bottom"/>
          </w:tcPr>
          <w:p w14:paraId="1A7674BB" w14:textId="7892DCAA" w:rsidR="006A13CC" w:rsidRDefault="006A13CC" w:rsidP="006A13CC">
            <w:pPr>
              <w:pStyle w:val="ListParagraph"/>
              <w:spacing w:after="0" w:line="240" w:lineRule="auto"/>
              <w:ind w:left="0"/>
              <w:jc w:val="center"/>
              <w:rPr>
                <w:rFonts w:ascii="Arial Narrow" w:hAnsi="Arial Narrow" w:cs="Arial"/>
              </w:rPr>
            </w:pPr>
            <w:r>
              <w:rPr>
                <w:rFonts w:ascii="Century Gothic" w:hAnsi="Century Gothic"/>
                <w:sz w:val="20"/>
                <w:szCs w:val="20"/>
              </w:rPr>
              <w:t>10-11am</w:t>
            </w:r>
          </w:p>
        </w:tc>
        <w:tc>
          <w:tcPr>
            <w:tcW w:w="1170" w:type="dxa"/>
            <w:vAlign w:val="center"/>
          </w:tcPr>
          <w:p w14:paraId="4D68EE31" w14:textId="35284C69" w:rsidR="006A13CC" w:rsidRPr="00EB6AD7" w:rsidRDefault="006A13CC" w:rsidP="006A13CC">
            <w:pPr>
              <w:pStyle w:val="ListParagraph"/>
              <w:spacing w:after="0" w:line="240" w:lineRule="auto"/>
              <w:ind w:left="0"/>
              <w:jc w:val="center"/>
              <w:rPr>
                <w:rFonts w:ascii="Arial Narrow" w:hAnsi="Arial Narrow"/>
                <w:bCs/>
                <w:color w:val="000000"/>
              </w:rPr>
            </w:pPr>
            <w:r w:rsidRPr="00EB6AD7">
              <w:rPr>
                <w:rFonts w:ascii="Century Gothic" w:hAnsi="Century Gothic"/>
                <w:bCs/>
                <w:color w:val="000000"/>
                <w:sz w:val="20"/>
                <w:szCs w:val="20"/>
              </w:rPr>
              <w:t>HRM 308</w:t>
            </w:r>
          </w:p>
        </w:tc>
        <w:tc>
          <w:tcPr>
            <w:tcW w:w="4703" w:type="dxa"/>
            <w:vAlign w:val="center"/>
          </w:tcPr>
          <w:p w14:paraId="4D86B9D9" w14:textId="66082C49" w:rsidR="006A13CC" w:rsidRPr="00EB6AD7" w:rsidRDefault="006A13CC" w:rsidP="006A13CC">
            <w:pPr>
              <w:pStyle w:val="ListParagraph"/>
              <w:spacing w:after="0" w:line="240" w:lineRule="auto"/>
              <w:ind w:left="0"/>
              <w:rPr>
                <w:rFonts w:ascii="Arial Narrow" w:hAnsi="Arial Narrow"/>
                <w:bCs/>
                <w:color w:val="000000"/>
              </w:rPr>
            </w:pPr>
            <w:r w:rsidRPr="00EB6AD7">
              <w:rPr>
                <w:rFonts w:ascii="Century Gothic" w:hAnsi="Century Gothic"/>
                <w:bCs/>
                <w:color w:val="000000"/>
                <w:sz w:val="20"/>
                <w:szCs w:val="20"/>
              </w:rPr>
              <w:t>ORGANIZATIONAL DEVELOPMENT</w:t>
            </w:r>
          </w:p>
        </w:tc>
        <w:tc>
          <w:tcPr>
            <w:tcW w:w="900" w:type="dxa"/>
            <w:vAlign w:val="center"/>
          </w:tcPr>
          <w:p w14:paraId="449490D3" w14:textId="77777777" w:rsidR="006A13CC" w:rsidRDefault="006A13CC" w:rsidP="006A13CC">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1284C413" w14:textId="77777777" w:rsidR="006A13CC" w:rsidRDefault="006A13CC" w:rsidP="006A13CC">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0A62C314" w14:textId="77777777" w:rsidR="006A13CC" w:rsidRDefault="006A13CC" w:rsidP="006A13CC">
            <w:pPr>
              <w:pStyle w:val="ListParagraph"/>
              <w:spacing w:after="0" w:line="240" w:lineRule="auto"/>
              <w:ind w:left="0"/>
              <w:jc w:val="center"/>
              <w:rPr>
                <w:rFonts w:ascii="Arial" w:hAnsi="Arial" w:cs="Arial"/>
              </w:rPr>
            </w:pPr>
            <w:r>
              <w:rPr>
                <w:rFonts w:ascii="Arial" w:hAnsi="Arial" w:cs="Arial"/>
              </w:rPr>
              <w:t>2</w:t>
            </w:r>
          </w:p>
        </w:tc>
        <w:tc>
          <w:tcPr>
            <w:tcW w:w="1857" w:type="dxa"/>
            <w:tcBorders>
              <w:top w:val="single" w:sz="4" w:space="0" w:color="auto"/>
              <w:left w:val="single" w:sz="4" w:space="0" w:color="auto"/>
              <w:bottom w:val="single" w:sz="4" w:space="0" w:color="auto"/>
              <w:right w:val="single" w:sz="4" w:space="0" w:color="auto"/>
            </w:tcBorders>
            <w:vAlign w:val="bottom"/>
          </w:tcPr>
          <w:p w14:paraId="09E29642" w14:textId="20AAE678" w:rsidR="006A13CC" w:rsidRDefault="006A13CC" w:rsidP="006A13CC">
            <w:pPr>
              <w:pStyle w:val="ListParagraph"/>
              <w:spacing w:after="0" w:line="240" w:lineRule="auto"/>
              <w:ind w:left="0"/>
              <w:rPr>
                <w:rFonts w:ascii="Arial" w:hAnsi="Arial" w:cs="Arial"/>
              </w:rPr>
            </w:pPr>
            <w:r>
              <w:rPr>
                <w:rFonts w:ascii="Century Gothic" w:hAnsi="Century Gothic"/>
                <w:sz w:val="20"/>
                <w:szCs w:val="20"/>
              </w:rPr>
              <w:t>BSBA-HRM4-1</w:t>
            </w:r>
          </w:p>
        </w:tc>
        <w:tc>
          <w:tcPr>
            <w:tcW w:w="8761" w:type="dxa"/>
            <w:vAlign w:val="center"/>
          </w:tcPr>
          <w:p w14:paraId="23E2CD21" w14:textId="77777777" w:rsidR="006A13CC" w:rsidRDefault="006A13CC" w:rsidP="006A13CC">
            <w:pPr>
              <w:spacing w:after="0" w:line="240" w:lineRule="auto"/>
            </w:pPr>
          </w:p>
        </w:tc>
      </w:tr>
      <w:tr w:rsidR="006A13CC" w14:paraId="6F93A9B6" w14:textId="253CF5AF" w:rsidTr="00730347">
        <w:trPr>
          <w:trHeight w:val="245"/>
        </w:trPr>
        <w:tc>
          <w:tcPr>
            <w:tcW w:w="1095" w:type="dxa"/>
            <w:vAlign w:val="bottom"/>
          </w:tcPr>
          <w:p w14:paraId="43150CCB" w14:textId="6297EC0C" w:rsidR="006A13CC" w:rsidRDefault="006A13CC" w:rsidP="006A13CC">
            <w:pPr>
              <w:pStyle w:val="ListParagraph"/>
              <w:spacing w:after="0" w:line="240" w:lineRule="auto"/>
              <w:ind w:left="0"/>
              <w:jc w:val="center"/>
              <w:rPr>
                <w:rFonts w:ascii="Arial Narrow" w:hAnsi="Arial Narrow" w:cs="Arial"/>
              </w:rPr>
            </w:pPr>
            <w:r>
              <w:rPr>
                <w:rFonts w:ascii="Century Gothic" w:hAnsi="Century Gothic"/>
                <w:sz w:val="20"/>
                <w:szCs w:val="20"/>
              </w:rPr>
              <w:t>1-2PM</w:t>
            </w:r>
          </w:p>
        </w:tc>
        <w:tc>
          <w:tcPr>
            <w:tcW w:w="1170" w:type="dxa"/>
            <w:vAlign w:val="center"/>
          </w:tcPr>
          <w:p w14:paraId="1998AE2D" w14:textId="7947680A" w:rsidR="006A13CC" w:rsidRPr="00EB6AD7" w:rsidRDefault="006A13CC" w:rsidP="006A13CC">
            <w:pPr>
              <w:pStyle w:val="ListParagraph"/>
              <w:spacing w:after="0" w:line="240" w:lineRule="auto"/>
              <w:ind w:left="0"/>
              <w:jc w:val="center"/>
              <w:rPr>
                <w:rFonts w:ascii="Arial Narrow" w:hAnsi="Arial Narrow" w:cs="Arial"/>
                <w:bCs/>
              </w:rPr>
            </w:pPr>
            <w:r w:rsidRPr="00EB6AD7">
              <w:rPr>
                <w:rFonts w:ascii="Arial Narrow" w:hAnsi="Arial Narrow"/>
                <w:bCs/>
                <w:color w:val="000000"/>
                <w:sz w:val="20"/>
                <w:szCs w:val="14"/>
                <w:lang w:eastAsia="en-PH"/>
              </w:rPr>
              <w:t>CAED 100</w:t>
            </w:r>
          </w:p>
        </w:tc>
        <w:tc>
          <w:tcPr>
            <w:tcW w:w="4703" w:type="dxa"/>
            <w:vAlign w:val="center"/>
          </w:tcPr>
          <w:p w14:paraId="115EB371" w14:textId="436F461D" w:rsidR="006A13CC" w:rsidRPr="00EB6AD7" w:rsidRDefault="006A13CC" w:rsidP="006A13CC">
            <w:pPr>
              <w:pStyle w:val="ListParagraph"/>
              <w:spacing w:after="0" w:line="240" w:lineRule="auto"/>
              <w:ind w:left="0"/>
              <w:rPr>
                <w:rFonts w:ascii="Arial Narrow" w:hAnsi="Arial Narrow" w:cs="Arial"/>
                <w:bCs/>
              </w:rPr>
            </w:pPr>
            <w:r w:rsidRPr="00EB6AD7">
              <w:rPr>
                <w:rFonts w:ascii="Century Gothic" w:hAnsi="Century Gothic"/>
                <w:bCs/>
                <w:color w:val="000000"/>
                <w:sz w:val="20"/>
                <w:szCs w:val="14"/>
                <w:lang w:eastAsia="en-PH"/>
              </w:rPr>
              <w:t>CAREER ED &amp; PERSONALITY DEV</w:t>
            </w:r>
          </w:p>
        </w:tc>
        <w:tc>
          <w:tcPr>
            <w:tcW w:w="900" w:type="dxa"/>
            <w:vAlign w:val="center"/>
          </w:tcPr>
          <w:p w14:paraId="7916A747" w14:textId="77777777" w:rsidR="006A13CC" w:rsidRDefault="006A13CC" w:rsidP="006A13CC">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751C3597" w14:textId="77777777" w:rsidR="006A13CC" w:rsidRDefault="006A13CC" w:rsidP="006A13CC">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5640EA26" w14:textId="77777777" w:rsidR="006A13CC" w:rsidRDefault="006A13CC" w:rsidP="006A13CC">
            <w:pPr>
              <w:pStyle w:val="ListParagraph"/>
              <w:spacing w:after="0" w:line="240" w:lineRule="auto"/>
              <w:ind w:left="0"/>
              <w:jc w:val="center"/>
              <w:rPr>
                <w:rFonts w:ascii="Arial" w:hAnsi="Arial" w:cs="Arial"/>
              </w:rPr>
            </w:pPr>
            <w:r>
              <w:rPr>
                <w:rFonts w:ascii="Arial" w:hAnsi="Arial" w:cs="Arial"/>
              </w:rPr>
              <w:t>2</w:t>
            </w:r>
          </w:p>
        </w:tc>
        <w:tc>
          <w:tcPr>
            <w:tcW w:w="1857" w:type="dxa"/>
            <w:tcBorders>
              <w:top w:val="single" w:sz="4" w:space="0" w:color="auto"/>
              <w:left w:val="single" w:sz="4" w:space="0" w:color="auto"/>
              <w:bottom w:val="single" w:sz="4" w:space="0" w:color="auto"/>
              <w:right w:val="single" w:sz="4" w:space="0" w:color="auto"/>
            </w:tcBorders>
            <w:vAlign w:val="bottom"/>
          </w:tcPr>
          <w:p w14:paraId="13639D3B" w14:textId="651071C1" w:rsidR="006A13CC" w:rsidRDefault="006A13CC" w:rsidP="006A13CC">
            <w:pPr>
              <w:pStyle w:val="ListParagraph"/>
              <w:spacing w:after="0" w:line="240" w:lineRule="auto"/>
              <w:ind w:left="0"/>
              <w:rPr>
                <w:rFonts w:ascii="Arial" w:hAnsi="Arial" w:cs="Arial"/>
              </w:rPr>
            </w:pPr>
            <w:r>
              <w:rPr>
                <w:rFonts w:ascii="Century Gothic" w:hAnsi="Century Gothic"/>
                <w:sz w:val="20"/>
                <w:szCs w:val="20"/>
              </w:rPr>
              <w:t>BSBA-MM4-2</w:t>
            </w:r>
          </w:p>
        </w:tc>
        <w:tc>
          <w:tcPr>
            <w:tcW w:w="8761" w:type="dxa"/>
            <w:vAlign w:val="center"/>
          </w:tcPr>
          <w:p w14:paraId="2EA9F29F" w14:textId="77777777" w:rsidR="006A13CC" w:rsidRDefault="006A13CC" w:rsidP="006A13CC">
            <w:pPr>
              <w:spacing w:after="0" w:line="240" w:lineRule="auto"/>
            </w:pPr>
          </w:p>
        </w:tc>
      </w:tr>
      <w:tr w:rsidR="006A13CC" w14:paraId="785B3601" w14:textId="117A496A" w:rsidTr="00730347">
        <w:trPr>
          <w:trHeight w:val="245"/>
        </w:trPr>
        <w:tc>
          <w:tcPr>
            <w:tcW w:w="1095" w:type="dxa"/>
            <w:vAlign w:val="bottom"/>
          </w:tcPr>
          <w:p w14:paraId="5D4CB4A5" w14:textId="1EE19164" w:rsidR="006A13CC" w:rsidRDefault="006A13CC" w:rsidP="006A13CC">
            <w:pPr>
              <w:pStyle w:val="ListParagraph"/>
              <w:spacing w:after="0" w:line="240" w:lineRule="auto"/>
              <w:ind w:left="0"/>
              <w:jc w:val="center"/>
              <w:rPr>
                <w:rFonts w:ascii="Arial Narrow" w:hAnsi="Arial Narrow" w:cs="Arial"/>
              </w:rPr>
            </w:pPr>
            <w:r>
              <w:rPr>
                <w:rFonts w:ascii="Century Gothic" w:hAnsi="Century Gothic"/>
                <w:sz w:val="20"/>
                <w:szCs w:val="20"/>
              </w:rPr>
              <w:t>2-3pm</w:t>
            </w:r>
          </w:p>
        </w:tc>
        <w:tc>
          <w:tcPr>
            <w:tcW w:w="1170" w:type="dxa"/>
            <w:vAlign w:val="center"/>
          </w:tcPr>
          <w:p w14:paraId="62BB147A" w14:textId="4E936E69" w:rsidR="006A13CC" w:rsidRPr="00EB6AD7" w:rsidRDefault="006A13CC" w:rsidP="006A13CC">
            <w:pPr>
              <w:pStyle w:val="ListParagraph"/>
              <w:spacing w:after="0" w:line="240" w:lineRule="auto"/>
              <w:ind w:left="0"/>
              <w:jc w:val="center"/>
              <w:rPr>
                <w:rFonts w:ascii="Arial Narrow" w:hAnsi="Arial Narrow" w:cs="Arial"/>
                <w:bCs/>
              </w:rPr>
            </w:pPr>
            <w:r w:rsidRPr="00EB6AD7">
              <w:rPr>
                <w:rFonts w:ascii="Century Gothic" w:hAnsi="Century Gothic"/>
                <w:bCs/>
                <w:color w:val="000000"/>
                <w:sz w:val="20"/>
                <w:szCs w:val="14"/>
              </w:rPr>
              <w:t>HRM 301</w:t>
            </w:r>
          </w:p>
        </w:tc>
        <w:tc>
          <w:tcPr>
            <w:tcW w:w="4703" w:type="dxa"/>
            <w:vAlign w:val="center"/>
          </w:tcPr>
          <w:p w14:paraId="3E0D73CC" w14:textId="08FF9E1F" w:rsidR="006A13CC" w:rsidRPr="00EB6AD7" w:rsidRDefault="006A13CC" w:rsidP="006A13CC">
            <w:pPr>
              <w:pStyle w:val="ListParagraph"/>
              <w:spacing w:after="0" w:line="240" w:lineRule="auto"/>
              <w:ind w:left="0"/>
              <w:rPr>
                <w:rFonts w:ascii="Arial Narrow" w:hAnsi="Arial Narrow" w:cs="Arial"/>
                <w:bCs/>
              </w:rPr>
            </w:pPr>
            <w:r w:rsidRPr="00EB6AD7">
              <w:rPr>
                <w:rFonts w:ascii="Century Gothic" w:hAnsi="Century Gothic"/>
                <w:bCs/>
                <w:color w:val="000000"/>
                <w:sz w:val="20"/>
                <w:szCs w:val="14"/>
              </w:rPr>
              <w:t>ADMINISTRATIVE AND OFFICE MANAGEMENT</w:t>
            </w:r>
          </w:p>
        </w:tc>
        <w:tc>
          <w:tcPr>
            <w:tcW w:w="900" w:type="dxa"/>
            <w:vAlign w:val="center"/>
          </w:tcPr>
          <w:p w14:paraId="25202D08" w14:textId="2E1C8211" w:rsidR="006A13CC" w:rsidRDefault="006A13CC" w:rsidP="006A13CC">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5E6C502A" w14:textId="16B69CDF" w:rsidR="006A13CC" w:rsidRDefault="006A13CC" w:rsidP="006A13CC">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7C4C474D" w14:textId="76ACD08E" w:rsidR="006A13CC" w:rsidRDefault="006A13CC" w:rsidP="006A13CC">
            <w:pPr>
              <w:pStyle w:val="ListParagraph"/>
              <w:spacing w:after="0" w:line="240" w:lineRule="auto"/>
              <w:ind w:left="0"/>
              <w:jc w:val="center"/>
              <w:rPr>
                <w:rFonts w:ascii="Arial" w:hAnsi="Arial" w:cs="Arial"/>
              </w:rPr>
            </w:pPr>
            <w:r>
              <w:rPr>
                <w:rFonts w:ascii="Arial" w:hAnsi="Arial" w:cs="Arial"/>
              </w:rPr>
              <w:t>2</w:t>
            </w:r>
          </w:p>
        </w:tc>
        <w:tc>
          <w:tcPr>
            <w:tcW w:w="1857" w:type="dxa"/>
            <w:tcBorders>
              <w:top w:val="single" w:sz="4" w:space="0" w:color="auto"/>
              <w:left w:val="single" w:sz="4" w:space="0" w:color="auto"/>
              <w:bottom w:val="single" w:sz="4" w:space="0" w:color="auto"/>
              <w:right w:val="single" w:sz="4" w:space="0" w:color="auto"/>
            </w:tcBorders>
            <w:vAlign w:val="bottom"/>
          </w:tcPr>
          <w:p w14:paraId="15585255" w14:textId="7ADAE3E3" w:rsidR="006A13CC" w:rsidRDefault="006A13CC" w:rsidP="006A13CC">
            <w:pPr>
              <w:pStyle w:val="ListParagraph"/>
              <w:spacing w:after="0" w:line="240" w:lineRule="auto"/>
              <w:ind w:left="0"/>
              <w:rPr>
                <w:rFonts w:ascii="Arial" w:hAnsi="Arial" w:cs="Arial"/>
              </w:rPr>
            </w:pPr>
            <w:r>
              <w:rPr>
                <w:rFonts w:ascii="Century Gothic" w:hAnsi="Century Gothic"/>
                <w:sz w:val="20"/>
                <w:szCs w:val="20"/>
              </w:rPr>
              <w:t>BSBA-HRM2-2</w:t>
            </w:r>
          </w:p>
        </w:tc>
        <w:tc>
          <w:tcPr>
            <w:tcW w:w="8761" w:type="dxa"/>
            <w:vAlign w:val="center"/>
          </w:tcPr>
          <w:p w14:paraId="1B5F263A" w14:textId="77777777" w:rsidR="006A13CC" w:rsidRDefault="006A13CC" w:rsidP="006A13CC">
            <w:pPr>
              <w:spacing w:after="0" w:line="240" w:lineRule="auto"/>
            </w:pPr>
          </w:p>
        </w:tc>
      </w:tr>
      <w:tr w:rsidR="006A13CC" w14:paraId="623E2F87" w14:textId="35B2D455" w:rsidTr="00730347">
        <w:trPr>
          <w:trHeight w:val="245"/>
        </w:trPr>
        <w:tc>
          <w:tcPr>
            <w:tcW w:w="1095" w:type="dxa"/>
            <w:vAlign w:val="bottom"/>
          </w:tcPr>
          <w:p w14:paraId="5E33CE3B" w14:textId="5161B4EC" w:rsidR="006A13CC" w:rsidRDefault="006A13CC" w:rsidP="006A13CC">
            <w:pPr>
              <w:pStyle w:val="ListParagraph"/>
              <w:spacing w:after="0" w:line="240" w:lineRule="auto"/>
              <w:ind w:left="0"/>
              <w:jc w:val="center"/>
              <w:rPr>
                <w:rFonts w:ascii="Arial Narrow" w:hAnsi="Arial Narrow" w:cs="Arial"/>
              </w:rPr>
            </w:pPr>
            <w:r>
              <w:rPr>
                <w:rFonts w:ascii="Century Gothic" w:hAnsi="Century Gothic"/>
                <w:sz w:val="20"/>
                <w:szCs w:val="20"/>
              </w:rPr>
              <w:t>3-4pm</w:t>
            </w:r>
          </w:p>
        </w:tc>
        <w:tc>
          <w:tcPr>
            <w:tcW w:w="1170" w:type="dxa"/>
            <w:vAlign w:val="center"/>
          </w:tcPr>
          <w:p w14:paraId="047B8FAB" w14:textId="2C669B46" w:rsidR="006A13CC" w:rsidRPr="00EB6AD7" w:rsidRDefault="006A13CC" w:rsidP="006A13CC">
            <w:pPr>
              <w:pStyle w:val="ListParagraph"/>
              <w:spacing w:after="0" w:line="240" w:lineRule="auto"/>
              <w:ind w:left="0"/>
              <w:jc w:val="center"/>
              <w:rPr>
                <w:rFonts w:ascii="Arial Narrow" w:hAnsi="Arial Narrow" w:cs="Arial"/>
                <w:bCs/>
              </w:rPr>
            </w:pPr>
            <w:r w:rsidRPr="00EB6AD7">
              <w:rPr>
                <w:rFonts w:ascii="Century Gothic" w:hAnsi="Century Gothic"/>
                <w:bCs/>
                <w:color w:val="000000"/>
                <w:sz w:val="20"/>
                <w:szCs w:val="20"/>
              </w:rPr>
              <w:t>HRM 308</w:t>
            </w:r>
          </w:p>
        </w:tc>
        <w:tc>
          <w:tcPr>
            <w:tcW w:w="4703" w:type="dxa"/>
            <w:vAlign w:val="center"/>
          </w:tcPr>
          <w:p w14:paraId="13434B9F" w14:textId="775FA897" w:rsidR="006A13CC" w:rsidRPr="00EB6AD7" w:rsidRDefault="006A13CC" w:rsidP="006A13CC">
            <w:pPr>
              <w:pStyle w:val="ListParagraph"/>
              <w:spacing w:after="0" w:line="240" w:lineRule="auto"/>
              <w:ind w:left="0"/>
              <w:rPr>
                <w:rFonts w:ascii="Arial Narrow" w:hAnsi="Arial Narrow" w:cs="Arial"/>
                <w:bCs/>
              </w:rPr>
            </w:pPr>
            <w:r w:rsidRPr="00EB6AD7">
              <w:rPr>
                <w:rFonts w:ascii="Century Gothic" w:hAnsi="Century Gothic"/>
                <w:bCs/>
                <w:color w:val="000000"/>
                <w:sz w:val="20"/>
                <w:szCs w:val="20"/>
              </w:rPr>
              <w:t>ORGANIZATIONAL DEVELOPMENT</w:t>
            </w:r>
          </w:p>
        </w:tc>
        <w:tc>
          <w:tcPr>
            <w:tcW w:w="900" w:type="dxa"/>
            <w:vAlign w:val="center"/>
          </w:tcPr>
          <w:p w14:paraId="17B8C498" w14:textId="5EC9C49B" w:rsidR="006A13CC" w:rsidRDefault="006A13CC" w:rsidP="006A13CC">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265AA6AE" w14:textId="7D88533C" w:rsidR="006A13CC" w:rsidRDefault="006A13CC" w:rsidP="006A13CC">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7EB9222C" w14:textId="71EE1855" w:rsidR="006A13CC" w:rsidRDefault="006A13CC" w:rsidP="006A13CC">
            <w:pPr>
              <w:pStyle w:val="ListParagraph"/>
              <w:spacing w:after="0" w:line="240" w:lineRule="auto"/>
              <w:ind w:left="0"/>
              <w:jc w:val="center"/>
              <w:rPr>
                <w:rFonts w:ascii="Arial" w:hAnsi="Arial" w:cs="Arial"/>
              </w:rPr>
            </w:pPr>
            <w:r>
              <w:rPr>
                <w:rFonts w:ascii="Arial" w:hAnsi="Arial" w:cs="Arial"/>
              </w:rPr>
              <w:t>2</w:t>
            </w:r>
          </w:p>
        </w:tc>
        <w:tc>
          <w:tcPr>
            <w:tcW w:w="1857" w:type="dxa"/>
            <w:tcBorders>
              <w:top w:val="single" w:sz="4" w:space="0" w:color="auto"/>
              <w:left w:val="single" w:sz="4" w:space="0" w:color="auto"/>
              <w:bottom w:val="single" w:sz="4" w:space="0" w:color="auto"/>
              <w:right w:val="single" w:sz="4" w:space="0" w:color="auto"/>
            </w:tcBorders>
          </w:tcPr>
          <w:p w14:paraId="1F60DE55" w14:textId="39098F71" w:rsidR="006A13CC" w:rsidRDefault="006A13CC" w:rsidP="006A13CC">
            <w:pPr>
              <w:pStyle w:val="ListParagraph"/>
              <w:spacing w:after="0" w:line="240" w:lineRule="auto"/>
              <w:ind w:left="0"/>
              <w:rPr>
                <w:rFonts w:ascii="Arial" w:hAnsi="Arial" w:cs="Arial"/>
              </w:rPr>
            </w:pPr>
            <w:r>
              <w:rPr>
                <w:rFonts w:ascii="Century Gothic" w:hAnsi="Century Gothic"/>
                <w:sz w:val="20"/>
                <w:szCs w:val="20"/>
              </w:rPr>
              <w:t>BSBA-HRM4-2</w:t>
            </w:r>
          </w:p>
        </w:tc>
        <w:tc>
          <w:tcPr>
            <w:tcW w:w="8761" w:type="dxa"/>
            <w:vAlign w:val="center"/>
          </w:tcPr>
          <w:p w14:paraId="2888A0F0" w14:textId="77777777" w:rsidR="006A13CC" w:rsidRDefault="006A13CC" w:rsidP="006A13CC">
            <w:pPr>
              <w:spacing w:after="0" w:line="240" w:lineRule="auto"/>
            </w:pPr>
          </w:p>
        </w:tc>
      </w:tr>
      <w:tr w:rsidR="006A13CC" w14:paraId="34163F5C" w14:textId="4B6C3444" w:rsidTr="00730347">
        <w:trPr>
          <w:trHeight w:val="245"/>
        </w:trPr>
        <w:tc>
          <w:tcPr>
            <w:tcW w:w="1095" w:type="dxa"/>
            <w:vAlign w:val="bottom"/>
          </w:tcPr>
          <w:p w14:paraId="531A83A3" w14:textId="2BD392BB" w:rsidR="006A13CC" w:rsidRDefault="006A13CC" w:rsidP="006A13CC">
            <w:pPr>
              <w:pStyle w:val="ListParagraph"/>
              <w:spacing w:after="0" w:line="240" w:lineRule="auto"/>
              <w:ind w:left="0"/>
              <w:jc w:val="center"/>
              <w:rPr>
                <w:rFonts w:ascii="Arial Narrow" w:hAnsi="Arial Narrow" w:cs="Arial"/>
              </w:rPr>
            </w:pPr>
            <w:r>
              <w:rPr>
                <w:rFonts w:ascii="Century Gothic" w:hAnsi="Century Gothic"/>
                <w:sz w:val="20"/>
                <w:szCs w:val="20"/>
              </w:rPr>
              <w:t>6-7eve</w:t>
            </w:r>
          </w:p>
        </w:tc>
        <w:tc>
          <w:tcPr>
            <w:tcW w:w="1170" w:type="dxa"/>
            <w:vAlign w:val="center"/>
          </w:tcPr>
          <w:p w14:paraId="3B38F176" w14:textId="6EB0DCBC" w:rsidR="006A13CC" w:rsidRPr="00EB6AD7" w:rsidRDefault="006A13CC" w:rsidP="006A13CC">
            <w:pPr>
              <w:pStyle w:val="ListParagraph"/>
              <w:spacing w:after="0" w:line="240" w:lineRule="auto"/>
              <w:ind w:left="0"/>
              <w:jc w:val="center"/>
              <w:rPr>
                <w:rFonts w:ascii="Arial Narrow" w:hAnsi="Arial Narrow" w:cs="Arial"/>
                <w:bCs/>
              </w:rPr>
            </w:pPr>
            <w:r w:rsidRPr="00EB6AD7">
              <w:rPr>
                <w:rFonts w:ascii="Century Gothic" w:hAnsi="Century Gothic"/>
                <w:bCs/>
                <w:color w:val="000000"/>
                <w:sz w:val="20"/>
                <w:szCs w:val="14"/>
              </w:rPr>
              <w:t>HRM 301</w:t>
            </w:r>
          </w:p>
        </w:tc>
        <w:tc>
          <w:tcPr>
            <w:tcW w:w="4703" w:type="dxa"/>
            <w:vAlign w:val="center"/>
          </w:tcPr>
          <w:p w14:paraId="12940F44" w14:textId="1210F91B" w:rsidR="006A13CC" w:rsidRPr="00EB6AD7" w:rsidRDefault="006A13CC" w:rsidP="006A13CC">
            <w:pPr>
              <w:pStyle w:val="ListParagraph"/>
              <w:spacing w:after="0" w:line="240" w:lineRule="auto"/>
              <w:ind w:left="0"/>
              <w:rPr>
                <w:rFonts w:ascii="Arial Narrow" w:hAnsi="Arial Narrow" w:cs="Arial"/>
                <w:bCs/>
              </w:rPr>
            </w:pPr>
            <w:r w:rsidRPr="00EB6AD7">
              <w:rPr>
                <w:rFonts w:ascii="Century Gothic" w:hAnsi="Century Gothic"/>
                <w:bCs/>
                <w:color w:val="000000"/>
                <w:sz w:val="20"/>
                <w:szCs w:val="14"/>
              </w:rPr>
              <w:t>ADMINISTRATIVE AND OFFICE MANAGEMENT</w:t>
            </w:r>
          </w:p>
        </w:tc>
        <w:tc>
          <w:tcPr>
            <w:tcW w:w="900" w:type="dxa"/>
            <w:vAlign w:val="center"/>
          </w:tcPr>
          <w:p w14:paraId="551A5D8C" w14:textId="42D7C7D1" w:rsidR="006A13CC" w:rsidRDefault="006A13CC" w:rsidP="006A13CC">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6F83A663" w14:textId="6B196F32" w:rsidR="006A13CC" w:rsidRDefault="006A13CC" w:rsidP="006A13CC">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28931EB3" w14:textId="49CBBBF0" w:rsidR="006A13CC" w:rsidRDefault="006A13CC" w:rsidP="006A13CC">
            <w:pPr>
              <w:pStyle w:val="ListParagraph"/>
              <w:spacing w:after="0" w:line="240" w:lineRule="auto"/>
              <w:ind w:left="0"/>
              <w:jc w:val="center"/>
              <w:rPr>
                <w:rFonts w:ascii="Arial" w:hAnsi="Arial" w:cs="Arial"/>
              </w:rPr>
            </w:pPr>
            <w:r>
              <w:rPr>
                <w:rFonts w:ascii="Arial" w:hAnsi="Arial" w:cs="Arial"/>
              </w:rPr>
              <w:t>2</w:t>
            </w:r>
          </w:p>
        </w:tc>
        <w:tc>
          <w:tcPr>
            <w:tcW w:w="1857" w:type="dxa"/>
            <w:tcBorders>
              <w:top w:val="single" w:sz="4" w:space="0" w:color="auto"/>
              <w:left w:val="single" w:sz="4" w:space="0" w:color="auto"/>
              <w:bottom w:val="single" w:sz="4" w:space="0" w:color="auto"/>
              <w:right w:val="single" w:sz="4" w:space="0" w:color="auto"/>
            </w:tcBorders>
          </w:tcPr>
          <w:p w14:paraId="2F0D80E3" w14:textId="78CDFD4E" w:rsidR="006A13CC" w:rsidRDefault="006A13CC" w:rsidP="006A13CC">
            <w:pPr>
              <w:pStyle w:val="ListParagraph"/>
              <w:spacing w:after="0" w:line="240" w:lineRule="auto"/>
              <w:ind w:left="0"/>
              <w:rPr>
                <w:rFonts w:ascii="Arial" w:hAnsi="Arial" w:cs="Arial"/>
              </w:rPr>
            </w:pPr>
            <w:r>
              <w:rPr>
                <w:rFonts w:ascii="Century Gothic" w:hAnsi="Century Gothic"/>
                <w:sz w:val="20"/>
                <w:szCs w:val="20"/>
              </w:rPr>
              <w:t>BSBA-HRM2-3</w:t>
            </w:r>
          </w:p>
        </w:tc>
        <w:tc>
          <w:tcPr>
            <w:tcW w:w="8761" w:type="dxa"/>
            <w:vAlign w:val="center"/>
          </w:tcPr>
          <w:p w14:paraId="111E0207" w14:textId="77777777" w:rsidR="006A13CC" w:rsidRDefault="006A13CC" w:rsidP="006A13CC">
            <w:pPr>
              <w:spacing w:after="0" w:line="240" w:lineRule="auto"/>
            </w:pPr>
          </w:p>
        </w:tc>
      </w:tr>
      <w:tr w:rsidR="006A13CC" w14:paraId="1840F419" w14:textId="77777777" w:rsidTr="00730347">
        <w:trPr>
          <w:gridAfter w:val="1"/>
          <w:wAfter w:w="8761" w:type="dxa"/>
          <w:trHeight w:val="85"/>
        </w:trPr>
        <w:tc>
          <w:tcPr>
            <w:tcW w:w="1095" w:type="dxa"/>
            <w:tcBorders>
              <w:bottom w:val="nil"/>
            </w:tcBorders>
            <w:shd w:val="clear" w:color="auto" w:fill="548DD4" w:themeFill="text2" w:themeFillTint="99"/>
          </w:tcPr>
          <w:p w14:paraId="66EC9CC0" w14:textId="77777777" w:rsidR="006A13CC" w:rsidRPr="00FB639D" w:rsidRDefault="006A13CC" w:rsidP="006A13CC">
            <w:pPr>
              <w:pStyle w:val="ListParagraph"/>
              <w:spacing w:after="0" w:line="240" w:lineRule="auto"/>
              <w:ind w:left="0"/>
              <w:jc w:val="center"/>
              <w:rPr>
                <w:rFonts w:ascii="Arial" w:hAnsi="Arial" w:cs="Arial"/>
                <w:b/>
                <w:bCs/>
                <w:sz w:val="24"/>
                <w:szCs w:val="24"/>
              </w:rPr>
            </w:pPr>
          </w:p>
        </w:tc>
        <w:tc>
          <w:tcPr>
            <w:tcW w:w="1170" w:type="dxa"/>
            <w:tcBorders>
              <w:bottom w:val="nil"/>
            </w:tcBorders>
            <w:shd w:val="clear" w:color="auto" w:fill="548DD4" w:themeFill="text2" w:themeFillTint="99"/>
          </w:tcPr>
          <w:p w14:paraId="1E465841" w14:textId="77777777" w:rsidR="006A13CC" w:rsidRPr="00FB639D" w:rsidRDefault="006A13CC" w:rsidP="006A13CC">
            <w:pPr>
              <w:pStyle w:val="ListParagraph"/>
              <w:spacing w:after="0" w:line="240" w:lineRule="auto"/>
              <w:ind w:left="0"/>
              <w:jc w:val="center"/>
              <w:rPr>
                <w:rFonts w:ascii="Arial" w:hAnsi="Arial" w:cs="Arial"/>
                <w:b/>
                <w:bCs/>
                <w:sz w:val="24"/>
                <w:szCs w:val="24"/>
              </w:rPr>
            </w:pPr>
          </w:p>
        </w:tc>
        <w:tc>
          <w:tcPr>
            <w:tcW w:w="4703" w:type="dxa"/>
            <w:tcBorders>
              <w:bottom w:val="nil"/>
            </w:tcBorders>
            <w:shd w:val="clear" w:color="auto" w:fill="548DD4" w:themeFill="text2" w:themeFillTint="99"/>
            <w:vAlign w:val="center"/>
          </w:tcPr>
          <w:p w14:paraId="0BB47BAD" w14:textId="77777777" w:rsidR="006A13CC" w:rsidRPr="00FB639D" w:rsidRDefault="006A13CC" w:rsidP="006A13CC">
            <w:pPr>
              <w:pStyle w:val="ListParagraph"/>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25F948F5" w14:textId="5D8F8550" w:rsidR="006A13CC" w:rsidRPr="00573905" w:rsidRDefault="006A13CC" w:rsidP="006A13CC">
            <w:pPr>
              <w:pStyle w:val="ListParagraph"/>
              <w:spacing w:after="0" w:line="240" w:lineRule="auto"/>
              <w:ind w:left="0"/>
              <w:jc w:val="center"/>
              <w:rPr>
                <w:rFonts w:ascii="Arial" w:hAnsi="Arial" w:cs="Arial"/>
                <w:b/>
                <w:bCs/>
                <w:sz w:val="24"/>
                <w:szCs w:val="24"/>
              </w:rPr>
            </w:pPr>
            <w:r>
              <w:rPr>
                <w:rFonts w:ascii="Arial" w:hAnsi="Arial" w:cs="Arial"/>
                <w:b/>
                <w:bCs/>
                <w:sz w:val="24"/>
                <w:szCs w:val="24"/>
              </w:rPr>
              <w:t>39.</w:t>
            </w:r>
            <w:r w:rsidRPr="00573905">
              <w:rPr>
                <w:rFonts w:ascii="Arial" w:hAnsi="Arial" w:cs="Arial"/>
                <w:b/>
                <w:bCs/>
                <w:sz w:val="24"/>
                <w:szCs w:val="24"/>
              </w:rPr>
              <w:t>0</w:t>
            </w:r>
          </w:p>
        </w:tc>
        <w:tc>
          <w:tcPr>
            <w:tcW w:w="720" w:type="dxa"/>
            <w:shd w:val="clear" w:color="auto" w:fill="548DD4" w:themeFill="text2" w:themeFillTint="99"/>
          </w:tcPr>
          <w:p w14:paraId="67709FD1" w14:textId="77777777" w:rsidR="006A13CC" w:rsidRDefault="006A13CC" w:rsidP="006A13CC">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66AFF355" w14:textId="77777777" w:rsidR="006A13CC" w:rsidRDefault="006A13CC" w:rsidP="006A13CC">
            <w:pPr>
              <w:pStyle w:val="ListParagraph"/>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0716FEFD" w14:textId="77777777" w:rsidR="006A13CC" w:rsidRDefault="006A13CC" w:rsidP="006A13CC">
            <w:pPr>
              <w:pStyle w:val="ListParagraph"/>
              <w:spacing w:after="0" w:line="240" w:lineRule="auto"/>
              <w:ind w:left="0"/>
              <w:jc w:val="center"/>
              <w:rPr>
                <w:rFonts w:ascii="Arial" w:hAnsi="Arial" w:cs="Arial"/>
                <w:b/>
                <w:bCs/>
                <w:sz w:val="24"/>
                <w:szCs w:val="24"/>
              </w:rPr>
            </w:pPr>
          </w:p>
        </w:tc>
      </w:tr>
    </w:tbl>
    <w:p w14:paraId="23C12D8B" w14:textId="2F530C53" w:rsidR="00EB6AD7" w:rsidRDefault="00EB6AD7" w:rsidP="00AD511C">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 xml:space="preserve">Full-time Faculty: </w:t>
      </w:r>
    </w:p>
    <w:p w14:paraId="44FD0024" w14:textId="6A4A227C" w:rsidR="00EB6AD7" w:rsidRDefault="00EB6AD7" w:rsidP="00EB6AD7">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 xml:space="preserve">Teaching Load:   </w:t>
      </w:r>
      <w:r>
        <w:rPr>
          <w:rFonts w:ascii="Arial" w:hAnsi="Arial" w:cs="Arial"/>
          <w:i/>
          <w:iCs/>
          <w:sz w:val="24"/>
          <w:szCs w:val="24"/>
        </w:rPr>
        <w:tab/>
      </w:r>
      <w:r>
        <w:rPr>
          <w:rFonts w:ascii="Arial" w:hAnsi="Arial" w:cs="Arial"/>
          <w:i/>
          <w:iCs/>
          <w:sz w:val="24"/>
          <w:szCs w:val="24"/>
        </w:rPr>
        <w:tab/>
        <w:t>24 units (8 loads)</w:t>
      </w:r>
    </w:p>
    <w:p w14:paraId="38FB4C54" w14:textId="1020CB64" w:rsidR="00EB6AD7" w:rsidRPr="00131C53" w:rsidRDefault="00EB6AD7" w:rsidP="00EB6AD7">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t xml:space="preserve">       </w:t>
      </w:r>
      <w:r>
        <w:rPr>
          <w:rFonts w:ascii="Arial" w:hAnsi="Arial" w:cs="Arial"/>
          <w:i/>
          <w:iCs/>
          <w:sz w:val="24"/>
          <w:szCs w:val="24"/>
        </w:rPr>
        <w:tab/>
      </w:r>
      <w:r>
        <w:rPr>
          <w:rFonts w:ascii="Arial" w:hAnsi="Arial" w:cs="Arial"/>
          <w:i/>
          <w:iCs/>
          <w:sz w:val="24"/>
          <w:szCs w:val="24"/>
        </w:rPr>
        <w:tab/>
        <w:t>1</w:t>
      </w:r>
      <w:r w:rsidR="006A13CC">
        <w:rPr>
          <w:rFonts w:ascii="Arial" w:hAnsi="Arial" w:cs="Arial"/>
          <w:i/>
          <w:iCs/>
          <w:sz w:val="24"/>
          <w:szCs w:val="24"/>
        </w:rPr>
        <w:t>5</w:t>
      </w:r>
      <w:r>
        <w:rPr>
          <w:rFonts w:ascii="Arial" w:hAnsi="Arial" w:cs="Arial"/>
          <w:i/>
          <w:iCs/>
          <w:sz w:val="24"/>
          <w:szCs w:val="24"/>
        </w:rPr>
        <w:t xml:space="preserve"> units (</w:t>
      </w:r>
      <w:r w:rsidR="006A13CC">
        <w:rPr>
          <w:rFonts w:ascii="Arial" w:hAnsi="Arial" w:cs="Arial"/>
          <w:i/>
          <w:iCs/>
          <w:sz w:val="24"/>
          <w:szCs w:val="24"/>
        </w:rPr>
        <w:t>5</w:t>
      </w:r>
      <w:r>
        <w:rPr>
          <w:rFonts w:ascii="Arial" w:hAnsi="Arial" w:cs="Arial"/>
          <w:i/>
          <w:iCs/>
          <w:sz w:val="24"/>
          <w:szCs w:val="24"/>
        </w:rPr>
        <w:t xml:space="preserve"> loads)</w:t>
      </w:r>
    </w:p>
    <w:p w14:paraId="1BAC17E5" w14:textId="0A8FDC4F" w:rsidR="00EB6AD7" w:rsidRDefault="00EB6AD7" w:rsidP="00EB6AD7">
      <w:pPr>
        <w:pStyle w:val="ListParagraph"/>
        <w:spacing w:after="0" w:line="240" w:lineRule="auto"/>
        <w:jc w:val="both"/>
        <w:rPr>
          <w:rFonts w:ascii="Arial" w:hAnsi="Arial" w:cs="Arial"/>
          <w:i/>
          <w:iCs/>
          <w:sz w:val="24"/>
          <w:szCs w:val="24"/>
          <w:lang w:val="en-US"/>
        </w:rPr>
      </w:pPr>
      <w:r>
        <w:rPr>
          <w:rFonts w:ascii="Arial" w:hAnsi="Arial" w:cs="Arial"/>
          <w:i/>
          <w:iCs/>
          <w:sz w:val="24"/>
          <w:szCs w:val="24"/>
          <w:lang w:val="en-US"/>
        </w:rPr>
        <w:t xml:space="preserve">           Consultation Hour:   </w:t>
      </w:r>
      <w:r>
        <w:rPr>
          <w:rFonts w:ascii="Arial" w:hAnsi="Arial" w:cs="Arial"/>
          <w:i/>
          <w:iCs/>
          <w:sz w:val="24"/>
          <w:szCs w:val="24"/>
          <w:lang w:val="en-US"/>
        </w:rPr>
        <w:tab/>
        <w:t xml:space="preserve">11:00-12:00 Tuesday </w:t>
      </w:r>
    </w:p>
    <w:p w14:paraId="0EE121CD" w14:textId="77777777" w:rsidR="001A4307" w:rsidRDefault="001A4307">
      <w:pPr>
        <w:spacing w:after="120" w:line="240" w:lineRule="auto"/>
        <w:rPr>
          <w:rFonts w:ascii="Arial" w:hAnsi="Arial" w:cs="Arial"/>
          <w:b/>
          <w:sz w:val="24"/>
          <w:szCs w:val="24"/>
        </w:rPr>
      </w:pPr>
    </w:p>
    <w:p w14:paraId="6F29E1C0" w14:textId="77777777" w:rsidR="001A4307" w:rsidRDefault="001A4307">
      <w:pPr>
        <w:spacing w:after="0" w:line="240" w:lineRule="auto"/>
        <w:ind w:firstLine="720"/>
        <w:jc w:val="both"/>
        <w:rPr>
          <w:rFonts w:ascii="Arial" w:hAnsi="Arial" w:cs="Arial"/>
          <w:b/>
          <w:bCs/>
          <w:i/>
          <w:iCs/>
          <w:sz w:val="24"/>
          <w:szCs w:val="24"/>
          <w:lang w:val="en-US"/>
        </w:rPr>
      </w:pPr>
    </w:p>
    <w:p w14:paraId="72D23C2D" w14:textId="6AE1B8A0" w:rsidR="001A4307" w:rsidRDefault="00000000" w:rsidP="00971203">
      <w:pPr>
        <w:pStyle w:val="ListParagraph"/>
        <w:spacing w:after="0" w:line="240" w:lineRule="auto"/>
        <w:jc w:val="both"/>
        <w:rPr>
          <w:rFonts w:ascii="Arial" w:hAnsi="Arial" w:cs="Arial"/>
          <w:b/>
          <w:sz w:val="24"/>
          <w:szCs w:val="24"/>
        </w:rPr>
      </w:pPr>
      <w:r>
        <w:rPr>
          <w:rFonts w:ascii="Arial" w:hAnsi="Arial" w:cs="Arial"/>
          <w:i/>
          <w:iCs/>
          <w:sz w:val="24"/>
          <w:szCs w:val="24"/>
          <w:lang w:val="en-US"/>
        </w:rPr>
        <w:t xml:space="preserve">           </w:t>
      </w:r>
    </w:p>
    <w:p w14:paraId="065B7CC4" w14:textId="77777777" w:rsidR="001A4307" w:rsidRDefault="001A4307">
      <w:pPr>
        <w:spacing w:after="120" w:line="240" w:lineRule="auto"/>
        <w:rPr>
          <w:rFonts w:ascii="Arial" w:hAnsi="Arial" w:cs="Arial"/>
          <w:b/>
          <w:sz w:val="24"/>
          <w:szCs w:val="24"/>
        </w:rPr>
      </w:pPr>
    </w:p>
    <w:p w14:paraId="7ECE2CC3" w14:textId="77777777" w:rsidR="001A4307" w:rsidRDefault="001A4307">
      <w:pPr>
        <w:spacing w:after="120" w:line="240" w:lineRule="auto"/>
        <w:rPr>
          <w:rFonts w:ascii="Arial" w:hAnsi="Arial" w:cs="Arial"/>
          <w:b/>
          <w:sz w:val="24"/>
          <w:szCs w:val="24"/>
        </w:rPr>
      </w:pPr>
    </w:p>
    <w:p w14:paraId="46983292" w14:textId="77777777" w:rsidR="001A4307" w:rsidRDefault="001A4307">
      <w:pPr>
        <w:spacing w:after="120" w:line="240" w:lineRule="auto"/>
        <w:rPr>
          <w:rFonts w:ascii="Arial" w:hAnsi="Arial" w:cs="Arial"/>
          <w:b/>
          <w:sz w:val="24"/>
          <w:szCs w:val="24"/>
        </w:rPr>
      </w:pPr>
    </w:p>
    <w:p w14:paraId="57D8DD16" w14:textId="77777777" w:rsidR="001A4307" w:rsidRDefault="001A4307">
      <w:pPr>
        <w:spacing w:after="120" w:line="240" w:lineRule="auto"/>
        <w:rPr>
          <w:rFonts w:ascii="Arial" w:hAnsi="Arial" w:cs="Arial"/>
          <w:b/>
          <w:sz w:val="24"/>
          <w:szCs w:val="24"/>
        </w:rPr>
      </w:pPr>
    </w:p>
    <w:p w14:paraId="35A66ADC" w14:textId="77777777" w:rsidR="001A4307" w:rsidRDefault="001A4307">
      <w:pPr>
        <w:spacing w:after="120" w:line="240" w:lineRule="auto"/>
        <w:rPr>
          <w:rFonts w:ascii="Arial" w:hAnsi="Arial" w:cs="Arial"/>
          <w:b/>
          <w:sz w:val="24"/>
          <w:szCs w:val="24"/>
        </w:rPr>
      </w:pPr>
    </w:p>
    <w:p w14:paraId="3C95767A" w14:textId="77777777" w:rsidR="00EB6AD7" w:rsidRDefault="00EB6AD7" w:rsidP="00F05B3C">
      <w:pPr>
        <w:spacing w:after="120" w:line="240" w:lineRule="auto"/>
        <w:rPr>
          <w:rFonts w:ascii="Arial" w:hAnsi="Arial" w:cs="Arial"/>
          <w:b/>
          <w:sz w:val="24"/>
          <w:szCs w:val="24"/>
        </w:rPr>
      </w:pPr>
    </w:p>
    <w:p w14:paraId="04B87B2B" w14:textId="77777777" w:rsidR="00EB6AD7" w:rsidRDefault="00EB6AD7" w:rsidP="00F05B3C">
      <w:pPr>
        <w:spacing w:after="120" w:line="240" w:lineRule="auto"/>
        <w:rPr>
          <w:rFonts w:ascii="Arial" w:hAnsi="Arial" w:cs="Arial"/>
          <w:b/>
          <w:sz w:val="24"/>
          <w:szCs w:val="24"/>
        </w:rPr>
      </w:pPr>
    </w:p>
    <w:p w14:paraId="3EA713CC" w14:textId="77777777" w:rsidR="006F1D03" w:rsidRDefault="006F1D03" w:rsidP="00F05B3C">
      <w:pPr>
        <w:spacing w:after="120" w:line="240" w:lineRule="auto"/>
        <w:rPr>
          <w:rFonts w:ascii="Arial" w:hAnsi="Arial" w:cs="Arial"/>
          <w:b/>
          <w:sz w:val="24"/>
          <w:szCs w:val="24"/>
        </w:rPr>
      </w:pPr>
    </w:p>
    <w:p w14:paraId="24167A0E" w14:textId="77777777" w:rsidR="006F1D03" w:rsidRDefault="006F1D03" w:rsidP="00F05B3C">
      <w:pPr>
        <w:spacing w:after="120" w:line="240" w:lineRule="auto"/>
        <w:rPr>
          <w:rFonts w:ascii="Arial" w:hAnsi="Arial" w:cs="Arial"/>
          <w:b/>
          <w:sz w:val="24"/>
          <w:szCs w:val="24"/>
        </w:rPr>
      </w:pPr>
    </w:p>
    <w:p w14:paraId="161D8501" w14:textId="77777777" w:rsidR="006F1D03" w:rsidRDefault="006F1D03" w:rsidP="00F05B3C">
      <w:pPr>
        <w:spacing w:after="120" w:line="240" w:lineRule="auto"/>
        <w:rPr>
          <w:rFonts w:ascii="Arial" w:hAnsi="Arial" w:cs="Arial"/>
          <w:b/>
          <w:sz w:val="24"/>
          <w:szCs w:val="24"/>
        </w:rPr>
      </w:pPr>
    </w:p>
    <w:p w14:paraId="3B803F5D" w14:textId="77777777" w:rsidR="006F1D03" w:rsidRDefault="006F1D03" w:rsidP="00F05B3C">
      <w:pPr>
        <w:spacing w:after="120" w:line="240" w:lineRule="auto"/>
        <w:rPr>
          <w:rFonts w:ascii="Arial" w:hAnsi="Arial" w:cs="Arial"/>
          <w:b/>
          <w:sz w:val="24"/>
          <w:szCs w:val="24"/>
        </w:rPr>
      </w:pPr>
    </w:p>
    <w:p w14:paraId="77669B04" w14:textId="77777777" w:rsidR="00EB6AD7" w:rsidRDefault="00EB6AD7" w:rsidP="00F05B3C">
      <w:pPr>
        <w:spacing w:after="120" w:line="240" w:lineRule="auto"/>
        <w:rPr>
          <w:rFonts w:ascii="Arial" w:hAnsi="Arial" w:cs="Arial"/>
          <w:b/>
          <w:sz w:val="24"/>
          <w:szCs w:val="24"/>
        </w:rPr>
      </w:pPr>
    </w:p>
    <w:p w14:paraId="1599755B" w14:textId="65F5D6E1" w:rsidR="001A4307" w:rsidRDefault="00000000">
      <w:pPr>
        <w:spacing w:after="120" w:line="240" w:lineRule="auto"/>
        <w:ind w:firstLine="720"/>
        <w:rPr>
          <w:rFonts w:ascii="Arial" w:hAnsi="Arial" w:cs="Arial"/>
          <w:b/>
          <w:bCs/>
          <w:sz w:val="24"/>
          <w:szCs w:val="24"/>
        </w:rPr>
      </w:pPr>
      <w:r>
        <w:rPr>
          <w:noProof/>
          <w:lang w:eastAsia="en-PH"/>
        </w:rPr>
        <w:lastRenderedPageBreak/>
        <mc:AlternateContent>
          <mc:Choice Requires="wps">
            <w:drawing>
              <wp:anchor distT="0" distB="0" distL="114300" distR="114300" simplePos="0" relativeHeight="251668480" behindDoc="0" locked="0" layoutInCell="1" allowOverlap="1" wp14:anchorId="32D6EA97" wp14:editId="79F2798B">
                <wp:simplePos x="0" y="0"/>
                <wp:positionH relativeFrom="column">
                  <wp:posOffset>1814195</wp:posOffset>
                </wp:positionH>
                <wp:positionV relativeFrom="paragraph">
                  <wp:posOffset>210185</wp:posOffset>
                </wp:positionV>
                <wp:extent cx="5177790" cy="0"/>
                <wp:effectExtent l="0" t="0" r="0" b="0"/>
                <wp:wrapNone/>
                <wp:docPr id="1493860396" name="Straight Connector 1493860396"/>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85pt;margin-top:16.55pt;height:0pt;width:407.7pt;z-index:251668480;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Xx7xn1gAAAAoBAAAPAAAAAAAAAAEAIAAAACIAAABkcnMvZG93bnJldi54&#10;bWxQSwECFAAUAAAACACHTuJAaYGoZfwBAAAJBAAADgAAAAAAAAABACAAAAAlAQAAZHJzL2Uyb0Rv&#10;Yy54bWxQSwUGAAAAAAYABgBZAQAAkwU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sidR="00EB6AD7">
        <w:rPr>
          <w:rFonts w:ascii="Arial" w:hAnsi="Arial" w:cs="Arial"/>
          <w:b/>
          <w:bCs/>
          <w:sz w:val="24"/>
          <w:szCs w:val="24"/>
        </w:rPr>
        <w:t>EMPAS, MARK LLOYD</w:t>
      </w:r>
    </w:p>
    <w:p w14:paraId="3B37EBC4" w14:textId="77777777" w:rsidR="001A4307" w:rsidRDefault="001A4307">
      <w:pPr>
        <w:pStyle w:val="ListParagraph"/>
        <w:spacing w:after="120" w:line="240" w:lineRule="auto"/>
        <w:ind w:left="0"/>
        <w:rPr>
          <w:rFonts w:ascii="Arial" w:hAnsi="Arial" w:cs="Arial"/>
          <w:b/>
          <w:sz w:val="24"/>
          <w:szCs w:val="24"/>
        </w:rPr>
      </w:pPr>
    </w:p>
    <w:p w14:paraId="6B5C9185" w14:textId="77777777" w:rsidR="001A4307"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59479AEB" w14:textId="77777777" w:rsidR="001A4307" w:rsidRDefault="00000000">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69504" behindDoc="0" locked="0" layoutInCell="1" allowOverlap="1" wp14:anchorId="662DCFC4" wp14:editId="06887F3A">
                <wp:simplePos x="0" y="0"/>
                <wp:positionH relativeFrom="column">
                  <wp:posOffset>1811655</wp:posOffset>
                </wp:positionH>
                <wp:positionV relativeFrom="paragraph">
                  <wp:posOffset>10795</wp:posOffset>
                </wp:positionV>
                <wp:extent cx="5177155" cy="0"/>
                <wp:effectExtent l="0" t="0" r="0" b="0"/>
                <wp:wrapNone/>
                <wp:docPr id="538342087" name="Straight Connector 538342087"/>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5pt;height:0pt;width:407.65pt;z-index:251669504;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A9mDk9MAAAAIAQAADwAAAAAAAAABACAAAAAiAAAAZHJzL2Rvd25yZXYueG1sUEsB&#10;AhQAFAAAAAgAh07iQEQYyif6AQAABwQAAA4AAAAAAAAAAQAgAAAAIgEAAGRycy9lMm9Eb2MueG1s&#10;UEsFBgAAAAAGAAYAWQEAAI4FAAAAAA==&#10;">
                <v:fill on="f" focussize="0,0"/>
                <v:stroke color="#000000" joinstyle="round"/>
                <v:imagedata o:title=""/>
                <o:lock v:ext="edit" aspectratio="f"/>
              </v:line>
            </w:pict>
          </mc:Fallback>
        </mc:AlternateContent>
      </w:r>
    </w:p>
    <w:p w14:paraId="2B0F1019" w14:textId="77777777" w:rsidR="001A4307" w:rsidRDefault="00000000">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16, 2025</w:t>
      </w:r>
      <w:r>
        <w:rPr>
          <w:rFonts w:ascii="Arial" w:hAnsi="Arial" w:cs="Arial"/>
          <w:b/>
          <w:bCs/>
          <w:sz w:val="24"/>
          <w:szCs w:val="24"/>
        </w:rPr>
        <w:tab/>
      </w:r>
    </w:p>
    <w:p w14:paraId="7BE96A0B" w14:textId="77777777" w:rsidR="001A4307" w:rsidRDefault="00000000">
      <w:pPr>
        <w:pStyle w:val="ListParagraph"/>
        <w:spacing w:after="120" w:line="240" w:lineRule="auto"/>
        <w:rPr>
          <w:rFonts w:ascii="Arial" w:hAnsi="Arial" w:cs="Arial"/>
          <w:sz w:val="24"/>
          <w:szCs w:val="24"/>
        </w:rPr>
      </w:pPr>
      <w:r>
        <w:rPr>
          <w:rFonts w:ascii="Arial" w:hAnsi="Arial" w:cs="Arial"/>
          <w:b/>
          <w:noProof/>
          <w:sz w:val="24"/>
          <w:szCs w:val="24"/>
          <w:lang w:eastAsia="en-PH"/>
        </w:rPr>
        <mc:AlternateContent>
          <mc:Choice Requires="wps">
            <w:drawing>
              <wp:anchor distT="0" distB="0" distL="114300" distR="114300" simplePos="0" relativeHeight="251670528" behindDoc="0" locked="0" layoutInCell="1" allowOverlap="1" wp14:anchorId="3D859290" wp14:editId="48546485">
                <wp:simplePos x="0" y="0"/>
                <wp:positionH relativeFrom="column">
                  <wp:posOffset>1754505</wp:posOffset>
                </wp:positionH>
                <wp:positionV relativeFrom="paragraph">
                  <wp:posOffset>19050</wp:posOffset>
                </wp:positionV>
                <wp:extent cx="5236845" cy="0"/>
                <wp:effectExtent l="0" t="0" r="0" b="0"/>
                <wp:wrapNone/>
                <wp:docPr id="340711234" name="Straight Connector 340711234"/>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38.15pt;margin-top:1.5pt;height:0pt;width:412.35pt;z-index:251670528;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FJZ561QAAAAgBAAAPAAAAAAAAAAEAIAAAACIAAABkcnMvZG93bnJldi54bWxQ&#10;SwECFAAUAAAACACHTuJAqATLvPoBAAAHBAAADgAAAAAAAAABACAAAAAkAQAAZHJzL2Uyb0RvYy54&#10;bWxQSwUGAAAAAAYABgBZAQAAkAUAAAAA&#10;">
                <v:fill on="f" focussize="0,0"/>
                <v:stroke color="#000000" joinstyle="round"/>
                <v:imagedata o:title=""/>
                <o:lock v:ext="edit" aspectratio="f"/>
              </v:line>
            </w:pict>
          </mc:Fallback>
        </mc:AlternateContent>
      </w:r>
    </w:p>
    <w:p w14:paraId="44961577" w14:textId="77777777" w:rsidR="001A4307" w:rsidRDefault="001A4307">
      <w:pPr>
        <w:spacing w:after="120" w:line="240" w:lineRule="auto"/>
        <w:rPr>
          <w:rFonts w:ascii="Arial" w:hAnsi="Arial" w:cs="Arial"/>
          <w:b/>
          <w:sz w:val="24"/>
          <w:szCs w:val="24"/>
        </w:rPr>
      </w:pPr>
    </w:p>
    <w:p w14:paraId="4CC25E9B" w14:textId="77777777" w:rsidR="001A4307" w:rsidRDefault="001A4307">
      <w:pPr>
        <w:spacing w:after="120" w:line="240" w:lineRule="auto"/>
        <w:rPr>
          <w:rFonts w:ascii="Arial" w:hAnsi="Arial" w:cs="Arial"/>
          <w:b/>
          <w:sz w:val="24"/>
          <w:szCs w:val="24"/>
        </w:rPr>
      </w:pPr>
    </w:p>
    <w:p w14:paraId="57B43B1F" w14:textId="77777777" w:rsidR="001A4307" w:rsidRDefault="001A4307">
      <w:pPr>
        <w:spacing w:after="120" w:line="240" w:lineRule="auto"/>
        <w:rPr>
          <w:rFonts w:ascii="Arial" w:hAnsi="Arial" w:cs="Arial"/>
          <w:b/>
          <w:sz w:val="24"/>
          <w:szCs w:val="24"/>
        </w:rPr>
      </w:pPr>
    </w:p>
    <w:p w14:paraId="384CF3CC" w14:textId="77777777" w:rsidR="001A4307" w:rsidRDefault="001A4307">
      <w:pPr>
        <w:spacing w:after="120" w:line="240" w:lineRule="auto"/>
        <w:rPr>
          <w:rFonts w:ascii="Arial" w:hAnsi="Arial" w:cs="Arial"/>
          <w:b/>
          <w:sz w:val="24"/>
          <w:szCs w:val="24"/>
        </w:rPr>
      </w:pPr>
    </w:p>
    <w:tbl>
      <w:tblPr>
        <w:tblStyle w:val="TableGrid"/>
        <w:tblW w:w="11345" w:type="dxa"/>
        <w:tblInd w:w="250" w:type="dxa"/>
        <w:tblLayout w:type="fixed"/>
        <w:tblLook w:val="04A0" w:firstRow="1" w:lastRow="0" w:firstColumn="1" w:lastColumn="0" w:noHBand="0" w:noVBand="1"/>
      </w:tblPr>
      <w:tblGrid>
        <w:gridCol w:w="1300"/>
        <w:gridCol w:w="1415"/>
        <w:gridCol w:w="4257"/>
        <w:gridCol w:w="900"/>
        <w:gridCol w:w="720"/>
        <w:gridCol w:w="900"/>
        <w:gridCol w:w="1853"/>
      </w:tblGrid>
      <w:tr w:rsidR="001A4307" w14:paraId="3056EE52" w14:textId="77777777" w:rsidTr="0074194F">
        <w:trPr>
          <w:trHeight w:val="85"/>
        </w:trPr>
        <w:tc>
          <w:tcPr>
            <w:tcW w:w="1300" w:type="dxa"/>
            <w:shd w:val="clear" w:color="auto" w:fill="8DB3E2" w:themeFill="text2" w:themeFillTint="66"/>
            <w:vAlign w:val="center"/>
          </w:tcPr>
          <w:p w14:paraId="7B31A349" w14:textId="77777777" w:rsidR="001A4307" w:rsidRDefault="00000000">
            <w:pPr>
              <w:pStyle w:val="ListParagraph"/>
              <w:spacing w:after="0" w:line="240" w:lineRule="auto"/>
              <w:ind w:left="0"/>
              <w:jc w:val="center"/>
              <w:rPr>
                <w:rFonts w:ascii="Arial" w:hAnsi="Arial" w:cs="Arial"/>
              </w:rPr>
            </w:pPr>
            <w:r>
              <w:rPr>
                <w:rFonts w:ascii="Arial" w:hAnsi="Arial" w:cs="Arial"/>
                <w:b/>
              </w:rPr>
              <w:t>TIME</w:t>
            </w:r>
          </w:p>
        </w:tc>
        <w:tc>
          <w:tcPr>
            <w:tcW w:w="1415" w:type="dxa"/>
            <w:shd w:val="clear" w:color="auto" w:fill="8DB3E2" w:themeFill="text2" w:themeFillTint="66"/>
            <w:vAlign w:val="center"/>
          </w:tcPr>
          <w:p w14:paraId="3A5220FB" w14:textId="77777777" w:rsidR="001A4307" w:rsidRDefault="00000000">
            <w:pPr>
              <w:pStyle w:val="ListParagraph"/>
              <w:spacing w:after="0" w:line="240" w:lineRule="auto"/>
              <w:ind w:left="0"/>
              <w:jc w:val="center"/>
              <w:rPr>
                <w:rFonts w:ascii="Arial" w:hAnsi="Arial" w:cs="Arial"/>
                <w:b/>
              </w:rPr>
            </w:pPr>
            <w:r>
              <w:rPr>
                <w:rFonts w:ascii="Arial" w:hAnsi="Arial" w:cs="Arial"/>
                <w:b/>
              </w:rPr>
              <w:t>COURSE TITLE</w:t>
            </w:r>
          </w:p>
        </w:tc>
        <w:tc>
          <w:tcPr>
            <w:tcW w:w="4257" w:type="dxa"/>
            <w:shd w:val="clear" w:color="auto" w:fill="8DB3E2" w:themeFill="text2" w:themeFillTint="66"/>
            <w:vAlign w:val="center"/>
          </w:tcPr>
          <w:p w14:paraId="7BC80197" w14:textId="77777777" w:rsidR="001A4307"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42F1F7D7" w14:textId="77777777" w:rsidR="001A4307" w:rsidRDefault="00000000">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57BDC1DB" w14:textId="77777777" w:rsidR="001A4307" w:rsidRDefault="00000000">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25C2C4BA" w14:textId="77777777" w:rsidR="001A4307" w:rsidRDefault="00000000">
            <w:pPr>
              <w:pStyle w:val="ListParagraph"/>
              <w:spacing w:after="0" w:line="240" w:lineRule="auto"/>
              <w:ind w:left="0"/>
              <w:jc w:val="center"/>
              <w:rPr>
                <w:rFonts w:ascii="Arial" w:hAnsi="Arial" w:cs="Arial"/>
                <w:b/>
              </w:rPr>
            </w:pPr>
            <w:r>
              <w:rPr>
                <w:rFonts w:ascii="Arial" w:hAnsi="Arial" w:cs="Arial"/>
                <w:b/>
              </w:rPr>
              <w:t>TERM</w:t>
            </w:r>
          </w:p>
        </w:tc>
        <w:tc>
          <w:tcPr>
            <w:tcW w:w="1853" w:type="dxa"/>
            <w:shd w:val="clear" w:color="auto" w:fill="8DB3E2" w:themeFill="text2" w:themeFillTint="66"/>
            <w:vAlign w:val="center"/>
          </w:tcPr>
          <w:p w14:paraId="3C01E910" w14:textId="77777777" w:rsidR="001A4307" w:rsidRDefault="00000000">
            <w:pPr>
              <w:pStyle w:val="ListParagraph"/>
              <w:spacing w:after="0" w:line="240" w:lineRule="auto"/>
              <w:ind w:left="0"/>
              <w:jc w:val="center"/>
              <w:rPr>
                <w:rFonts w:ascii="Arial" w:hAnsi="Arial" w:cs="Arial"/>
                <w:b/>
              </w:rPr>
            </w:pPr>
            <w:r>
              <w:rPr>
                <w:rFonts w:ascii="Arial" w:hAnsi="Arial" w:cs="Arial"/>
                <w:b/>
              </w:rPr>
              <w:t>SECTION</w:t>
            </w:r>
          </w:p>
        </w:tc>
      </w:tr>
      <w:tr w:rsidR="00BE47B9" w14:paraId="11C2AF44" w14:textId="77777777" w:rsidTr="0074194F">
        <w:trPr>
          <w:trHeight w:val="85"/>
        </w:trPr>
        <w:tc>
          <w:tcPr>
            <w:tcW w:w="1300" w:type="dxa"/>
            <w:vAlign w:val="bottom"/>
          </w:tcPr>
          <w:p w14:paraId="12017BA9" w14:textId="5BB4FB56" w:rsidR="00BE47B9" w:rsidRDefault="00BE47B9" w:rsidP="00BE47B9">
            <w:pPr>
              <w:spacing w:after="0" w:line="240" w:lineRule="auto"/>
              <w:jc w:val="center"/>
              <w:rPr>
                <w:rFonts w:ascii="Arial Narrow" w:hAnsi="Arial Narrow" w:cs="Arial"/>
                <w:sz w:val="20"/>
                <w:szCs w:val="20"/>
              </w:rPr>
            </w:pPr>
            <w:r>
              <w:rPr>
                <w:rFonts w:ascii="Century Gothic" w:hAnsi="Century Gothic"/>
                <w:bCs/>
                <w:sz w:val="20"/>
                <w:szCs w:val="20"/>
              </w:rPr>
              <w:t>8-9am</w:t>
            </w:r>
          </w:p>
        </w:tc>
        <w:tc>
          <w:tcPr>
            <w:tcW w:w="1415" w:type="dxa"/>
            <w:vAlign w:val="center"/>
          </w:tcPr>
          <w:p w14:paraId="5DF1BAE4" w14:textId="491B0110" w:rsidR="00BE47B9" w:rsidRDefault="00BE47B9" w:rsidP="00BE47B9">
            <w:pPr>
              <w:spacing w:after="0" w:line="240" w:lineRule="auto"/>
              <w:jc w:val="center"/>
              <w:rPr>
                <w:rFonts w:ascii="Arial Narrow" w:hAnsi="Arial Narrow" w:cs="Arial"/>
                <w:sz w:val="20"/>
                <w:szCs w:val="20"/>
              </w:rPr>
            </w:pPr>
            <w:r>
              <w:rPr>
                <w:rFonts w:ascii="Century Gothic" w:hAnsi="Century Gothic"/>
                <w:bCs/>
                <w:color w:val="000000"/>
                <w:spacing w:val="-2"/>
                <w:sz w:val="20"/>
                <w:szCs w:val="20"/>
              </w:rPr>
              <w:t>FM101</w:t>
            </w:r>
          </w:p>
        </w:tc>
        <w:tc>
          <w:tcPr>
            <w:tcW w:w="4257" w:type="dxa"/>
            <w:vAlign w:val="center"/>
          </w:tcPr>
          <w:p w14:paraId="1D9B9505" w14:textId="2C048F17" w:rsidR="00BE47B9" w:rsidRDefault="00BE47B9" w:rsidP="00BE47B9">
            <w:pPr>
              <w:spacing w:after="0" w:line="240" w:lineRule="auto"/>
              <w:rPr>
                <w:rFonts w:ascii="Arial Narrow" w:hAnsi="Arial Narrow" w:cs="Arial"/>
                <w:sz w:val="20"/>
                <w:szCs w:val="20"/>
              </w:rPr>
            </w:pPr>
            <w:r>
              <w:rPr>
                <w:rFonts w:ascii="Century Gothic" w:hAnsi="Century Gothic"/>
                <w:bCs/>
                <w:color w:val="000000"/>
                <w:spacing w:val="-2"/>
                <w:sz w:val="20"/>
                <w:szCs w:val="20"/>
              </w:rPr>
              <w:t>FINANCIAL MANAGEMENT</w:t>
            </w:r>
          </w:p>
        </w:tc>
        <w:tc>
          <w:tcPr>
            <w:tcW w:w="900" w:type="dxa"/>
            <w:vAlign w:val="center"/>
          </w:tcPr>
          <w:p w14:paraId="74B0B2A3" w14:textId="77777777" w:rsidR="00BE47B9" w:rsidRDefault="00BE47B9" w:rsidP="00BE47B9">
            <w:pPr>
              <w:spacing w:after="0" w:line="240" w:lineRule="auto"/>
              <w:jc w:val="center"/>
              <w:rPr>
                <w:rFonts w:ascii="Arial" w:hAnsi="Arial" w:cs="Arial"/>
                <w:sz w:val="20"/>
                <w:szCs w:val="20"/>
              </w:rPr>
            </w:pPr>
            <w:r>
              <w:rPr>
                <w:rFonts w:ascii="Arial" w:hAnsi="Arial" w:cs="Arial"/>
                <w:sz w:val="20"/>
                <w:szCs w:val="20"/>
              </w:rPr>
              <w:t>3</w:t>
            </w:r>
          </w:p>
        </w:tc>
        <w:tc>
          <w:tcPr>
            <w:tcW w:w="720" w:type="dxa"/>
            <w:vAlign w:val="center"/>
          </w:tcPr>
          <w:p w14:paraId="39C1FE8B" w14:textId="77777777" w:rsidR="00BE47B9" w:rsidRDefault="00BE47B9" w:rsidP="00BE47B9">
            <w:pPr>
              <w:spacing w:after="0" w:line="240" w:lineRule="auto"/>
              <w:jc w:val="center"/>
              <w:rPr>
                <w:rFonts w:ascii="Arial" w:hAnsi="Arial" w:cs="Arial"/>
                <w:sz w:val="20"/>
                <w:szCs w:val="20"/>
              </w:rPr>
            </w:pPr>
            <w:r>
              <w:rPr>
                <w:rFonts w:ascii="Arial" w:hAnsi="Arial" w:cs="Arial"/>
                <w:sz w:val="20"/>
                <w:szCs w:val="20"/>
              </w:rPr>
              <w:t>M-F</w:t>
            </w:r>
          </w:p>
        </w:tc>
        <w:tc>
          <w:tcPr>
            <w:tcW w:w="900" w:type="dxa"/>
            <w:vAlign w:val="center"/>
          </w:tcPr>
          <w:p w14:paraId="624EE08D" w14:textId="77777777" w:rsidR="00BE47B9" w:rsidRDefault="00BE47B9" w:rsidP="00BE47B9">
            <w:pPr>
              <w:spacing w:after="0" w:line="240" w:lineRule="auto"/>
              <w:jc w:val="center"/>
              <w:rPr>
                <w:rFonts w:ascii="Arial" w:hAnsi="Arial" w:cs="Arial"/>
                <w:sz w:val="20"/>
                <w:szCs w:val="20"/>
              </w:rPr>
            </w:pPr>
            <w:r>
              <w:rPr>
                <w:rFonts w:ascii="Arial" w:hAnsi="Arial" w:cs="Arial"/>
                <w:sz w:val="20"/>
                <w:szCs w:val="20"/>
              </w:rPr>
              <w:t>1</w:t>
            </w:r>
          </w:p>
        </w:tc>
        <w:tc>
          <w:tcPr>
            <w:tcW w:w="1853" w:type="dxa"/>
            <w:vAlign w:val="bottom"/>
          </w:tcPr>
          <w:p w14:paraId="07097B0F" w14:textId="4A9526EE" w:rsidR="00BE47B9" w:rsidRDefault="00BE47B9" w:rsidP="00BE47B9">
            <w:pPr>
              <w:spacing w:after="0" w:line="240" w:lineRule="auto"/>
              <w:rPr>
                <w:rFonts w:ascii="Arial" w:hAnsi="Arial" w:cs="Arial"/>
                <w:sz w:val="20"/>
                <w:szCs w:val="20"/>
              </w:rPr>
            </w:pPr>
            <w:r>
              <w:rPr>
                <w:rFonts w:ascii="Century Gothic" w:hAnsi="Century Gothic"/>
                <w:bCs/>
                <w:sz w:val="20"/>
                <w:szCs w:val="20"/>
              </w:rPr>
              <w:t>BSBA-FM2 -1</w:t>
            </w:r>
          </w:p>
        </w:tc>
      </w:tr>
      <w:tr w:rsidR="00BE47B9" w14:paraId="77BC0748" w14:textId="77777777" w:rsidTr="0074194F">
        <w:trPr>
          <w:trHeight w:val="85"/>
        </w:trPr>
        <w:tc>
          <w:tcPr>
            <w:tcW w:w="1300" w:type="dxa"/>
            <w:vAlign w:val="bottom"/>
          </w:tcPr>
          <w:p w14:paraId="74CA7BBF" w14:textId="45F23BBF" w:rsidR="00BE47B9" w:rsidRDefault="00BE47B9" w:rsidP="00BE47B9">
            <w:pPr>
              <w:spacing w:after="0" w:line="240" w:lineRule="auto"/>
              <w:jc w:val="center"/>
              <w:rPr>
                <w:rFonts w:ascii="Arial Narrow" w:hAnsi="Arial Narrow"/>
                <w:sz w:val="20"/>
                <w:szCs w:val="20"/>
              </w:rPr>
            </w:pPr>
            <w:r>
              <w:rPr>
                <w:rFonts w:ascii="Century Gothic" w:hAnsi="Century Gothic"/>
                <w:bCs/>
                <w:sz w:val="20"/>
                <w:szCs w:val="20"/>
              </w:rPr>
              <w:t>9-10am</w:t>
            </w:r>
          </w:p>
        </w:tc>
        <w:tc>
          <w:tcPr>
            <w:tcW w:w="1415" w:type="dxa"/>
            <w:vAlign w:val="center"/>
          </w:tcPr>
          <w:p w14:paraId="16FA497F" w14:textId="78EAF8C8" w:rsidR="00BE47B9" w:rsidRDefault="00BE47B9" w:rsidP="00BE47B9">
            <w:pPr>
              <w:spacing w:after="0" w:line="240" w:lineRule="auto"/>
              <w:jc w:val="center"/>
              <w:rPr>
                <w:rFonts w:ascii="Arial Narrow" w:hAnsi="Arial Narrow" w:cs="Arial"/>
                <w:color w:val="000000" w:themeColor="text1"/>
                <w:sz w:val="20"/>
                <w:szCs w:val="20"/>
              </w:rPr>
            </w:pPr>
            <w:r>
              <w:rPr>
                <w:rFonts w:ascii="Century Gothic" w:hAnsi="Century Gothic"/>
                <w:bCs/>
                <w:color w:val="000000"/>
                <w:sz w:val="20"/>
                <w:szCs w:val="20"/>
              </w:rPr>
              <w:t>ELECT 3</w:t>
            </w:r>
          </w:p>
        </w:tc>
        <w:tc>
          <w:tcPr>
            <w:tcW w:w="4257" w:type="dxa"/>
            <w:vAlign w:val="center"/>
          </w:tcPr>
          <w:p w14:paraId="1AE25166" w14:textId="69570E29" w:rsidR="00BE47B9" w:rsidRDefault="00BE47B9" w:rsidP="00BE47B9">
            <w:pPr>
              <w:spacing w:after="0" w:line="240" w:lineRule="auto"/>
              <w:rPr>
                <w:rFonts w:ascii="Arial Narrow" w:hAnsi="Arial Narrow" w:cs="Arial"/>
                <w:color w:val="000000" w:themeColor="text1"/>
                <w:sz w:val="20"/>
                <w:szCs w:val="20"/>
              </w:rPr>
            </w:pPr>
            <w:r>
              <w:rPr>
                <w:rFonts w:ascii="Century Gothic" w:hAnsi="Century Gothic"/>
                <w:bCs/>
                <w:color w:val="000000"/>
                <w:sz w:val="20"/>
                <w:szCs w:val="20"/>
              </w:rPr>
              <w:t>PERSONAL FINANCE</w:t>
            </w:r>
          </w:p>
        </w:tc>
        <w:tc>
          <w:tcPr>
            <w:tcW w:w="900" w:type="dxa"/>
            <w:vAlign w:val="center"/>
          </w:tcPr>
          <w:p w14:paraId="77597BBC" w14:textId="77777777" w:rsidR="00BE47B9" w:rsidRDefault="00BE47B9" w:rsidP="00BE47B9">
            <w:pPr>
              <w:spacing w:after="0" w:line="240" w:lineRule="auto"/>
              <w:jc w:val="center"/>
              <w:rPr>
                <w:rFonts w:ascii="Arial" w:hAnsi="Arial" w:cs="Arial"/>
                <w:sz w:val="20"/>
                <w:szCs w:val="20"/>
              </w:rPr>
            </w:pPr>
            <w:r>
              <w:rPr>
                <w:rFonts w:ascii="Arial" w:hAnsi="Arial" w:cs="Arial"/>
                <w:sz w:val="20"/>
                <w:szCs w:val="20"/>
              </w:rPr>
              <w:t>3</w:t>
            </w:r>
          </w:p>
        </w:tc>
        <w:tc>
          <w:tcPr>
            <w:tcW w:w="720" w:type="dxa"/>
            <w:vAlign w:val="center"/>
          </w:tcPr>
          <w:p w14:paraId="3EECD8A7" w14:textId="77777777" w:rsidR="00BE47B9" w:rsidRDefault="00BE47B9" w:rsidP="00BE47B9">
            <w:pPr>
              <w:spacing w:after="0" w:line="240" w:lineRule="auto"/>
              <w:jc w:val="center"/>
              <w:rPr>
                <w:rFonts w:ascii="Arial" w:hAnsi="Arial" w:cs="Arial"/>
                <w:sz w:val="20"/>
                <w:szCs w:val="20"/>
              </w:rPr>
            </w:pPr>
            <w:r>
              <w:rPr>
                <w:rFonts w:ascii="Arial" w:hAnsi="Arial" w:cs="Arial"/>
                <w:sz w:val="20"/>
                <w:szCs w:val="20"/>
              </w:rPr>
              <w:t>M-F</w:t>
            </w:r>
          </w:p>
        </w:tc>
        <w:tc>
          <w:tcPr>
            <w:tcW w:w="900" w:type="dxa"/>
            <w:vAlign w:val="center"/>
          </w:tcPr>
          <w:p w14:paraId="1F40542A" w14:textId="77777777" w:rsidR="00BE47B9" w:rsidRDefault="00BE47B9" w:rsidP="00BE47B9">
            <w:pPr>
              <w:spacing w:after="0" w:line="240" w:lineRule="auto"/>
              <w:jc w:val="center"/>
              <w:rPr>
                <w:rFonts w:ascii="Arial" w:hAnsi="Arial" w:cs="Arial"/>
                <w:sz w:val="20"/>
                <w:szCs w:val="20"/>
              </w:rPr>
            </w:pPr>
            <w:r>
              <w:rPr>
                <w:rFonts w:ascii="Arial" w:hAnsi="Arial" w:cs="Arial"/>
                <w:sz w:val="20"/>
                <w:szCs w:val="20"/>
              </w:rPr>
              <w:t>1</w:t>
            </w:r>
          </w:p>
        </w:tc>
        <w:tc>
          <w:tcPr>
            <w:tcW w:w="1853" w:type="dxa"/>
            <w:vAlign w:val="bottom"/>
          </w:tcPr>
          <w:p w14:paraId="01E98C67" w14:textId="1968866C" w:rsidR="00BE47B9" w:rsidRDefault="00BE47B9" w:rsidP="00BE47B9">
            <w:pPr>
              <w:spacing w:after="0" w:line="240" w:lineRule="auto"/>
              <w:rPr>
                <w:rFonts w:ascii="Arial" w:hAnsi="Arial" w:cs="Arial"/>
                <w:sz w:val="20"/>
                <w:szCs w:val="20"/>
              </w:rPr>
            </w:pPr>
            <w:r>
              <w:rPr>
                <w:rFonts w:ascii="Century Gothic" w:hAnsi="Century Gothic"/>
                <w:bCs/>
                <w:sz w:val="20"/>
                <w:szCs w:val="20"/>
              </w:rPr>
              <w:t>BSBA-HRM3-1</w:t>
            </w:r>
          </w:p>
        </w:tc>
      </w:tr>
      <w:tr w:rsidR="00BB58B9" w14:paraId="55575230" w14:textId="77777777" w:rsidTr="0074194F">
        <w:trPr>
          <w:trHeight w:val="85"/>
        </w:trPr>
        <w:tc>
          <w:tcPr>
            <w:tcW w:w="1300" w:type="dxa"/>
            <w:vAlign w:val="bottom"/>
          </w:tcPr>
          <w:p w14:paraId="3D99825D" w14:textId="28A10064" w:rsidR="00BB58B9" w:rsidRDefault="00BB58B9" w:rsidP="00BB58B9">
            <w:pPr>
              <w:spacing w:after="0" w:line="240" w:lineRule="auto"/>
              <w:jc w:val="center"/>
              <w:rPr>
                <w:rFonts w:ascii="Century Gothic" w:hAnsi="Century Gothic"/>
                <w:bCs/>
                <w:sz w:val="20"/>
                <w:szCs w:val="20"/>
              </w:rPr>
            </w:pPr>
            <w:r>
              <w:rPr>
                <w:rFonts w:ascii="Century Gothic" w:hAnsi="Century Gothic"/>
                <w:bCs/>
                <w:sz w:val="20"/>
                <w:szCs w:val="20"/>
              </w:rPr>
              <w:t>11-12am</w:t>
            </w:r>
          </w:p>
        </w:tc>
        <w:tc>
          <w:tcPr>
            <w:tcW w:w="1415" w:type="dxa"/>
            <w:tcBorders>
              <w:top w:val="nil"/>
              <w:left w:val="single" w:sz="4" w:space="0" w:color="auto"/>
              <w:bottom w:val="single" w:sz="4" w:space="0" w:color="auto"/>
              <w:right w:val="single" w:sz="4" w:space="0" w:color="auto"/>
            </w:tcBorders>
            <w:vAlign w:val="center"/>
          </w:tcPr>
          <w:p w14:paraId="452AFB88" w14:textId="057A0DAC" w:rsidR="00BB58B9" w:rsidRPr="0074194F" w:rsidRDefault="00BB58B9" w:rsidP="00BB58B9">
            <w:pPr>
              <w:spacing w:after="0" w:line="240" w:lineRule="auto"/>
              <w:jc w:val="center"/>
              <w:rPr>
                <w:rFonts w:ascii="Century Gothic" w:hAnsi="Century Gothic"/>
                <w:bCs/>
                <w:color w:val="000000"/>
                <w:sz w:val="20"/>
                <w:szCs w:val="20"/>
              </w:rPr>
            </w:pPr>
            <w:r>
              <w:rPr>
                <w:rFonts w:ascii="Century Gothic" w:hAnsi="Century Gothic"/>
                <w:bCs/>
                <w:color w:val="000000"/>
                <w:sz w:val="20"/>
                <w:szCs w:val="20"/>
              </w:rPr>
              <w:t>GE 101</w:t>
            </w:r>
          </w:p>
        </w:tc>
        <w:tc>
          <w:tcPr>
            <w:tcW w:w="4257" w:type="dxa"/>
            <w:tcBorders>
              <w:top w:val="nil"/>
              <w:left w:val="nil"/>
              <w:bottom w:val="single" w:sz="4" w:space="0" w:color="auto"/>
              <w:right w:val="single" w:sz="4" w:space="0" w:color="auto"/>
            </w:tcBorders>
            <w:vAlign w:val="center"/>
          </w:tcPr>
          <w:p w14:paraId="1D0070C4" w14:textId="56973566" w:rsidR="00BB58B9" w:rsidRPr="0074194F" w:rsidRDefault="00BB58B9" w:rsidP="00BB58B9">
            <w:pPr>
              <w:spacing w:after="0" w:line="240" w:lineRule="auto"/>
              <w:rPr>
                <w:rFonts w:ascii="Century Gothic" w:hAnsi="Century Gothic"/>
                <w:bCs/>
                <w:color w:val="000000"/>
                <w:sz w:val="20"/>
                <w:szCs w:val="20"/>
              </w:rPr>
            </w:pPr>
            <w:r>
              <w:rPr>
                <w:rFonts w:ascii="Century Gothic" w:hAnsi="Century Gothic"/>
                <w:bCs/>
                <w:color w:val="000000"/>
                <w:sz w:val="20"/>
                <w:szCs w:val="20"/>
              </w:rPr>
              <w:t>PURPOSIVE COMMUNICATION</w:t>
            </w:r>
          </w:p>
        </w:tc>
        <w:tc>
          <w:tcPr>
            <w:tcW w:w="900" w:type="dxa"/>
            <w:vAlign w:val="center"/>
          </w:tcPr>
          <w:p w14:paraId="34F2D94F" w14:textId="6F2D1176" w:rsidR="00BB58B9" w:rsidRDefault="00BB58B9" w:rsidP="00BB58B9">
            <w:pPr>
              <w:spacing w:after="0" w:line="240" w:lineRule="auto"/>
              <w:jc w:val="center"/>
              <w:rPr>
                <w:rFonts w:ascii="Arial" w:hAnsi="Arial" w:cs="Arial"/>
                <w:sz w:val="20"/>
                <w:szCs w:val="20"/>
              </w:rPr>
            </w:pPr>
            <w:r>
              <w:rPr>
                <w:rFonts w:ascii="Arial" w:hAnsi="Arial" w:cs="Arial"/>
                <w:sz w:val="20"/>
                <w:szCs w:val="20"/>
              </w:rPr>
              <w:t>3</w:t>
            </w:r>
          </w:p>
        </w:tc>
        <w:tc>
          <w:tcPr>
            <w:tcW w:w="720" w:type="dxa"/>
            <w:vAlign w:val="center"/>
          </w:tcPr>
          <w:p w14:paraId="638777D3" w14:textId="2F03C238" w:rsidR="00BB58B9" w:rsidRDefault="00BB58B9" w:rsidP="00BB58B9">
            <w:pPr>
              <w:spacing w:after="0" w:line="240" w:lineRule="auto"/>
              <w:jc w:val="center"/>
              <w:rPr>
                <w:rFonts w:ascii="Arial" w:hAnsi="Arial" w:cs="Arial"/>
                <w:sz w:val="20"/>
                <w:szCs w:val="20"/>
              </w:rPr>
            </w:pPr>
            <w:r>
              <w:rPr>
                <w:rFonts w:ascii="Arial" w:hAnsi="Arial" w:cs="Arial"/>
                <w:sz w:val="20"/>
                <w:szCs w:val="20"/>
              </w:rPr>
              <w:t>M-F</w:t>
            </w:r>
          </w:p>
        </w:tc>
        <w:tc>
          <w:tcPr>
            <w:tcW w:w="900" w:type="dxa"/>
            <w:vAlign w:val="center"/>
          </w:tcPr>
          <w:p w14:paraId="5F0CC878" w14:textId="3E3EBCFB" w:rsidR="00BB58B9" w:rsidRDefault="00BB58B9" w:rsidP="00BB58B9">
            <w:pPr>
              <w:spacing w:after="0" w:line="240" w:lineRule="auto"/>
              <w:jc w:val="center"/>
              <w:rPr>
                <w:rFonts w:ascii="Arial" w:hAnsi="Arial" w:cs="Arial"/>
                <w:sz w:val="20"/>
                <w:szCs w:val="20"/>
              </w:rPr>
            </w:pPr>
            <w:r>
              <w:rPr>
                <w:rFonts w:ascii="Arial" w:hAnsi="Arial" w:cs="Arial"/>
                <w:sz w:val="20"/>
                <w:szCs w:val="20"/>
              </w:rPr>
              <w:t>1</w:t>
            </w:r>
          </w:p>
        </w:tc>
        <w:tc>
          <w:tcPr>
            <w:tcW w:w="1853" w:type="dxa"/>
            <w:vAlign w:val="bottom"/>
          </w:tcPr>
          <w:p w14:paraId="0873963D" w14:textId="19609BD9" w:rsidR="00BB58B9" w:rsidRDefault="00BB58B9" w:rsidP="00BB58B9">
            <w:pPr>
              <w:spacing w:after="0" w:line="240" w:lineRule="auto"/>
              <w:rPr>
                <w:rFonts w:ascii="Century Gothic" w:hAnsi="Century Gothic"/>
                <w:bCs/>
                <w:sz w:val="20"/>
                <w:szCs w:val="20"/>
              </w:rPr>
            </w:pPr>
            <w:r>
              <w:rPr>
                <w:rFonts w:ascii="Century Gothic" w:hAnsi="Century Gothic"/>
                <w:bCs/>
                <w:sz w:val="20"/>
                <w:szCs w:val="20"/>
              </w:rPr>
              <w:t>BSBA HRM 1-1</w:t>
            </w:r>
          </w:p>
        </w:tc>
      </w:tr>
      <w:tr w:rsidR="00BB58B9" w14:paraId="7090035F" w14:textId="77777777" w:rsidTr="0074194F">
        <w:trPr>
          <w:trHeight w:val="85"/>
        </w:trPr>
        <w:tc>
          <w:tcPr>
            <w:tcW w:w="1300" w:type="dxa"/>
            <w:vAlign w:val="bottom"/>
          </w:tcPr>
          <w:p w14:paraId="03705A63" w14:textId="4BC71E53" w:rsidR="00BB58B9" w:rsidRDefault="00BB58B9" w:rsidP="00BB58B9">
            <w:pPr>
              <w:spacing w:after="0" w:line="240" w:lineRule="auto"/>
              <w:jc w:val="center"/>
              <w:rPr>
                <w:rFonts w:ascii="Arial Narrow" w:hAnsi="Arial Narrow"/>
                <w:sz w:val="20"/>
                <w:szCs w:val="20"/>
              </w:rPr>
            </w:pPr>
            <w:r>
              <w:rPr>
                <w:rFonts w:ascii="Century Gothic" w:hAnsi="Century Gothic"/>
                <w:bCs/>
                <w:sz w:val="20"/>
                <w:szCs w:val="20"/>
              </w:rPr>
              <w:t>1-2pm</w:t>
            </w:r>
          </w:p>
        </w:tc>
        <w:tc>
          <w:tcPr>
            <w:tcW w:w="1415" w:type="dxa"/>
            <w:vAlign w:val="center"/>
          </w:tcPr>
          <w:p w14:paraId="08482A83" w14:textId="30E3316B" w:rsidR="00BB58B9" w:rsidRDefault="00BB58B9" w:rsidP="00BB58B9">
            <w:pPr>
              <w:spacing w:after="0" w:line="240" w:lineRule="auto"/>
              <w:jc w:val="center"/>
              <w:rPr>
                <w:rFonts w:ascii="Arial Narrow" w:hAnsi="Arial Narrow"/>
                <w:color w:val="000000"/>
                <w:sz w:val="20"/>
                <w:szCs w:val="20"/>
              </w:rPr>
            </w:pPr>
            <w:r>
              <w:rPr>
                <w:rFonts w:ascii="Century Gothic" w:hAnsi="Century Gothic"/>
                <w:bCs/>
                <w:color w:val="000000"/>
                <w:spacing w:val="-2"/>
                <w:sz w:val="20"/>
                <w:szCs w:val="20"/>
              </w:rPr>
              <w:t>FM101</w:t>
            </w:r>
          </w:p>
        </w:tc>
        <w:tc>
          <w:tcPr>
            <w:tcW w:w="4257" w:type="dxa"/>
            <w:vAlign w:val="center"/>
          </w:tcPr>
          <w:p w14:paraId="53938CF3" w14:textId="16EB927E" w:rsidR="00BB58B9" w:rsidRDefault="00BB58B9" w:rsidP="00BB58B9">
            <w:pPr>
              <w:spacing w:after="0" w:line="240" w:lineRule="auto"/>
              <w:rPr>
                <w:rFonts w:ascii="Arial Narrow" w:hAnsi="Arial Narrow"/>
                <w:color w:val="000000"/>
                <w:sz w:val="20"/>
                <w:szCs w:val="20"/>
              </w:rPr>
            </w:pPr>
            <w:r>
              <w:rPr>
                <w:rFonts w:ascii="Century Gothic" w:hAnsi="Century Gothic"/>
                <w:bCs/>
                <w:color w:val="000000"/>
                <w:spacing w:val="-2"/>
                <w:sz w:val="20"/>
                <w:szCs w:val="20"/>
              </w:rPr>
              <w:t>FINANCIAL MANAGEMENT</w:t>
            </w:r>
          </w:p>
        </w:tc>
        <w:tc>
          <w:tcPr>
            <w:tcW w:w="900" w:type="dxa"/>
            <w:vAlign w:val="center"/>
          </w:tcPr>
          <w:p w14:paraId="5E932A4E" w14:textId="77777777" w:rsidR="00BB58B9" w:rsidRDefault="00BB58B9" w:rsidP="00BB58B9">
            <w:pPr>
              <w:spacing w:after="0" w:line="240" w:lineRule="auto"/>
              <w:jc w:val="center"/>
              <w:rPr>
                <w:rFonts w:ascii="Arial" w:hAnsi="Arial" w:cs="Arial"/>
                <w:sz w:val="20"/>
                <w:szCs w:val="20"/>
              </w:rPr>
            </w:pPr>
            <w:r>
              <w:rPr>
                <w:rFonts w:ascii="Arial" w:hAnsi="Arial" w:cs="Arial"/>
                <w:sz w:val="20"/>
                <w:szCs w:val="20"/>
              </w:rPr>
              <w:t>3</w:t>
            </w:r>
          </w:p>
        </w:tc>
        <w:tc>
          <w:tcPr>
            <w:tcW w:w="720" w:type="dxa"/>
            <w:vAlign w:val="center"/>
          </w:tcPr>
          <w:p w14:paraId="4ECADEFB" w14:textId="77777777" w:rsidR="00BB58B9" w:rsidRDefault="00BB58B9" w:rsidP="00BB58B9">
            <w:pPr>
              <w:spacing w:after="0" w:line="240" w:lineRule="auto"/>
              <w:jc w:val="center"/>
              <w:rPr>
                <w:rFonts w:ascii="Arial" w:hAnsi="Arial" w:cs="Arial"/>
                <w:sz w:val="20"/>
                <w:szCs w:val="20"/>
              </w:rPr>
            </w:pPr>
            <w:r>
              <w:rPr>
                <w:rFonts w:ascii="Arial" w:hAnsi="Arial" w:cs="Arial"/>
                <w:sz w:val="20"/>
                <w:szCs w:val="20"/>
              </w:rPr>
              <w:t>M-F</w:t>
            </w:r>
          </w:p>
        </w:tc>
        <w:tc>
          <w:tcPr>
            <w:tcW w:w="900" w:type="dxa"/>
            <w:vAlign w:val="center"/>
          </w:tcPr>
          <w:p w14:paraId="57D92B8F" w14:textId="77777777" w:rsidR="00BB58B9" w:rsidRDefault="00BB58B9" w:rsidP="00BB58B9">
            <w:pPr>
              <w:spacing w:after="0" w:line="240" w:lineRule="auto"/>
              <w:jc w:val="center"/>
              <w:rPr>
                <w:rFonts w:ascii="Arial" w:hAnsi="Arial" w:cs="Arial"/>
                <w:sz w:val="20"/>
                <w:szCs w:val="20"/>
              </w:rPr>
            </w:pPr>
            <w:r>
              <w:rPr>
                <w:rFonts w:ascii="Arial" w:hAnsi="Arial" w:cs="Arial"/>
                <w:sz w:val="20"/>
                <w:szCs w:val="20"/>
              </w:rPr>
              <w:t>1</w:t>
            </w:r>
          </w:p>
        </w:tc>
        <w:tc>
          <w:tcPr>
            <w:tcW w:w="1853" w:type="dxa"/>
            <w:vAlign w:val="bottom"/>
          </w:tcPr>
          <w:p w14:paraId="4168E7C3" w14:textId="528D562A" w:rsidR="00BB58B9" w:rsidRDefault="00BB58B9" w:rsidP="00BB58B9">
            <w:pPr>
              <w:spacing w:after="0" w:line="240" w:lineRule="auto"/>
              <w:rPr>
                <w:rFonts w:ascii="Arial" w:hAnsi="Arial" w:cs="Arial"/>
                <w:sz w:val="20"/>
                <w:szCs w:val="20"/>
              </w:rPr>
            </w:pPr>
            <w:r>
              <w:rPr>
                <w:rFonts w:ascii="Century Gothic" w:hAnsi="Century Gothic"/>
                <w:bCs/>
                <w:sz w:val="20"/>
                <w:szCs w:val="20"/>
              </w:rPr>
              <w:t>BSBA-FM2 -1</w:t>
            </w:r>
          </w:p>
        </w:tc>
      </w:tr>
      <w:tr w:rsidR="00BB58B9" w14:paraId="39246668" w14:textId="77777777" w:rsidTr="0074194F">
        <w:trPr>
          <w:trHeight w:val="85"/>
        </w:trPr>
        <w:tc>
          <w:tcPr>
            <w:tcW w:w="1300" w:type="dxa"/>
            <w:vAlign w:val="bottom"/>
          </w:tcPr>
          <w:p w14:paraId="5FDE440D" w14:textId="665F9D39" w:rsidR="00BB58B9" w:rsidRDefault="00BB58B9" w:rsidP="00BB58B9">
            <w:pPr>
              <w:spacing w:after="0" w:line="240" w:lineRule="auto"/>
              <w:jc w:val="center"/>
              <w:rPr>
                <w:rFonts w:ascii="Arial Narrow" w:hAnsi="Arial Narrow"/>
                <w:sz w:val="20"/>
                <w:szCs w:val="20"/>
              </w:rPr>
            </w:pPr>
            <w:r>
              <w:rPr>
                <w:rFonts w:ascii="Century Gothic" w:hAnsi="Century Gothic"/>
                <w:bCs/>
                <w:sz w:val="20"/>
                <w:szCs w:val="20"/>
              </w:rPr>
              <w:t>2-3pm</w:t>
            </w:r>
          </w:p>
        </w:tc>
        <w:tc>
          <w:tcPr>
            <w:tcW w:w="1415" w:type="dxa"/>
            <w:vAlign w:val="center"/>
          </w:tcPr>
          <w:p w14:paraId="6CE5A054" w14:textId="7D1F8F69" w:rsidR="00BB58B9" w:rsidRDefault="00BB58B9" w:rsidP="00BB58B9">
            <w:pPr>
              <w:spacing w:after="0" w:line="240" w:lineRule="auto"/>
              <w:jc w:val="center"/>
              <w:rPr>
                <w:rFonts w:ascii="Arial Narrow" w:hAnsi="Arial Narrow" w:cs="Arial"/>
                <w:color w:val="000000" w:themeColor="text1"/>
                <w:sz w:val="20"/>
                <w:szCs w:val="20"/>
              </w:rPr>
            </w:pPr>
            <w:r>
              <w:rPr>
                <w:rFonts w:ascii="Century Gothic" w:hAnsi="Century Gothic"/>
                <w:bCs/>
                <w:color w:val="000000"/>
                <w:sz w:val="20"/>
                <w:szCs w:val="20"/>
              </w:rPr>
              <w:t>ELECT 3</w:t>
            </w:r>
          </w:p>
        </w:tc>
        <w:tc>
          <w:tcPr>
            <w:tcW w:w="4257" w:type="dxa"/>
            <w:vAlign w:val="center"/>
          </w:tcPr>
          <w:p w14:paraId="4044AF27" w14:textId="3ECDAB14" w:rsidR="00BB58B9" w:rsidRDefault="00BB58B9" w:rsidP="00BB58B9">
            <w:pPr>
              <w:spacing w:after="0" w:line="240" w:lineRule="auto"/>
              <w:rPr>
                <w:rFonts w:ascii="Arial Narrow" w:hAnsi="Arial Narrow" w:cs="Arial"/>
                <w:color w:val="000000" w:themeColor="text1"/>
                <w:sz w:val="20"/>
                <w:szCs w:val="20"/>
              </w:rPr>
            </w:pPr>
            <w:r>
              <w:rPr>
                <w:rFonts w:ascii="Century Gothic" w:hAnsi="Century Gothic"/>
                <w:bCs/>
                <w:color w:val="000000"/>
                <w:sz w:val="20"/>
                <w:szCs w:val="20"/>
              </w:rPr>
              <w:t>PERSONAL FINANCE</w:t>
            </w:r>
          </w:p>
        </w:tc>
        <w:tc>
          <w:tcPr>
            <w:tcW w:w="900" w:type="dxa"/>
            <w:vAlign w:val="center"/>
          </w:tcPr>
          <w:p w14:paraId="26002FBB" w14:textId="77777777" w:rsidR="00BB58B9" w:rsidRDefault="00BB58B9" w:rsidP="00BB58B9">
            <w:pPr>
              <w:spacing w:after="0" w:line="240" w:lineRule="auto"/>
              <w:jc w:val="center"/>
              <w:rPr>
                <w:rFonts w:ascii="Arial" w:hAnsi="Arial" w:cs="Arial"/>
                <w:sz w:val="20"/>
                <w:szCs w:val="20"/>
              </w:rPr>
            </w:pPr>
            <w:r>
              <w:rPr>
                <w:rFonts w:ascii="Arial" w:hAnsi="Arial" w:cs="Arial"/>
                <w:sz w:val="20"/>
                <w:szCs w:val="20"/>
              </w:rPr>
              <w:t>3</w:t>
            </w:r>
          </w:p>
        </w:tc>
        <w:tc>
          <w:tcPr>
            <w:tcW w:w="720" w:type="dxa"/>
            <w:vAlign w:val="center"/>
          </w:tcPr>
          <w:p w14:paraId="7033D420" w14:textId="77777777" w:rsidR="00BB58B9" w:rsidRDefault="00BB58B9" w:rsidP="00BB58B9">
            <w:pPr>
              <w:spacing w:after="0" w:line="240" w:lineRule="auto"/>
              <w:jc w:val="center"/>
              <w:rPr>
                <w:rFonts w:ascii="Arial" w:hAnsi="Arial" w:cs="Arial"/>
                <w:sz w:val="20"/>
                <w:szCs w:val="20"/>
              </w:rPr>
            </w:pPr>
            <w:r>
              <w:rPr>
                <w:rFonts w:ascii="Arial" w:hAnsi="Arial" w:cs="Arial"/>
                <w:sz w:val="20"/>
                <w:szCs w:val="20"/>
              </w:rPr>
              <w:t>M-F</w:t>
            </w:r>
          </w:p>
        </w:tc>
        <w:tc>
          <w:tcPr>
            <w:tcW w:w="900" w:type="dxa"/>
            <w:vAlign w:val="center"/>
          </w:tcPr>
          <w:p w14:paraId="0F5DBC80" w14:textId="77777777" w:rsidR="00BB58B9" w:rsidRDefault="00BB58B9" w:rsidP="00BB58B9">
            <w:pPr>
              <w:spacing w:after="0" w:line="240" w:lineRule="auto"/>
              <w:jc w:val="center"/>
              <w:rPr>
                <w:rFonts w:ascii="Arial" w:hAnsi="Arial" w:cs="Arial"/>
                <w:sz w:val="20"/>
                <w:szCs w:val="20"/>
              </w:rPr>
            </w:pPr>
            <w:r>
              <w:rPr>
                <w:rFonts w:ascii="Arial" w:hAnsi="Arial" w:cs="Arial"/>
                <w:sz w:val="20"/>
                <w:szCs w:val="20"/>
              </w:rPr>
              <w:t>1</w:t>
            </w:r>
          </w:p>
        </w:tc>
        <w:tc>
          <w:tcPr>
            <w:tcW w:w="1853" w:type="dxa"/>
            <w:vAlign w:val="bottom"/>
          </w:tcPr>
          <w:p w14:paraId="1A152B22" w14:textId="594D2DAA" w:rsidR="00BB58B9" w:rsidRDefault="00BB58B9" w:rsidP="00BB58B9">
            <w:pPr>
              <w:spacing w:after="0" w:line="240" w:lineRule="auto"/>
              <w:rPr>
                <w:rFonts w:ascii="Arial" w:hAnsi="Arial" w:cs="Arial"/>
                <w:sz w:val="20"/>
                <w:szCs w:val="20"/>
              </w:rPr>
            </w:pPr>
            <w:r>
              <w:rPr>
                <w:rFonts w:ascii="Century Gothic" w:hAnsi="Century Gothic"/>
                <w:bCs/>
                <w:sz w:val="20"/>
                <w:szCs w:val="20"/>
              </w:rPr>
              <w:t>BSBA-HRM3 -2</w:t>
            </w:r>
          </w:p>
        </w:tc>
      </w:tr>
      <w:tr w:rsidR="00BB58B9" w14:paraId="4A5FDDAE" w14:textId="77777777" w:rsidTr="0074194F">
        <w:trPr>
          <w:trHeight w:val="85"/>
        </w:trPr>
        <w:tc>
          <w:tcPr>
            <w:tcW w:w="1300" w:type="dxa"/>
            <w:vAlign w:val="bottom"/>
          </w:tcPr>
          <w:p w14:paraId="44798051" w14:textId="7328E286" w:rsidR="00BB58B9" w:rsidRDefault="00BB58B9" w:rsidP="00BB58B9">
            <w:pPr>
              <w:spacing w:after="0" w:line="240" w:lineRule="auto"/>
              <w:jc w:val="center"/>
              <w:rPr>
                <w:rFonts w:ascii="Arial Narrow" w:hAnsi="Arial Narrow"/>
                <w:sz w:val="20"/>
                <w:szCs w:val="20"/>
              </w:rPr>
            </w:pPr>
            <w:r>
              <w:rPr>
                <w:rFonts w:ascii="Century Gothic" w:hAnsi="Century Gothic"/>
                <w:bCs/>
                <w:sz w:val="20"/>
                <w:szCs w:val="20"/>
              </w:rPr>
              <w:t>6-7eve</w:t>
            </w:r>
          </w:p>
        </w:tc>
        <w:tc>
          <w:tcPr>
            <w:tcW w:w="1415" w:type="dxa"/>
            <w:vAlign w:val="center"/>
          </w:tcPr>
          <w:p w14:paraId="043C89C8" w14:textId="02871ABB" w:rsidR="00BB58B9" w:rsidRDefault="00BB58B9" w:rsidP="00BB58B9">
            <w:pPr>
              <w:spacing w:after="0" w:line="240" w:lineRule="auto"/>
              <w:jc w:val="center"/>
              <w:rPr>
                <w:rFonts w:ascii="Arial Narrow" w:hAnsi="Arial Narrow" w:cs="Arial Narrow"/>
                <w:sz w:val="20"/>
                <w:szCs w:val="20"/>
              </w:rPr>
            </w:pPr>
            <w:r>
              <w:rPr>
                <w:rFonts w:ascii="Century Gothic" w:hAnsi="Century Gothic"/>
                <w:bCs/>
                <w:color w:val="000000"/>
                <w:spacing w:val="-2"/>
                <w:sz w:val="20"/>
                <w:szCs w:val="20"/>
              </w:rPr>
              <w:t>FM101</w:t>
            </w:r>
          </w:p>
        </w:tc>
        <w:tc>
          <w:tcPr>
            <w:tcW w:w="4257" w:type="dxa"/>
            <w:vAlign w:val="center"/>
          </w:tcPr>
          <w:p w14:paraId="217E75C8" w14:textId="141928B7" w:rsidR="00BB58B9" w:rsidRDefault="00BB58B9" w:rsidP="00BB58B9">
            <w:pPr>
              <w:spacing w:after="0" w:line="240" w:lineRule="auto"/>
              <w:rPr>
                <w:rFonts w:ascii="Arial Narrow" w:hAnsi="Arial Narrow" w:cs="Arial Narrow"/>
                <w:sz w:val="20"/>
                <w:szCs w:val="20"/>
              </w:rPr>
            </w:pPr>
            <w:r>
              <w:rPr>
                <w:rFonts w:ascii="Century Gothic" w:hAnsi="Century Gothic"/>
                <w:bCs/>
                <w:color w:val="000000"/>
                <w:spacing w:val="-2"/>
                <w:sz w:val="20"/>
                <w:szCs w:val="20"/>
              </w:rPr>
              <w:t>FINANCIAL MANAGEMENT</w:t>
            </w:r>
          </w:p>
        </w:tc>
        <w:tc>
          <w:tcPr>
            <w:tcW w:w="900" w:type="dxa"/>
            <w:vAlign w:val="center"/>
          </w:tcPr>
          <w:p w14:paraId="0B792F02" w14:textId="77777777" w:rsidR="00BB58B9" w:rsidRDefault="00BB58B9" w:rsidP="00BB58B9">
            <w:pPr>
              <w:spacing w:after="0" w:line="240" w:lineRule="auto"/>
              <w:jc w:val="center"/>
              <w:rPr>
                <w:rFonts w:ascii="Arial" w:hAnsi="Arial" w:cs="Arial"/>
                <w:sz w:val="20"/>
                <w:szCs w:val="20"/>
              </w:rPr>
            </w:pPr>
            <w:r>
              <w:rPr>
                <w:rFonts w:ascii="Arial" w:hAnsi="Arial" w:cs="Arial"/>
                <w:sz w:val="20"/>
                <w:szCs w:val="20"/>
              </w:rPr>
              <w:t>3</w:t>
            </w:r>
          </w:p>
        </w:tc>
        <w:tc>
          <w:tcPr>
            <w:tcW w:w="720" w:type="dxa"/>
            <w:vAlign w:val="center"/>
          </w:tcPr>
          <w:p w14:paraId="430D1FCA" w14:textId="77777777" w:rsidR="00BB58B9" w:rsidRDefault="00BB58B9" w:rsidP="00BB58B9">
            <w:pPr>
              <w:spacing w:after="0" w:line="240" w:lineRule="auto"/>
              <w:jc w:val="center"/>
              <w:rPr>
                <w:rFonts w:ascii="Arial" w:hAnsi="Arial" w:cs="Arial"/>
                <w:sz w:val="20"/>
                <w:szCs w:val="20"/>
              </w:rPr>
            </w:pPr>
            <w:r>
              <w:rPr>
                <w:rFonts w:ascii="Arial" w:hAnsi="Arial" w:cs="Arial"/>
                <w:sz w:val="20"/>
                <w:szCs w:val="20"/>
              </w:rPr>
              <w:t>M-F</w:t>
            </w:r>
          </w:p>
        </w:tc>
        <w:tc>
          <w:tcPr>
            <w:tcW w:w="900" w:type="dxa"/>
            <w:vAlign w:val="center"/>
          </w:tcPr>
          <w:p w14:paraId="69896DD5" w14:textId="77777777" w:rsidR="00BB58B9" w:rsidRDefault="00BB58B9" w:rsidP="00BB58B9">
            <w:pPr>
              <w:spacing w:after="0" w:line="240" w:lineRule="auto"/>
              <w:jc w:val="center"/>
              <w:rPr>
                <w:rFonts w:ascii="Arial" w:hAnsi="Arial" w:cs="Arial"/>
                <w:sz w:val="20"/>
                <w:szCs w:val="20"/>
              </w:rPr>
            </w:pPr>
            <w:r>
              <w:rPr>
                <w:rFonts w:ascii="Arial" w:hAnsi="Arial" w:cs="Arial"/>
                <w:sz w:val="20"/>
                <w:szCs w:val="20"/>
              </w:rPr>
              <w:t>1</w:t>
            </w:r>
          </w:p>
        </w:tc>
        <w:tc>
          <w:tcPr>
            <w:tcW w:w="1853" w:type="dxa"/>
            <w:vAlign w:val="bottom"/>
          </w:tcPr>
          <w:p w14:paraId="58478255" w14:textId="165E83CD" w:rsidR="00BB58B9" w:rsidRDefault="00BB58B9" w:rsidP="00BB58B9">
            <w:pPr>
              <w:spacing w:after="0" w:line="240" w:lineRule="auto"/>
              <w:rPr>
                <w:rFonts w:ascii="Arial" w:hAnsi="Arial" w:cs="Arial"/>
                <w:sz w:val="20"/>
                <w:szCs w:val="20"/>
              </w:rPr>
            </w:pPr>
            <w:r>
              <w:rPr>
                <w:rFonts w:ascii="Century Gothic" w:hAnsi="Century Gothic"/>
                <w:bCs/>
                <w:sz w:val="20"/>
                <w:szCs w:val="20"/>
              </w:rPr>
              <w:t>BSBA-FM2 -1</w:t>
            </w:r>
          </w:p>
        </w:tc>
      </w:tr>
      <w:tr w:rsidR="00BB58B9" w14:paraId="577518B3" w14:textId="77777777" w:rsidTr="0074194F">
        <w:trPr>
          <w:trHeight w:val="85"/>
        </w:trPr>
        <w:tc>
          <w:tcPr>
            <w:tcW w:w="1300" w:type="dxa"/>
            <w:shd w:val="clear" w:color="auto" w:fill="DDD9C3" w:themeFill="background2" w:themeFillShade="E6"/>
            <w:vAlign w:val="bottom"/>
          </w:tcPr>
          <w:p w14:paraId="210545E0" w14:textId="2AB98F8B" w:rsidR="00BB58B9" w:rsidRDefault="00BB58B9" w:rsidP="00BB58B9">
            <w:pPr>
              <w:spacing w:after="0" w:line="240" w:lineRule="auto"/>
              <w:jc w:val="center"/>
              <w:rPr>
                <w:rFonts w:ascii="Arial Narrow" w:hAnsi="Arial Narrow" w:cs="Arial"/>
                <w:sz w:val="20"/>
                <w:szCs w:val="20"/>
              </w:rPr>
            </w:pPr>
          </w:p>
        </w:tc>
        <w:tc>
          <w:tcPr>
            <w:tcW w:w="1415" w:type="dxa"/>
            <w:shd w:val="clear" w:color="auto" w:fill="DDD9C3" w:themeFill="background2" w:themeFillShade="E6"/>
            <w:vAlign w:val="bottom"/>
          </w:tcPr>
          <w:p w14:paraId="6256722C" w14:textId="068B57F2" w:rsidR="00BB58B9" w:rsidRDefault="00BB58B9" w:rsidP="00BB58B9">
            <w:pPr>
              <w:spacing w:after="0" w:line="240" w:lineRule="auto"/>
              <w:jc w:val="center"/>
              <w:rPr>
                <w:rFonts w:ascii="Arial Narrow" w:hAnsi="Arial Narrow"/>
                <w:color w:val="000000"/>
                <w:sz w:val="20"/>
                <w:szCs w:val="20"/>
              </w:rPr>
            </w:pPr>
          </w:p>
        </w:tc>
        <w:tc>
          <w:tcPr>
            <w:tcW w:w="4257" w:type="dxa"/>
            <w:shd w:val="clear" w:color="auto" w:fill="DDD9C3" w:themeFill="background2" w:themeFillShade="E6"/>
            <w:vAlign w:val="bottom"/>
          </w:tcPr>
          <w:p w14:paraId="2966ECFC" w14:textId="1666F32A" w:rsidR="00BB58B9" w:rsidRDefault="00BB58B9" w:rsidP="00BB58B9">
            <w:pPr>
              <w:spacing w:after="0" w:line="240" w:lineRule="auto"/>
              <w:rPr>
                <w:rFonts w:ascii="Arial Narrow" w:hAnsi="Arial Narrow"/>
                <w:color w:val="000000"/>
                <w:sz w:val="20"/>
                <w:szCs w:val="20"/>
              </w:rPr>
            </w:pPr>
          </w:p>
        </w:tc>
        <w:tc>
          <w:tcPr>
            <w:tcW w:w="900" w:type="dxa"/>
            <w:shd w:val="clear" w:color="auto" w:fill="DDD9C3" w:themeFill="background2" w:themeFillShade="E6"/>
            <w:vAlign w:val="center"/>
          </w:tcPr>
          <w:p w14:paraId="6C9E41B5" w14:textId="64FF8D18" w:rsidR="00BB58B9" w:rsidRDefault="00BB58B9" w:rsidP="00BB58B9">
            <w:pPr>
              <w:spacing w:after="0" w:line="240" w:lineRule="auto"/>
              <w:jc w:val="center"/>
              <w:rPr>
                <w:rFonts w:ascii="Arial" w:hAnsi="Arial" w:cs="Arial"/>
                <w:sz w:val="20"/>
                <w:szCs w:val="20"/>
              </w:rPr>
            </w:pPr>
          </w:p>
        </w:tc>
        <w:tc>
          <w:tcPr>
            <w:tcW w:w="720" w:type="dxa"/>
            <w:shd w:val="clear" w:color="auto" w:fill="DDD9C3" w:themeFill="background2" w:themeFillShade="E6"/>
            <w:vAlign w:val="center"/>
          </w:tcPr>
          <w:p w14:paraId="0E4BA582" w14:textId="71765DF6" w:rsidR="00BB58B9" w:rsidRDefault="00BB58B9" w:rsidP="00BB58B9">
            <w:pPr>
              <w:spacing w:after="0" w:line="240" w:lineRule="auto"/>
              <w:jc w:val="center"/>
              <w:rPr>
                <w:rFonts w:ascii="Arial" w:hAnsi="Arial" w:cs="Arial"/>
                <w:sz w:val="20"/>
                <w:szCs w:val="20"/>
              </w:rPr>
            </w:pPr>
          </w:p>
        </w:tc>
        <w:tc>
          <w:tcPr>
            <w:tcW w:w="900" w:type="dxa"/>
            <w:shd w:val="clear" w:color="auto" w:fill="DDD9C3" w:themeFill="background2" w:themeFillShade="E6"/>
            <w:vAlign w:val="center"/>
          </w:tcPr>
          <w:p w14:paraId="07191D4F" w14:textId="0F52AAFD" w:rsidR="00BB58B9" w:rsidRDefault="00BB58B9" w:rsidP="00BB58B9">
            <w:pPr>
              <w:spacing w:after="0" w:line="240" w:lineRule="auto"/>
              <w:jc w:val="center"/>
              <w:rPr>
                <w:rFonts w:ascii="Arial" w:hAnsi="Arial" w:cs="Arial"/>
                <w:sz w:val="20"/>
                <w:szCs w:val="20"/>
              </w:rPr>
            </w:pPr>
          </w:p>
        </w:tc>
        <w:tc>
          <w:tcPr>
            <w:tcW w:w="1853" w:type="dxa"/>
            <w:shd w:val="clear" w:color="auto" w:fill="DDD9C3" w:themeFill="background2" w:themeFillShade="E6"/>
            <w:vAlign w:val="bottom"/>
          </w:tcPr>
          <w:p w14:paraId="69861233" w14:textId="7093297A" w:rsidR="00BB58B9" w:rsidRDefault="00BB58B9" w:rsidP="00BB58B9">
            <w:pPr>
              <w:spacing w:after="0" w:line="240" w:lineRule="auto"/>
              <w:rPr>
                <w:rFonts w:ascii="Arial" w:hAnsi="Arial" w:cs="Arial"/>
                <w:sz w:val="20"/>
                <w:szCs w:val="20"/>
              </w:rPr>
            </w:pPr>
          </w:p>
        </w:tc>
      </w:tr>
      <w:tr w:rsidR="00BB58B9" w14:paraId="5B27932B" w14:textId="77777777" w:rsidTr="0074194F">
        <w:trPr>
          <w:trHeight w:val="85"/>
        </w:trPr>
        <w:tc>
          <w:tcPr>
            <w:tcW w:w="1300" w:type="dxa"/>
            <w:vAlign w:val="bottom"/>
          </w:tcPr>
          <w:p w14:paraId="5AC83E24" w14:textId="243BB17A" w:rsidR="00BB58B9" w:rsidRDefault="00BB58B9" w:rsidP="00BB58B9">
            <w:pPr>
              <w:spacing w:after="0" w:line="240" w:lineRule="auto"/>
              <w:jc w:val="center"/>
              <w:rPr>
                <w:rFonts w:ascii="Arial Narrow" w:hAnsi="Arial Narrow" w:cs="Arial"/>
                <w:sz w:val="20"/>
                <w:szCs w:val="20"/>
              </w:rPr>
            </w:pPr>
            <w:r>
              <w:rPr>
                <w:rFonts w:ascii="Century Gothic" w:hAnsi="Century Gothic"/>
                <w:bCs/>
                <w:sz w:val="20"/>
                <w:szCs w:val="20"/>
              </w:rPr>
              <w:t>10-11am</w:t>
            </w:r>
          </w:p>
        </w:tc>
        <w:tc>
          <w:tcPr>
            <w:tcW w:w="1415" w:type="dxa"/>
          </w:tcPr>
          <w:p w14:paraId="4F04D46D" w14:textId="21145A42" w:rsidR="00BB58B9" w:rsidRDefault="00BB58B9" w:rsidP="00BB58B9">
            <w:pPr>
              <w:spacing w:after="0" w:line="240" w:lineRule="auto"/>
              <w:jc w:val="center"/>
              <w:rPr>
                <w:rFonts w:ascii="Arial Narrow" w:hAnsi="Arial Narrow" w:cs="Arial Narrow"/>
                <w:sz w:val="20"/>
                <w:szCs w:val="20"/>
              </w:rPr>
            </w:pPr>
            <w:r>
              <w:rPr>
                <w:rFonts w:ascii="Century Gothic" w:hAnsi="Century Gothic"/>
                <w:bCs/>
                <w:color w:val="000000"/>
                <w:spacing w:val="-5"/>
                <w:sz w:val="20"/>
                <w:szCs w:val="20"/>
              </w:rPr>
              <w:t>IBT</w:t>
            </w:r>
          </w:p>
        </w:tc>
        <w:tc>
          <w:tcPr>
            <w:tcW w:w="4257" w:type="dxa"/>
          </w:tcPr>
          <w:p w14:paraId="07564247" w14:textId="24D74DA6" w:rsidR="00BB58B9" w:rsidRDefault="00BB58B9" w:rsidP="00BB58B9">
            <w:pPr>
              <w:spacing w:after="0" w:line="240" w:lineRule="auto"/>
              <w:rPr>
                <w:rFonts w:ascii="Arial Narrow" w:hAnsi="Arial Narrow" w:cs="Arial Narrow"/>
                <w:sz w:val="20"/>
                <w:szCs w:val="20"/>
              </w:rPr>
            </w:pPr>
            <w:r>
              <w:rPr>
                <w:rFonts w:ascii="Century Gothic" w:hAnsi="Century Gothic"/>
                <w:bCs/>
                <w:color w:val="000000"/>
                <w:spacing w:val="-2"/>
                <w:sz w:val="20"/>
                <w:szCs w:val="20"/>
              </w:rPr>
              <w:t>INTERNATIONAL BUSINESS AND TRADE</w:t>
            </w:r>
          </w:p>
        </w:tc>
        <w:tc>
          <w:tcPr>
            <w:tcW w:w="900" w:type="dxa"/>
            <w:vAlign w:val="center"/>
          </w:tcPr>
          <w:p w14:paraId="133947C2" w14:textId="77777777" w:rsidR="00BB58B9" w:rsidRDefault="00BB58B9" w:rsidP="00BB58B9">
            <w:pPr>
              <w:spacing w:after="0" w:line="240" w:lineRule="auto"/>
              <w:jc w:val="center"/>
              <w:rPr>
                <w:rFonts w:ascii="Arial" w:hAnsi="Arial" w:cs="Arial"/>
                <w:sz w:val="20"/>
                <w:szCs w:val="20"/>
              </w:rPr>
            </w:pPr>
            <w:r>
              <w:rPr>
                <w:rFonts w:ascii="Arial" w:hAnsi="Arial" w:cs="Arial"/>
                <w:sz w:val="20"/>
                <w:szCs w:val="20"/>
              </w:rPr>
              <w:t>3</w:t>
            </w:r>
          </w:p>
        </w:tc>
        <w:tc>
          <w:tcPr>
            <w:tcW w:w="720" w:type="dxa"/>
            <w:vAlign w:val="center"/>
          </w:tcPr>
          <w:p w14:paraId="1782862A" w14:textId="77777777" w:rsidR="00BB58B9" w:rsidRDefault="00BB58B9" w:rsidP="00BB58B9">
            <w:pPr>
              <w:spacing w:after="0" w:line="240" w:lineRule="auto"/>
              <w:jc w:val="center"/>
              <w:rPr>
                <w:rFonts w:ascii="Arial" w:hAnsi="Arial" w:cs="Arial"/>
                <w:sz w:val="20"/>
                <w:szCs w:val="20"/>
              </w:rPr>
            </w:pPr>
            <w:r>
              <w:rPr>
                <w:rFonts w:ascii="Arial" w:hAnsi="Arial" w:cs="Arial"/>
                <w:sz w:val="20"/>
                <w:szCs w:val="20"/>
              </w:rPr>
              <w:t>M-F</w:t>
            </w:r>
          </w:p>
        </w:tc>
        <w:tc>
          <w:tcPr>
            <w:tcW w:w="900" w:type="dxa"/>
            <w:vAlign w:val="center"/>
          </w:tcPr>
          <w:p w14:paraId="0561C4F0" w14:textId="0BF45C8E" w:rsidR="00BB58B9" w:rsidRDefault="00BB58B9" w:rsidP="00BB58B9">
            <w:pPr>
              <w:spacing w:after="0" w:line="240" w:lineRule="auto"/>
              <w:jc w:val="center"/>
              <w:rPr>
                <w:rFonts w:ascii="Arial" w:hAnsi="Arial" w:cs="Arial"/>
                <w:sz w:val="20"/>
                <w:szCs w:val="20"/>
              </w:rPr>
            </w:pPr>
            <w:r>
              <w:rPr>
                <w:rFonts w:ascii="Arial" w:hAnsi="Arial" w:cs="Arial"/>
                <w:sz w:val="20"/>
                <w:szCs w:val="20"/>
              </w:rPr>
              <w:t>2</w:t>
            </w:r>
          </w:p>
        </w:tc>
        <w:tc>
          <w:tcPr>
            <w:tcW w:w="1853" w:type="dxa"/>
            <w:vAlign w:val="bottom"/>
          </w:tcPr>
          <w:p w14:paraId="12CCF033" w14:textId="52DF5739" w:rsidR="00BB58B9" w:rsidRDefault="00BB58B9" w:rsidP="00BB58B9">
            <w:pPr>
              <w:spacing w:after="0" w:line="240" w:lineRule="auto"/>
              <w:rPr>
                <w:rFonts w:ascii="Arial" w:hAnsi="Arial" w:cs="Arial"/>
                <w:sz w:val="20"/>
                <w:szCs w:val="20"/>
              </w:rPr>
            </w:pPr>
            <w:r>
              <w:rPr>
                <w:rFonts w:ascii="Century Gothic" w:hAnsi="Century Gothic"/>
                <w:bCs/>
                <w:sz w:val="20"/>
                <w:szCs w:val="20"/>
              </w:rPr>
              <w:t>BSBA-FM3 -1</w:t>
            </w:r>
          </w:p>
        </w:tc>
      </w:tr>
      <w:tr w:rsidR="00BB58B9" w14:paraId="007F7706" w14:textId="77777777" w:rsidTr="001C5C05">
        <w:trPr>
          <w:trHeight w:val="85"/>
        </w:trPr>
        <w:tc>
          <w:tcPr>
            <w:tcW w:w="1300" w:type="dxa"/>
            <w:vAlign w:val="bottom"/>
          </w:tcPr>
          <w:p w14:paraId="24204868" w14:textId="62A8F420" w:rsidR="00BB58B9" w:rsidRDefault="00BB58B9" w:rsidP="00BB58B9">
            <w:pPr>
              <w:spacing w:after="0" w:line="240" w:lineRule="auto"/>
              <w:jc w:val="center"/>
              <w:rPr>
                <w:rFonts w:ascii="Century Gothic" w:hAnsi="Century Gothic"/>
                <w:bCs/>
                <w:sz w:val="20"/>
                <w:szCs w:val="20"/>
              </w:rPr>
            </w:pPr>
            <w:r>
              <w:rPr>
                <w:rFonts w:ascii="Century Gothic" w:hAnsi="Century Gothic"/>
                <w:bCs/>
                <w:sz w:val="20"/>
                <w:szCs w:val="20"/>
              </w:rPr>
              <w:t>1-2PM</w:t>
            </w:r>
          </w:p>
        </w:tc>
        <w:tc>
          <w:tcPr>
            <w:tcW w:w="1415" w:type="dxa"/>
            <w:tcBorders>
              <w:top w:val="single" w:sz="4" w:space="0" w:color="auto"/>
            </w:tcBorders>
          </w:tcPr>
          <w:p w14:paraId="05868FFB" w14:textId="72FE4698" w:rsidR="00BB58B9" w:rsidRDefault="00BB58B9" w:rsidP="00BB58B9">
            <w:pPr>
              <w:spacing w:after="0" w:line="240" w:lineRule="auto"/>
              <w:jc w:val="center"/>
              <w:rPr>
                <w:rFonts w:ascii="Century Gothic" w:hAnsi="Century Gothic"/>
                <w:bCs/>
                <w:color w:val="000000"/>
                <w:spacing w:val="-5"/>
                <w:sz w:val="20"/>
                <w:szCs w:val="20"/>
              </w:rPr>
            </w:pPr>
            <w:r>
              <w:rPr>
                <w:rFonts w:hint="eastAsia"/>
                <w:sz w:val="20"/>
                <w:szCs w:val="20"/>
              </w:rPr>
              <w:t>AGB 107</w:t>
            </w:r>
          </w:p>
        </w:tc>
        <w:tc>
          <w:tcPr>
            <w:tcW w:w="4257" w:type="dxa"/>
            <w:tcBorders>
              <w:top w:val="single" w:sz="4" w:space="0" w:color="auto"/>
            </w:tcBorders>
          </w:tcPr>
          <w:p w14:paraId="164E4DA1" w14:textId="1FE72B3C" w:rsidR="00BB58B9" w:rsidRDefault="00BB58B9" w:rsidP="00BB58B9">
            <w:pPr>
              <w:spacing w:after="0" w:line="240" w:lineRule="auto"/>
              <w:rPr>
                <w:rFonts w:ascii="Century Gothic" w:hAnsi="Century Gothic"/>
                <w:bCs/>
                <w:color w:val="000000"/>
                <w:spacing w:val="-2"/>
                <w:sz w:val="20"/>
                <w:szCs w:val="20"/>
              </w:rPr>
            </w:pPr>
            <w:r>
              <w:rPr>
                <w:rFonts w:hint="eastAsia"/>
                <w:sz w:val="20"/>
                <w:szCs w:val="20"/>
              </w:rPr>
              <w:t>Introduction to Human Behavior in Organizations</w:t>
            </w:r>
          </w:p>
        </w:tc>
        <w:tc>
          <w:tcPr>
            <w:tcW w:w="900" w:type="dxa"/>
            <w:vAlign w:val="center"/>
          </w:tcPr>
          <w:p w14:paraId="5504CADD" w14:textId="4F5F3B4F" w:rsidR="00BB58B9" w:rsidRDefault="00BB58B9" w:rsidP="00BB58B9">
            <w:pPr>
              <w:spacing w:after="0" w:line="240" w:lineRule="auto"/>
              <w:jc w:val="center"/>
              <w:rPr>
                <w:rFonts w:ascii="Arial" w:hAnsi="Arial" w:cs="Arial"/>
                <w:sz w:val="20"/>
                <w:szCs w:val="20"/>
              </w:rPr>
            </w:pPr>
            <w:r>
              <w:rPr>
                <w:rFonts w:ascii="Arial" w:hAnsi="Arial" w:cs="Arial"/>
                <w:sz w:val="20"/>
                <w:szCs w:val="20"/>
              </w:rPr>
              <w:t>3</w:t>
            </w:r>
          </w:p>
        </w:tc>
        <w:tc>
          <w:tcPr>
            <w:tcW w:w="720" w:type="dxa"/>
            <w:vAlign w:val="center"/>
          </w:tcPr>
          <w:p w14:paraId="33E77506" w14:textId="137332A6" w:rsidR="00BB58B9" w:rsidRDefault="00BB58B9" w:rsidP="00BB58B9">
            <w:pPr>
              <w:spacing w:after="0" w:line="240" w:lineRule="auto"/>
              <w:jc w:val="center"/>
              <w:rPr>
                <w:rFonts w:ascii="Arial" w:hAnsi="Arial" w:cs="Arial"/>
                <w:sz w:val="20"/>
                <w:szCs w:val="20"/>
              </w:rPr>
            </w:pPr>
            <w:r>
              <w:rPr>
                <w:rFonts w:ascii="Arial" w:hAnsi="Arial" w:cs="Arial"/>
                <w:sz w:val="20"/>
                <w:szCs w:val="20"/>
              </w:rPr>
              <w:t>M-F</w:t>
            </w:r>
          </w:p>
        </w:tc>
        <w:tc>
          <w:tcPr>
            <w:tcW w:w="900" w:type="dxa"/>
            <w:vAlign w:val="center"/>
          </w:tcPr>
          <w:p w14:paraId="518140DE" w14:textId="456AC1D4" w:rsidR="00BB58B9" w:rsidRDefault="00BB58B9" w:rsidP="00BB58B9">
            <w:pPr>
              <w:spacing w:after="0" w:line="240" w:lineRule="auto"/>
              <w:jc w:val="center"/>
              <w:rPr>
                <w:rFonts w:ascii="Arial" w:hAnsi="Arial" w:cs="Arial"/>
                <w:sz w:val="20"/>
                <w:szCs w:val="20"/>
              </w:rPr>
            </w:pPr>
            <w:r>
              <w:rPr>
                <w:rFonts w:ascii="Arial" w:hAnsi="Arial" w:cs="Arial"/>
                <w:sz w:val="20"/>
                <w:szCs w:val="20"/>
              </w:rPr>
              <w:t>2</w:t>
            </w:r>
          </w:p>
        </w:tc>
        <w:tc>
          <w:tcPr>
            <w:tcW w:w="1853" w:type="dxa"/>
            <w:vAlign w:val="bottom"/>
          </w:tcPr>
          <w:p w14:paraId="66A26EBF" w14:textId="7FDFD095" w:rsidR="00BB58B9" w:rsidRDefault="00BB58B9" w:rsidP="00BB58B9">
            <w:pPr>
              <w:spacing w:after="0" w:line="240" w:lineRule="auto"/>
              <w:rPr>
                <w:rFonts w:ascii="Century Gothic" w:hAnsi="Century Gothic"/>
                <w:bCs/>
                <w:sz w:val="20"/>
                <w:szCs w:val="20"/>
              </w:rPr>
            </w:pPr>
            <w:r>
              <w:rPr>
                <w:rFonts w:ascii="Century Gothic" w:hAnsi="Century Gothic"/>
                <w:bCs/>
                <w:sz w:val="20"/>
                <w:szCs w:val="20"/>
              </w:rPr>
              <w:t>BSAB 3-3</w:t>
            </w:r>
          </w:p>
        </w:tc>
      </w:tr>
      <w:tr w:rsidR="00BB58B9" w14:paraId="0F417B08" w14:textId="77777777" w:rsidTr="0074194F">
        <w:trPr>
          <w:trHeight w:val="245"/>
        </w:trPr>
        <w:tc>
          <w:tcPr>
            <w:tcW w:w="1300" w:type="dxa"/>
            <w:vAlign w:val="bottom"/>
          </w:tcPr>
          <w:p w14:paraId="19E55801" w14:textId="72CAB191" w:rsidR="00BB58B9" w:rsidRDefault="00BB58B9" w:rsidP="00BB58B9">
            <w:pPr>
              <w:pStyle w:val="ListParagraph"/>
              <w:spacing w:after="0" w:line="240" w:lineRule="auto"/>
              <w:ind w:left="0"/>
              <w:jc w:val="center"/>
              <w:rPr>
                <w:rFonts w:ascii="Arial Narrow" w:hAnsi="Arial Narrow" w:cs="Arial"/>
                <w:sz w:val="20"/>
                <w:szCs w:val="20"/>
              </w:rPr>
            </w:pPr>
            <w:r>
              <w:rPr>
                <w:rFonts w:ascii="Century Gothic" w:hAnsi="Century Gothic"/>
                <w:bCs/>
                <w:sz w:val="20"/>
                <w:szCs w:val="20"/>
              </w:rPr>
              <w:t>3-4pm</w:t>
            </w:r>
          </w:p>
        </w:tc>
        <w:tc>
          <w:tcPr>
            <w:tcW w:w="1415" w:type="dxa"/>
          </w:tcPr>
          <w:p w14:paraId="0E6DD42A" w14:textId="650B06D4" w:rsidR="00BB58B9" w:rsidRDefault="00BB58B9" w:rsidP="00BB58B9">
            <w:pPr>
              <w:pStyle w:val="ListParagraph"/>
              <w:spacing w:after="0" w:line="240" w:lineRule="auto"/>
              <w:ind w:left="0"/>
              <w:jc w:val="center"/>
              <w:rPr>
                <w:rFonts w:ascii="Arial Narrow" w:hAnsi="Arial Narrow" w:cs="Arial"/>
                <w:sz w:val="20"/>
                <w:szCs w:val="20"/>
              </w:rPr>
            </w:pPr>
            <w:r>
              <w:rPr>
                <w:rFonts w:ascii="Century Gothic" w:hAnsi="Century Gothic"/>
                <w:bCs/>
                <w:color w:val="000000"/>
                <w:spacing w:val="-5"/>
                <w:sz w:val="20"/>
                <w:szCs w:val="20"/>
              </w:rPr>
              <w:t>IBT</w:t>
            </w:r>
          </w:p>
        </w:tc>
        <w:tc>
          <w:tcPr>
            <w:tcW w:w="4257" w:type="dxa"/>
          </w:tcPr>
          <w:p w14:paraId="267112C5" w14:textId="7311D64B" w:rsidR="00BB58B9" w:rsidRDefault="00BB58B9" w:rsidP="00BB58B9">
            <w:pPr>
              <w:pStyle w:val="ListParagraph"/>
              <w:spacing w:after="0" w:line="240" w:lineRule="auto"/>
              <w:ind w:left="0"/>
              <w:rPr>
                <w:rFonts w:ascii="Arial Narrow" w:hAnsi="Arial Narrow" w:cs="Arial"/>
                <w:sz w:val="20"/>
                <w:szCs w:val="20"/>
              </w:rPr>
            </w:pPr>
            <w:r>
              <w:rPr>
                <w:rFonts w:ascii="Century Gothic" w:hAnsi="Century Gothic"/>
                <w:bCs/>
                <w:color w:val="000000"/>
                <w:spacing w:val="-2"/>
                <w:sz w:val="20"/>
                <w:szCs w:val="20"/>
              </w:rPr>
              <w:t>INTERNATIONAL BUSINESS AND TRADE</w:t>
            </w:r>
          </w:p>
        </w:tc>
        <w:tc>
          <w:tcPr>
            <w:tcW w:w="900" w:type="dxa"/>
            <w:vAlign w:val="center"/>
          </w:tcPr>
          <w:p w14:paraId="5AE9DC4B" w14:textId="77777777" w:rsidR="00BB58B9" w:rsidRDefault="00BB58B9" w:rsidP="00BB58B9">
            <w:pPr>
              <w:pStyle w:val="ListParagraph"/>
              <w:spacing w:after="0" w:line="240" w:lineRule="auto"/>
              <w:ind w:left="0"/>
              <w:jc w:val="center"/>
              <w:rPr>
                <w:rFonts w:ascii="Arial" w:hAnsi="Arial" w:cs="Arial"/>
                <w:sz w:val="20"/>
                <w:szCs w:val="20"/>
              </w:rPr>
            </w:pPr>
            <w:r>
              <w:rPr>
                <w:rFonts w:ascii="Arial" w:hAnsi="Arial" w:cs="Arial"/>
                <w:sz w:val="20"/>
                <w:szCs w:val="20"/>
              </w:rPr>
              <w:t>3</w:t>
            </w:r>
          </w:p>
        </w:tc>
        <w:tc>
          <w:tcPr>
            <w:tcW w:w="720" w:type="dxa"/>
            <w:vAlign w:val="center"/>
          </w:tcPr>
          <w:p w14:paraId="58B50315" w14:textId="77777777" w:rsidR="00BB58B9" w:rsidRDefault="00BB58B9" w:rsidP="00BB58B9">
            <w:pPr>
              <w:pStyle w:val="ListParagraph"/>
              <w:spacing w:after="0" w:line="240" w:lineRule="auto"/>
              <w:ind w:left="0"/>
              <w:jc w:val="center"/>
              <w:rPr>
                <w:rFonts w:ascii="Arial" w:hAnsi="Arial" w:cs="Arial"/>
                <w:sz w:val="20"/>
                <w:szCs w:val="20"/>
              </w:rPr>
            </w:pPr>
            <w:r>
              <w:rPr>
                <w:rFonts w:ascii="Arial" w:hAnsi="Arial" w:cs="Arial"/>
                <w:sz w:val="20"/>
                <w:szCs w:val="20"/>
              </w:rPr>
              <w:t>M-F</w:t>
            </w:r>
          </w:p>
        </w:tc>
        <w:tc>
          <w:tcPr>
            <w:tcW w:w="900" w:type="dxa"/>
            <w:vAlign w:val="center"/>
          </w:tcPr>
          <w:p w14:paraId="334434AA" w14:textId="77777777" w:rsidR="00BB58B9" w:rsidRDefault="00BB58B9" w:rsidP="00BB58B9">
            <w:pPr>
              <w:pStyle w:val="ListParagraph"/>
              <w:spacing w:after="0" w:line="240" w:lineRule="auto"/>
              <w:ind w:left="0"/>
              <w:jc w:val="center"/>
              <w:rPr>
                <w:rFonts w:ascii="Arial" w:hAnsi="Arial" w:cs="Arial"/>
                <w:sz w:val="20"/>
                <w:szCs w:val="20"/>
              </w:rPr>
            </w:pPr>
            <w:r>
              <w:rPr>
                <w:rFonts w:ascii="Arial" w:hAnsi="Arial" w:cs="Arial"/>
                <w:sz w:val="20"/>
                <w:szCs w:val="20"/>
              </w:rPr>
              <w:t>2</w:t>
            </w:r>
          </w:p>
        </w:tc>
        <w:tc>
          <w:tcPr>
            <w:tcW w:w="1853" w:type="dxa"/>
            <w:vAlign w:val="bottom"/>
          </w:tcPr>
          <w:p w14:paraId="5AA53725" w14:textId="0B795BBB" w:rsidR="00BB58B9" w:rsidRDefault="00BB58B9" w:rsidP="00BB58B9">
            <w:pPr>
              <w:pStyle w:val="ListParagraph"/>
              <w:spacing w:after="0" w:line="240" w:lineRule="auto"/>
              <w:ind w:left="0"/>
              <w:rPr>
                <w:rFonts w:ascii="Arial" w:hAnsi="Arial" w:cs="Arial"/>
                <w:sz w:val="20"/>
                <w:szCs w:val="20"/>
              </w:rPr>
            </w:pPr>
            <w:r>
              <w:rPr>
                <w:rFonts w:ascii="Century Gothic" w:hAnsi="Century Gothic"/>
                <w:bCs/>
                <w:sz w:val="20"/>
                <w:szCs w:val="20"/>
              </w:rPr>
              <w:t>BSBA-FM3 -2</w:t>
            </w:r>
          </w:p>
        </w:tc>
      </w:tr>
      <w:tr w:rsidR="00BB58B9" w14:paraId="59F98787" w14:textId="77777777" w:rsidTr="0074194F">
        <w:trPr>
          <w:trHeight w:val="245"/>
        </w:trPr>
        <w:tc>
          <w:tcPr>
            <w:tcW w:w="1300" w:type="dxa"/>
            <w:vAlign w:val="bottom"/>
          </w:tcPr>
          <w:p w14:paraId="5E19ADA8" w14:textId="0E56EEF0" w:rsidR="00BB58B9" w:rsidRDefault="00BB58B9" w:rsidP="00BB58B9">
            <w:pPr>
              <w:pStyle w:val="ListParagraph"/>
              <w:spacing w:after="0" w:line="240" w:lineRule="auto"/>
              <w:ind w:left="0"/>
              <w:jc w:val="center"/>
              <w:rPr>
                <w:rFonts w:ascii="Arial Narrow" w:hAnsi="Arial Narrow"/>
                <w:sz w:val="20"/>
                <w:szCs w:val="20"/>
              </w:rPr>
            </w:pPr>
            <w:r>
              <w:rPr>
                <w:rFonts w:ascii="Century Gothic" w:hAnsi="Century Gothic"/>
                <w:bCs/>
                <w:sz w:val="20"/>
                <w:szCs w:val="20"/>
              </w:rPr>
              <w:t>5-6eve</w:t>
            </w:r>
          </w:p>
        </w:tc>
        <w:tc>
          <w:tcPr>
            <w:tcW w:w="1415" w:type="dxa"/>
          </w:tcPr>
          <w:p w14:paraId="1A27F860" w14:textId="3819320C" w:rsidR="00BB58B9" w:rsidRDefault="00BB58B9" w:rsidP="00BB58B9">
            <w:pPr>
              <w:pStyle w:val="ListParagraph"/>
              <w:spacing w:after="0" w:line="240" w:lineRule="auto"/>
              <w:ind w:left="0"/>
              <w:jc w:val="center"/>
              <w:rPr>
                <w:rFonts w:ascii="Arial Narrow" w:hAnsi="Arial Narrow"/>
                <w:color w:val="000000"/>
                <w:sz w:val="20"/>
                <w:szCs w:val="20"/>
              </w:rPr>
            </w:pPr>
            <w:r>
              <w:rPr>
                <w:rFonts w:ascii="Century Gothic" w:hAnsi="Century Gothic"/>
                <w:bCs/>
                <w:color w:val="000000"/>
                <w:spacing w:val="-5"/>
                <w:sz w:val="20"/>
                <w:szCs w:val="20"/>
              </w:rPr>
              <w:t>IBT</w:t>
            </w:r>
          </w:p>
        </w:tc>
        <w:tc>
          <w:tcPr>
            <w:tcW w:w="4257" w:type="dxa"/>
          </w:tcPr>
          <w:p w14:paraId="0A703566" w14:textId="39A1CD6D" w:rsidR="00BB58B9" w:rsidRDefault="00BB58B9" w:rsidP="00BB58B9">
            <w:pPr>
              <w:pStyle w:val="ListParagraph"/>
              <w:spacing w:after="0" w:line="240" w:lineRule="auto"/>
              <w:ind w:left="0"/>
              <w:rPr>
                <w:rFonts w:ascii="Arial Narrow" w:hAnsi="Arial Narrow"/>
                <w:color w:val="000000"/>
                <w:sz w:val="20"/>
                <w:szCs w:val="20"/>
              </w:rPr>
            </w:pPr>
            <w:r>
              <w:rPr>
                <w:rFonts w:ascii="Century Gothic" w:hAnsi="Century Gothic"/>
                <w:bCs/>
                <w:color w:val="000000"/>
                <w:spacing w:val="-2"/>
                <w:sz w:val="20"/>
                <w:szCs w:val="20"/>
              </w:rPr>
              <w:t>INTERNATIONAL BUSINESS AND TRADE</w:t>
            </w:r>
          </w:p>
        </w:tc>
        <w:tc>
          <w:tcPr>
            <w:tcW w:w="900" w:type="dxa"/>
            <w:vAlign w:val="center"/>
          </w:tcPr>
          <w:p w14:paraId="0DBD3837" w14:textId="77777777" w:rsidR="00BB58B9" w:rsidRDefault="00BB58B9" w:rsidP="00BB58B9">
            <w:pPr>
              <w:pStyle w:val="ListParagraph"/>
              <w:spacing w:after="0" w:line="240" w:lineRule="auto"/>
              <w:ind w:left="0"/>
              <w:jc w:val="center"/>
              <w:rPr>
                <w:rFonts w:ascii="Arial" w:hAnsi="Arial" w:cs="Arial"/>
                <w:sz w:val="20"/>
                <w:szCs w:val="20"/>
              </w:rPr>
            </w:pPr>
            <w:r>
              <w:rPr>
                <w:rFonts w:ascii="Arial" w:hAnsi="Arial" w:cs="Arial"/>
                <w:sz w:val="20"/>
                <w:szCs w:val="20"/>
              </w:rPr>
              <w:t>3</w:t>
            </w:r>
          </w:p>
        </w:tc>
        <w:tc>
          <w:tcPr>
            <w:tcW w:w="720" w:type="dxa"/>
            <w:vAlign w:val="center"/>
          </w:tcPr>
          <w:p w14:paraId="2F224543" w14:textId="77777777" w:rsidR="00BB58B9" w:rsidRDefault="00BB58B9" w:rsidP="00BB58B9">
            <w:pPr>
              <w:pStyle w:val="ListParagraph"/>
              <w:spacing w:after="0" w:line="240" w:lineRule="auto"/>
              <w:ind w:left="0"/>
              <w:jc w:val="center"/>
              <w:rPr>
                <w:rFonts w:ascii="Arial" w:hAnsi="Arial" w:cs="Arial"/>
                <w:sz w:val="20"/>
                <w:szCs w:val="20"/>
              </w:rPr>
            </w:pPr>
            <w:r>
              <w:rPr>
                <w:rFonts w:ascii="Arial" w:hAnsi="Arial" w:cs="Arial"/>
                <w:sz w:val="20"/>
                <w:szCs w:val="20"/>
              </w:rPr>
              <w:t>M-F</w:t>
            </w:r>
          </w:p>
        </w:tc>
        <w:tc>
          <w:tcPr>
            <w:tcW w:w="900" w:type="dxa"/>
            <w:vAlign w:val="center"/>
          </w:tcPr>
          <w:p w14:paraId="50C7E66B" w14:textId="77777777" w:rsidR="00BB58B9" w:rsidRDefault="00BB58B9" w:rsidP="00BB58B9">
            <w:pPr>
              <w:pStyle w:val="ListParagraph"/>
              <w:spacing w:after="0" w:line="240" w:lineRule="auto"/>
              <w:ind w:left="0"/>
              <w:jc w:val="center"/>
              <w:rPr>
                <w:rFonts w:ascii="Arial" w:hAnsi="Arial" w:cs="Arial"/>
                <w:sz w:val="20"/>
                <w:szCs w:val="20"/>
              </w:rPr>
            </w:pPr>
            <w:r>
              <w:rPr>
                <w:rFonts w:ascii="Arial" w:hAnsi="Arial" w:cs="Arial"/>
                <w:sz w:val="20"/>
                <w:szCs w:val="20"/>
              </w:rPr>
              <w:t>2</w:t>
            </w:r>
          </w:p>
        </w:tc>
        <w:tc>
          <w:tcPr>
            <w:tcW w:w="1853" w:type="dxa"/>
            <w:vAlign w:val="bottom"/>
          </w:tcPr>
          <w:p w14:paraId="1FDF70DD" w14:textId="4494F751" w:rsidR="00BB58B9" w:rsidRDefault="00BB58B9" w:rsidP="00BB58B9">
            <w:pPr>
              <w:pStyle w:val="ListParagraph"/>
              <w:spacing w:after="0" w:line="240" w:lineRule="auto"/>
              <w:ind w:left="0"/>
              <w:rPr>
                <w:rFonts w:ascii="Arial" w:hAnsi="Arial" w:cs="Arial"/>
                <w:sz w:val="20"/>
                <w:szCs w:val="20"/>
              </w:rPr>
            </w:pPr>
            <w:r>
              <w:rPr>
                <w:rFonts w:ascii="Century Gothic" w:hAnsi="Century Gothic"/>
                <w:bCs/>
                <w:sz w:val="20"/>
                <w:szCs w:val="20"/>
              </w:rPr>
              <w:t>BSBA-FM3 -3</w:t>
            </w:r>
          </w:p>
        </w:tc>
      </w:tr>
      <w:tr w:rsidR="00BB58B9" w14:paraId="52F42AF9" w14:textId="77777777" w:rsidTr="0074194F">
        <w:trPr>
          <w:trHeight w:val="85"/>
        </w:trPr>
        <w:tc>
          <w:tcPr>
            <w:tcW w:w="1300" w:type="dxa"/>
            <w:shd w:val="clear" w:color="auto" w:fill="548DD4" w:themeFill="text2" w:themeFillTint="99"/>
          </w:tcPr>
          <w:p w14:paraId="5BD38944" w14:textId="77777777" w:rsidR="00BB58B9" w:rsidRDefault="00BB58B9" w:rsidP="00BB58B9">
            <w:pPr>
              <w:pStyle w:val="ListParagraph"/>
              <w:spacing w:after="0" w:line="240" w:lineRule="auto"/>
              <w:ind w:left="0"/>
              <w:jc w:val="center"/>
              <w:rPr>
                <w:rFonts w:ascii="Arial" w:hAnsi="Arial" w:cs="Arial"/>
                <w:b/>
                <w:bCs/>
                <w:sz w:val="24"/>
                <w:szCs w:val="24"/>
              </w:rPr>
            </w:pPr>
          </w:p>
        </w:tc>
        <w:tc>
          <w:tcPr>
            <w:tcW w:w="1415" w:type="dxa"/>
            <w:shd w:val="clear" w:color="auto" w:fill="548DD4" w:themeFill="text2" w:themeFillTint="99"/>
          </w:tcPr>
          <w:p w14:paraId="5D45D66F" w14:textId="77777777" w:rsidR="00BB58B9" w:rsidRDefault="00BB58B9" w:rsidP="00BB58B9">
            <w:pPr>
              <w:pStyle w:val="ListParagraph"/>
              <w:spacing w:after="0" w:line="240" w:lineRule="auto"/>
              <w:ind w:left="0"/>
              <w:jc w:val="center"/>
              <w:rPr>
                <w:rFonts w:ascii="Arial" w:hAnsi="Arial" w:cs="Arial"/>
                <w:b/>
                <w:bCs/>
                <w:sz w:val="24"/>
                <w:szCs w:val="24"/>
              </w:rPr>
            </w:pPr>
          </w:p>
        </w:tc>
        <w:tc>
          <w:tcPr>
            <w:tcW w:w="4257" w:type="dxa"/>
            <w:shd w:val="clear" w:color="auto" w:fill="548DD4" w:themeFill="text2" w:themeFillTint="99"/>
            <w:vAlign w:val="center"/>
          </w:tcPr>
          <w:p w14:paraId="5B404D45" w14:textId="77777777" w:rsidR="00BB58B9" w:rsidRDefault="00BB58B9" w:rsidP="00BB58B9">
            <w:pPr>
              <w:pStyle w:val="ListParagraph"/>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4CE12DF3" w14:textId="2711B080" w:rsidR="00BB58B9" w:rsidRDefault="00BB58B9" w:rsidP="00BB58B9">
            <w:pPr>
              <w:pStyle w:val="ListParagraph"/>
              <w:spacing w:after="0" w:line="240" w:lineRule="auto"/>
              <w:ind w:left="0"/>
              <w:jc w:val="center"/>
              <w:rPr>
                <w:rFonts w:ascii="Arial" w:hAnsi="Arial" w:cs="Arial"/>
                <w:b/>
                <w:bCs/>
                <w:sz w:val="24"/>
                <w:szCs w:val="24"/>
              </w:rPr>
            </w:pPr>
            <w:r>
              <w:rPr>
                <w:rFonts w:ascii="Arial" w:hAnsi="Arial" w:cs="Arial"/>
                <w:b/>
                <w:bCs/>
                <w:sz w:val="24"/>
                <w:szCs w:val="24"/>
              </w:rPr>
              <w:t>30.0</w:t>
            </w:r>
          </w:p>
        </w:tc>
        <w:tc>
          <w:tcPr>
            <w:tcW w:w="720" w:type="dxa"/>
            <w:shd w:val="clear" w:color="auto" w:fill="548DD4" w:themeFill="text2" w:themeFillTint="99"/>
          </w:tcPr>
          <w:p w14:paraId="75ACB3F7" w14:textId="77777777" w:rsidR="00BB58B9" w:rsidRDefault="00BB58B9" w:rsidP="00BB58B9">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7D81121F" w14:textId="77777777" w:rsidR="00BB58B9" w:rsidRDefault="00BB58B9" w:rsidP="00BB58B9">
            <w:pPr>
              <w:pStyle w:val="ListParagraph"/>
              <w:spacing w:after="0" w:line="240" w:lineRule="auto"/>
              <w:ind w:left="0"/>
              <w:jc w:val="center"/>
              <w:rPr>
                <w:rFonts w:ascii="Arial" w:hAnsi="Arial" w:cs="Arial"/>
                <w:b/>
                <w:bCs/>
                <w:sz w:val="24"/>
                <w:szCs w:val="24"/>
              </w:rPr>
            </w:pPr>
          </w:p>
        </w:tc>
        <w:tc>
          <w:tcPr>
            <w:tcW w:w="1853" w:type="dxa"/>
            <w:shd w:val="clear" w:color="auto" w:fill="548DD4" w:themeFill="text2" w:themeFillTint="99"/>
          </w:tcPr>
          <w:p w14:paraId="5BA13828" w14:textId="77777777" w:rsidR="00BB58B9" w:rsidRDefault="00BB58B9" w:rsidP="00BB58B9">
            <w:pPr>
              <w:pStyle w:val="ListParagraph"/>
              <w:spacing w:after="0" w:line="240" w:lineRule="auto"/>
              <w:ind w:left="0"/>
              <w:jc w:val="center"/>
              <w:rPr>
                <w:rFonts w:ascii="Arial" w:hAnsi="Arial" w:cs="Arial"/>
                <w:b/>
                <w:bCs/>
                <w:sz w:val="24"/>
                <w:szCs w:val="24"/>
              </w:rPr>
            </w:pPr>
          </w:p>
        </w:tc>
      </w:tr>
    </w:tbl>
    <w:p w14:paraId="7C21877E" w14:textId="77777777" w:rsidR="001A4307" w:rsidRDefault="001A4307">
      <w:pPr>
        <w:spacing w:after="120" w:line="240" w:lineRule="auto"/>
        <w:rPr>
          <w:rFonts w:ascii="Arial" w:hAnsi="Arial" w:cs="Arial"/>
          <w:b/>
          <w:sz w:val="24"/>
          <w:szCs w:val="24"/>
        </w:rPr>
      </w:pPr>
    </w:p>
    <w:p w14:paraId="2D57E256" w14:textId="3C8DF153" w:rsidR="001A4307" w:rsidRDefault="00000000" w:rsidP="00B208EA">
      <w:pPr>
        <w:spacing w:after="0" w:line="240" w:lineRule="auto"/>
        <w:ind w:left="720"/>
        <w:jc w:val="both"/>
        <w:rPr>
          <w:rFonts w:ascii="Arial" w:hAnsi="Arial" w:cs="Arial"/>
          <w:b/>
          <w:bCs/>
          <w:i/>
          <w:iCs/>
          <w:sz w:val="24"/>
          <w:szCs w:val="24"/>
          <w:lang w:val="en-US"/>
        </w:rPr>
      </w:pPr>
      <w:r>
        <w:rPr>
          <w:rFonts w:ascii="Arial" w:hAnsi="Arial" w:cs="Arial"/>
          <w:b/>
          <w:bCs/>
          <w:i/>
          <w:iCs/>
          <w:sz w:val="24"/>
          <w:szCs w:val="24"/>
          <w:lang w:val="en-US"/>
        </w:rPr>
        <w:t xml:space="preserve">Full-time Faculty:  </w:t>
      </w:r>
    </w:p>
    <w:p w14:paraId="1F92D6EF" w14:textId="77777777" w:rsidR="001A4307" w:rsidRDefault="001A4307">
      <w:pPr>
        <w:spacing w:after="0" w:line="240" w:lineRule="auto"/>
        <w:ind w:firstLine="720"/>
        <w:jc w:val="both"/>
        <w:rPr>
          <w:rFonts w:ascii="Arial" w:hAnsi="Arial" w:cs="Arial"/>
          <w:b/>
          <w:bCs/>
          <w:i/>
          <w:iCs/>
          <w:sz w:val="24"/>
          <w:szCs w:val="24"/>
          <w:lang w:val="en-US"/>
        </w:rPr>
      </w:pPr>
    </w:p>
    <w:p w14:paraId="5F4C528F" w14:textId="1FC0DFC7" w:rsidR="001A4307" w:rsidRDefault="00000000">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 xml:space="preserve">Teaching Load:   </w:t>
      </w:r>
      <w:r w:rsidR="00BE47B9">
        <w:rPr>
          <w:rFonts w:ascii="Arial" w:hAnsi="Arial" w:cs="Arial"/>
          <w:i/>
          <w:iCs/>
          <w:sz w:val="24"/>
          <w:szCs w:val="24"/>
        </w:rPr>
        <w:t xml:space="preserve">24 </w:t>
      </w:r>
      <w:r w:rsidR="00FB639D">
        <w:rPr>
          <w:rFonts w:ascii="Arial" w:hAnsi="Arial" w:cs="Arial"/>
          <w:i/>
          <w:iCs/>
          <w:sz w:val="24"/>
          <w:szCs w:val="24"/>
        </w:rPr>
        <w:t>units</w:t>
      </w:r>
      <w:r w:rsidR="00BE47B9">
        <w:rPr>
          <w:rFonts w:ascii="Arial" w:hAnsi="Arial" w:cs="Arial"/>
          <w:i/>
          <w:iCs/>
          <w:sz w:val="24"/>
          <w:szCs w:val="24"/>
        </w:rPr>
        <w:t xml:space="preserve"> (8 Loads)</w:t>
      </w:r>
    </w:p>
    <w:p w14:paraId="67CA369A" w14:textId="3E810D5A" w:rsidR="001A4307" w:rsidRDefault="00613678">
      <w:pPr>
        <w:pStyle w:val="ListParagraph"/>
        <w:spacing w:after="0" w:line="240" w:lineRule="auto"/>
        <w:jc w:val="both"/>
        <w:rPr>
          <w:rFonts w:ascii="Arial" w:hAnsi="Arial" w:cs="Arial"/>
          <w:i/>
          <w:iCs/>
          <w:sz w:val="24"/>
          <w:szCs w:val="24"/>
          <w:lang w:val="en-US"/>
        </w:rPr>
      </w:pPr>
      <w:r>
        <w:rPr>
          <w:rFonts w:ascii="Arial" w:hAnsi="Arial" w:cs="Arial"/>
          <w:i/>
          <w:iCs/>
          <w:sz w:val="24"/>
          <w:szCs w:val="24"/>
          <w:lang w:val="en-US"/>
        </w:rPr>
        <w:tab/>
        <w:t xml:space="preserve">Overload               </w:t>
      </w:r>
      <w:r w:rsidR="00E4025D">
        <w:rPr>
          <w:rFonts w:ascii="Arial" w:hAnsi="Arial" w:cs="Arial"/>
          <w:i/>
          <w:iCs/>
          <w:sz w:val="24"/>
          <w:szCs w:val="24"/>
          <w:lang w:val="en-US"/>
        </w:rPr>
        <w:t>6</w:t>
      </w:r>
      <w:r>
        <w:rPr>
          <w:rFonts w:ascii="Arial" w:hAnsi="Arial" w:cs="Arial"/>
          <w:i/>
          <w:iCs/>
          <w:sz w:val="24"/>
          <w:szCs w:val="24"/>
          <w:lang w:val="en-US"/>
        </w:rPr>
        <w:t xml:space="preserve"> units (</w:t>
      </w:r>
      <w:r w:rsidR="00E4025D">
        <w:rPr>
          <w:rFonts w:ascii="Arial" w:hAnsi="Arial" w:cs="Arial"/>
          <w:i/>
          <w:iCs/>
          <w:sz w:val="24"/>
          <w:szCs w:val="24"/>
          <w:lang w:val="en-US"/>
        </w:rPr>
        <w:t>2</w:t>
      </w:r>
      <w:r>
        <w:rPr>
          <w:rFonts w:ascii="Arial" w:hAnsi="Arial" w:cs="Arial"/>
          <w:i/>
          <w:iCs/>
          <w:sz w:val="24"/>
          <w:szCs w:val="24"/>
          <w:lang w:val="en-US"/>
        </w:rPr>
        <w:t xml:space="preserve"> load</w:t>
      </w:r>
      <w:r w:rsidR="00E4025D">
        <w:rPr>
          <w:rFonts w:ascii="Arial" w:hAnsi="Arial" w:cs="Arial"/>
          <w:i/>
          <w:iCs/>
          <w:sz w:val="24"/>
          <w:szCs w:val="24"/>
          <w:lang w:val="en-US"/>
        </w:rPr>
        <w:t>s</w:t>
      </w:r>
      <w:r>
        <w:rPr>
          <w:rFonts w:ascii="Arial" w:hAnsi="Arial" w:cs="Arial"/>
          <w:i/>
          <w:iCs/>
          <w:sz w:val="24"/>
          <w:szCs w:val="24"/>
          <w:lang w:val="en-US"/>
        </w:rPr>
        <w:t>)</w:t>
      </w:r>
    </w:p>
    <w:p w14:paraId="07512034" w14:textId="77777777" w:rsidR="00613678" w:rsidRDefault="00613678">
      <w:pPr>
        <w:pStyle w:val="ListParagraph"/>
        <w:spacing w:after="0" w:line="240" w:lineRule="auto"/>
        <w:jc w:val="both"/>
        <w:rPr>
          <w:rFonts w:ascii="Arial" w:hAnsi="Arial" w:cs="Arial"/>
          <w:i/>
          <w:iCs/>
          <w:sz w:val="24"/>
          <w:szCs w:val="24"/>
          <w:lang w:val="en-US"/>
        </w:rPr>
      </w:pPr>
    </w:p>
    <w:p w14:paraId="539DAB1A" w14:textId="38F2E0B6" w:rsidR="001A4307" w:rsidRDefault="00000000">
      <w:pPr>
        <w:pStyle w:val="ListParagraph"/>
        <w:spacing w:after="0" w:line="240" w:lineRule="auto"/>
        <w:jc w:val="both"/>
        <w:rPr>
          <w:rFonts w:ascii="Arial" w:hAnsi="Arial" w:cs="Arial"/>
          <w:i/>
          <w:iCs/>
          <w:sz w:val="24"/>
          <w:szCs w:val="24"/>
          <w:lang w:val="en-US"/>
        </w:rPr>
      </w:pPr>
      <w:r>
        <w:rPr>
          <w:rFonts w:ascii="Arial" w:hAnsi="Arial" w:cs="Arial"/>
          <w:i/>
          <w:iCs/>
          <w:sz w:val="24"/>
          <w:szCs w:val="24"/>
          <w:lang w:val="en-US"/>
        </w:rPr>
        <w:t xml:space="preserve">           Consultation Hour:  </w:t>
      </w:r>
      <w:r w:rsidR="00BE47B9">
        <w:rPr>
          <w:rFonts w:ascii="Arial" w:hAnsi="Arial" w:cs="Arial"/>
          <w:i/>
          <w:iCs/>
          <w:sz w:val="24"/>
          <w:szCs w:val="24"/>
          <w:lang w:val="en-US"/>
        </w:rPr>
        <w:t xml:space="preserve"> 2:00-3:00 pm Monday</w:t>
      </w:r>
    </w:p>
    <w:p w14:paraId="62B9F9A2" w14:textId="77777777" w:rsidR="001A4307" w:rsidRDefault="001A4307">
      <w:pPr>
        <w:spacing w:after="120" w:line="240" w:lineRule="auto"/>
        <w:rPr>
          <w:rFonts w:ascii="Arial" w:hAnsi="Arial" w:cs="Arial"/>
          <w:b/>
          <w:sz w:val="24"/>
          <w:szCs w:val="24"/>
        </w:rPr>
      </w:pPr>
    </w:p>
    <w:p w14:paraId="13AA98FE" w14:textId="77777777" w:rsidR="001A4307" w:rsidRDefault="001A4307">
      <w:pPr>
        <w:spacing w:after="120" w:line="240" w:lineRule="auto"/>
        <w:rPr>
          <w:rFonts w:ascii="Arial" w:hAnsi="Arial" w:cs="Arial"/>
          <w:b/>
          <w:sz w:val="24"/>
          <w:szCs w:val="24"/>
        </w:rPr>
      </w:pPr>
    </w:p>
    <w:p w14:paraId="12BBF349" w14:textId="77777777" w:rsidR="001A4307" w:rsidRDefault="001A4307">
      <w:pPr>
        <w:spacing w:after="120" w:line="240" w:lineRule="auto"/>
        <w:rPr>
          <w:rFonts w:ascii="Arial" w:hAnsi="Arial" w:cs="Arial"/>
          <w:b/>
          <w:sz w:val="24"/>
          <w:szCs w:val="24"/>
        </w:rPr>
      </w:pPr>
    </w:p>
    <w:p w14:paraId="4F70F509" w14:textId="77777777" w:rsidR="001A4307" w:rsidRDefault="001A4307">
      <w:pPr>
        <w:spacing w:after="120" w:line="240" w:lineRule="auto"/>
        <w:rPr>
          <w:rFonts w:ascii="Arial" w:hAnsi="Arial" w:cs="Arial"/>
          <w:b/>
          <w:sz w:val="24"/>
          <w:szCs w:val="24"/>
        </w:rPr>
      </w:pPr>
    </w:p>
    <w:p w14:paraId="3B7538FB" w14:textId="77777777" w:rsidR="001A4307" w:rsidRDefault="001A4307">
      <w:pPr>
        <w:spacing w:after="120" w:line="240" w:lineRule="auto"/>
        <w:rPr>
          <w:rFonts w:ascii="Arial" w:hAnsi="Arial" w:cs="Arial"/>
          <w:b/>
          <w:sz w:val="24"/>
          <w:szCs w:val="24"/>
        </w:rPr>
      </w:pPr>
    </w:p>
    <w:p w14:paraId="1B17BF71" w14:textId="77777777" w:rsidR="001A4307" w:rsidRDefault="001A4307">
      <w:pPr>
        <w:spacing w:after="120" w:line="240" w:lineRule="auto"/>
        <w:rPr>
          <w:rFonts w:ascii="Arial" w:hAnsi="Arial" w:cs="Arial"/>
          <w:b/>
          <w:sz w:val="24"/>
          <w:szCs w:val="24"/>
        </w:rPr>
      </w:pPr>
    </w:p>
    <w:p w14:paraId="29A17D54" w14:textId="77777777" w:rsidR="001A4307" w:rsidRDefault="001A4307">
      <w:pPr>
        <w:spacing w:after="120" w:line="240" w:lineRule="auto"/>
        <w:rPr>
          <w:rFonts w:ascii="Arial" w:hAnsi="Arial" w:cs="Arial"/>
          <w:b/>
          <w:sz w:val="24"/>
          <w:szCs w:val="24"/>
        </w:rPr>
      </w:pPr>
    </w:p>
    <w:p w14:paraId="64348A67" w14:textId="77777777" w:rsidR="00A9787B" w:rsidRDefault="00A9787B">
      <w:pPr>
        <w:spacing w:after="120" w:line="240" w:lineRule="auto"/>
        <w:rPr>
          <w:rFonts w:ascii="Arial" w:hAnsi="Arial" w:cs="Arial"/>
          <w:b/>
          <w:sz w:val="24"/>
          <w:szCs w:val="24"/>
        </w:rPr>
      </w:pPr>
    </w:p>
    <w:p w14:paraId="17F8EAC0" w14:textId="77777777" w:rsidR="00A9787B" w:rsidRDefault="00A9787B">
      <w:pPr>
        <w:spacing w:after="120" w:line="240" w:lineRule="auto"/>
        <w:rPr>
          <w:rFonts w:ascii="Arial" w:hAnsi="Arial" w:cs="Arial"/>
          <w:b/>
          <w:sz w:val="24"/>
          <w:szCs w:val="24"/>
        </w:rPr>
      </w:pPr>
    </w:p>
    <w:p w14:paraId="4F5C6596" w14:textId="77777777" w:rsidR="00A9787B" w:rsidRDefault="00A9787B">
      <w:pPr>
        <w:spacing w:after="120" w:line="240" w:lineRule="auto"/>
        <w:rPr>
          <w:rFonts w:ascii="Arial" w:hAnsi="Arial" w:cs="Arial"/>
          <w:b/>
          <w:sz w:val="24"/>
          <w:szCs w:val="24"/>
        </w:rPr>
      </w:pPr>
    </w:p>
    <w:p w14:paraId="1245B921" w14:textId="77777777" w:rsidR="00BE47B9" w:rsidRDefault="00BE47B9">
      <w:pPr>
        <w:spacing w:after="120" w:line="240" w:lineRule="auto"/>
        <w:rPr>
          <w:rFonts w:ascii="Arial" w:hAnsi="Arial" w:cs="Arial"/>
          <w:b/>
          <w:sz w:val="24"/>
          <w:szCs w:val="24"/>
        </w:rPr>
      </w:pPr>
    </w:p>
    <w:p w14:paraId="69448E4C" w14:textId="77777777" w:rsidR="00BE47B9" w:rsidRDefault="00BE47B9">
      <w:pPr>
        <w:spacing w:after="120" w:line="240" w:lineRule="auto"/>
        <w:rPr>
          <w:rFonts w:ascii="Arial" w:hAnsi="Arial" w:cs="Arial"/>
          <w:b/>
          <w:sz w:val="24"/>
          <w:szCs w:val="24"/>
        </w:rPr>
      </w:pPr>
    </w:p>
    <w:p w14:paraId="42AC288D" w14:textId="77777777" w:rsidR="00BE47B9" w:rsidRDefault="00BE47B9">
      <w:pPr>
        <w:spacing w:after="120" w:line="240" w:lineRule="auto"/>
        <w:rPr>
          <w:rFonts w:ascii="Arial" w:hAnsi="Arial" w:cs="Arial"/>
          <w:b/>
          <w:sz w:val="24"/>
          <w:szCs w:val="24"/>
        </w:rPr>
      </w:pPr>
    </w:p>
    <w:p w14:paraId="03CDC176" w14:textId="77777777" w:rsidR="00BE47B9" w:rsidRDefault="00BE47B9">
      <w:pPr>
        <w:spacing w:after="120" w:line="240" w:lineRule="auto"/>
        <w:rPr>
          <w:rFonts w:ascii="Arial" w:hAnsi="Arial" w:cs="Arial"/>
          <w:b/>
          <w:sz w:val="24"/>
          <w:szCs w:val="24"/>
        </w:rPr>
      </w:pPr>
    </w:p>
    <w:p w14:paraId="3351CC9E" w14:textId="77777777" w:rsidR="001A4307" w:rsidRDefault="001A4307">
      <w:pPr>
        <w:spacing w:after="120" w:line="240" w:lineRule="auto"/>
        <w:rPr>
          <w:rFonts w:ascii="Arial" w:hAnsi="Arial" w:cs="Arial"/>
          <w:b/>
          <w:sz w:val="24"/>
          <w:szCs w:val="24"/>
        </w:rPr>
      </w:pPr>
    </w:p>
    <w:p w14:paraId="45B312E9" w14:textId="678458D0" w:rsidR="001A4307" w:rsidRPr="00025D16" w:rsidRDefault="00000000" w:rsidP="00025D16">
      <w:pPr>
        <w:spacing w:after="120" w:line="240" w:lineRule="auto"/>
        <w:ind w:firstLine="720"/>
        <w:rPr>
          <w:rFonts w:ascii="Arial" w:hAnsi="Arial" w:cs="Arial"/>
          <w:b/>
          <w:sz w:val="24"/>
          <w:szCs w:val="24"/>
        </w:rPr>
      </w:pPr>
      <w:r>
        <w:rPr>
          <w:noProof/>
          <w:lang w:eastAsia="en-PH"/>
        </w:rPr>
        <w:lastRenderedPageBreak/>
        <mc:AlternateContent>
          <mc:Choice Requires="wps">
            <w:drawing>
              <wp:anchor distT="0" distB="0" distL="114300" distR="114300" simplePos="0" relativeHeight="251671552" behindDoc="0" locked="0" layoutInCell="1" allowOverlap="1" wp14:anchorId="68A123B9" wp14:editId="08E44F25">
                <wp:simplePos x="0" y="0"/>
                <wp:positionH relativeFrom="column">
                  <wp:posOffset>1814195</wp:posOffset>
                </wp:positionH>
                <wp:positionV relativeFrom="paragraph">
                  <wp:posOffset>210185</wp:posOffset>
                </wp:positionV>
                <wp:extent cx="5177790" cy="0"/>
                <wp:effectExtent l="0" t="0" r="0" b="0"/>
                <wp:wrapNone/>
                <wp:docPr id="483741128" name="Straight Connector 483741128"/>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85pt;margin-top:16.55pt;height:0pt;width:407.7pt;z-index:251671552;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V8e8Z9YAAAAKAQAADwAAAAAAAAABACAAAAAiAAAAZHJzL2Rvd25yZXYueG1s&#10;UEsBAhQAFAAAAAgAh07iQNc8oF76AQAABwQAAA4AAAAAAAAAAQAgAAAAJQEAAGRycy9lMm9Eb2Mu&#10;eG1sUEsFBgAAAAAGAAYAWQEAAJEFA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sidR="00BE47B9" w:rsidRPr="00BE47B9">
        <w:rPr>
          <w:rFonts w:ascii="Arial" w:hAnsi="Arial" w:cs="Arial"/>
          <w:b/>
          <w:bCs/>
          <w:sz w:val="24"/>
          <w:szCs w:val="24"/>
        </w:rPr>
        <w:t>DOLERO, MAUREEN</w:t>
      </w:r>
    </w:p>
    <w:p w14:paraId="01E94FE9" w14:textId="77777777" w:rsidR="001A4307" w:rsidRDefault="001A4307">
      <w:pPr>
        <w:pStyle w:val="ListParagraph"/>
        <w:spacing w:after="120" w:line="240" w:lineRule="auto"/>
        <w:ind w:left="0"/>
        <w:rPr>
          <w:rFonts w:ascii="Arial" w:hAnsi="Arial" w:cs="Arial"/>
          <w:b/>
          <w:sz w:val="24"/>
          <w:szCs w:val="24"/>
        </w:rPr>
      </w:pPr>
    </w:p>
    <w:p w14:paraId="6EAB5A42" w14:textId="77777777" w:rsidR="001A4307"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3EB29429" w14:textId="77777777" w:rsidR="001A4307" w:rsidRDefault="00000000">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72576" behindDoc="0" locked="0" layoutInCell="1" allowOverlap="1" wp14:anchorId="39BCF73D" wp14:editId="2165ACDD">
                <wp:simplePos x="0" y="0"/>
                <wp:positionH relativeFrom="column">
                  <wp:posOffset>1811655</wp:posOffset>
                </wp:positionH>
                <wp:positionV relativeFrom="paragraph">
                  <wp:posOffset>10795</wp:posOffset>
                </wp:positionV>
                <wp:extent cx="5177155" cy="0"/>
                <wp:effectExtent l="0" t="0" r="0" b="0"/>
                <wp:wrapNone/>
                <wp:docPr id="1604136157" name="Straight Connector 1604136157"/>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5pt;height:0pt;width:407.65pt;z-index:251672576;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A9mDk9MAAAAIAQAADwAAAAAAAAABACAAAAAiAAAAZHJzL2Rvd25yZXYueG1sUEsB&#10;AhQAFAAAAAgAh07iQLkIw2/6AQAACQQAAA4AAAAAAAAAAQAgAAAAIgEAAGRycy9lMm9Eb2MueG1s&#10;UEsFBgAAAAAGAAYAWQEAAI4FAAAAAA==&#10;">
                <v:fill on="f" focussize="0,0"/>
                <v:stroke color="#000000" joinstyle="round"/>
                <v:imagedata o:title=""/>
                <o:lock v:ext="edit" aspectratio="f"/>
              </v:line>
            </w:pict>
          </mc:Fallback>
        </mc:AlternateContent>
      </w:r>
    </w:p>
    <w:p w14:paraId="63EAAEF3" w14:textId="2319D129" w:rsidR="001A4307" w:rsidRDefault="00000000">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 xml:space="preserve">July </w:t>
      </w:r>
      <w:r w:rsidR="009A350C">
        <w:rPr>
          <w:rFonts w:ascii="Arial" w:hAnsi="Arial" w:cs="Arial"/>
          <w:b/>
          <w:bCs/>
          <w:sz w:val="24"/>
          <w:szCs w:val="24"/>
          <w:lang w:val="en-US"/>
        </w:rPr>
        <w:t>24</w:t>
      </w:r>
      <w:r>
        <w:rPr>
          <w:rFonts w:ascii="Arial" w:hAnsi="Arial" w:cs="Arial"/>
          <w:b/>
          <w:bCs/>
          <w:sz w:val="24"/>
          <w:szCs w:val="24"/>
          <w:lang w:val="en-US"/>
        </w:rPr>
        <w:t>, 2025</w:t>
      </w:r>
      <w:r>
        <w:rPr>
          <w:rFonts w:ascii="Arial" w:hAnsi="Arial" w:cs="Arial"/>
          <w:b/>
          <w:bCs/>
          <w:sz w:val="24"/>
          <w:szCs w:val="24"/>
        </w:rPr>
        <w:tab/>
      </w:r>
    </w:p>
    <w:p w14:paraId="3D469A1C" w14:textId="77777777" w:rsidR="001A4307" w:rsidRDefault="00000000">
      <w:pPr>
        <w:pStyle w:val="ListParagraph"/>
        <w:spacing w:after="120" w:line="240" w:lineRule="auto"/>
        <w:rPr>
          <w:rFonts w:ascii="Arial" w:hAnsi="Arial" w:cs="Arial"/>
          <w:sz w:val="24"/>
          <w:szCs w:val="24"/>
        </w:rPr>
      </w:pPr>
      <w:r>
        <w:rPr>
          <w:rFonts w:ascii="Arial" w:hAnsi="Arial" w:cs="Arial"/>
          <w:b/>
          <w:noProof/>
          <w:sz w:val="24"/>
          <w:szCs w:val="24"/>
          <w:lang w:eastAsia="en-PH"/>
        </w:rPr>
        <mc:AlternateContent>
          <mc:Choice Requires="wps">
            <w:drawing>
              <wp:anchor distT="0" distB="0" distL="114300" distR="114300" simplePos="0" relativeHeight="251673600" behindDoc="0" locked="0" layoutInCell="1" allowOverlap="1" wp14:anchorId="54A55B9F" wp14:editId="66B8CB96">
                <wp:simplePos x="0" y="0"/>
                <wp:positionH relativeFrom="column">
                  <wp:posOffset>1754505</wp:posOffset>
                </wp:positionH>
                <wp:positionV relativeFrom="paragraph">
                  <wp:posOffset>19050</wp:posOffset>
                </wp:positionV>
                <wp:extent cx="5236845" cy="0"/>
                <wp:effectExtent l="0" t="0" r="0" b="0"/>
                <wp:wrapNone/>
                <wp:docPr id="785788477" name="Straight Connector 785788477"/>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38.15pt;margin-top:1.5pt;height:0pt;width:412.35pt;z-index:251673600;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FJZ561QAAAAgBAAAPAAAAAAAAAAEAIAAAACIAAABkcnMvZG93bnJldi54bWxQ&#10;SwECFAAUAAAACACHTuJAkPvSmfoBAAAHBAAADgAAAAAAAAABACAAAAAkAQAAZHJzL2Uyb0RvYy54&#10;bWxQSwUGAAAAAAYABgBZAQAAkAUAAAAA&#10;">
                <v:fill on="f" focussize="0,0"/>
                <v:stroke color="#000000" joinstyle="round"/>
                <v:imagedata o:title=""/>
                <o:lock v:ext="edit" aspectratio="f"/>
              </v:line>
            </w:pict>
          </mc:Fallback>
        </mc:AlternateContent>
      </w:r>
    </w:p>
    <w:p w14:paraId="58930B59" w14:textId="77777777" w:rsidR="001A4307" w:rsidRDefault="001A4307">
      <w:pPr>
        <w:spacing w:after="120" w:line="240" w:lineRule="auto"/>
        <w:rPr>
          <w:rFonts w:ascii="Arial" w:hAnsi="Arial" w:cs="Arial"/>
          <w:b/>
          <w:sz w:val="24"/>
          <w:szCs w:val="24"/>
        </w:rPr>
      </w:pPr>
    </w:p>
    <w:p w14:paraId="1C2733BF" w14:textId="77777777" w:rsidR="001A4307" w:rsidRDefault="001A4307">
      <w:pPr>
        <w:spacing w:after="120" w:line="240" w:lineRule="auto"/>
        <w:rPr>
          <w:rFonts w:ascii="Arial" w:hAnsi="Arial" w:cs="Arial"/>
          <w:b/>
          <w:sz w:val="24"/>
          <w:szCs w:val="24"/>
        </w:rPr>
      </w:pPr>
    </w:p>
    <w:p w14:paraId="26F8D4C5" w14:textId="77777777" w:rsidR="001A4307" w:rsidRDefault="001A4307">
      <w:pPr>
        <w:spacing w:after="120" w:line="240" w:lineRule="auto"/>
        <w:rPr>
          <w:rFonts w:ascii="Arial" w:hAnsi="Arial" w:cs="Arial"/>
          <w:b/>
          <w:sz w:val="24"/>
          <w:szCs w:val="24"/>
        </w:rPr>
      </w:pPr>
    </w:p>
    <w:p w14:paraId="33074DC1" w14:textId="77777777" w:rsidR="001A4307" w:rsidRDefault="001A4307">
      <w:pPr>
        <w:spacing w:after="120" w:line="240" w:lineRule="auto"/>
        <w:rPr>
          <w:rFonts w:ascii="Arial" w:hAnsi="Arial" w:cs="Arial"/>
          <w:b/>
          <w:sz w:val="24"/>
          <w:szCs w:val="24"/>
        </w:rPr>
      </w:pPr>
    </w:p>
    <w:tbl>
      <w:tblPr>
        <w:tblStyle w:val="TableGrid"/>
        <w:tblW w:w="11345" w:type="dxa"/>
        <w:tblInd w:w="250" w:type="dxa"/>
        <w:tblLayout w:type="fixed"/>
        <w:tblLook w:val="04A0" w:firstRow="1" w:lastRow="0" w:firstColumn="1" w:lastColumn="0" w:noHBand="0" w:noVBand="1"/>
      </w:tblPr>
      <w:tblGrid>
        <w:gridCol w:w="1095"/>
        <w:gridCol w:w="1530"/>
        <w:gridCol w:w="4343"/>
        <w:gridCol w:w="900"/>
        <w:gridCol w:w="720"/>
        <w:gridCol w:w="900"/>
        <w:gridCol w:w="1857"/>
      </w:tblGrid>
      <w:tr w:rsidR="001A4307" w14:paraId="67D89D42" w14:textId="77777777" w:rsidTr="00613678">
        <w:trPr>
          <w:trHeight w:val="85"/>
        </w:trPr>
        <w:tc>
          <w:tcPr>
            <w:tcW w:w="1095" w:type="dxa"/>
            <w:shd w:val="clear" w:color="auto" w:fill="8DB3E2" w:themeFill="text2" w:themeFillTint="66"/>
            <w:vAlign w:val="center"/>
          </w:tcPr>
          <w:p w14:paraId="3A3EA3D4" w14:textId="77777777" w:rsidR="001A4307" w:rsidRDefault="00000000">
            <w:pPr>
              <w:pStyle w:val="ListParagraph"/>
              <w:spacing w:after="0" w:line="240" w:lineRule="auto"/>
              <w:ind w:left="0"/>
              <w:jc w:val="center"/>
              <w:rPr>
                <w:rFonts w:ascii="Arial" w:hAnsi="Arial" w:cs="Arial"/>
              </w:rPr>
            </w:pPr>
            <w:r>
              <w:rPr>
                <w:rFonts w:ascii="Arial" w:hAnsi="Arial" w:cs="Arial"/>
                <w:b/>
              </w:rPr>
              <w:t>TIME</w:t>
            </w:r>
          </w:p>
        </w:tc>
        <w:tc>
          <w:tcPr>
            <w:tcW w:w="1530" w:type="dxa"/>
            <w:shd w:val="clear" w:color="auto" w:fill="8DB3E2" w:themeFill="text2" w:themeFillTint="66"/>
            <w:vAlign w:val="center"/>
          </w:tcPr>
          <w:p w14:paraId="101FD722" w14:textId="77777777" w:rsidR="001A4307" w:rsidRDefault="00000000">
            <w:pPr>
              <w:pStyle w:val="ListParagraph"/>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308CE208" w14:textId="77777777" w:rsidR="001A4307"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27C82CF7" w14:textId="77777777" w:rsidR="001A4307" w:rsidRDefault="00000000">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4571D453" w14:textId="77777777" w:rsidR="001A4307" w:rsidRDefault="00000000">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3AEB50C4" w14:textId="77777777" w:rsidR="001A4307" w:rsidRDefault="00000000">
            <w:pPr>
              <w:pStyle w:val="ListParagraph"/>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70863628" w14:textId="77777777" w:rsidR="001A4307" w:rsidRDefault="00000000">
            <w:pPr>
              <w:pStyle w:val="ListParagraph"/>
              <w:spacing w:after="0" w:line="240" w:lineRule="auto"/>
              <w:ind w:left="0"/>
              <w:jc w:val="center"/>
              <w:rPr>
                <w:rFonts w:ascii="Arial" w:hAnsi="Arial" w:cs="Arial"/>
                <w:b/>
              </w:rPr>
            </w:pPr>
            <w:r>
              <w:rPr>
                <w:rFonts w:ascii="Arial" w:hAnsi="Arial" w:cs="Arial"/>
                <w:b/>
              </w:rPr>
              <w:t>SECTION</w:t>
            </w:r>
          </w:p>
        </w:tc>
      </w:tr>
      <w:tr w:rsidR="00FC2ADD" w14:paraId="1E0956E2" w14:textId="77777777" w:rsidTr="00613678">
        <w:trPr>
          <w:trHeight w:val="85"/>
        </w:trPr>
        <w:tc>
          <w:tcPr>
            <w:tcW w:w="1095" w:type="dxa"/>
            <w:vAlign w:val="bottom"/>
          </w:tcPr>
          <w:p w14:paraId="18D90062" w14:textId="19021C68" w:rsidR="00FC2ADD" w:rsidRDefault="00FC2ADD" w:rsidP="00FC2ADD">
            <w:pPr>
              <w:spacing w:after="0" w:line="240" w:lineRule="auto"/>
              <w:jc w:val="center"/>
              <w:rPr>
                <w:rFonts w:ascii="Arial Narrow" w:hAnsi="Arial Narrow"/>
              </w:rPr>
            </w:pPr>
            <w:r>
              <w:rPr>
                <w:rFonts w:ascii="Century Gothic" w:hAnsi="Century Gothic"/>
                <w:bCs/>
                <w:sz w:val="20"/>
                <w:szCs w:val="20"/>
              </w:rPr>
              <w:t>8-9am</w:t>
            </w:r>
          </w:p>
        </w:tc>
        <w:tc>
          <w:tcPr>
            <w:tcW w:w="1530" w:type="dxa"/>
            <w:vAlign w:val="center"/>
          </w:tcPr>
          <w:p w14:paraId="57F069D2" w14:textId="01087303" w:rsidR="00FC2ADD" w:rsidRDefault="00FC2ADD" w:rsidP="00FC2ADD">
            <w:pPr>
              <w:spacing w:after="0" w:line="240" w:lineRule="auto"/>
              <w:jc w:val="center"/>
              <w:rPr>
                <w:rFonts w:ascii="Arial Narrow" w:hAnsi="Arial Narrow"/>
                <w:color w:val="000000"/>
              </w:rPr>
            </w:pPr>
            <w:r>
              <w:rPr>
                <w:rFonts w:ascii="Arial" w:hAnsi="Arial" w:cs="Arial"/>
                <w:bCs/>
                <w:color w:val="000000"/>
                <w:sz w:val="20"/>
                <w:szCs w:val="20"/>
              </w:rPr>
              <w:t>ECON 1A</w:t>
            </w:r>
          </w:p>
        </w:tc>
        <w:tc>
          <w:tcPr>
            <w:tcW w:w="4343" w:type="dxa"/>
            <w:vAlign w:val="center"/>
          </w:tcPr>
          <w:p w14:paraId="3D187C4C" w14:textId="3C30FA87" w:rsidR="00FC2ADD" w:rsidRDefault="00FC2ADD" w:rsidP="00FC2ADD">
            <w:pPr>
              <w:spacing w:after="0" w:line="240" w:lineRule="auto"/>
              <w:rPr>
                <w:rFonts w:ascii="Arial Narrow" w:hAnsi="Arial Narrow"/>
                <w:color w:val="000000"/>
                <w:sz w:val="20"/>
                <w:szCs w:val="20"/>
              </w:rPr>
            </w:pPr>
            <w:r>
              <w:rPr>
                <w:rFonts w:ascii="Arial" w:hAnsi="Arial" w:cs="Arial"/>
                <w:bCs/>
                <w:color w:val="000000"/>
                <w:sz w:val="20"/>
                <w:szCs w:val="20"/>
              </w:rPr>
              <w:t>BASIC MICROECONOMICS</w:t>
            </w:r>
          </w:p>
        </w:tc>
        <w:tc>
          <w:tcPr>
            <w:tcW w:w="900" w:type="dxa"/>
            <w:vAlign w:val="center"/>
          </w:tcPr>
          <w:p w14:paraId="6F6555BC" w14:textId="7B5D84E5" w:rsidR="00FC2ADD" w:rsidRDefault="00FC2ADD" w:rsidP="00FC2ADD">
            <w:pPr>
              <w:spacing w:after="0" w:line="240" w:lineRule="auto"/>
              <w:jc w:val="center"/>
              <w:rPr>
                <w:rFonts w:ascii="Arial" w:hAnsi="Arial" w:cs="Arial"/>
              </w:rPr>
            </w:pPr>
            <w:r>
              <w:rPr>
                <w:rFonts w:ascii="Arial" w:hAnsi="Arial" w:cs="Arial"/>
              </w:rPr>
              <w:t>3</w:t>
            </w:r>
          </w:p>
        </w:tc>
        <w:tc>
          <w:tcPr>
            <w:tcW w:w="720" w:type="dxa"/>
            <w:vAlign w:val="center"/>
          </w:tcPr>
          <w:p w14:paraId="1D96FD3E" w14:textId="4DC03343" w:rsidR="00FC2ADD" w:rsidRDefault="00FC2ADD" w:rsidP="00FC2ADD">
            <w:pPr>
              <w:spacing w:after="0" w:line="240" w:lineRule="auto"/>
              <w:jc w:val="center"/>
              <w:rPr>
                <w:rFonts w:ascii="Arial" w:hAnsi="Arial" w:cs="Arial"/>
              </w:rPr>
            </w:pPr>
            <w:r>
              <w:rPr>
                <w:rFonts w:ascii="Arial" w:hAnsi="Arial" w:cs="Arial"/>
              </w:rPr>
              <w:t>M-F</w:t>
            </w:r>
          </w:p>
        </w:tc>
        <w:tc>
          <w:tcPr>
            <w:tcW w:w="900" w:type="dxa"/>
            <w:vAlign w:val="center"/>
          </w:tcPr>
          <w:p w14:paraId="447DF563" w14:textId="617B64BC" w:rsidR="00FC2ADD" w:rsidRDefault="00FC2ADD" w:rsidP="00FC2ADD">
            <w:pPr>
              <w:spacing w:after="0" w:line="240" w:lineRule="auto"/>
              <w:jc w:val="center"/>
              <w:rPr>
                <w:rFonts w:ascii="Arial" w:hAnsi="Arial" w:cs="Arial"/>
              </w:rPr>
            </w:pPr>
            <w:r>
              <w:rPr>
                <w:rFonts w:ascii="Arial" w:hAnsi="Arial" w:cs="Arial"/>
              </w:rPr>
              <w:t>1</w:t>
            </w:r>
          </w:p>
        </w:tc>
        <w:tc>
          <w:tcPr>
            <w:tcW w:w="1857" w:type="dxa"/>
            <w:vAlign w:val="bottom"/>
          </w:tcPr>
          <w:p w14:paraId="2F3BA3D8" w14:textId="0859CFCA" w:rsidR="00FC2ADD" w:rsidRDefault="00FC2ADD" w:rsidP="00FC2ADD">
            <w:pPr>
              <w:spacing w:after="0" w:line="240" w:lineRule="auto"/>
              <w:rPr>
                <w:rFonts w:ascii="Arial Narrow" w:hAnsi="Arial Narrow" w:cs="Arial"/>
              </w:rPr>
            </w:pPr>
            <w:r>
              <w:rPr>
                <w:rFonts w:ascii="Century Gothic" w:hAnsi="Century Gothic"/>
                <w:bCs/>
                <w:sz w:val="20"/>
                <w:szCs w:val="20"/>
              </w:rPr>
              <w:t>BSBA-MM2 -1</w:t>
            </w:r>
          </w:p>
        </w:tc>
      </w:tr>
      <w:tr w:rsidR="00BB58B9" w14:paraId="5E3B1E6D" w14:textId="77777777" w:rsidTr="00613678">
        <w:trPr>
          <w:trHeight w:val="85"/>
        </w:trPr>
        <w:tc>
          <w:tcPr>
            <w:tcW w:w="1095" w:type="dxa"/>
            <w:vAlign w:val="bottom"/>
          </w:tcPr>
          <w:p w14:paraId="3F1AB261" w14:textId="345F3E94" w:rsidR="00BB58B9" w:rsidRDefault="00BB58B9" w:rsidP="00BB58B9">
            <w:pPr>
              <w:spacing w:after="0" w:line="240" w:lineRule="auto"/>
              <w:jc w:val="center"/>
              <w:rPr>
                <w:rFonts w:ascii="Century Gothic" w:hAnsi="Century Gothic"/>
                <w:bCs/>
                <w:sz w:val="20"/>
                <w:szCs w:val="20"/>
              </w:rPr>
            </w:pPr>
            <w:r>
              <w:rPr>
                <w:rFonts w:ascii="Century Gothic" w:hAnsi="Century Gothic"/>
                <w:bCs/>
                <w:sz w:val="20"/>
                <w:szCs w:val="20"/>
              </w:rPr>
              <w:t>9-10am</w:t>
            </w:r>
          </w:p>
        </w:tc>
        <w:tc>
          <w:tcPr>
            <w:tcW w:w="1530" w:type="dxa"/>
            <w:vAlign w:val="center"/>
          </w:tcPr>
          <w:p w14:paraId="7E39FDCA" w14:textId="594A47C0" w:rsidR="00BB58B9" w:rsidRDefault="00BB58B9" w:rsidP="00BB58B9">
            <w:pPr>
              <w:spacing w:after="0" w:line="240" w:lineRule="auto"/>
              <w:jc w:val="center"/>
              <w:rPr>
                <w:rFonts w:ascii="Arial" w:hAnsi="Arial" w:cs="Arial"/>
                <w:bCs/>
                <w:color w:val="000000"/>
                <w:sz w:val="20"/>
                <w:szCs w:val="20"/>
              </w:rPr>
            </w:pPr>
            <w:r>
              <w:rPr>
                <w:rFonts w:ascii="Arial" w:hAnsi="Arial" w:cs="Arial"/>
                <w:bCs/>
                <w:color w:val="000000"/>
                <w:sz w:val="20"/>
                <w:szCs w:val="20"/>
              </w:rPr>
              <w:t>GE 101</w:t>
            </w:r>
          </w:p>
        </w:tc>
        <w:tc>
          <w:tcPr>
            <w:tcW w:w="4343" w:type="dxa"/>
            <w:vAlign w:val="center"/>
          </w:tcPr>
          <w:p w14:paraId="11CA2453" w14:textId="5C276D39" w:rsidR="00BB58B9" w:rsidRDefault="00BB58B9" w:rsidP="00BB58B9">
            <w:pPr>
              <w:spacing w:after="0" w:line="240" w:lineRule="auto"/>
              <w:rPr>
                <w:rFonts w:ascii="Arial" w:hAnsi="Arial" w:cs="Arial"/>
                <w:bCs/>
                <w:color w:val="000000"/>
                <w:sz w:val="20"/>
                <w:szCs w:val="20"/>
              </w:rPr>
            </w:pPr>
            <w:r>
              <w:rPr>
                <w:rFonts w:ascii="Arial" w:hAnsi="Arial" w:cs="Arial"/>
                <w:bCs/>
                <w:color w:val="000000"/>
                <w:sz w:val="20"/>
                <w:szCs w:val="20"/>
              </w:rPr>
              <w:t>PURPOSIVE COMMUNICATION</w:t>
            </w:r>
          </w:p>
        </w:tc>
        <w:tc>
          <w:tcPr>
            <w:tcW w:w="900" w:type="dxa"/>
            <w:vAlign w:val="center"/>
          </w:tcPr>
          <w:p w14:paraId="12E03409" w14:textId="42DC3F28" w:rsidR="00BB58B9" w:rsidRDefault="00BB58B9" w:rsidP="00BB58B9">
            <w:pPr>
              <w:spacing w:after="0" w:line="240" w:lineRule="auto"/>
              <w:jc w:val="center"/>
              <w:rPr>
                <w:rFonts w:ascii="Arial" w:hAnsi="Arial" w:cs="Arial"/>
              </w:rPr>
            </w:pPr>
            <w:r>
              <w:rPr>
                <w:rFonts w:ascii="Arial" w:hAnsi="Arial" w:cs="Arial"/>
              </w:rPr>
              <w:t>3</w:t>
            </w:r>
          </w:p>
        </w:tc>
        <w:tc>
          <w:tcPr>
            <w:tcW w:w="720" w:type="dxa"/>
            <w:vAlign w:val="center"/>
          </w:tcPr>
          <w:p w14:paraId="3E38F35E" w14:textId="166FB827" w:rsidR="00BB58B9" w:rsidRDefault="00BB58B9" w:rsidP="00BB58B9">
            <w:pPr>
              <w:spacing w:after="0" w:line="240" w:lineRule="auto"/>
              <w:jc w:val="center"/>
              <w:rPr>
                <w:rFonts w:ascii="Arial" w:hAnsi="Arial" w:cs="Arial"/>
              </w:rPr>
            </w:pPr>
            <w:r>
              <w:rPr>
                <w:rFonts w:ascii="Arial" w:hAnsi="Arial" w:cs="Arial"/>
              </w:rPr>
              <w:t>M-F</w:t>
            </w:r>
          </w:p>
        </w:tc>
        <w:tc>
          <w:tcPr>
            <w:tcW w:w="900" w:type="dxa"/>
            <w:vAlign w:val="center"/>
          </w:tcPr>
          <w:p w14:paraId="29DD3C89" w14:textId="56F862BE" w:rsidR="00BB58B9" w:rsidRDefault="00BB58B9" w:rsidP="00BB58B9">
            <w:pPr>
              <w:spacing w:after="0" w:line="240" w:lineRule="auto"/>
              <w:jc w:val="center"/>
              <w:rPr>
                <w:rFonts w:ascii="Arial" w:hAnsi="Arial" w:cs="Arial"/>
              </w:rPr>
            </w:pPr>
            <w:r>
              <w:rPr>
                <w:rFonts w:ascii="Arial" w:hAnsi="Arial" w:cs="Arial"/>
              </w:rPr>
              <w:t>1</w:t>
            </w:r>
          </w:p>
        </w:tc>
        <w:tc>
          <w:tcPr>
            <w:tcW w:w="1857" w:type="dxa"/>
            <w:vAlign w:val="bottom"/>
          </w:tcPr>
          <w:p w14:paraId="27681004" w14:textId="78F24822" w:rsidR="00BB58B9" w:rsidRDefault="00BB58B9" w:rsidP="00BB58B9">
            <w:pPr>
              <w:spacing w:after="0" w:line="240" w:lineRule="auto"/>
              <w:rPr>
                <w:rFonts w:ascii="Century Gothic" w:hAnsi="Century Gothic"/>
                <w:bCs/>
                <w:sz w:val="20"/>
                <w:szCs w:val="20"/>
              </w:rPr>
            </w:pPr>
            <w:r>
              <w:rPr>
                <w:rFonts w:ascii="Century Gothic" w:hAnsi="Century Gothic"/>
                <w:bCs/>
                <w:sz w:val="20"/>
                <w:szCs w:val="20"/>
              </w:rPr>
              <w:t>BSBA MM 1-1</w:t>
            </w:r>
          </w:p>
        </w:tc>
      </w:tr>
      <w:tr w:rsidR="00BB58B9" w14:paraId="68FE57E8" w14:textId="77777777" w:rsidTr="00613678">
        <w:trPr>
          <w:trHeight w:val="85"/>
        </w:trPr>
        <w:tc>
          <w:tcPr>
            <w:tcW w:w="1095" w:type="dxa"/>
            <w:vAlign w:val="bottom"/>
          </w:tcPr>
          <w:p w14:paraId="07A2792A" w14:textId="3E07EEFA" w:rsidR="00BB58B9" w:rsidRDefault="00BB58B9" w:rsidP="00BB58B9">
            <w:pPr>
              <w:spacing w:after="0" w:line="240" w:lineRule="auto"/>
              <w:jc w:val="center"/>
              <w:rPr>
                <w:rFonts w:ascii="Arial Narrow" w:hAnsi="Arial Narrow"/>
              </w:rPr>
            </w:pPr>
            <w:r>
              <w:rPr>
                <w:rFonts w:ascii="Century Gothic" w:hAnsi="Century Gothic"/>
                <w:bCs/>
                <w:color w:val="000000"/>
                <w:sz w:val="20"/>
                <w:szCs w:val="20"/>
              </w:rPr>
              <w:t>10-11am</w:t>
            </w:r>
          </w:p>
        </w:tc>
        <w:tc>
          <w:tcPr>
            <w:tcW w:w="1530" w:type="dxa"/>
            <w:vAlign w:val="center"/>
          </w:tcPr>
          <w:p w14:paraId="7F0EECFD" w14:textId="5167BB45" w:rsidR="00BB58B9" w:rsidRDefault="00BB58B9" w:rsidP="00BB58B9">
            <w:pPr>
              <w:spacing w:after="0" w:line="240" w:lineRule="auto"/>
              <w:jc w:val="center"/>
              <w:rPr>
                <w:rFonts w:ascii="Arial Narrow" w:hAnsi="Arial Narrow"/>
                <w:color w:val="000000"/>
              </w:rPr>
            </w:pPr>
            <w:r>
              <w:rPr>
                <w:rFonts w:ascii="Century Gothic" w:hAnsi="Century Gothic"/>
                <w:bCs/>
                <w:color w:val="000000"/>
                <w:sz w:val="20"/>
                <w:szCs w:val="20"/>
              </w:rPr>
              <w:t>IBT</w:t>
            </w:r>
          </w:p>
        </w:tc>
        <w:tc>
          <w:tcPr>
            <w:tcW w:w="4343" w:type="dxa"/>
            <w:vAlign w:val="center"/>
          </w:tcPr>
          <w:p w14:paraId="7AA6909B" w14:textId="138826BA" w:rsidR="00BB58B9" w:rsidRDefault="00BB58B9" w:rsidP="00BB58B9">
            <w:pPr>
              <w:spacing w:after="0" w:line="240" w:lineRule="auto"/>
              <w:rPr>
                <w:rFonts w:ascii="Arial Narrow" w:hAnsi="Arial Narrow"/>
                <w:color w:val="000000"/>
                <w:sz w:val="20"/>
                <w:szCs w:val="20"/>
              </w:rPr>
            </w:pPr>
            <w:r>
              <w:rPr>
                <w:rFonts w:ascii="Century Gothic" w:hAnsi="Century Gothic"/>
                <w:bCs/>
                <w:color w:val="000000"/>
                <w:sz w:val="20"/>
                <w:szCs w:val="20"/>
              </w:rPr>
              <w:t>INTERNATIONAL BUSINESS AND TRADE</w:t>
            </w:r>
          </w:p>
        </w:tc>
        <w:tc>
          <w:tcPr>
            <w:tcW w:w="900" w:type="dxa"/>
            <w:vAlign w:val="center"/>
          </w:tcPr>
          <w:p w14:paraId="63067D52" w14:textId="77777777" w:rsidR="00BB58B9" w:rsidRDefault="00BB58B9" w:rsidP="00BB58B9">
            <w:pPr>
              <w:spacing w:after="0" w:line="240" w:lineRule="auto"/>
              <w:jc w:val="center"/>
              <w:rPr>
                <w:rFonts w:ascii="Arial" w:hAnsi="Arial" w:cs="Arial"/>
              </w:rPr>
            </w:pPr>
            <w:r>
              <w:rPr>
                <w:rFonts w:ascii="Arial" w:hAnsi="Arial" w:cs="Arial"/>
              </w:rPr>
              <w:t>3</w:t>
            </w:r>
          </w:p>
        </w:tc>
        <w:tc>
          <w:tcPr>
            <w:tcW w:w="720" w:type="dxa"/>
            <w:vAlign w:val="center"/>
          </w:tcPr>
          <w:p w14:paraId="0B02AC1A" w14:textId="77777777" w:rsidR="00BB58B9" w:rsidRDefault="00BB58B9" w:rsidP="00BB58B9">
            <w:pPr>
              <w:spacing w:after="0" w:line="240" w:lineRule="auto"/>
              <w:jc w:val="center"/>
              <w:rPr>
                <w:rFonts w:ascii="Arial" w:hAnsi="Arial" w:cs="Arial"/>
              </w:rPr>
            </w:pPr>
            <w:r>
              <w:rPr>
                <w:rFonts w:ascii="Arial" w:hAnsi="Arial" w:cs="Arial"/>
              </w:rPr>
              <w:t>M-F</w:t>
            </w:r>
          </w:p>
        </w:tc>
        <w:tc>
          <w:tcPr>
            <w:tcW w:w="900" w:type="dxa"/>
            <w:vAlign w:val="center"/>
          </w:tcPr>
          <w:p w14:paraId="009117D9" w14:textId="77777777" w:rsidR="00BB58B9" w:rsidRDefault="00BB58B9" w:rsidP="00BB58B9">
            <w:pPr>
              <w:spacing w:after="0" w:line="240" w:lineRule="auto"/>
              <w:jc w:val="center"/>
              <w:rPr>
                <w:rFonts w:ascii="Arial" w:hAnsi="Arial" w:cs="Arial"/>
              </w:rPr>
            </w:pPr>
            <w:r>
              <w:rPr>
                <w:rFonts w:ascii="Arial" w:hAnsi="Arial" w:cs="Arial"/>
              </w:rPr>
              <w:t>1</w:t>
            </w:r>
          </w:p>
        </w:tc>
        <w:tc>
          <w:tcPr>
            <w:tcW w:w="1857" w:type="dxa"/>
            <w:vAlign w:val="bottom"/>
          </w:tcPr>
          <w:p w14:paraId="594C8E5C" w14:textId="0565C9A6" w:rsidR="00BB58B9" w:rsidRDefault="00BB58B9" w:rsidP="00BB58B9">
            <w:pPr>
              <w:spacing w:after="0" w:line="240" w:lineRule="auto"/>
              <w:rPr>
                <w:rFonts w:ascii="Arial Narrow" w:hAnsi="Arial Narrow" w:cs="Arial"/>
              </w:rPr>
            </w:pPr>
            <w:r>
              <w:rPr>
                <w:rFonts w:ascii="Century Gothic" w:hAnsi="Century Gothic"/>
                <w:bCs/>
                <w:color w:val="000000"/>
                <w:sz w:val="20"/>
                <w:szCs w:val="20"/>
              </w:rPr>
              <w:t>BSBA-HRM4 -1</w:t>
            </w:r>
          </w:p>
        </w:tc>
      </w:tr>
      <w:tr w:rsidR="00BB58B9" w14:paraId="4510B6BD" w14:textId="77777777" w:rsidTr="00613678">
        <w:trPr>
          <w:trHeight w:val="85"/>
        </w:trPr>
        <w:tc>
          <w:tcPr>
            <w:tcW w:w="1095" w:type="dxa"/>
            <w:vAlign w:val="bottom"/>
          </w:tcPr>
          <w:p w14:paraId="007F4796" w14:textId="69426D2F" w:rsidR="00BB58B9" w:rsidRDefault="00BB58B9" w:rsidP="00BB58B9">
            <w:pPr>
              <w:spacing w:after="0" w:line="240" w:lineRule="auto"/>
              <w:jc w:val="center"/>
              <w:rPr>
                <w:rFonts w:ascii="Arial Narrow" w:hAnsi="Arial Narrow"/>
              </w:rPr>
            </w:pPr>
            <w:r>
              <w:rPr>
                <w:rFonts w:ascii="Century Gothic" w:hAnsi="Century Gothic"/>
                <w:bCs/>
                <w:color w:val="000000"/>
                <w:sz w:val="20"/>
                <w:szCs w:val="20"/>
              </w:rPr>
              <w:t>1-2pm</w:t>
            </w:r>
          </w:p>
        </w:tc>
        <w:tc>
          <w:tcPr>
            <w:tcW w:w="1530" w:type="dxa"/>
            <w:vAlign w:val="center"/>
          </w:tcPr>
          <w:p w14:paraId="2DE9F2FA" w14:textId="34638615" w:rsidR="00BB58B9" w:rsidRDefault="00BB58B9" w:rsidP="00BB58B9">
            <w:pPr>
              <w:spacing w:after="0" w:line="240" w:lineRule="auto"/>
              <w:jc w:val="center"/>
              <w:rPr>
                <w:rFonts w:ascii="Arial Narrow" w:hAnsi="Arial Narrow"/>
                <w:color w:val="000000"/>
              </w:rPr>
            </w:pPr>
            <w:r>
              <w:rPr>
                <w:rFonts w:ascii="Arial" w:hAnsi="Arial" w:cs="Arial"/>
                <w:bCs/>
                <w:color w:val="000000"/>
                <w:sz w:val="20"/>
                <w:szCs w:val="20"/>
              </w:rPr>
              <w:t>ECON 1A</w:t>
            </w:r>
          </w:p>
        </w:tc>
        <w:tc>
          <w:tcPr>
            <w:tcW w:w="4343" w:type="dxa"/>
            <w:vAlign w:val="center"/>
          </w:tcPr>
          <w:p w14:paraId="031B1E1E" w14:textId="691B9D95" w:rsidR="00BB58B9" w:rsidRDefault="00BB58B9" w:rsidP="00BB58B9">
            <w:pPr>
              <w:spacing w:after="0" w:line="240" w:lineRule="auto"/>
              <w:rPr>
                <w:rFonts w:ascii="Arial Narrow" w:hAnsi="Arial Narrow"/>
                <w:color w:val="000000"/>
                <w:sz w:val="20"/>
                <w:szCs w:val="20"/>
              </w:rPr>
            </w:pPr>
            <w:r>
              <w:rPr>
                <w:rFonts w:ascii="Arial" w:hAnsi="Arial" w:cs="Arial"/>
                <w:bCs/>
                <w:color w:val="000000"/>
                <w:sz w:val="20"/>
                <w:szCs w:val="20"/>
              </w:rPr>
              <w:t>BASIC MICROECONOMICS</w:t>
            </w:r>
          </w:p>
        </w:tc>
        <w:tc>
          <w:tcPr>
            <w:tcW w:w="900" w:type="dxa"/>
            <w:vAlign w:val="center"/>
          </w:tcPr>
          <w:p w14:paraId="425F13D7" w14:textId="77777777" w:rsidR="00BB58B9" w:rsidRDefault="00BB58B9" w:rsidP="00BB58B9">
            <w:pPr>
              <w:spacing w:after="0" w:line="240" w:lineRule="auto"/>
              <w:jc w:val="center"/>
              <w:rPr>
                <w:rFonts w:ascii="Arial" w:hAnsi="Arial" w:cs="Arial"/>
              </w:rPr>
            </w:pPr>
            <w:r>
              <w:rPr>
                <w:rFonts w:ascii="Arial" w:hAnsi="Arial" w:cs="Arial"/>
              </w:rPr>
              <w:t>3</w:t>
            </w:r>
          </w:p>
        </w:tc>
        <w:tc>
          <w:tcPr>
            <w:tcW w:w="720" w:type="dxa"/>
            <w:vAlign w:val="center"/>
          </w:tcPr>
          <w:p w14:paraId="5489045F" w14:textId="77777777" w:rsidR="00BB58B9" w:rsidRDefault="00BB58B9" w:rsidP="00BB58B9">
            <w:pPr>
              <w:spacing w:after="0" w:line="240" w:lineRule="auto"/>
              <w:jc w:val="center"/>
              <w:rPr>
                <w:rFonts w:ascii="Arial" w:hAnsi="Arial" w:cs="Arial"/>
              </w:rPr>
            </w:pPr>
            <w:r>
              <w:rPr>
                <w:rFonts w:ascii="Arial" w:hAnsi="Arial" w:cs="Arial"/>
              </w:rPr>
              <w:t>M-F</w:t>
            </w:r>
          </w:p>
        </w:tc>
        <w:tc>
          <w:tcPr>
            <w:tcW w:w="900" w:type="dxa"/>
            <w:vAlign w:val="center"/>
          </w:tcPr>
          <w:p w14:paraId="2779A0D5" w14:textId="77777777" w:rsidR="00BB58B9" w:rsidRDefault="00BB58B9" w:rsidP="00BB58B9">
            <w:pPr>
              <w:spacing w:after="0" w:line="240" w:lineRule="auto"/>
              <w:jc w:val="center"/>
              <w:rPr>
                <w:rFonts w:ascii="Arial" w:hAnsi="Arial" w:cs="Arial"/>
              </w:rPr>
            </w:pPr>
            <w:r>
              <w:rPr>
                <w:rFonts w:ascii="Arial" w:hAnsi="Arial" w:cs="Arial"/>
              </w:rPr>
              <w:t>1</w:t>
            </w:r>
          </w:p>
        </w:tc>
        <w:tc>
          <w:tcPr>
            <w:tcW w:w="1857" w:type="dxa"/>
            <w:vAlign w:val="bottom"/>
          </w:tcPr>
          <w:p w14:paraId="001BC993" w14:textId="7DB37641" w:rsidR="00BB58B9" w:rsidRDefault="00BB58B9" w:rsidP="00BB58B9">
            <w:pPr>
              <w:spacing w:after="0" w:line="240" w:lineRule="auto"/>
              <w:rPr>
                <w:rFonts w:ascii="Arial Narrow" w:hAnsi="Arial Narrow" w:cs="Arial"/>
              </w:rPr>
            </w:pPr>
            <w:r>
              <w:rPr>
                <w:rFonts w:ascii="Century Gothic" w:hAnsi="Century Gothic"/>
                <w:bCs/>
                <w:color w:val="000000"/>
                <w:sz w:val="20"/>
                <w:szCs w:val="20"/>
              </w:rPr>
              <w:t>BSBA-MM2 -2</w:t>
            </w:r>
          </w:p>
        </w:tc>
      </w:tr>
      <w:tr w:rsidR="00BB58B9" w14:paraId="06ED52F9" w14:textId="77777777" w:rsidTr="00613678">
        <w:trPr>
          <w:trHeight w:val="242"/>
        </w:trPr>
        <w:tc>
          <w:tcPr>
            <w:tcW w:w="1095" w:type="dxa"/>
            <w:vAlign w:val="bottom"/>
          </w:tcPr>
          <w:p w14:paraId="5F736296" w14:textId="637941AE" w:rsidR="00BB58B9" w:rsidRDefault="00BB58B9" w:rsidP="00BB58B9">
            <w:pPr>
              <w:spacing w:after="0" w:line="240" w:lineRule="auto"/>
              <w:jc w:val="center"/>
              <w:rPr>
                <w:rFonts w:ascii="Arial Narrow" w:hAnsi="Arial Narrow"/>
              </w:rPr>
            </w:pPr>
            <w:r>
              <w:rPr>
                <w:rFonts w:ascii="Century Gothic" w:hAnsi="Century Gothic"/>
                <w:bCs/>
                <w:color w:val="000000"/>
                <w:sz w:val="20"/>
                <w:szCs w:val="20"/>
              </w:rPr>
              <w:t>3-4pm</w:t>
            </w:r>
          </w:p>
        </w:tc>
        <w:tc>
          <w:tcPr>
            <w:tcW w:w="1530" w:type="dxa"/>
            <w:vAlign w:val="center"/>
          </w:tcPr>
          <w:p w14:paraId="6899FFDD" w14:textId="3DD9A746" w:rsidR="00BB58B9" w:rsidRDefault="00BB58B9" w:rsidP="00BB58B9">
            <w:pPr>
              <w:spacing w:after="0" w:line="240" w:lineRule="auto"/>
              <w:jc w:val="center"/>
              <w:rPr>
                <w:rFonts w:ascii="Arial Narrow" w:hAnsi="Arial Narrow" w:cs="Arial Narrow"/>
              </w:rPr>
            </w:pPr>
            <w:r>
              <w:rPr>
                <w:rFonts w:ascii="Century Gothic" w:hAnsi="Century Gothic"/>
                <w:bCs/>
                <w:color w:val="000000"/>
                <w:sz w:val="20"/>
                <w:szCs w:val="20"/>
              </w:rPr>
              <w:t>IBT</w:t>
            </w:r>
          </w:p>
        </w:tc>
        <w:tc>
          <w:tcPr>
            <w:tcW w:w="4343" w:type="dxa"/>
            <w:vAlign w:val="center"/>
          </w:tcPr>
          <w:p w14:paraId="76F9A649" w14:textId="61F2F3F5" w:rsidR="00BB58B9" w:rsidRDefault="00BB58B9" w:rsidP="00BB58B9">
            <w:pPr>
              <w:spacing w:after="0" w:line="240" w:lineRule="auto"/>
              <w:rPr>
                <w:rFonts w:ascii="Arial Narrow" w:hAnsi="Arial Narrow" w:cs="Arial Narrow"/>
                <w:sz w:val="20"/>
                <w:szCs w:val="20"/>
              </w:rPr>
            </w:pPr>
            <w:r>
              <w:rPr>
                <w:rFonts w:ascii="Century Gothic" w:hAnsi="Century Gothic"/>
                <w:bCs/>
                <w:color w:val="000000"/>
                <w:sz w:val="20"/>
                <w:szCs w:val="20"/>
              </w:rPr>
              <w:t>INTERNATIONAL BUSINESS AND TRADE</w:t>
            </w:r>
          </w:p>
        </w:tc>
        <w:tc>
          <w:tcPr>
            <w:tcW w:w="900" w:type="dxa"/>
            <w:vAlign w:val="center"/>
          </w:tcPr>
          <w:p w14:paraId="626D3907" w14:textId="77777777" w:rsidR="00BB58B9" w:rsidRDefault="00BB58B9" w:rsidP="00BB58B9">
            <w:pPr>
              <w:spacing w:after="0" w:line="240" w:lineRule="auto"/>
              <w:jc w:val="center"/>
              <w:rPr>
                <w:rFonts w:ascii="Arial" w:hAnsi="Arial" w:cs="Arial"/>
              </w:rPr>
            </w:pPr>
            <w:r>
              <w:rPr>
                <w:rFonts w:ascii="Arial" w:hAnsi="Arial" w:cs="Arial"/>
              </w:rPr>
              <w:t>3</w:t>
            </w:r>
          </w:p>
        </w:tc>
        <w:tc>
          <w:tcPr>
            <w:tcW w:w="720" w:type="dxa"/>
            <w:vAlign w:val="center"/>
          </w:tcPr>
          <w:p w14:paraId="13319AC9" w14:textId="77777777" w:rsidR="00BB58B9" w:rsidRDefault="00BB58B9" w:rsidP="00BB58B9">
            <w:pPr>
              <w:spacing w:after="0" w:line="240" w:lineRule="auto"/>
              <w:jc w:val="center"/>
              <w:rPr>
                <w:rFonts w:ascii="Arial" w:hAnsi="Arial" w:cs="Arial"/>
              </w:rPr>
            </w:pPr>
            <w:r>
              <w:rPr>
                <w:rFonts w:ascii="Arial" w:hAnsi="Arial" w:cs="Arial"/>
              </w:rPr>
              <w:t>M-F</w:t>
            </w:r>
          </w:p>
        </w:tc>
        <w:tc>
          <w:tcPr>
            <w:tcW w:w="900" w:type="dxa"/>
            <w:vAlign w:val="center"/>
          </w:tcPr>
          <w:p w14:paraId="710BD14E" w14:textId="77777777" w:rsidR="00BB58B9" w:rsidRDefault="00BB58B9" w:rsidP="00BB58B9">
            <w:pPr>
              <w:spacing w:after="0" w:line="240" w:lineRule="auto"/>
              <w:jc w:val="center"/>
              <w:rPr>
                <w:rFonts w:ascii="Arial" w:hAnsi="Arial" w:cs="Arial"/>
              </w:rPr>
            </w:pPr>
            <w:r>
              <w:rPr>
                <w:rFonts w:ascii="Arial" w:hAnsi="Arial" w:cs="Arial"/>
              </w:rPr>
              <w:t>1</w:t>
            </w:r>
          </w:p>
        </w:tc>
        <w:tc>
          <w:tcPr>
            <w:tcW w:w="1857" w:type="dxa"/>
            <w:vAlign w:val="bottom"/>
          </w:tcPr>
          <w:p w14:paraId="6D6997B1" w14:textId="7C4DAEF3" w:rsidR="00BB58B9" w:rsidRDefault="00BB58B9" w:rsidP="00BB58B9">
            <w:pPr>
              <w:spacing w:after="0" w:line="240" w:lineRule="auto"/>
              <w:rPr>
                <w:rFonts w:ascii="Arial Narrow" w:hAnsi="Arial Narrow" w:cs="Arial"/>
              </w:rPr>
            </w:pPr>
            <w:r>
              <w:rPr>
                <w:rFonts w:ascii="Century Gothic" w:hAnsi="Century Gothic"/>
                <w:bCs/>
                <w:color w:val="000000"/>
                <w:sz w:val="20"/>
                <w:szCs w:val="20"/>
              </w:rPr>
              <w:t>BSBA-HRM4 -1</w:t>
            </w:r>
          </w:p>
        </w:tc>
      </w:tr>
      <w:tr w:rsidR="00BB58B9" w14:paraId="6D1C76B2" w14:textId="77777777" w:rsidTr="00613678">
        <w:trPr>
          <w:trHeight w:val="85"/>
        </w:trPr>
        <w:tc>
          <w:tcPr>
            <w:tcW w:w="1095" w:type="dxa"/>
            <w:shd w:val="clear" w:color="auto" w:fill="DDD9C3" w:themeFill="background2" w:themeFillShade="E6"/>
            <w:vAlign w:val="bottom"/>
          </w:tcPr>
          <w:p w14:paraId="5994BCB3" w14:textId="77777777" w:rsidR="00BB58B9" w:rsidRDefault="00BB58B9" w:rsidP="00BB58B9">
            <w:pPr>
              <w:spacing w:after="0" w:line="240" w:lineRule="auto"/>
              <w:jc w:val="center"/>
              <w:rPr>
                <w:rFonts w:ascii="Arial Narrow" w:hAnsi="Arial Narrow"/>
              </w:rPr>
            </w:pPr>
          </w:p>
        </w:tc>
        <w:tc>
          <w:tcPr>
            <w:tcW w:w="1530" w:type="dxa"/>
            <w:shd w:val="clear" w:color="auto" w:fill="DDD9C3" w:themeFill="background2" w:themeFillShade="E6"/>
            <w:vAlign w:val="center"/>
          </w:tcPr>
          <w:p w14:paraId="3A17F93E" w14:textId="25E19888" w:rsidR="00BB58B9" w:rsidRDefault="00BB58B9" w:rsidP="00BB58B9">
            <w:pPr>
              <w:spacing w:after="0" w:line="240" w:lineRule="auto"/>
              <w:jc w:val="center"/>
              <w:rPr>
                <w:rFonts w:ascii="Arial Narrow" w:hAnsi="Arial Narrow"/>
                <w:color w:val="000000"/>
              </w:rPr>
            </w:pPr>
          </w:p>
        </w:tc>
        <w:tc>
          <w:tcPr>
            <w:tcW w:w="4343" w:type="dxa"/>
            <w:shd w:val="clear" w:color="auto" w:fill="DDD9C3" w:themeFill="background2" w:themeFillShade="E6"/>
            <w:vAlign w:val="center"/>
          </w:tcPr>
          <w:p w14:paraId="44C18DAC" w14:textId="758FBA0E" w:rsidR="00BB58B9" w:rsidRDefault="00BB58B9" w:rsidP="00BB58B9">
            <w:pPr>
              <w:spacing w:after="0" w:line="240" w:lineRule="auto"/>
              <w:rPr>
                <w:rFonts w:ascii="Arial Narrow" w:hAnsi="Arial Narrow"/>
                <w:color w:val="000000"/>
                <w:sz w:val="20"/>
                <w:szCs w:val="20"/>
              </w:rPr>
            </w:pPr>
          </w:p>
        </w:tc>
        <w:tc>
          <w:tcPr>
            <w:tcW w:w="900" w:type="dxa"/>
            <w:shd w:val="clear" w:color="auto" w:fill="DDD9C3" w:themeFill="background2" w:themeFillShade="E6"/>
            <w:vAlign w:val="center"/>
          </w:tcPr>
          <w:p w14:paraId="5064EAA2" w14:textId="6BA78619" w:rsidR="00BB58B9" w:rsidRDefault="00BB58B9" w:rsidP="00BB58B9">
            <w:pPr>
              <w:spacing w:after="0" w:line="240" w:lineRule="auto"/>
              <w:jc w:val="center"/>
              <w:rPr>
                <w:rFonts w:ascii="Arial" w:hAnsi="Arial" w:cs="Arial"/>
              </w:rPr>
            </w:pPr>
          </w:p>
        </w:tc>
        <w:tc>
          <w:tcPr>
            <w:tcW w:w="720" w:type="dxa"/>
            <w:shd w:val="clear" w:color="auto" w:fill="DDD9C3" w:themeFill="background2" w:themeFillShade="E6"/>
            <w:vAlign w:val="center"/>
          </w:tcPr>
          <w:p w14:paraId="4A8A18F3" w14:textId="3F81A519" w:rsidR="00BB58B9" w:rsidRDefault="00BB58B9" w:rsidP="00BB58B9">
            <w:pPr>
              <w:spacing w:after="0" w:line="240" w:lineRule="auto"/>
              <w:jc w:val="center"/>
              <w:rPr>
                <w:rFonts w:ascii="Arial" w:hAnsi="Arial" w:cs="Arial"/>
              </w:rPr>
            </w:pPr>
          </w:p>
        </w:tc>
        <w:tc>
          <w:tcPr>
            <w:tcW w:w="900" w:type="dxa"/>
            <w:shd w:val="clear" w:color="auto" w:fill="DDD9C3" w:themeFill="background2" w:themeFillShade="E6"/>
            <w:vAlign w:val="center"/>
          </w:tcPr>
          <w:p w14:paraId="2EEC02C9" w14:textId="39C1164F" w:rsidR="00BB58B9" w:rsidRDefault="00BB58B9" w:rsidP="00BB58B9">
            <w:pPr>
              <w:spacing w:after="0" w:line="240" w:lineRule="auto"/>
              <w:jc w:val="center"/>
              <w:rPr>
                <w:rFonts w:ascii="Arial" w:hAnsi="Arial" w:cs="Arial"/>
              </w:rPr>
            </w:pPr>
          </w:p>
        </w:tc>
        <w:tc>
          <w:tcPr>
            <w:tcW w:w="1857" w:type="dxa"/>
            <w:shd w:val="clear" w:color="auto" w:fill="DDD9C3" w:themeFill="background2" w:themeFillShade="E6"/>
            <w:vAlign w:val="bottom"/>
          </w:tcPr>
          <w:p w14:paraId="2F33B110" w14:textId="02D0D732" w:rsidR="00BB58B9" w:rsidRDefault="00BB58B9" w:rsidP="00BB58B9">
            <w:pPr>
              <w:spacing w:after="0" w:line="240" w:lineRule="auto"/>
              <w:rPr>
                <w:rFonts w:ascii="Arial Narrow" w:hAnsi="Arial Narrow" w:cs="Arial"/>
              </w:rPr>
            </w:pPr>
          </w:p>
        </w:tc>
      </w:tr>
      <w:tr w:rsidR="00BB58B9" w14:paraId="23E8E17E" w14:textId="77777777" w:rsidTr="00613678">
        <w:trPr>
          <w:trHeight w:val="147"/>
        </w:trPr>
        <w:tc>
          <w:tcPr>
            <w:tcW w:w="1095" w:type="dxa"/>
            <w:vAlign w:val="bottom"/>
          </w:tcPr>
          <w:p w14:paraId="78027A3B" w14:textId="4085DB71" w:rsidR="00BB58B9" w:rsidRDefault="00BB58B9" w:rsidP="00BB58B9">
            <w:pPr>
              <w:pStyle w:val="ListParagraph"/>
              <w:spacing w:after="0" w:line="240" w:lineRule="auto"/>
              <w:ind w:left="0"/>
              <w:jc w:val="center"/>
              <w:rPr>
                <w:rFonts w:ascii="Arial Narrow" w:hAnsi="Arial Narrow" w:cs="Arial"/>
              </w:rPr>
            </w:pPr>
            <w:r>
              <w:rPr>
                <w:rFonts w:ascii="Century Gothic" w:hAnsi="Century Gothic"/>
                <w:bCs/>
                <w:sz w:val="20"/>
                <w:szCs w:val="20"/>
              </w:rPr>
              <w:t>8-9am</w:t>
            </w:r>
          </w:p>
        </w:tc>
        <w:tc>
          <w:tcPr>
            <w:tcW w:w="1530" w:type="dxa"/>
            <w:vAlign w:val="center"/>
          </w:tcPr>
          <w:p w14:paraId="1218151C" w14:textId="6A4044EE" w:rsidR="00BB58B9" w:rsidRDefault="00BB58B9" w:rsidP="00BB58B9">
            <w:pPr>
              <w:pStyle w:val="ListParagraph"/>
              <w:spacing w:after="0" w:line="240" w:lineRule="auto"/>
              <w:ind w:left="0"/>
              <w:jc w:val="center"/>
              <w:rPr>
                <w:rFonts w:ascii="Arial Narrow" w:hAnsi="Arial Narrow" w:cs="Arial"/>
              </w:rPr>
            </w:pPr>
            <w:r>
              <w:rPr>
                <w:rFonts w:ascii="Arial" w:hAnsi="Arial" w:cs="Arial"/>
                <w:bCs/>
                <w:color w:val="000000"/>
                <w:sz w:val="20"/>
                <w:szCs w:val="20"/>
              </w:rPr>
              <w:t>HRM</w:t>
            </w:r>
          </w:p>
        </w:tc>
        <w:tc>
          <w:tcPr>
            <w:tcW w:w="4343" w:type="dxa"/>
            <w:vAlign w:val="center"/>
          </w:tcPr>
          <w:p w14:paraId="40EE8766" w14:textId="0D6FECF2" w:rsidR="00BB58B9" w:rsidRDefault="00BB58B9" w:rsidP="00BB58B9">
            <w:pPr>
              <w:pStyle w:val="ListParagraph"/>
              <w:spacing w:after="0" w:line="240" w:lineRule="auto"/>
              <w:ind w:left="0"/>
              <w:rPr>
                <w:rFonts w:ascii="Arial Narrow" w:hAnsi="Arial Narrow" w:cs="Arial"/>
              </w:rPr>
            </w:pPr>
            <w:r>
              <w:rPr>
                <w:rFonts w:ascii="Arial" w:hAnsi="Arial" w:cs="Arial"/>
                <w:bCs/>
                <w:color w:val="000000"/>
                <w:sz w:val="20"/>
                <w:szCs w:val="20"/>
              </w:rPr>
              <w:t xml:space="preserve">HUMAN </w:t>
            </w:r>
            <w:proofErr w:type="spellStart"/>
            <w:r>
              <w:rPr>
                <w:rFonts w:ascii="Arial" w:hAnsi="Arial" w:cs="Arial"/>
                <w:bCs/>
                <w:color w:val="000000"/>
                <w:sz w:val="20"/>
                <w:szCs w:val="20"/>
              </w:rPr>
              <w:t>RESOuRCE</w:t>
            </w:r>
            <w:proofErr w:type="spellEnd"/>
            <w:r>
              <w:rPr>
                <w:rFonts w:ascii="Arial" w:hAnsi="Arial" w:cs="Arial"/>
                <w:bCs/>
                <w:color w:val="000000"/>
                <w:sz w:val="20"/>
                <w:szCs w:val="20"/>
              </w:rPr>
              <w:t xml:space="preserve"> MGT.</w:t>
            </w:r>
          </w:p>
        </w:tc>
        <w:tc>
          <w:tcPr>
            <w:tcW w:w="900" w:type="dxa"/>
            <w:vAlign w:val="center"/>
          </w:tcPr>
          <w:p w14:paraId="19CD1EB0" w14:textId="6EB71309" w:rsidR="00BB58B9" w:rsidRDefault="00BB58B9" w:rsidP="00BB58B9">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6D1EF61D" w14:textId="0062372F" w:rsidR="00BB58B9" w:rsidRDefault="00BB58B9" w:rsidP="00BB58B9">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57D4AEDE" w14:textId="52EBC3BD" w:rsidR="00BB58B9" w:rsidRDefault="00BB58B9" w:rsidP="00BB58B9">
            <w:pPr>
              <w:pStyle w:val="ListParagraph"/>
              <w:spacing w:after="0" w:line="240" w:lineRule="auto"/>
              <w:ind w:left="0"/>
              <w:jc w:val="center"/>
              <w:rPr>
                <w:rFonts w:ascii="Arial" w:hAnsi="Arial" w:cs="Arial"/>
              </w:rPr>
            </w:pPr>
            <w:r>
              <w:rPr>
                <w:rFonts w:ascii="Arial" w:hAnsi="Arial" w:cs="Arial"/>
              </w:rPr>
              <w:t>2</w:t>
            </w:r>
          </w:p>
        </w:tc>
        <w:tc>
          <w:tcPr>
            <w:tcW w:w="1857" w:type="dxa"/>
            <w:vAlign w:val="bottom"/>
          </w:tcPr>
          <w:p w14:paraId="15457010" w14:textId="3C1E790D" w:rsidR="00BB58B9" w:rsidRDefault="00BB58B9" w:rsidP="00BB58B9">
            <w:pPr>
              <w:pStyle w:val="ListParagraph"/>
              <w:spacing w:after="0" w:line="240" w:lineRule="auto"/>
              <w:ind w:left="0"/>
              <w:rPr>
                <w:rFonts w:ascii="Arial Narrow" w:hAnsi="Arial Narrow" w:cs="Arial"/>
              </w:rPr>
            </w:pPr>
            <w:r>
              <w:rPr>
                <w:rFonts w:ascii="Century Gothic" w:hAnsi="Century Gothic"/>
                <w:bCs/>
                <w:sz w:val="20"/>
                <w:szCs w:val="20"/>
              </w:rPr>
              <w:t>BSBA- FM 3-1</w:t>
            </w:r>
          </w:p>
        </w:tc>
      </w:tr>
      <w:tr w:rsidR="00BB58B9" w14:paraId="21D07413" w14:textId="77777777" w:rsidTr="00613678">
        <w:trPr>
          <w:trHeight w:val="245"/>
        </w:trPr>
        <w:tc>
          <w:tcPr>
            <w:tcW w:w="1095" w:type="dxa"/>
            <w:vAlign w:val="bottom"/>
          </w:tcPr>
          <w:p w14:paraId="381F63C9" w14:textId="4EC23C8D" w:rsidR="00BB58B9" w:rsidRDefault="00BB58B9" w:rsidP="00BB58B9">
            <w:pPr>
              <w:pStyle w:val="ListParagraph"/>
              <w:spacing w:after="0" w:line="240" w:lineRule="auto"/>
              <w:ind w:left="0"/>
              <w:jc w:val="center"/>
              <w:rPr>
                <w:rFonts w:ascii="Arial Narrow" w:hAnsi="Arial Narrow" w:cs="Arial"/>
              </w:rPr>
            </w:pPr>
            <w:r>
              <w:rPr>
                <w:rFonts w:ascii="Century Gothic" w:hAnsi="Century Gothic"/>
                <w:bCs/>
                <w:sz w:val="20"/>
                <w:szCs w:val="20"/>
              </w:rPr>
              <w:t>9-10am</w:t>
            </w:r>
          </w:p>
        </w:tc>
        <w:tc>
          <w:tcPr>
            <w:tcW w:w="1530" w:type="dxa"/>
            <w:vAlign w:val="center"/>
          </w:tcPr>
          <w:p w14:paraId="2743D4A9" w14:textId="0C99CFC2" w:rsidR="00BB58B9" w:rsidRDefault="00BB58B9" w:rsidP="00BB58B9">
            <w:pPr>
              <w:pStyle w:val="ListParagraph"/>
              <w:spacing w:after="0" w:line="240" w:lineRule="auto"/>
              <w:ind w:left="0"/>
              <w:jc w:val="center"/>
              <w:rPr>
                <w:rFonts w:ascii="Arial Narrow" w:hAnsi="Arial Narrow"/>
                <w:color w:val="000000"/>
              </w:rPr>
            </w:pPr>
            <w:r>
              <w:rPr>
                <w:rFonts w:ascii="Arial" w:hAnsi="Arial" w:cs="Arial"/>
                <w:bCs/>
                <w:color w:val="000000"/>
                <w:sz w:val="20"/>
                <w:szCs w:val="20"/>
              </w:rPr>
              <w:t>SRGG</w:t>
            </w:r>
          </w:p>
        </w:tc>
        <w:tc>
          <w:tcPr>
            <w:tcW w:w="4343" w:type="dxa"/>
            <w:vAlign w:val="center"/>
          </w:tcPr>
          <w:p w14:paraId="70422B89" w14:textId="579E9694" w:rsidR="00BB58B9" w:rsidRDefault="00BB58B9" w:rsidP="00BB58B9">
            <w:pPr>
              <w:pStyle w:val="ListParagraph"/>
              <w:spacing w:after="0" w:line="240" w:lineRule="auto"/>
              <w:ind w:left="0"/>
              <w:rPr>
                <w:rFonts w:ascii="Arial Narrow" w:hAnsi="Arial Narrow"/>
                <w:color w:val="000000"/>
                <w:sz w:val="24"/>
                <w:szCs w:val="24"/>
              </w:rPr>
            </w:pPr>
            <w:r>
              <w:rPr>
                <w:rFonts w:ascii="Arial" w:hAnsi="Arial" w:cs="Arial"/>
                <w:bCs/>
                <w:color w:val="000000"/>
                <w:sz w:val="20"/>
                <w:szCs w:val="20"/>
              </w:rPr>
              <w:t>SOCIAL RESPONSIBILITY &amp; GOOD GOV</w:t>
            </w:r>
          </w:p>
        </w:tc>
        <w:tc>
          <w:tcPr>
            <w:tcW w:w="900" w:type="dxa"/>
            <w:vAlign w:val="center"/>
          </w:tcPr>
          <w:p w14:paraId="358D264C" w14:textId="77777777" w:rsidR="00BB58B9" w:rsidRDefault="00BB58B9" w:rsidP="00BB58B9">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03031172" w14:textId="77777777" w:rsidR="00BB58B9" w:rsidRDefault="00BB58B9" w:rsidP="00BB58B9">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27C1021B" w14:textId="77777777" w:rsidR="00BB58B9" w:rsidRDefault="00BB58B9" w:rsidP="00BB58B9">
            <w:pPr>
              <w:pStyle w:val="ListParagraph"/>
              <w:spacing w:after="0" w:line="240" w:lineRule="auto"/>
              <w:ind w:left="0"/>
              <w:jc w:val="center"/>
              <w:rPr>
                <w:rFonts w:ascii="Arial" w:hAnsi="Arial" w:cs="Arial"/>
              </w:rPr>
            </w:pPr>
            <w:r>
              <w:rPr>
                <w:rFonts w:ascii="Arial" w:hAnsi="Arial" w:cs="Arial"/>
              </w:rPr>
              <w:t>2</w:t>
            </w:r>
          </w:p>
        </w:tc>
        <w:tc>
          <w:tcPr>
            <w:tcW w:w="1857" w:type="dxa"/>
            <w:vAlign w:val="bottom"/>
          </w:tcPr>
          <w:p w14:paraId="327A886C" w14:textId="7C5B655D" w:rsidR="00BB58B9" w:rsidRDefault="00BB58B9" w:rsidP="00BB58B9">
            <w:pPr>
              <w:pStyle w:val="ListParagraph"/>
              <w:spacing w:after="0" w:line="240" w:lineRule="auto"/>
              <w:ind w:left="0"/>
              <w:rPr>
                <w:rFonts w:ascii="Arial Narrow" w:hAnsi="Arial Narrow" w:cs="Arial"/>
              </w:rPr>
            </w:pPr>
            <w:r>
              <w:rPr>
                <w:rFonts w:ascii="Century Gothic" w:hAnsi="Century Gothic"/>
                <w:bCs/>
                <w:sz w:val="20"/>
                <w:szCs w:val="20"/>
              </w:rPr>
              <w:t>BSBA-MM2 -1</w:t>
            </w:r>
          </w:p>
        </w:tc>
      </w:tr>
      <w:tr w:rsidR="00BB58B9" w14:paraId="7FF52190" w14:textId="77777777" w:rsidTr="00613678">
        <w:trPr>
          <w:trHeight w:val="245"/>
        </w:trPr>
        <w:tc>
          <w:tcPr>
            <w:tcW w:w="1095" w:type="dxa"/>
            <w:vAlign w:val="bottom"/>
          </w:tcPr>
          <w:p w14:paraId="5501B266" w14:textId="0F60A3C2" w:rsidR="00BB58B9" w:rsidRDefault="00BB58B9" w:rsidP="00BB58B9">
            <w:pPr>
              <w:pStyle w:val="ListParagraph"/>
              <w:spacing w:after="0" w:line="240" w:lineRule="auto"/>
              <w:ind w:left="0"/>
              <w:jc w:val="center"/>
              <w:rPr>
                <w:rFonts w:ascii="Arial Narrow" w:hAnsi="Arial Narrow"/>
              </w:rPr>
            </w:pPr>
            <w:r>
              <w:rPr>
                <w:rFonts w:ascii="Century Gothic" w:hAnsi="Century Gothic"/>
                <w:bCs/>
                <w:sz w:val="20"/>
                <w:szCs w:val="20"/>
              </w:rPr>
              <w:t>1-2PM</w:t>
            </w:r>
          </w:p>
        </w:tc>
        <w:tc>
          <w:tcPr>
            <w:tcW w:w="1530" w:type="dxa"/>
            <w:vAlign w:val="center"/>
          </w:tcPr>
          <w:p w14:paraId="3D25E76B" w14:textId="0976F670" w:rsidR="00BB58B9" w:rsidRDefault="00BB58B9" w:rsidP="00BB58B9">
            <w:pPr>
              <w:pStyle w:val="ListParagraph"/>
              <w:spacing w:after="0" w:line="240" w:lineRule="auto"/>
              <w:ind w:left="0"/>
              <w:jc w:val="center"/>
              <w:rPr>
                <w:rFonts w:ascii="Arial Narrow" w:hAnsi="Arial Narrow"/>
                <w:color w:val="000000"/>
              </w:rPr>
            </w:pPr>
            <w:r>
              <w:rPr>
                <w:rFonts w:ascii="Arial" w:hAnsi="Arial" w:cs="Arial"/>
                <w:bCs/>
                <w:color w:val="000000"/>
                <w:sz w:val="20"/>
                <w:szCs w:val="20"/>
              </w:rPr>
              <w:t>HRM</w:t>
            </w:r>
          </w:p>
        </w:tc>
        <w:tc>
          <w:tcPr>
            <w:tcW w:w="4343" w:type="dxa"/>
            <w:vAlign w:val="center"/>
          </w:tcPr>
          <w:p w14:paraId="722BD114" w14:textId="19E1C620" w:rsidR="00BB58B9" w:rsidRDefault="00BB58B9" w:rsidP="00BB58B9">
            <w:pPr>
              <w:pStyle w:val="ListParagraph"/>
              <w:spacing w:after="0" w:line="240" w:lineRule="auto"/>
              <w:ind w:left="0"/>
              <w:rPr>
                <w:rFonts w:ascii="Arial Narrow" w:hAnsi="Arial Narrow"/>
                <w:color w:val="000000"/>
                <w:sz w:val="20"/>
                <w:szCs w:val="20"/>
              </w:rPr>
            </w:pPr>
            <w:r>
              <w:rPr>
                <w:rFonts w:ascii="Arial" w:hAnsi="Arial" w:cs="Arial"/>
                <w:bCs/>
                <w:color w:val="000000"/>
                <w:sz w:val="20"/>
                <w:szCs w:val="20"/>
              </w:rPr>
              <w:t xml:space="preserve">HUMAN </w:t>
            </w:r>
            <w:proofErr w:type="spellStart"/>
            <w:r>
              <w:rPr>
                <w:rFonts w:ascii="Arial" w:hAnsi="Arial" w:cs="Arial"/>
                <w:bCs/>
                <w:color w:val="000000"/>
                <w:sz w:val="20"/>
                <w:szCs w:val="20"/>
              </w:rPr>
              <w:t>RESOuRCE</w:t>
            </w:r>
            <w:proofErr w:type="spellEnd"/>
            <w:r>
              <w:rPr>
                <w:rFonts w:ascii="Arial" w:hAnsi="Arial" w:cs="Arial"/>
                <w:bCs/>
                <w:color w:val="000000"/>
                <w:sz w:val="20"/>
                <w:szCs w:val="20"/>
              </w:rPr>
              <w:t xml:space="preserve"> MGT.</w:t>
            </w:r>
          </w:p>
        </w:tc>
        <w:tc>
          <w:tcPr>
            <w:tcW w:w="900" w:type="dxa"/>
            <w:vAlign w:val="center"/>
          </w:tcPr>
          <w:p w14:paraId="1600EAF9" w14:textId="77777777" w:rsidR="00BB58B9" w:rsidRDefault="00BB58B9" w:rsidP="00BB58B9">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3C430BED" w14:textId="77777777" w:rsidR="00BB58B9" w:rsidRDefault="00BB58B9" w:rsidP="00BB58B9">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732D6926" w14:textId="77777777" w:rsidR="00BB58B9" w:rsidRDefault="00BB58B9" w:rsidP="00BB58B9">
            <w:pPr>
              <w:pStyle w:val="ListParagraph"/>
              <w:spacing w:after="0" w:line="240" w:lineRule="auto"/>
              <w:ind w:left="0"/>
              <w:jc w:val="center"/>
              <w:rPr>
                <w:rFonts w:ascii="Arial" w:hAnsi="Arial" w:cs="Arial"/>
              </w:rPr>
            </w:pPr>
            <w:r>
              <w:rPr>
                <w:rFonts w:ascii="Arial" w:hAnsi="Arial" w:cs="Arial"/>
              </w:rPr>
              <w:t>2</w:t>
            </w:r>
          </w:p>
        </w:tc>
        <w:tc>
          <w:tcPr>
            <w:tcW w:w="1857" w:type="dxa"/>
            <w:vAlign w:val="bottom"/>
          </w:tcPr>
          <w:p w14:paraId="3027BFC8" w14:textId="36A70EFC" w:rsidR="00BB58B9" w:rsidRDefault="00BB58B9" w:rsidP="00BB58B9">
            <w:pPr>
              <w:pStyle w:val="ListParagraph"/>
              <w:spacing w:after="0" w:line="240" w:lineRule="auto"/>
              <w:ind w:left="0"/>
              <w:rPr>
                <w:rFonts w:ascii="Arial Narrow" w:hAnsi="Arial Narrow" w:cs="Arial"/>
              </w:rPr>
            </w:pPr>
            <w:r>
              <w:rPr>
                <w:rFonts w:ascii="Arial Narrow" w:hAnsi="Arial Narrow" w:cs="Arial"/>
              </w:rPr>
              <w:t>BSBA FM 3-2</w:t>
            </w:r>
          </w:p>
        </w:tc>
      </w:tr>
      <w:tr w:rsidR="00BB58B9" w14:paraId="3E6B0DFB" w14:textId="77777777" w:rsidTr="00613678">
        <w:trPr>
          <w:trHeight w:val="245"/>
        </w:trPr>
        <w:tc>
          <w:tcPr>
            <w:tcW w:w="1095" w:type="dxa"/>
            <w:vAlign w:val="bottom"/>
          </w:tcPr>
          <w:p w14:paraId="7A157D35" w14:textId="211F4FF7" w:rsidR="00BB58B9" w:rsidRDefault="00BB58B9" w:rsidP="00BB58B9">
            <w:pPr>
              <w:pStyle w:val="ListParagraph"/>
              <w:spacing w:after="0" w:line="240" w:lineRule="auto"/>
              <w:ind w:left="0"/>
              <w:jc w:val="center"/>
              <w:rPr>
                <w:rFonts w:ascii="Arial Narrow" w:hAnsi="Arial Narrow"/>
              </w:rPr>
            </w:pPr>
            <w:r>
              <w:rPr>
                <w:rFonts w:ascii="Century Gothic" w:hAnsi="Century Gothic"/>
                <w:bCs/>
                <w:sz w:val="20"/>
                <w:szCs w:val="20"/>
              </w:rPr>
              <w:t>2-3pm</w:t>
            </w:r>
          </w:p>
        </w:tc>
        <w:tc>
          <w:tcPr>
            <w:tcW w:w="1530" w:type="dxa"/>
            <w:vAlign w:val="center"/>
          </w:tcPr>
          <w:p w14:paraId="257149AD" w14:textId="494B8ABA" w:rsidR="00BB58B9" w:rsidRDefault="00BB58B9" w:rsidP="00BB58B9">
            <w:pPr>
              <w:pStyle w:val="ListParagraph"/>
              <w:spacing w:after="0" w:line="240" w:lineRule="auto"/>
              <w:ind w:left="0"/>
              <w:jc w:val="center"/>
              <w:rPr>
                <w:rFonts w:ascii="Arial Narrow" w:hAnsi="Arial Narrow"/>
                <w:color w:val="000000"/>
              </w:rPr>
            </w:pPr>
            <w:r>
              <w:rPr>
                <w:rFonts w:ascii="Arial" w:hAnsi="Arial" w:cs="Arial"/>
                <w:bCs/>
                <w:color w:val="000000"/>
                <w:sz w:val="20"/>
                <w:szCs w:val="20"/>
              </w:rPr>
              <w:t>SRGG</w:t>
            </w:r>
          </w:p>
        </w:tc>
        <w:tc>
          <w:tcPr>
            <w:tcW w:w="4343" w:type="dxa"/>
            <w:vAlign w:val="center"/>
          </w:tcPr>
          <w:p w14:paraId="06242939" w14:textId="07F99904" w:rsidR="00BB58B9" w:rsidRDefault="00BB58B9" w:rsidP="00BB58B9">
            <w:pPr>
              <w:pStyle w:val="ListParagraph"/>
              <w:spacing w:after="0" w:line="240" w:lineRule="auto"/>
              <w:ind w:left="0"/>
              <w:rPr>
                <w:rFonts w:ascii="Arial Narrow" w:hAnsi="Arial Narrow"/>
                <w:color w:val="000000"/>
                <w:sz w:val="20"/>
                <w:szCs w:val="20"/>
              </w:rPr>
            </w:pPr>
            <w:r>
              <w:rPr>
                <w:rFonts w:ascii="Arial" w:hAnsi="Arial" w:cs="Arial"/>
                <w:bCs/>
                <w:color w:val="000000"/>
                <w:sz w:val="20"/>
                <w:szCs w:val="20"/>
              </w:rPr>
              <w:t>SOCIAL RESPONSIBILITY &amp; GOOD GOV</w:t>
            </w:r>
          </w:p>
        </w:tc>
        <w:tc>
          <w:tcPr>
            <w:tcW w:w="900" w:type="dxa"/>
            <w:vAlign w:val="center"/>
          </w:tcPr>
          <w:p w14:paraId="344E2C1A" w14:textId="77777777" w:rsidR="00BB58B9" w:rsidRDefault="00BB58B9" w:rsidP="00BB58B9">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35FEA45B" w14:textId="77777777" w:rsidR="00BB58B9" w:rsidRDefault="00BB58B9" w:rsidP="00BB58B9">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04F418C5" w14:textId="77777777" w:rsidR="00BB58B9" w:rsidRDefault="00BB58B9" w:rsidP="00BB58B9">
            <w:pPr>
              <w:pStyle w:val="ListParagraph"/>
              <w:spacing w:after="0" w:line="240" w:lineRule="auto"/>
              <w:ind w:left="0"/>
              <w:jc w:val="center"/>
              <w:rPr>
                <w:rFonts w:ascii="Arial" w:hAnsi="Arial" w:cs="Arial"/>
              </w:rPr>
            </w:pPr>
            <w:r>
              <w:rPr>
                <w:rFonts w:ascii="Arial" w:hAnsi="Arial" w:cs="Arial"/>
              </w:rPr>
              <w:t>2</w:t>
            </w:r>
          </w:p>
        </w:tc>
        <w:tc>
          <w:tcPr>
            <w:tcW w:w="1857" w:type="dxa"/>
            <w:vAlign w:val="bottom"/>
          </w:tcPr>
          <w:p w14:paraId="2366EBA6" w14:textId="23D84AAD" w:rsidR="00BB58B9" w:rsidRDefault="00BB58B9" w:rsidP="00BB58B9">
            <w:pPr>
              <w:pStyle w:val="ListParagraph"/>
              <w:spacing w:after="0" w:line="240" w:lineRule="auto"/>
              <w:ind w:left="0"/>
              <w:rPr>
                <w:rFonts w:ascii="Arial Narrow" w:hAnsi="Arial Narrow" w:cs="Arial"/>
              </w:rPr>
            </w:pPr>
            <w:r>
              <w:rPr>
                <w:rFonts w:ascii="Century Gothic" w:hAnsi="Century Gothic"/>
                <w:bCs/>
                <w:sz w:val="20"/>
                <w:szCs w:val="20"/>
              </w:rPr>
              <w:t>BSBA-MM2 -1</w:t>
            </w:r>
          </w:p>
        </w:tc>
      </w:tr>
      <w:tr w:rsidR="00BB58B9" w14:paraId="03441C30" w14:textId="77777777" w:rsidTr="00C459C0">
        <w:trPr>
          <w:trHeight w:val="245"/>
        </w:trPr>
        <w:tc>
          <w:tcPr>
            <w:tcW w:w="1095" w:type="dxa"/>
            <w:vAlign w:val="bottom"/>
          </w:tcPr>
          <w:p w14:paraId="4F708E42" w14:textId="75EB80E9" w:rsidR="00BB58B9" w:rsidRDefault="00BB58B9" w:rsidP="00BB58B9">
            <w:pPr>
              <w:pStyle w:val="ListParagraph"/>
              <w:spacing w:after="0" w:line="240" w:lineRule="auto"/>
              <w:ind w:left="0"/>
              <w:jc w:val="center"/>
              <w:rPr>
                <w:rFonts w:ascii="Century Gothic" w:hAnsi="Century Gothic"/>
                <w:bCs/>
                <w:sz w:val="20"/>
                <w:szCs w:val="20"/>
              </w:rPr>
            </w:pPr>
            <w:r>
              <w:rPr>
                <w:rFonts w:ascii="Century Gothic" w:hAnsi="Century Gothic"/>
                <w:bCs/>
                <w:sz w:val="20"/>
                <w:szCs w:val="20"/>
              </w:rPr>
              <w:t>4-5PM</w:t>
            </w:r>
          </w:p>
        </w:tc>
        <w:tc>
          <w:tcPr>
            <w:tcW w:w="1530" w:type="dxa"/>
            <w:shd w:val="clear" w:color="auto" w:fill="FFFFFF" w:themeFill="background1"/>
            <w:vAlign w:val="center"/>
          </w:tcPr>
          <w:p w14:paraId="2C0E5F95" w14:textId="52001A82" w:rsidR="00BB58B9" w:rsidRDefault="00BB58B9" w:rsidP="00BB58B9">
            <w:pPr>
              <w:pStyle w:val="ListParagraph"/>
              <w:spacing w:after="0" w:line="240" w:lineRule="auto"/>
              <w:ind w:left="0"/>
              <w:jc w:val="center"/>
              <w:rPr>
                <w:rFonts w:ascii="Arial" w:hAnsi="Arial" w:cs="Arial"/>
                <w:bCs/>
                <w:color w:val="000000"/>
                <w:sz w:val="20"/>
                <w:szCs w:val="20"/>
              </w:rPr>
            </w:pPr>
            <w:r>
              <w:rPr>
                <w:rFonts w:ascii="Times New Roman" w:hAnsi="Times New Roman"/>
                <w:color w:val="000000" w:themeColor="text1"/>
              </w:rPr>
              <w:t>GE 105</w:t>
            </w:r>
          </w:p>
        </w:tc>
        <w:tc>
          <w:tcPr>
            <w:tcW w:w="4343" w:type="dxa"/>
            <w:shd w:val="clear" w:color="auto" w:fill="FFFFFF" w:themeFill="background1"/>
            <w:vAlign w:val="center"/>
          </w:tcPr>
          <w:p w14:paraId="3E75AD4C" w14:textId="6905D959" w:rsidR="00BB58B9" w:rsidRDefault="00BB58B9" w:rsidP="00BB58B9">
            <w:pPr>
              <w:pStyle w:val="ListParagraph"/>
              <w:spacing w:after="0" w:line="240" w:lineRule="auto"/>
              <w:ind w:left="0"/>
              <w:rPr>
                <w:rFonts w:ascii="Arial" w:hAnsi="Arial" w:cs="Arial"/>
                <w:bCs/>
                <w:color w:val="000000"/>
                <w:sz w:val="20"/>
                <w:szCs w:val="20"/>
              </w:rPr>
            </w:pPr>
            <w:r>
              <w:rPr>
                <w:rFonts w:ascii="Times New Roman" w:hAnsi="Times New Roman"/>
                <w:color w:val="000000" w:themeColor="text1"/>
              </w:rPr>
              <w:t>Science, Technology, &amp; Society</w:t>
            </w:r>
          </w:p>
        </w:tc>
        <w:tc>
          <w:tcPr>
            <w:tcW w:w="900" w:type="dxa"/>
            <w:vAlign w:val="center"/>
          </w:tcPr>
          <w:p w14:paraId="4386121A" w14:textId="4295358C" w:rsidR="00BB58B9" w:rsidRDefault="00BB58B9" w:rsidP="00BB58B9">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097152F4" w14:textId="71341745" w:rsidR="00BB58B9" w:rsidRDefault="00BB58B9" w:rsidP="00BB58B9">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5B881682" w14:textId="766DA2FB" w:rsidR="00BB58B9" w:rsidRDefault="00BB58B9" w:rsidP="00BB58B9">
            <w:pPr>
              <w:pStyle w:val="ListParagraph"/>
              <w:spacing w:after="0" w:line="240" w:lineRule="auto"/>
              <w:ind w:left="0"/>
              <w:jc w:val="center"/>
              <w:rPr>
                <w:rFonts w:ascii="Arial" w:hAnsi="Arial" w:cs="Arial"/>
              </w:rPr>
            </w:pPr>
            <w:r>
              <w:rPr>
                <w:rFonts w:ascii="Arial" w:hAnsi="Arial" w:cs="Arial"/>
              </w:rPr>
              <w:t>2</w:t>
            </w:r>
          </w:p>
        </w:tc>
        <w:tc>
          <w:tcPr>
            <w:tcW w:w="1857" w:type="dxa"/>
            <w:vAlign w:val="bottom"/>
          </w:tcPr>
          <w:p w14:paraId="0ED45817" w14:textId="3B1EAD29" w:rsidR="00BB58B9" w:rsidRDefault="00BB58B9" w:rsidP="00BB58B9">
            <w:pPr>
              <w:pStyle w:val="ListParagraph"/>
              <w:spacing w:after="0" w:line="240" w:lineRule="auto"/>
              <w:ind w:left="0"/>
              <w:rPr>
                <w:rFonts w:ascii="Century Gothic" w:hAnsi="Century Gothic"/>
                <w:bCs/>
                <w:sz w:val="20"/>
                <w:szCs w:val="20"/>
              </w:rPr>
            </w:pPr>
            <w:r>
              <w:rPr>
                <w:rFonts w:ascii="Century Gothic" w:hAnsi="Century Gothic"/>
                <w:bCs/>
                <w:sz w:val="20"/>
                <w:szCs w:val="20"/>
              </w:rPr>
              <w:t>BSCRIM 2-4</w:t>
            </w:r>
          </w:p>
        </w:tc>
      </w:tr>
      <w:tr w:rsidR="00BB58B9" w14:paraId="4018CBF2" w14:textId="77777777" w:rsidTr="00613678">
        <w:trPr>
          <w:trHeight w:val="85"/>
        </w:trPr>
        <w:tc>
          <w:tcPr>
            <w:tcW w:w="1095" w:type="dxa"/>
            <w:shd w:val="clear" w:color="auto" w:fill="548DD4" w:themeFill="text2" w:themeFillTint="99"/>
          </w:tcPr>
          <w:p w14:paraId="19A0A876" w14:textId="77777777" w:rsidR="00BB58B9" w:rsidRDefault="00BB58B9" w:rsidP="00BB58B9">
            <w:pPr>
              <w:pStyle w:val="ListParagraph"/>
              <w:spacing w:after="0" w:line="240" w:lineRule="auto"/>
              <w:ind w:left="0"/>
              <w:jc w:val="center"/>
              <w:rPr>
                <w:rFonts w:ascii="Arial" w:hAnsi="Arial" w:cs="Arial"/>
                <w:b/>
                <w:bCs/>
                <w:sz w:val="24"/>
                <w:szCs w:val="24"/>
              </w:rPr>
            </w:pPr>
          </w:p>
        </w:tc>
        <w:tc>
          <w:tcPr>
            <w:tcW w:w="1530" w:type="dxa"/>
            <w:shd w:val="clear" w:color="auto" w:fill="548DD4" w:themeFill="text2" w:themeFillTint="99"/>
          </w:tcPr>
          <w:p w14:paraId="436B6AF1" w14:textId="77777777" w:rsidR="00BB58B9" w:rsidRDefault="00BB58B9" w:rsidP="00BB58B9">
            <w:pPr>
              <w:pStyle w:val="ListParagraph"/>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0AF2829C" w14:textId="77777777" w:rsidR="00BB58B9" w:rsidRDefault="00BB58B9" w:rsidP="00BB58B9">
            <w:pPr>
              <w:pStyle w:val="ListParagraph"/>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14895319" w14:textId="78163F8F" w:rsidR="00BB58B9" w:rsidRDefault="00BB58B9" w:rsidP="00BB58B9">
            <w:pPr>
              <w:pStyle w:val="ListParagraph"/>
              <w:spacing w:after="0" w:line="240" w:lineRule="auto"/>
              <w:ind w:left="0"/>
              <w:jc w:val="center"/>
              <w:rPr>
                <w:rFonts w:ascii="Arial" w:hAnsi="Arial" w:cs="Arial"/>
                <w:b/>
                <w:bCs/>
                <w:sz w:val="24"/>
                <w:szCs w:val="24"/>
              </w:rPr>
            </w:pPr>
            <w:r>
              <w:rPr>
                <w:rFonts w:ascii="Arial" w:hAnsi="Arial" w:cs="Arial"/>
                <w:b/>
                <w:bCs/>
                <w:sz w:val="24"/>
                <w:szCs w:val="24"/>
              </w:rPr>
              <w:t>30.0</w:t>
            </w:r>
          </w:p>
        </w:tc>
        <w:tc>
          <w:tcPr>
            <w:tcW w:w="720" w:type="dxa"/>
            <w:shd w:val="clear" w:color="auto" w:fill="548DD4" w:themeFill="text2" w:themeFillTint="99"/>
          </w:tcPr>
          <w:p w14:paraId="734590F0" w14:textId="77777777" w:rsidR="00BB58B9" w:rsidRDefault="00BB58B9" w:rsidP="00BB58B9">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4ED6437E" w14:textId="77777777" w:rsidR="00BB58B9" w:rsidRDefault="00BB58B9" w:rsidP="00BB58B9">
            <w:pPr>
              <w:pStyle w:val="ListParagraph"/>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0CE81FCE" w14:textId="77777777" w:rsidR="00BB58B9" w:rsidRDefault="00BB58B9" w:rsidP="00BB58B9">
            <w:pPr>
              <w:pStyle w:val="ListParagraph"/>
              <w:spacing w:after="0" w:line="240" w:lineRule="auto"/>
              <w:ind w:left="0"/>
              <w:jc w:val="center"/>
              <w:rPr>
                <w:rFonts w:ascii="Arial" w:hAnsi="Arial" w:cs="Arial"/>
                <w:b/>
                <w:bCs/>
                <w:sz w:val="24"/>
                <w:szCs w:val="24"/>
              </w:rPr>
            </w:pPr>
          </w:p>
        </w:tc>
      </w:tr>
    </w:tbl>
    <w:p w14:paraId="2C531C6B" w14:textId="77777777" w:rsidR="00FC2ADD" w:rsidRDefault="00FC2ADD">
      <w:pPr>
        <w:spacing w:after="120" w:line="240" w:lineRule="auto"/>
        <w:rPr>
          <w:rFonts w:ascii="Arial" w:hAnsi="Arial" w:cs="Arial"/>
          <w:b/>
          <w:sz w:val="24"/>
          <w:szCs w:val="24"/>
        </w:rPr>
      </w:pPr>
    </w:p>
    <w:p w14:paraId="71FCBCD0" w14:textId="14D05B01" w:rsidR="001A4307" w:rsidRDefault="00000000">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 xml:space="preserve">Full-time Faculty:  </w:t>
      </w:r>
    </w:p>
    <w:p w14:paraId="0863340F" w14:textId="77777777" w:rsidR="00FC2ADD" w:rsidRDefault="00FC2ADD">
      <w:pPr>
        <w:spacing w:after="0" w:line="240" w:lineRule="auto"/>
        <w:ind w:firstLine="720"/>
        <w:jc w:val="both"/>
        <w:rPr>
          <w:rFonts w:ascii="Arial" w:hAnsi="Arial" w:cs="Arial"/>
          <w:b/>
          <w:bCs/>
          <w:i/>
          <w:iCs/>
          <w:sz w:val="24"/>
          <w:szCs w:val="24"/>
          <w:lang w:val="en-US"/>
        </w:rPr>
      </w:pPr>
    </w:p>
    <w:p w14:paraId="07E47BE4" w14:textId="08044A4D" w:rsidR="001A4307" w:rsidRDefault="00000000">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 xml:space="preserve">Teaching Load:   </w:t>
      </w:r>
      <w:r w:rsidR="00FC2ADD">
        <w:rPr>
          <w:rFonts w:ascii="Arial" w:hAnsi="Arial" w:cs="Arial"/>
          <w:i/>
          <w:iCs/>
          <w:sz w:val="24"/>
          <w:szCs w:val="24"/>
        </w:rPr>
        <w:t>24</w:t>
      </w:r>
      <w:r w:rsidR="00B208EA">
        <w:rPr>
          <w:rFonts w:ascii="Arial" w:hAnsi="Arial" w:cs="Arial"/>
          <w:i/>
          <w:iCs/>
          <w:sz w:val="24"/>
          <w:szCs w:val="24"/>
        </w:rPr>
        <w:t xml:space="preserve"> units</w:t>
      </w:r>
      <w:r w:rsidR="00FC2ADD">
        <w:rPr>
          <w:rFonts w:ascii="Arial" w:hAnsi="Arial" w:cs="Arial"/>
          <w:i/>
          <w:iCs/>
          <w:sz w:val="24"/>
          <w:szCs w:val="24"/>
        </w:rPr>
        <w:t xml:space="preserve"> (8 Loads)</w:t>
      </w:r>
    </w:p>
    <w:p w14:paraId="1196CE30" w14:textId="4A2F5E94" w:rsidR="00613678" w:rsidRDefault="00613678">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 xml:space="preserve">Overload               </w:t>
      </w:r>
      <w:r w:rsidR="00B114FA">
        <w:rPr>
          <w:rFonts w:ascii="Arial" w:hAnsi="Arial" w:cs="Arial"/>
          <w:i/>
          <w:iCs/>
          <w:sz w:val="24"/>
          <w:szCs w:val="24"/>
        </w:rPr>
        <w:t>6</w:t>
      </w:r>
      <w:r>
        <w:rPr>
          <w:rFonts w:ascii="Arial" w:hAnsi="Arial" w:cs="Arial"/>
          <w:i/>
          <w:iCs/>
          <w:sz w:val="24"/>
          <w:szCs w:val="24"/>
        </w:rPr>
        <w:t xml:space="preserve"> units (</w:t>
      </w:r>
      <w:r w:rsidR="00B114FA">
        <w:rPr>
          <w:rFonts w:ascii="Arial" w:hAnsi="Arial" w:cs="Arial"/>
          <w:i/>
          <w:iCs/>
          <w:sz w:val="24"/>
          <w:szCs w:val="24"/>
        </w:rPr>
        <w:t>2</w:t>
      </w:r>
      <w:r>
        <w:rPr>
          <w:rFonts w:ascii="Arial" w:hAnsi="Arial" w:cs="Arial"/>
          <w:i/>
          <w:iCs/>
          <w:sz w:val="24"/>
          <w:szCs w:val="24"/>
        </w:rPr>
        <w:t xml:space="preserve"> load</w:t>
      </w:r>
      <w:r w:rsidR="00B114FA">
        <w:rPr>
          <w:rFonts w:ascii="Arial" w:hAnsi="Arial" w:cs="Arial"/>
          <w:i/>
          <w:iCs/>
          <w:sz w:val="24"/>
          <w:szCs w:val="24"/>
        </w:rPr>
        <w:t>s</w:t>
      </w:r>
      <w:r>
        <w:rPr>
          <w:rFonts w:ascii="Arial" w:hAnsi="Arial" w:cs="Arial"/>
          <w:i/>
          <w:iCs/>
          <w:sz w:val="24"/>
          <w:szCs w:val="24"/>
        </w:rPr>
        <w:t>)</w:t>
      </w:r>
    </w:p>
    <w:p w14:paraId="366222D0" w14:textId="77777777" w:rsidR="00FC2ADD" w:rsidRDefault="00FC2ADD">
      <w:pPr>
        <w:pStyle w:val="ListParagraph"/>
        <w:spacing w:after="0" w:line="240" w:lineRule="auto"/>
        <w:ind w:firstLine="720"/>
        <w:jc w:val="both"/>
        <w:rPr>
          <w:rFonts w:ascii="Arial" w:hAnsi="Arial" w:cs="Arial"/>
          <w:i/>
          <w:iCs/>
          <w:sz w:val="24"/>
          <w:szCs w:val="24"/>
        </w:rPr>
      </w:pPr>
    </w:p>
    <w:p w14:paraId="73B2C15C" w14:textId="1C9D4F72" w:rsidR="001A4307" w:rsidRDefault="00000000">
      <w:pPr>
        <w:pStyle w:val="ListParagraph"/>
        <w:spacing w:after="0" w:line="240" w:lineRule="auto"/>
        <w:jc w:val="both"/>
        <w:rPr>
          <w:rFonts w:ascii="Arial" w:hAnsi="Arial" w:cs="Arial"/>
          <w:i/>
          <w:iCs/>
          <w:sz w:val="24"/>
          <w:szCs w:val="24"/>
          <w:lang w:val="en-US"/>
        </w:rPr>
      </w:pPr>
      <w:r>
        <w:rPr>
          <w:rFonts w:ascii="Arial" w:hAnsi="Arial" w:cs="Arial"/>
          <w:i/>
          <w:iCs/>
          <w:sz w:val="24"/>
          <w:szCs w:val="24"/>
          <w:lang w:val="en-US"/>
        </w:rPr>
        <w:t xml:space="preserve">           Consultation Hour:  </w:t>
      </w:r>
      <w:r w:rsidR="00FC2ADD">
        <w:rPr>
          <w:rFonts w:ascii="Arial" w:hAnsi="Arial" w:cs="Arial"/>
          <w:i/>
          <w:iCs/>
          <w:sz w:val="24"/>
          <w:szCs w:val="24"/>
          <w:lang w:val="en-US"/>
        </w:rPr>
        <w:t xml:space="preserve"> 3:00-4:00 pm Thursday</w:t>
      </w:r>
    </w:p>
    <w:p w14:paraId="2BB0D76A" w14:textId="77777777" w:rsidR="001A4307" w:rsidRDefault="001A4307">
      <w:pPr>
        <w:spacing w:after="120" w:line="240" w:lineRule="auto"/>
        <w:rPr>
          <w:rFonts w:ascii="Arial" w:hAnsi="Arial" w:cs="Arial"/>
          <w:b/>
          <w:sz w:val="24"/>
          <w:szCs w:val="24"/>
        </w:rPr>
      </w:pPr>
    </w:p>
    <w:p w14:paraId="3A44D40D" w14:textId="77777777" w:rsidR="001A4307" w:rsidRDefault="001A4307">
      <w:pPr>
        <w:spacing w:after="120" w:line="240" w:lineRule="auto"/>
        <w:rPr>
          <w:rFonts w:ascii="Arial" w:hAnsi="Arial" w:cs="Arial"/>
          <w:b/>
          <w:sz w:val="24"/>
          <w:szCs w:val="24"/>
        </w:rPr>
      </w:pPr>
    </w:p>
    <w:p w14:paraId="7D87C8B1" w14:textId="77777777" w:rsidR="001A4307" w:rsidRDefault="001A4307">
      <w:pPr>
        <w:spacing w:after="120" w:line="240" w:lineRule="auto"/>
        <w:rPr>
          <w:rFonts w:ascii="Arial" w:hAnsi="Arial" w:cs="Arial"/>
          <w:b/>
          <w:sz w:val="24"/>
          <w:szCs w:val="24"/>
        </w:rPr>
      </w:pPr>
    </w:p>
    <w:p w14:paraId="5D2B2390" w14:textId="77777777" w:rsidR="001A4307" w:rsidRDefault="001A4307">
      <w:pPr>
        <w:spacing w:after="120" w:line="240" w:lineRule="auto"/>
        <w:rPr>
          <w:rFonts w:ascii="Arial" w:hAnsi="Arial" w:cs="Arial"/>
          <w:b/>
          <w:sz w:val="24"/>
          <w:szCs w:val="24"/>
        </w:rPr>
      </w:pPr>
    </w:p>
    <w:p w14:paraId="5B002F7E" w14:textId="77777777" w:rsidR="001A4307" w:rsidRDefault="001A4307">
      <w:pPr>
        <w:spacing w:after="120" w:line="240" w:lineRule="auto"/>
        <w:rPr>
          <w:rFonts w:ascii="Arial" w:hAnsi="Arial" w:cs="Arial"/>
          <w:b/>
          <w:sz w:val="24"/>
          <w:szCs w:val="24"/>
        </w:rPr>
      </w:pPr>
    </w:p>
    <w:p w14:paraId="312AC8FE" w14:textId="77777777" w:rsidR="001A4307" w:rsidRDefault="001A4307">
      <w:pPr>
        <w:spacing w:after="120" w:line="240" w:lineRule="auto"/>
        <w:rPr>
          <w:rFonts w:ascii="Arial" w:hAnsi="Arial" w:cs="Arial"/>
          <w:b/>
          <w:sz w:val="24"/>
          <w:szCs w:val="24"/>
        </w:rPr>
      </w:pPr>
    </w:p>
    <w:p w14:paraId="516D9868" w14:textId="77777777" w:rsidR="001A4307" w:rsidRDefault="001A4307">
      <w:pPr>
        <w:spacing w:after="120" w:line="240" w:lineRule="auto"/>
        <w:rPr>
          <w:rFonts w:ascii="Arial" w:hAnsi="Arial" w:cs="Arial"/>
          <w:b/>
          <w:sz w:val="24"/>
          <w:szCs w:val="24"/>
        </w:rPr>
      </w:pPr>
    </w:p>
    <w:p w14:paraId="747CA957" w14:textId="77777777" w:rsidR="001A4307" w:rsidRDefault="001A4307">
      <w:pPr>
        <w:spacing w:after="120" w:line="240" w:lineRule="auto"/>
        <w:rPr>
          <w:rFonts w:ascii="Arial" w:hAnsi="Arial" w:cs="Arial"/>
          <w:b/>
          <w:sz w:val="24"/>
          <w:szCs w:val="24"/>
        </w:rPr>
      </w:pPr>
    </w:p>
    <w:p w14:paraId="6D796D75" w14:textId="77777777" w:rsidR="001A4307" w:rsidRDefault="001A4307">
      <w:pPr>
        <w:spacing w:after="120" w:line="240" w:lineRule="auto"/>
        <w:rPr>
          <w:rFonts w:ascii="Arial" w:hAnsi="Arial" w:cs="Arial"/>
          <w:b/>
          <w:sz w:val="24"/>
          <w:szCs w:val="24"/>
        </w:rPr>
      </w:pPr>
    </w:p>
    <w:p w14:paraId="66690F46" w14:textId="77777777" w:rsidR="001A4307" w:rsidRDefault="001A4307">
      <w:pPr>
        <w:spacing w:after="120" w:line="240" w:lineRule="auto"/>
        <w:rPr>
          <w:rFonts w:ascii="Arial" w:hAnsi="Arial" w:cs="Arial"/>
          <w:b/>
          <w:sz w:val="24"/>
          <w:szCs w:val="24"/>
        </w:rPr>
      </w:pPr>
    </w:p>
    <w:p w14:paraId="677BCE50" w14:textId="77777777" w:rsidR="001A4307" w:rsidRDefault="001A4307">
      <w:pPr>
        <w:spacing w:after="120" w:line="240" w:lineRule="auto"/>
        <w:rPr>
          <w:rFonts w:ascii="Arial" w:hAnsi="Arial" w:cs="Arial"/>
          <w:b/>
          <w:sz w:val="24"/>
          <w:szCs w:val="24"/>
        </w:rPr>
      </w:pPr>
    </w:p>
    <w:p w14:paraId="2C371E7A" w14:textId="77777777" w:rsidR="00213290" w:rsidRDefault="00213290" w:rsidP="00213290">
      <w:pPr>
        <w:spacing w:after="120" w:line="240" w:lineRule="auto"/>
        <w:rPr>
          <w:rFonts w:ascii="Arial" w:hAnsi="Arial" w:cs="Arial"/>
          <w:b/>
          <w:sz w:val="24"/>
          <w:szCs w:val="24"/>
        </w:rPr>
      </w:pPr>
    </w:p>
    <w:p w14:paraId="6F74E9BE" w14:textId="77777777" w:rsidR="00FC2ADD" w:rsidRDefault="00FC2ADD" w:rsidP="00213290">
      <w:pPr>
        <w:spacing w:after="120" w:line="240" w:lineRule="auto"/>
        <w:rPr>
          <w:rFonts w:ascii="Arial" w:hAnsi="Arial" w:cs="Arial"/>
          <w:b/>
          <w:sz w:val="24"/>
          <w:szCs w:val="24"/>
        </w:rPr>
      </w:pPr>
    </w:p>
    <w:p w14:paraId="19CD0152" w14:textId="77777777" w:rsidR="00FC2ADD" w:rsidRDefault="00FC2ADD" w:rsidP="00213290">
      <w:pPr>
        <w:spacing w:after="120" w:line="240" w:lineRule="auto"/>
        <w:rPr>
          <w:rFonts w:ascii="Arial" w:hAnsi="Arial" w:cs="Arial"/>
          <w:b/>
          <w:sz w:val="24"/>
          <w:szCs w:val="24"/>
        </w:rPr>
      </w:pPr>
    </w:p>
    <w:p w14:paraId="247FC2C4" w14:textId="77777777" w:rsidR="009565E1" w:rsidRDefault="009565E1" w:rsidP="00213290">
      <w:pPr>
        <w:spacing w:after="120" w:line="240" w:lineRule="auto"/>
        <w:rPr>
          <w:rFonts w:ascii="Arial" w:hAnsi="Arial" w:cs="Arial"/>
          <w:b/>
          <w:sz w:val="24"/>
          <w:szCs w:val="24"/>
        </w:rPr>
      </w:pPr>
    </w:p>
    <w:sectPr w:rsidR="009565E1">
      <w:headerReference w:type="default" r:id="rId8"/>
      <w:footerReference w:type="default" r:id="rId9"/>
      <w:pgSz w:w="12242" w:h="18722"/>
      <w:pgMar w:top="720" w:right="567" w:bottom="113" w:left="3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F71B8E" w14:textId="77777777" w:rsidR="00872C0D" w:rsidRDefault="00872C0D">
      <w:pPr>
        <w:spacing w:line="240" w:lineRule="auto"/>
      </w:pPr>
      <w:r>
        <w:separator/>
      </w:r>
    </w:p>
  </w:endnote>
  <w:endnote w:type="continuationSeparator" w:id="0">
    <w:p w14:paraId="6616AC55" w14:textId="77777777" w:rsidR="00872C0D" w:rsidRDefault="00872C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A7B09" w14:textId="77777777" w:rsidR="001A4307" w:rsidRDefault="00000000">
    <w:pPr>
      <w:pStyle w:val="Footer"/>
    </w:pPr>
    <w:r>
      <w:rPr>
        <w:noProof/>
        <w:lang w:val="en-US"/>
      </w:rPr>
      <mc:AlternateContent>
        <mc:Choice Requires="wps">
          <w:drawing>
            <wp:anchor distT="0" distB="0" distL="114300" distR="114300" simplePos="0" relativeHeight="251661312" behindDoc="0" locked="0" layoutInCell="1" allowOverlap="1" wp14:anchorId="6D8641D3" wp14:editId="10DC04CB">
              <wp:simplePos x="0" y="0"/>
              <wp:positionH relativeFrom="margin">
                <wp:align>center</wp:align>
              </wp:positionH>
              <wp:positionV relativeFrom="paragraph">
                <wp:posOffset>-3672417</wp:posOffset>
              </wp:positionV>
              <wp:extent cx="6517640" cy="4021032"/>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7640" cy="4021032"/>
                      </a:xfrm>
                      <a:prstGeom prst="rect">
                        <a:avLst/>
                      </a:prstGeom>
                      <a:solidFill>
                        <a:srgbClr val="FFFFFF"/>
                      </a:solidFill>
                      <a:ln>
                        <a:noFill/>
                      </a:ln>
                    </wps:spPr>
                    <wps:txbx>
                      <w:txbxContent>
                        <w:p w14:paraId="7B2C5D8E" w14:textId="0967F49F" w:rsidR="00FF4C4C" w:rsidRDefault="00000000">
                          <w:pPr>
                            <w:spacing w:after="0" w:line="240" w:lineRule="auto"/>
                            <w:jc w:val="both"/>
                            <w:rPr>
                              <w:rFonts w:ascii="Arial" w:hAnsi="Arial" w:cs="Arial"/>
                              <w:sz w:val="24"/>
                              <w:szCs w:val="24"/>
                            </w:rPr>
                          </w:pPr>
                          <w:r>
                            <w:rPr>
                              <w:rFonts w:ascii="Arial" w:hAnsi="Arial" w:cs="Arial"/>
                              <w:sz w:val="24"/>
                              <w:szCs w:val="24"/>
                            </w:rPr>
                            <w:t>Prepared by:</w:t>
                          </w:r>
                        </w:p>
                        <w:p w14:paraId="65C32E29" w14:textId="61FE6C25" w:rsidR="001A4307" w:rsidRDefault="001A4307">
                          <w:pPr>
                            <w:spacing w:after="0" w:line="240" w:lineRule="auto"/>
                            <w:jc w:val="both"/>
                            <w:rPr>
                              <w:rFonts w:ascii="Arial" w:hAnsi="Arial" w:cs="Arial"/>
                              <w:sz w:val="24"/>
                              <w:szCs w:val="24"/>
                            </w:rPr>
                          </w:pPr>
                        </w:p>
                        <w:p w14:paraId="0BCED16F" w14:textId="4449F46F" w:rsidR="001A4307" w:rsidRDefault="00000000">
                          <w:pPr>
                            <w:spacing w:after="0" w:line="240" w:lineRule="auto"/>
                            <w:jc w:val="both"/>
                            <w:rPr>
                              <w:rFonts w:ascii="Arial" w:hAnsi="Arial" w:cs="Arial"/>
                              <w:b/>
                              <w:sz w:val="24"/>
                              <w:szCs w:val="24"/>
                              <w:lang w:val="en-US"/>
                            </w:rPr>
                          </w:pPr>
                          <w:r>
                            <w:rPr>
                              <w:rFonts w:ascii="Arial" w:hAnsi="Arial" w:cs="Arial"/>
                              <w:b/>
                              <w:sz w:val="24"/>
                              <w:szCs w:val="24"/>
                            </w:rPr>
                            <w:t xml:space="preserve">DR. </w:t>
                          </w:r>
                          <w:r>
                            <w:rPr>
                              <w:rFonts w:ascii="Arial" w:hAnsi="Arial" w:cs="Arial"/>
                              <w:b/>
                              <w:sz w:val="24"/>
                              <w:szCs w:val="24"/>
                              <w:lang w:val="en-US"/>
                            </w:rPr>
                            <w:t>EUFROSINA P. MINES, ChE, LPT</w:t>
                          </w:r>
                          <w:r>
                            <w:rPr>
                              <w:rFonts w:ascii="Arial" w:hAnsi="Arial" w:cs="Arial"/>
                              <w:b/>
                              <w:sz w:val="24"/>
                              <w:szCs w:val="24"/>
                              <w:lang w:val="en-US"/>
                            </w:rPr>
                            <w:tab/>
                          </w:r>
                          <w:r>
                            <w:rPr>
                              <w:rFonts w:ascii="Arial" w:hAnsi="Arial" w:cs="Arial"/>
                              <w:b/>
                              <w:sz w:val="24"/>
                              <w:szCs w:val="24"/>
                              <w:lang w:val="en-US"/>
                            </w:rPr>
                            <w:tab/>
                          </w:r>
                          <w:r>
                            <w:rPr>
                              <w:rFonts w:ascii="Arial" w:hAnsi="Arial" w:cs="Arial"/>
                              <w:b/>
                              <w:sz w:val="24"/>
                              <w:szCs w:val="24"/>
                              <w:lang w:val="en-US"/>
                            </w:rPr>
                            <w:tab/>
                            <w:t>DR.</w:t>
                          </w:r>
                          <w:r w:rsidR="00FF4C4C">
                            <w:rPr>
                              <w:rFonts w:ascii="Arial" w:hAnsi="Arial" w:cs="Arial"/>
                              <w:b/>
                              <w:sz w:val="24"/>
                              <w:szCs w:val="24"/>
                              <w:lang w:val="en-US"/>
                            </w:rPr>
                            <w:t xml:space="preserve"> QUENNIE A. CUNANAN</w:t>
                          </w:r>
                        </w:p>
                        <w:p w14:paraId="18455071" w14:textId="0346965C" w:rsidR="001A4307" w:rsidRDefault="00000000">
                          <w:pPr>
                            <w:spacing w:after="0" w:line="240" w:lineRule="auto"/>
                            <w:jc w:val="both"/>
                            <w:rPr>
                              <w:rFonts w:ascii="Arial" w:hAnsi="Arial" w:cs="Arial"/>
                              <w:sz w:val="24"/>
                              <w:szCs w:val="24"/>
                              <w:lang w:val="en-US"/>
                            </w:rPr>
                          </w:pPr>
                          <w:r>
                            <w:rPr>
                              <w:rFonts w:ascii="Arial" w:hAnsi="Arial" w:cs="Arial"/>
                              <w:sz w:val="24"/>
                              <w:szCs w:val="24"/>
                            </w:rPr>
                            <w:t>VP – Academic Affairs</w:t>
                          </w:r>
                          <w:r>
                            <w:rPr>
                              <w:rFonts w:ascii="Arial" w:hAnsi="Arial" w:cs="Arial"/>
                              <w:sz w:val="24"/>
                              <w:szCs w:val="24"/>
                              <w:lang w:val="en-US"/>
                            </w:rPr>
                            <w:t xml:space="preserve"> and Research</w:t>
                          </w:r>
                          <w:r>
                            <w:rPr>
                              <w:rFonts w:ascii="Arial" w:hAnsi="Arial" w:cs="Arial"/>
                              <w:sz w:val="24"/>
                              <w:szCs w:val="24"/>
                              <w:lang w:val="en-US"/>
                            </w:rPr>
                            <w:tab/>
                          </w:r>
                          <w:r>
                            <w:rPr>
                              <w:rFonts w:ascii="Arial" w:hAnsi="Arial" w:cs="Arial"/>
                              <w:sz w:val="24"/>
                              <w:szCs w:val="24"/>
                              <w:lang w:val="en-US"/>
                            </w:rPr>
                            <w:tab/>
                          </w:r>
                          <w:r w:rsidR="00FF4C4C">
                            <w:rPr>
                              <w:rFonts w:ascii="Arial" w:hAnsi="Arial" w:cs="Arial"/>
                              <w:sz w:val="24"/>
                              <w:szCs w:val="24"/>
                              <w:lang w:val="en-US"/>
                            </w:rPr>
                            <w:t xml:space="preserve">            BSBA Program Head</w:t>
                          </w:r>
                        </w:p>
                        <w:p w14:paraId="362BAC9C" w14:textId="3B070B3C" w:rsidR="001A4307" w:rsidRDefault="00000000">
                          <w:pPr>
                            <w:spacing w:after="0" w:line="240" w:lineRule="auto"/>
                            <w:jc w:val="center"/>
                            <w:rPr>
                              <w:rFonts w:ascii="Arial" w:hAnsi="Arial" w:cs="Arial"/>
                              <w:sz w:val="24"/>
                              <w:szCs w:val="24"/>
                            </w:rPr>
                          </w:pPr>
                          <w:r>
                            <w:rPr>
                              <w:rFonts w:ascii="Arial" w:hAnsi="Arial" w:cs="Arial"/>
                              <w:sz w:val="16"/>
                              <w:szCs w:val="16"/>
                            </w:rPr>
                            <w:tab/>
                          </w:r>
                          <w:r>
                            <w:rPr>
                              <w:rFonts w:ascii="Arial" w:hAnsi="Arial" w:cs="Arial"/>
                              <w:sz w:val="16"/>
                              <w:szCs w:val="16"/>
                            </w:rPr>
                            <w:tab/>
                          </w:r>
                        </w:p>
                        <w:p w14:paraId="6EEFB681" w14:textId="437AA7CE" w:rsidR="001A4307" w:rsidRDefault="00FF4C4C">
                          <w:pPr>
                            <w:spacing w:after="0" w:line="240" w:lineRule="auto"/>
                            <w:ind w:left="90"/>
                            <w:jc w:val="center"/>
                            <w:rPr>
                              <w:rFonts w:ascii="Arial" w:hAnsi="Arial" w:cs="Arial"/>
                              <w:sz w:val="24"/>
                              <w:szCs w:val="24"/>
                            </w:rPr>
                          </w:pPr>
                          <w:r>
                            <w:rPr>
                              <w:rFonts w:ascii="Arial" w:hAnsi="Arial" w:cs="Arial"/>
                              <w:sz w:val="24"/>
                              <w:szCs w:val="24"/>
                            </w:rPr>
                            <w:t>Recommending Approval</w:t>
                          </w:r>
                        </w:p>
                        <w:p w14:paraId="177B0F1D" w14:textId="77777777" w:rsidR="00FF4C4C" w:rsidRDefault="00FF4C4C">
                          <w:pPr>
                            <w:spacing w:after="0" w:line="240" w:lineRule="auto"/>
                            <w:ind w:left="90"/>
                            <w:jc w:val="center"/>
                            <w:rPr>
                              <w:rFonts w:ascii="Arial" w:hAnsi="Arial" w:cs="Arial"/>
                              <w:sz w:val="24"/>
                              <w:szCs w:val="24"/>
                            </w:rPr>
                          </w:pPr>
                        </w:p>
                        <w:p w14:paraId="7222EE7C" w14:textId="77777777" w:rsidR="00FF4C4C" w:rsidRDefault="00FF4C4C">
                          <w:pPr>
                            <w:spacing w:after="0" w:line="240" w:lineRule="auto"/>
                            <w:ind w:left="90"/>
                            <w:jc w:val="center"/>
                            <w:rPr>
                              <w:rFonts w:ascii="Arial" w:hAnsi="Arial" w:cs="Arial"/>
                              <w:sz w:val="24"/>
                              <w:szCs w:val="24"/>
                            </w:rPr>
                          </w:pPr>
                        </w:p>
                        <w:p w14:paraId="1C5DC431" w14:textId="6B799CC1" w:rsidR="00FF4C4C" w:rsidRDefault="00FF4C4C">
                          <w:pPr>
                            <w:spacing w:after="0" w:line="240" w:lineRule="auto"/>
                            <w:ind w:left="90"/>
                            <w:jc w:val="center"/>
                            <w:rPr>
                              <w:rFonts w:ascii="Arial" w:hAnsi="Arial" w:cs="Arial"/>
                              <w:b/>
                              <w:bCs/>
                              <w:sz w:val="24"/>
                              <w:szCs w:val="24"/>
                            </w:rPr>
                          </w:pPr>
                          <w:r w:rsidRPr="00FF4C4C">
                            <w:rPr>
                              <w:rFonts w:ascii="Arial" w:hAnsi="Arial" w:cs="Arial"/>
                              <w:b/>
                              <w:bCs/>
                              <w:sz w:val="24"/>
                              <w:szCs w:val="24"/>
                            </w:rPr>
                            <w:t>DR. MARY ANN ARAULA</w:t>
                          </w:r>
                        </w:p>
                        <w:p w14:paraId="17A34486" w14:textId="1FBA119D" w:rsidR="00FF4C4C" w:rsidRDefault="00FF4C4C">
                          <w:pPr>
                            <w:spacing w:after="0" w:line="240" w:lineRule="auto"/>
                            <w:ind w:left="90"/>
                            <w:jc w:val="center"/>
                            <w:rPr>
                              <w:rFonts w:ascii="Arial" w:hAnsi="Arial" w:cs="Arial"/>
                              <w:sz w:val="24"/>
                              <w:szCs w:val="24"/>
                            </w:rPr>
                          </w:pPr>
                          <w:r w:rsidRPr="00FF4C4C">
                            <w:rPr>
                              <w:rFonts w:ascii="Arial" w:hAnsi="Arial" w:cs="Arial"/>
                              <w:sz w:val="24"/>
                              <w:szCs w:val="24"/>
                            </w:rPr>
                            <w:t>Acting College President</w:t>
                          </w:r>
                        </w:p>
                        <w:p w14:paraId="2E5033FB" w14:textId="77777777" w:rsidR="00FF4C4C" w:rsidRDefault="00FF4C4C">
                          <w:pPr>
                            <w:spacing w:after="0" w:line="240" w:lineRule="auto"/>
                            <w:ind w:left="90"/>
                            <w:jc w:val="center"/>
                            <w:rPr>
                              <w:rFonts w:ascii="Arial" w:hAnsi="Arial" w:cs="Arial"/>
                              <w:sz w:val="24"/>
                              <w:szCs w:val="24"/>
                            </w:rPr>
                          </w:pPr>
                        </w:p>
                        <w:p w14:paraId="184A6DC3" w14:textId="21C679E7" w:rsidR="00FF4C4C" w:rsidRPr="00FF4C4C" w:rsidRDefault="00FF4C4C">
                          <w:pPr>
                            <w:spacing w:after="0" w:line="240" w:lineRule="auto"/>
                            <w:ind w:left="90"/>
                            <w:jc w:val="center"/>
                            <w:rPr>
                              <w:rFonts w:ascii="Arial" w:hAnsi="Arial" w:cs="Arial"/>
                              <w:sz w:val="24"/>
                              <w:szCs w:val="24"/>
                            </w:rPr>
                          </w:pPr>
                          <w:r w:rsidRPr="00FF4C4C">
                            <w:rPr>
                              <w:rFonts w:ascii="Arial" w:hAnsi="Arial" w:cs="Arial"/>
                              <w:sz w:val="24"/>
                              <w:szCs w:val="24"/>
                            </w:rPr>
                            <w:t>APPROVED</w:t>
                          </w:r>
                          <w:r>
                            <w:rPr>
                              <w:rFonts w:ascii="Arial" w:hAnsi="Arial" w:cs="Arial"/>
                              <w:sz w:val="24"/>
                              <w:szCs w:val="24"/>
                            </w:rPr>
                            <w:t>:</w:t>
                          </w:r>
                        </w:p>
                        <w:p w14:paraId="7D397037" w14:textId="77777777" w:rsidR="001A4307" w:rsidRDefault="001A4307">
                          <w:pPr>
                            <w:spacing w:after="0" w:line="240" w:lineRule="auto"/>
                            <w:jc w:val="both"/>
                            <w:rPr>
                              <w:rFonts w:ascii="Arial" w:hAnsi="Arial" w:cs="Arial"/>
                              <w:b/>
                              <w:sz w:val="24"/>
                              <w:szCs w:val="24"/>
                            </w:rPr>
                          </w:pPr>
                        </w:p>
                        <w:p w14:paraId="10A91A87" w14:textId="77777777" w:rsidR="00FF4C4C" w:rsidRDefault="00FF4C4C">
                          <w:pPr>
                            <w:spacing w:after="0" w:line="240" w:lineRule="auto"/>
                            <w:jc w:val="both"/>
                            <w:rPr>
                              <w:rFonts w:ascii="Arial" w:hAnsi="Arial" w:cs="Arial"/>
                              <w:b/>
                              <w:sz w:val="24"/>
                              <w:szCs w:val="24"/>
                            </w:rPr>
                          </w:pPr>
                        </w:p>
                        <w:p w14:paraId="544EB9AB" w14:textId="77777777" w:rsidR="00663E38" w:rsidRDefault="00663E38">
                          <w:pPr>
                            <w:spacing w:after="0" w:line="240" w:lineRule="auto"/>
                            <w:jc w:val="both"/>
                            <w:rPr>
                              <w:rFonts w:ascii="Arial" w:hAnsi="Arial" w:cs="Arial"/>
                              <w:b/>
                              <w:sz w:val="24"/>
                              <w:szCs w:val="24"/>
                            </w:rPr>
                          </w:pPr>
                        </w:p>
                        <w:p w14:paraId="62219A52" w14:textId="6827D1BD" w:rsidR="001A4307" w:rsidRDefault="00FF4C4C" w:rsidP="00FF4C4C">
                          <w:pPr>
                            <w:spacing w:after="0" w:line="240" w:lineRule="auto"/>
                            <w:jc w:val="center"/>
                            <w:rPr>
                              <w:rFonts w:ascii="Arial" w:hAnsi="Arial" w:cs="Arial"/>
                              <w:b/>
                              <w:sz w:val="24"/>
                              <w:szCs w:val="24"/>
                            </w:rPr>
                          </w:pPr>
                          <w:r>
                            <w:rPr>
                              <w:rFonts w:ascii="Arial" w:hAnsi="Arial" w:cs="Arial"/>
                              <w:b/>
                              <w:sz w:val="24"/>
                              <w:szCs w:val="24"/>
                            </w:rPr>
                            <w:t>OLIVER D. CENIZA</w:t>
                          </w:r>
                        </w:p>
                        <w:p w14:paraId="3E2A24FD" w14:textId="47DC43F4" w:rsidR="001A4307" w:rsidRDefault="00FF4C4C">
                          <w:pPr>
                            <w:spacing w:after="0" w:line="240" w:lineRule="auto"/>
                            <w:jc w:val="center"/>
                            <w:rPr>
                              <w:rFonts w:ascii="Arial" w:hAnsi="Arial" w:cs="Arial"/>
                              <w:b/>
                              <w:sz w:val="24"/>
                              <w:szCs w:val="24"/>
                              <w:lang w:val="en-US"/>
                            </w:rPr>
                          </w:pPr>
                          <w:r>
                            <w:rPr>
                              <w:rFonts w:ascii="Arial" w:hAnsi="Arial" w:cs="Arial"/>
                              <w:sz w:val="24"/>
                              <w:szCs w:val="24"/>
                              <w:lang w:val="en-US"/>
                            </w:rPr>
                            <w:t>Municipal Mayor/Bot Chair</w:t>
                          </w:r>
                        </w:p>
                        <w:p w14:paraId="4F886DA2" w14:textId="77777777" w:rsidR="00476DF2" w:rsidRDefault="00476DF2">
                          <w:pPr>
                            <w:spacing w:after="0" w:line="240" w:lineRule="auto"/>
                            <w:rPr>
                              <w:rFonts w:ascii="Arial" w:hAnsi="Arial" w:cs="Arial"/>
                              <w:sz w:val="24"/>
                              <w:szCs w:val="24"/>
                            </w:rPr>
                          </w:pPr>
                        </w:p>
                        <w:p w14:paraId="71B4A975" w14:textId="77777777" w:rsidR="001A4307" w:rsidRDefault="00000000">
                          <w:pPr>
                            <w:spacing w:after="0" w:line="240" w:lineRule="auto"/>
                            <w:rPr>
                              <w:rFonts w:ascii="Arial" w:hAnsi="Arial" w:cs="Arial"/>
                              <w:sz w:val="24"/>
                              <w:szCs w:val="24"/>
                            </w:rPr>
                          </w:pPr>
                          <w:r>
                            <w:rPr>
                              <w:rFonts w:ascii="Arial" w:hAnsi="Arial" w:cs="Arial"/>
                              <w:sz w:val="24"/>
                              <w:szCs w:val="24"/>
                            </w:rPr>
                            <w:t>Conforme:</w:t>
                          </w:r>
                          <w:r>
                            <w:rPr>
                              <w:rFonts w:ascii="Arial" w:hAnsi="Arial" w:cs="Arial"/>
                              <w:sz w:val="24"/>
                              <w:szCs w:val="24"/>
                              <w:lang w:val="en-US"/>
                            </w:rPr>
                            <w:t xml:space="preserve"> _______________________</w:t>
                          </w:r>
                          <w:r>
                            <w:rPr>
                              <w:rFonts w:ascii="Arial" w:hAnsi="Arial" w:cs="Arial"/>
                              <w:sz w:val="24"/>
                              <w:szCs w:val="24"/>
                            </w:rPr>
                            <w:t>____________</w:t>
                          </w:r>
                        </w:p>
                        <w:p w14:paraId="3AD5F486" w14:textId="77777777" w:rsidR="001A4307" w:rsidRDefault="00000000">
                          <w:pPr>
                            <w:spacing w:after="0" w:line="240" w:lineRule="auto"/>
                            <w:rPr>
                              <w:rFonts w:ascii="Arial" w:hAnsi="Arial" w:cs="Arial"/>
                              <w:sz w:val="24"/>
                              <w:szCs w:val="24"/>
                              <w:lang w:val="en-US"/>
                            </w:rPr>
                          </w:pPr>
                          <w:r>
                            <w:rPr>
                              <w:lang w:val="en-US"/>
                            </w:rPr>
                            <w:t xml:space="preserve">                       </w:t>
                          </w:r>
                          <w:r>
                            <w:rPr>
                              <w:rFonts w:ascii="Arial" w:hAnsi="Arial" w:cs="Arial"/>
                              <w:sz w:val="24"/>
                              <w:szCs w:val="24"/>
                              <w:lang w:val="en-US"/>
                            </w:rPr>
                            <w:t xml:space="preserve">                 Signature and Date</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w14:anchorId="6D8641D3" id="_x0000_t202" coordsize="21600,21600" o:spt="202" path="m,l,21600r21600,l21600,xe">
              <v:stroke joinstyle="miter"/>
              <v:path gradientshapeok="t" o:connecttype="rect"/>
            </v:shapetype>
            <v:shape id="Text Box 2" o:spid="_x0000_s1027" type="#_x0000_t202" style="position:absolute;margin-left:0;margin-top:-289.15pt;width:513.2pt;height:316.6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" stroked="f">
              <v:textbox>
                <w:txbxContent>
                  <w:p w14:paraId="7B2C5D8E" w14:textId="0967F49F" w:rsidR="00FF4C4C" w:rsidRDefault="00000000">
                    <w:pPr>
                      <w:spacing w:after="0" w:line="240" w:lineRule="auto"/>
                      <w:jc w:val="both"/>
                      <w:rPr>
                        <w:rFonts w:ascii="Arial" w:hAnsi="Arial" w:cs="Arial"/>
                        <w:sz w:val="24"/>
                        <w:szCs w:val="24"/>
                      </w:rPr>
                    </w:pPr>
                    <w:r>
                      <w:rPr>
                        <w:rFonts w:ascii="Arial" w:hAnsi="Arial" w:cs="Arial"/>
                        <w:sz w:val="24"/>
                        <w:szCs w:val="24"/>
                      </w:rPr>
                      <w:t>Prepared by:</w:t>
                    </w:r>
                  </w:p>
                  <w:p w14:paraId="65C32E29" w14:textId="61FE6C25" w:rsidR="001A4307" w:rsidRDefault="001A4307">
                    <w:pPr>
                      <w:spacing w:after="0" w:line="240" w:lineRule="auto"/>
                      <w:jc w:val="both"/>
                      <w:rPr>
                        <w:rFonts w:ascii="Arial" w:hAnsi="Arial" w:cs="Arial"/>
                        <w:sz w:val="24"/>
                        <w:szCs w:val="24"/>
                      </w:rPr>
                    </w:pPr>
                  </w:p>
                  <w:p w14:paraId="0BCED16F" w14:textId="4449F46F" w:rsidR="001A4307" w:rsidRDefault="00000000">
                    <w:pPr>
                      <w:spacing w:after="0" w:line="240" w:lineRule="auto"/>
                      <w:jc w:val="both"/>
                      <w:rPr>
                        <w:rFonts w:ascii="Arial" w:hAnsi="Arial" w:cs="Arial"/>
                        <w:b/>
                        <w:sz w:val="24"/>
                        <w:szCs w:val="24"/>
                        <w:lang w:val="en-US"/>
                      </w:rPr>
                    </w:pPr>
                    <w:r>
                      <w:rPr>
                        <w:rFonts w:ascii="Arial" w:hAnsi="Arial" w:cs="Arial"/>
                        <w:b/>
                        <w:sz w:val="24"/>
                        <w:szCs w:val="24"/>
                      </w:rPr>
                      <w:t xml:space="preserve">DR. </w:t>
                    </w:r>
                    <w:r>
                      <w:rPr>
                        <w:rFonts w:ascii="Arial" w:hAnsi="Arial" w:cs="Arial"/>
                        <w:b/>
                        <w:sz w:val="24"/>
                        <w:szCs w:val="24"/>
                        <w:lang w:val="en-US"/>
                      </w:rPr>
                      <w:t>EUFROSINA P. MINES, ChE, LPT</w:t>
                    </w:r>
                    <w:r>
                      <w:rPr>
                        <w:rFonts w:ascii="Arial" w:hAnsi="Arial" w:cs="Arial"/>
                        <w:b/>
                        <w:sz w:val="24"/>
                        <w:szCs w:val="24"/>
                        <w:lang w:val="en-US"/>
                      </w:rPr>
                      <w:tab/>
                    </w:r>
                    <w:r>
                      <w:rPr>
                        <w:rFonts w:ascii="Arial" w:hAnsi="Arial" w:cs="Arial"/>
                        <w:b/>
                        <w:sz w:val="24"/>
                        <w:szCs w:val="24"/>
                        <w:lang w:val="en-US"/>
                      </w:rPr>
                      <w:tab/>
                    </w:r>
                    <w:r>
                      <w:rPr>
                        <w:rFonts w:ascii="Arial" w:hAnsi="Arial" w:cs="Arial"/>
                        <w:b/>
                        <w:sz w:val="24"/>
                        <w:szCs w:val="24"/>
                        <w:lang w:val="en-US"/>
                      </w:rPr>
                      <w:tab/>
                      <w:t>DR.</w:t>
                    </w:r>
                    <w:r w:rsidR="00FF4C4C">
                      <w:rPr>
                        <w:rFonts w:ascii="Arial" w:hAnsi="Arial" w:cs="Arial"/>
                        <w:b/>
                        <w:sz w:val="24"/>
                        <w:szCs w:val="24"/>
                        <w:lang w:val="en-US"/>
                      </w:rPr>
                      <w:t xml:space="preserve"> QUENNIE A. CUNANAN</w:t>
                    </w:r>
                  </w:p>
                  <w:p w14:paraId="18455071" w14:textId="0346965C" w:rsidR="001A4307" w:rsidRDefault="00000000">
                    <w:pPr>
                      <w:spacing w:after="0" w:line="240" w:lineRule="auto"/>
                      <w:jc w:val="both"/>
                      <w:rPr>
                        <w:rFonts w:ascii="Arial" w:hAnsi="Arial" w:cs="Arial"/>
                        <w:sz w:val="24"/>
                        <w:szCs w:val="24"/>
                        <w:lang w:val="en-US"/>
                      </w:rPr>
                    </w:pPr>
                    <w:r>
                      <w:rPr>
                        <w:rFonts w:ascii="Arial" w:hAnsi="Arial" w:cs="Arial"/>
                        <w:sz w:val="24"/>
                        <w:szCs w:val="24"/>
                      </w:rPr>
                      <w:t>VP – Academic Affairs</w:t>
                    </w:r>
                    <w:r>
                      <w:rPr>
                        <w:rFonts w:ascii="Arial" w:hAnsi="Arial" w:cs="Arial"/>
                        <w:sz w:val="24"/>
                        <w:szCs w:val="24"/>
                        <w:lang w:val="en-US"/>
                      </w:rPr>
                      <w:t xml:space="preserve"> and Research</w:t>
                    </w:r>
                    <w:r>
                      <w:rPr>
                        <w:rFonts w:ascii="Arial" w:hAnsi="Arial" w:cs="Arial"/>
                        <w:sz w:val="24"/>
                        <w:szCs w:val="24"/>
                        <w:lang w:val="en-US"/>
                      </w:rPr>
                      <w:tab/>
                    </w:r>
                    <w:r>
                      <w:rPr>
                        <w:rFonts w:ascii="Arial" w:hAnsi="Arial" w:cs="Arial"/>
                        <w:sz w:val="24"/>
                        <w:szCs w:val="24"/>
                        <w:lang w:val="en-US"/>
                      </w:rPr>
                      <w:tab/>
                    </w:r>
                    <w:r w:rsidR="00FF4C4C">
                      <w:rPr>
                        <w:rFonts w:ascii="Arial" w:hAnsi="Arial" w:cs="Arial"/>
                        <w:sz w:val="24"/>
                        <w:szCs w:val="24"/>
                        <w:lang w:val="en-US"/>
                      </w:rPr>
                      <w:t xml:space="preserve">            BSBA Program Head</w:t>
                    </w:r>
                  </w:p>
                  <w:p w14:paraId="362BAC9C" w14:textId="3B070B3C" w:rsidR="001A4307" w:rsidRDefault="00000000">
                    <w:pPr>
                      <w:spacing w:after="0" w:line="240" w:lineRule="auto"/>
                      <w:jc w:val="center"/>
                      <w:rPr>
                        <w:rFonts w:ascii="Arial" w:hAnsi="Arial" w:cs="Arial"/>
                        <w:sz w:val="24"/>
                        <w:szCs w:val="24"/>
                      </w:rPr>
                    </w:pPr>
                    <w:r>
                      <w:rPr>
                        <w:rFonts w:ascii="Arial" w:hAnsi="Arial" w:cs="Arial"/>
                        <w:sz w:val="16"/>
                        <w:szCs w:val="16"/>
                      </w:rPr>
                      <w:tab/>
                    </w:r>
                    <w:r>
                      <w:rPr>
                        <w:rFonts w:ascii="Arial" w:hAnsi="Arial" w:cs="Arial"/>
                        <w:sz w:val="16"/>
                        <w:szCs w:val="16"/>
                      </w:rPr>
                      <w:tab/>
                    </w:r>
                  </w:p>
                  <w:p w14:paraId="6EEFB681" w14:textId="437AA7CE" w:rsidR="001A4307" w:rsidRDefault="00FF4C4C">
                    <w:pPr>
                      <w:spacing w:after="0" w:line="240" w:lineRule="auto"/>
                      <w:ind w:left="90"/>
                      <w:jc w:val="center"/>
                      <w:rPr>
                        <w:rFonts w:ascii="Arial" w:hAnsi="Arial" w:cs="Arial"/>
                        <w:sz w:val="24"/>
                        <w:szCs w:val="24"/>
                      </w:rPr>
                    </w:pPr>
                    <w:r>
                      <w:rPr>
                        <w:rFonts w:ascii="Arial" w:hAnsi="Arial" w:cs="Arial"/>
                        <w:sz w:val="24"/>
                        <w:szCs w:val="24"/>
                      </w:rPr>
                      <w:t>Recommending Approval</w:t>
                    </w:r>
                  </w:p>
                  <w:p w14:paraId="177B0F1D" w14:textId="77777777" w:rsidR="00FF4C4C" w:rsidRDefault="00FF4C4C">
                    <w:pPr>
                      <w:spacing w:after="0" w:line="240" w:lineRule="auto"/>
                      <w:ind w:left="90"/>
                      <w:jc w:val="center"/>
                      <w:rPr>
                        <w:rFonts w:ascii="Arial" w:hAnsi="Arial" w:cs="Arial"/>
                        <w:sz w:val="24"/>
                        <w:szCs w:val="24"/>
                      </w:rPr>
                    </w:pPr>
                  </w:p>
                  <w:p w14:paraId="7222EE7C" w14:textId="77777777" w:rsidR="00FF4C4C" w:rsidRDefault="00FF4C4C">
                    <w:pPr>
                      <w:spacing w:after="0" w:line="240" w:lineRule="auto"/>
                      <w:ind w:left="90"/>
                      <w:jc w:val="center"/>
                      <w:rPr>
                        <w:rFonts w:ascii="Arial" w:hAnsi="Arial" w:cs="Arial"/>
                        <w:sz w:val="24"/>
                        <w:szCs w:val="24"/>
                      </w:rPr>
                    </w:pPr>
                  </w:p>
                  <w:p w14:paraId="1C5DC431" w14:textId="6B799CC1" w:rsidR="00FF4C4C" w:rsidRDefault="00FF4C4C">
                    <w:pPr>
                      <w:spacing w:after="0" w:line="240" w:lineRule="auto"/>
                      <w:ind w:left="90"/>
                      <w:jc w:val="center"/>
                      <w:rPr>
                        <w:rFonts w:ascii="Arial" w:hAnsi="Arial" w:cs="Arial"/>
                        <w:b/>
                        <w:bCs/>
                        <w:sz w:val="24"/>
                        <w:szCs w:val="24"/>
                      </w:rPr>
                    </w:pPr>
                    <w:r w:rsidRPr="00FF4C4C">
                      <w:rPr>
                        <w:rFonts w:ascii="Arial" w:hAnsi="Arial" w:cs="Arial"/>
                        <w:b/>
                        <w:bCs/>
                        <w:sz w:val="24"/>
                        <w:szCs w:val="24"/>
                      </w:rPr>
                      <w:t>DR. MARY ANN ARAULA</w:t>
                    </w:r>
                  </w:p>
                  <w:p w14:paraId="17A34486" w14:textId="1FBA119D" w:rsidR="00FF4C4C" w:rsidRDefault="00FF4C4C">
                    <w:pPr>
                      <w:spacing w:after="0" w:line="240" w:lineRule="auto"/>
                      <w:ind w:left="90"/>
                      <w:jc w:val="center"/>
                      <w:rPr>
                        <w:rFonts w:ascii="Arial" w:hAnsi="Arial" w:cs="Arial"/>
                        <w:sz w:val="24"/>
                        <w:szCs w:val="24"/>
                      </w:rPr>
                    </w:pPr>
                    <w:r w:rsidRPr="00FF4C4C">
                      <w:rPr>
                        <w:rFonts w:ascii="Arial" w:hAnsi="Arial" w:cs="Arial"/>
                        <w:sz w:val="24"/>
                        <w:szCs w:val="24"/>
                      </w:rPr>
                      <w:t>Acting College President</w:t>
                    </w:r>
                  </w:p>
                  <w:p w14:paraId="2E5033FB" w14:textId="77777777" w:rsidR="00FF4C4C" w:rsidRDefault="00FF4C4C">
                    <w:pPr>
                      <w:spacing w:after="0" w:line="240" w:lineRule="auto"/>
                      <w:ind w:left="90"/>
                      <w:jc w:val="center"/>
                      <w:rPr>
                        <w:rFonts w:ascii="Arial" w:hAnsi="Arial" w:cs="Arial"/>
                        <w:sz w:val="24"/>
                        <w:szCs w:val="24"/>
                      </w:rPr>
                    </w:pPr>
                  </w:p>
                  <w:p w14:paraId="184A6DC3" w14:textId="21C679E7" w:rsidR="00FF4C4C" w:rsidRPr="00FF4C4C" w:rsidRDefault="00FF4C4C">
                    <w:pPr>
                      <w:spacing w:after="0" w:line="240" w:lineRule="auto"/>
                      <w:ind w:left="90"/>
                      <w:jc w:val="center"/>
                      <w:rPr>
                        <w:rFonts w:ascii="Arial" w:hAnsi="Arial" w:cs="Arial"/>
                        <w:sz w:val="24"/>
                        <w:szCs w:val="24"/>
                      </w:rPr>
                    </w:pPr>
                    <w:r w:rsidRPr="00FF4C4C">
                      <w:rPr>
                        <w:rFonts w:ascii="Arial" w:hAnsi="Arial" w:cs="Arial"/>
                        <w:sz w:val="24"/>
                        <w:szCs w:val="24"/>
                      </w:rPr>
                      <w:t>APPROVED</w:t>
                    </w:r>
                    <w:r>
                      <w:rPr>
                        <w:rFonts w:ascii="Arial" w:hAnsi="Arial" w:cs="Arial"/>
                        <w:sz w:val="24"/>
                        <w:szCs w:val="24"/>
                      </w:rPr>
                      <w:t>:</w:t>
                    </w:r>
                  </w:p>
                  <w:p w14:paraId="7D397037" w14:textId="77777777" w:rsidR="001A4307" w:rsidRDefault="001A4307">
                    <w:pPr>
                      <w:spacing w:after="0" w:line="240" w:lineRule="auto"/>
                      <w:jc w:val="both"/>
                      <w:rPr>
                        <w:rFonts w:ascii="Arial" w:hAnsi="Arial" w:cs="Arial"/>
                        <w:b/>
                        <w:sz w:val="24"/>
                        <w:szCs w:val="24"/>
                      </w:rPr>
                    </w:pPr>
                  </w:p>
                  <w:p w14:paraId="10A91A87" w14:textId="77777777" w:rsidR="00FF4C4C" w:rsidRDefault="00FF4C4C">
                    <w:pPr>
                      <w:spacing w:after="0" w:line="240" w:lineRule="auto"/>
                      <w:jc w:val="both"/>
                      <w:rPr>
                        <w:rFonts w:ascii="Arial" w:hAnsi="Arial" w:cs="Arial"/>
                        <w:b/>
                        <w:sz w:val="24"/>
                        <w:szCs w:val="24"/>
                      </w:rPr>
                    </w:pPr>
                  </w:p>
                  <w:p w14:paraId="544EB9AB" w14:textId="77777777" w:rsidR="00663E38" w:rsidRDefault="00663E38">
                    <w:pPr>
                      <w:spacing w:after="0" w:line="240" w:lineRule="auto"/>
                      <w:jc w:val="both"/>
                      <w:rPr>
                        <w:rFonts w:ascii="Arial" w:hAnsi="Arial" w:cs="Arial"/>
                        <w:b/>
                        <w:sz w:val="24"/>
                        <w:szCs w:val="24"/>
                      </w:rPr>
                    </w:pPr>
                  </w:p>
                  <w:p w14:paraId="62219A52" w14:textId="6827D1BD" w:rsidR="001A4307" w:rsidRDefault="00FF4C4C" w:rsidP="00FF4C4C">
                    <w:pPr>
                      <w:spacing w:after="0" w:line="240" w:lineRule="auto"/>
                      <w:jc w:val="center"/>
                      <w:rPr>
                        <w:rFonts w:ascii="Arial" w:hAnsi="Arial" w:cs="Arial"/>
                        <w:b/>
                        <w:sz w:val="24"/>
                        <w:szCs w:val="24"/>
                      </w:rPr>
                    </w:pPr>
                    <w:r>
                      <w:rPr>
                        <w:rFonts w:ascii="Arial" w:hAnsi="Arial" w:cs="Arial"/>
                        <w:b/>
                        <w:sz w:val="24"/>
                        <w:szCs w:val="24"/>
                      </w:rPr>
                      <w:t>OLIVER D. CENIZA</w:t>
                    </w:r>
                  </w:p>
                  <w:p w14:paraId="3E2A24FD" w14:textId="47DC43F4" w:rsidR="001A4307" w:rsidRDefault="00FF4C4C">
                    <w:pPr>
                      <w:spacing w:after="0" w:line="240" w:lineRule="auto"/>
                      <w:jc w:val="center"/>
                      <w:rPr>
                        <w:rFonts w:ascii="Arial" w:hAnsi="Arial" w:cs="Arial"/>
                        <w:b/>
                        <w:sz w:val="24"/>
                        <w:szCs w:val="24"/>
                        <w:lang w:val="en-US"/>
                      </w:rPr>
                    </w:pPr>
                    <w:r>
                      <w:rPr>
                        <w:rFonts w:ascii="Arial" w:hAnsi="Arial" w:cs="Arial"/>
                        <w:sz w:val="24"/>
                        <w:szCs w:val="24"/>
                        <w:lang w:val="en-US"/>
                      </w:rPr>
                      <w:t>Municipal Mayor/Bot Chair</w:t>
                    </w:r>
                  </w:p>
                  <w:p w14:paraId="4F886DA2" w14:textId="77777777" w:rsidR="00476DF2" w:rsidRDefault="00476DF2">
                    <w:pPr>
                      <w:spacing w:after="0" w:line="240" w:lineRule="auto"/>
                      <w:rPr>
                        <w:rFonts w:ascii="Arial" w:hAnsi="Arial" w:cs="Arial"/>
                        <w:sz w:val="24"/>
                        <w:szCs w:val="24"/>
                      </w:rPr>
                    </w:pPr>
                  </w:p>
                  <w:p w14:paraId="71B4A975" w14:textId="77777777" w:rsidR="001A4307" w:rsidRDefault="00000000">
                    <w:pPr>
                      <w:spacing w:after="0" w:line="240" w:lineRule="auto"/>
                      <w:rPr>
                        <w:rFonts w:ascii="Arial" w:hAnsi="Arial" w:cs="Arial"/>
                        <w:sz w:val="24"/>
                        <w:szCs w:val="24"/>
                      </w:rPr>
                    </w:pPr>
                    <w:r>
                      <w:rPr>
                        <w:rFonts w:ascii="Arial" w:hAnsi="Arial" w:cs="Arial"/>
                        <w:sz w:val="24"/>
                        <w:szCs w:val="24"/>
                      </w:rPr>
                      <w:t>Conforme:</w:t>
                    </w:r>
                    <w:r>
                      <w:rPr>
                        <w:rFonts w:ascii="Arial" w:hAnsi="Arial" w:cs="Arial"/>
                        <w:sz w:val="24"/>
                        <w:szCs w:val="24"/>
                        <w:lang w:val="en-US"/>
                      </w:rPr>
                      <w:t xml:space="preserve"> _______________________</w:t>
                    </w:r>
                    <w:r>
                      <w:rPr>
                        <w:rFonts w:ascii="Arial" w:hAnsi="Arial" w:cs="Arial"/>
                        <w:sz w:val="24"/>
                        <w:szCs w:val="24"/>
                      </w:rPr>
                      <w:t>____________</w:t>
                    </w:r>
                  </w:p>
                  <w:p w14:paraId="3AD5F486" w14:textId="77777777" w:rsidR="001A4307" w:rsidRDefault="00000000">
                    <w:pPr>
                      <w:spacing w:after="0" w:line="240" w:lineRule="auto"/>
                      <w:rPr>
                        <w:rFonts w:ascii="Arial" w:hAnsi="Arial" w:cs="Arial"/>
                        <w:sz w:val="24"/>
                        <w:szCs w:val="24"/>
                        <w:lang w:val="en-US"/>
                      </w:rPr>
                    </w:pPr>
                    <w:r>
                      <w:rPr>
                        <w:lang w:val="en-US"/>
                      </w:rPr>
                      <w:t xml:space="preserve">                       </w:t>
                    </w:r>
                    <w:r>
                      <w:rPr>
                        <w:rFonts w:ascii="Arial" w:hAnsi="Arial" w:cs="Arial"/>
                        <w:sz w:val="24"/>
                        <w:szCs w:val="24"/>
                        <w:lang w:val="en-US"/>
                      </w:rPr>
                      <w:t xml:space="preserve">                 Signature and Date</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115A67" w14:textId="77777777" w:rsidR="00872C0D" w:rsidRDefault="00872C0D">
      <w:pPr>
        <w:spacing w:after="0"/>
      </w:pPr>
      <w:r>
        <w:separator/>
      </w:r>
    </w:p>
  </w:footnote>
  <w:footnote w:type="continuationSeparator" w:id="0">
    <w:p w14:paraId="58EBF42B" w14:textId="77777777" w:rsidR="00872C0D" w:rsidRDefault="00872C0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Ind w:w="392" w:type="dxa"/>
      <w:tblLook w:val="04A0" w:firstRow="1" w:lastRow="0" w:firstColumn="1" w:lastColumn="0" w:noHBand="0" w:noVBand="1"/>
    </w:tblPr>
    <w:tblGrid>
      <w:gridCol w:w="1975"/>
      <w:gridCol w:w="5191"/>
      <w:gridCol w:w="3710"/>
    </w:tblGrid>
    <w:tr w:rsidR="001A4307" w14:paraId="1FED2308" w14:textId="77777777">
      <w:trPr>
        <w:trHeight w:val="1132"/>
      </w:trPr>
      <w:tc>
        <w:tcPr>
          <w:tcW w:w="1984" w:type="dxa"/>
        </w:tcPr>
        <w:p w14:paraId="380BF5BF" w14:textId="77777777" w:rsidR="001A4307" w:rsidRDefault="00000000">
          <w:pPr>
            <w:pStyle w:val="ListParagraph"/>
            <w:spacing w:after="0" w:line="240" w:lineRule="auto"/>
            <w:ind w:left="0"/>
            <w:rPr>
              <w:rFonts w:ascii="Times New Roman" w:hAnsi="Times New Roman"/>
              <w:sz w:val="24"/>
              <w:szCs w:val="24"/>
            </w:rPr>
          </w:pPr>
          <w:r>
            <w:rPr>
              <w:rFonts w:ascii="Times New Roman" w:hAnsi="Times New Roman"/>
              <w:b/>
              <w:noProof/>
              <w:sz w:val="24"/>
              <w:szCs w:val="24"/>
              <w:lang w:val="en-US"/>
            </w:rPr>
            <w:drawing>
              <wp:anchor distT="0" distB="0" distL="114300" distR="114300" simplePos="0" relativeHeight="251659264" behindDoc="0" locked="0" layoutInCell="1" allowOverlap="1" wp14:anchorId="10E4E749" wp14:editId="38899032">
                <wp:simplePos x="0" y="0"/>
                <wp:positionH relativeFrom="column">
                  <wp:posOffset>179070</wp:posOffset>
                </wp:positionH>
                <wp:positionV relativeFrom="paragraph">
                  <wp:posOffset>95885</wp:posOffset>
                </wp:positionV>
                <wp:extent cx="647065" cy="563245"/>
                <wp:effectExtent l="0" t="0" r="1270" b="8255"/>
                <wp:wrapNone/>
                <wp:docPr id="2" name="Picture 3" descr="Description: D:\PANTUKAN-SCHOOL SEAL\sCHOOL SEAL-PANTUK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Description: D:\PANTUKAN-SCHOOL SEAL\sCHOOL SEAL-PANTUKA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49964" cy="566138"/>
                        </a:xfrm>
                        <a:prstGeom prst="rect">
                          <a:avLst/>
                        </a:prstGeom>
                        <a:noFill/>
                        <a:ln>
                          <a:noFill/>
                        </a:ln>
                      </pic:spPr>
                    </pic:pic>
                  </a:graphicData>
                </a:graphic>
              </wp:anchor>
            </w:drawing>
          </w:r>
        </w:p>
      </w:tc>
      <w:tc>
        <w:tcPr>
          <w:tcW w:w="5208" w:type="dxa"/>
          <w:shd w:val="clear" w:color="auto" w:fill="8DB3E2" w:themeFill="text2" w:themeFillTint="66"/>
          <w:vAlign w:val="center"/>
        </w:tcPr>
        <w:p w14:paraId="3DDF7F9F" w14:textId="77777777" w:rsidR="001A4307" w:rsidRDefault="00000000">
          <w:pPr>
            <w:pStyle w:val="ListParagraph"/>
            <w:spacing w:after="0" w:line="240" w:lineRule="auto"/>
            <w:ind w:left="0"/>
            <w:jc w:val="center"/>
            <w:rPr>
              <w:rFonts w:ascii="Arial" w:hAnsi="Arial" w:cs="Arial"/>
              <w:b/>
              <w:sz w:val="24"/>
              <w:szCs w:val="24"/>
            </w:rPr>
          </w:pPr>
          <w:r>
            <w:rPr>
              <w:rFonts w:ascii="Arial" w:hAnsi="Arial" w:cs="Arial"/>
              <w:b/>
              <w:sz w:val="24"/>
              <w:szCs w:val="24"/>
            </w:rPr>
            <w:t>KOLEHIYO NG PANTUKAN</w:t>
          </w:r>
        </w:p>
        <w:p w14:paraId="422FCB6E" w14:textId="77777777" w:rsidR="001A4307" w:rsidRDefault="00000000">
          <w:pPr>
            <w:pStyle w:val="ListParagraph"/>
            <w:spacing w:after="0" w:line="240" w:lineRule="auto"/>
            <w:ind w:left="0"/>
            <w:jc w:val="center"/>
            <w:rPr>
              <w:rFonts w:ascii="Arial" w:hAnsi="Arial" w:cs="Arial"/>
              <w:sz w:val="24"/>
              <w:szCs w:val="24"/>
            </w:rPr>
          </w:pPr>
          <w:r>
            <w:rPr>
              <w:rFonts w:ascii="Arial" w:hAnsi="Arial" w:cs="Arial"/>
              <w:sz w:val="24"/>
              <w:szCs w:val="24"/>
            </w:rPr>
            <w:t xml:space="preserve">Juan A. </w:t>
          </w:r>
          <w:proofErr w:type="spellStart"/>
          <w:r>
            <w:rPr>
              <w:rFonts w:ascii="Arial" w:hAnsi="Arial" w:cs="Arial"/>
              <w:sz w:val="24"/>
              <w:szCs w:val="24"/>
            </w:rPr>
            <w:t>Sarenas</w:t>
          </w:r>
          <w:proofErr w:type="spellEnd"/>
          <w:r>
            <w:rPr>
              <w:rFonts w:ascii="Arial" w:hAnsi="Arial" w:cs="Arial"/>
              <w:sz w:val="24"/>
              <w:szCs w:val="24"/>
            </w:rPr>
            <w:t xml:space="preserve"> Campus,</w:t>
          </w:r>
        </w:p>
        <w:p w14:paraId="3E9C1E8B" w14:textId="77777777" w:rsidR="001A4307" w:rsidRDefault="00000000">
          <w:pPr>
            <w:pStyle w:val="ListParagraph"/>
            <w:spacing w:after="0" w:line="240" w:lineRule="auto"/>
            <w:ind w:left="0"/>
            <w:jc w:val="center"/>
            <w:rPr>
              <w:rFonts w:ascii="Arial" w:hAnsi="Arial" w:cs="Arial"/>
              <w:sz w:val="24"/>
              <w:szCs w:val="24"/>
            </w:rPr>
          </w:pPr>
          <w:proofErr w:type="spellStart"/>
          <w:r>
            <w:rPr>
              <w:rFonts w:ascii="Arial" w:hAnsi="Arial" w:cs="Arial"/>
              <w:sz w:val="24"/>
              <w:szCs w:val="24"/>
            </w:rPr>
            <w:t>Kingking</w:t>
          </w:r>
          <w:proofErr w:type="spellEnd"/>
          <w:r>
            <w:rPr>
              <w:rFonts w:ascii="Arial" w:hAnsi="Arial" w:cs="Arial"/>
              <w:sz w:val="24"/>
              <w:szCs w:val="24"/>
            </w:rPr>
            <w:t xml:space="preserve">, </w:t>
          </w:r>
          <w:proofErr w:type="spellStart"/>
          <w:r>
            <w:rPr>
              <w:rFonts w:ascii="Arial" w:hAnsi="Arial" w:cs="Arial"/>
              <w:sz w:val="24"/>
              <w:szCs w:val="24"/>
            </w:rPr>
            <w:t>Pantukan</w:t>
          </w:r>
          <w:proofErr w:type="spellEnd"/>
          <w:r>
            <w:rPr>
              <w:rFonts w:ascii="Arial" w:hAnsi="Arial" w:cs="Arial"/>
              <w:sz w:val="24"/>
              <w:szCs w:val="24"/>
            </w:rPr>
            <w:t>, Davao de Oro</w:t>
          </w:r>
        </w:p>
      </w:tc>
      <w:tc>
        <w:tcPr>
          <w:tcW w:w="3723" w:type="dxa"/>
          <w:shd w:val="clear" w:color="auto" w:fill="B8CCE4" w:themeFill="accent1" w:themeFillTint="66"/>
          <w:vAlign w:val="center"/>
        </w:tcPr>
        <w:p w14:paraId="064C7D56" w14:textId="77777777" w:rsidR="001A4307" w:rsidRDefault="00000000">
          <w:pPr>
            <w:pStyle w:val="ListParagraph"/>
            <w:spacing w:after="0" w:line="240" w:lineRule="auto"/>
            <w:ind w:left="0"/>
            <w:rPr>
              <w:rFonts w:ascii="Times New Roman" w:hAnsi="Times New Roman"/>
              <w:sz w:val="24"/>
              <w:szCs w:val="24"/>
            </w:rPr>
          </w:pPr>
          <w:r>
            <w:rPr>
              <w:rFonts w:ascii="Times New Roman" w:hAnsi="Times New Roman"/>
              <w:sz w:val="24"/>
              <w:szCs w:val="24"/>
            </w:rPr>
            <w:t>Ref. No. CPO-NTL-025</w:t>
          </w:r>
        </w:p>
        <w:p w14:paraId="3F71009E" w14:textId="77777777" w:rsidR="001A4307" w:rsidRDefault="00000000">
          <w:pPr>
            <w:pStyle w:val="ListParagraph"/>
            <w:spacing w:after="0" w:line="240" w:lineRule="auto"/>
            <w:ind w:left="0"/>
            <w:rPr>
              <w:rFonts w:ascii="Times New Roman" w:hAnsi="Times New Roman"/>
              <w:sz w:val="24"/>
              <w:szCs w:val="24"/>
            </w:rPr>
          </w:pPr>
          <w:r>
            <w:rPr>
              <w:rFonts w:ascii="Times New Roman" w:hAnsi="Times New Roman"/>
              <w:sz w:val="24"/>
              <w:szCs w:val="24"/>
            </w:rPr>
            <w:t>Status: Rev. 01</w:t>
          </w:r>
        </w:p>
        <w:p w14:paraId="6D3185F6" w14:textId="77777777" w:rsidR="001A4307" w:rsidRDefault="00000000">
          <w:pPr>
            <w:pStyle w:val="ListParagraph"/>
            <w:spacing w:after="0" w:line="240" w:lineRule="auto"/>
            <w:ind w:left="0"/>
            <w:rPr>
              <w:rFonts w:ascii="Times New Roman" w:hAnsi="Times New Roman"/>
              <w:sz w:val="24"/>
              <w:szCs w:val="24"/>
            </w:rPr>
          </w:pPr>
          <w:r>
            <w:rPr>
              <w:rFonts w:ascii="Times New Roman" w:hAnsi="Times New Roman"/>
              <w:sz w:val="24"/>
              <w:szCs w:val="24"/>
            </w:rPr>
            <w:t>Date Issued: April 2, 2019</w:t>
          </w:r>
        </w:p>
      </w:tc>
    </w:tr>
    <w:tr w:rsidR="001A4307" w14:paraId="45051437" w14:textId="77777777">
      <w:trPr>
        <w:trHeight w:val="399"/>
      </w:trPr>
      <w:tc>
        <w:tcPr>
          <w:tcW w:w="10915" w:type="dxa"/>
          <w:gridSpan w:val="3"/>
          <w:shd w:val="clear" w:color="auto" w:fill="F2DBDB" w:themeFill="accent2" w:themeFillTint="33"/>
          <w:vAlign w:val="center"/>
        </w:tcPr>
        <w:p w14:paraId="6765BCB3" w14:textId="77777777" w:rsidR="001A4307" w:rsidRDefault="00000000">
          <w:pPr>
            <w:pStyle w:val="ListParagraph"/>
            <w:spacing w:after="0" w:line="240" w:lineRule="auto"/>
            <w:ind w:left="0"/>
            <w:jc w:val="center"/>
            <w:rPr>
              <w:rFonts w:ascii="Arial Black" w:hAnsi="Arial Black"/>
              <w:b/>
              <w:sz w:val="28"/>
              <w:szCs w:val="28"/>
            </w:rPr>
          </w:pPr>
          <w:r>
            <w:rPr>
              <w:rFonts w:ascii="Arial Black" w:hAnsi="Arial Black" w:cs="Arial"/>
              <w:b/>
              <w:sz w:val="34"/>
              <w:szCs w:val="28"/>
            </w:rPr>
            <w:t>NOTICE OF TEACHING LOAD</w:t>
          </w:r>
        </w:p>
      </w:tc>
    </w:tr>
  </w:tbl>
  <w:p w14:paraId="6EE55F1D" w14:textId="77777777" w:rsidR="001A4307" w:rsidRDefault="00000000">
    <w:pPr>
      <w:pStyle w:val="Header"/>
      <w:rPr>
        <w:lang w:val="en-US"/>
      </w:rPr>
    </w:pPr>
    <w:r>
      <w:rPr>
        <w:noProof/>
        <w:lang w:val="en-US" w:eastAsia="en-PH"/>
      </w:rPr>
      <mc:AlternateContent>
        <mc:Choice Requires="wps">
          <w:drawing>
            <wp:anchor distT="0" distB="0" distL="114300" distR="114300" simplePos="0" relativeHeight="251660288" behindDoc="0" locked="0" layoutInCell="1" allowOverlap="1" wp14:anchorId="106D9C3E" wp14:editId="580FB457">
              <wp:simplePos x="0" y="0"/>
              <wp:positionH relativeFrom="column">
                <wp:posOffset>88265</wp:posOffset>
              </wp:positionH>
              <wp:positionV relativeFrom="paragraph">
                <wp:posOffset>1176655</wp:posOffset>
              </wp:positionV>
              <wp:extent cx="7102475" cy="1275715"/>
              <wp:effectExtent l="0" t="0" r="14605" b="4445"/>
              <wp:wrapNone/>
              <wp:docPr id="22" name="Text Box 22"/>
              <wp:cNvGraphicFramePr/>
              <a:graphic xmlns:a="http://schemas.openxmlformats.org/drawingml/2006/main">
                <a:graphicData uri="http://schemas.microsoft.com/office/word/2010/wordprocessingShape">
                  <wps:wsp>
                    <wps:cNvSpPr txBox="1"/>
                    <wps:spPr>
                      <a:xfrm>
                        <a:off x="0" y="0"/>
                        <a:ext cx="7102475" cy="12757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6EC9A8" w14:textId="3C4ADCDC" w:rsidR="001A4307" w:rsidRDefault="00000000">
                          <w:pPr>
                            <w:pStyle w:val="ListParagraph"/>
                            <w:spacing w:line="240" w:lineRule="auto"/>
                            <w:ind w:left="0" w:firstLine="720"/>
                            <w:jc w:val="both"/>
                            <w:rPr>
                              <w:rFonts w:ascii="Arial" w:hAnsi="Arial" w:cs="Arial"/>
                              <w:sz w:val="24"/>
                              <w:szCs w:val="24"/>
                              <w:lang w:val="en-US"/>
                            </w:rPr>
                          </w:pPr>
                          <w:r>
                            <w:rPr>
                              <w:rFonts w:ascii="Arial" w:hAnsi="Arial" w:cs="Arial"/>
                              <w:sz w:val="24"/>
                              <w:szCs w:val="24"/>
                              <w:lang w:val="en-US"/>
                            </w:rPr>
                            <w:t>Classes for the 1</w:t>
                          </w:r>
                          <w:r>
                            <w:rPr>
                              <w:rFonts w:ascii="Arial" w:hAnsi="Arial" w:cs="Arial"/>
                              <w:sz w:val="24"/>
                              <w:szCs w:val="24"/>
                              <w:vertAlign w:val="superscript"/>
                              <w:lang w:val="en-US"/>
                            </w:rPr>
                            <w:t>st</w:t>
                          </w:r>
                          <w:r>
                            <w:rPr>
                              <w:rFonts w:ascii="Arial" w:hAnsi="Arial" w:cs="Arial"/>
                              <w:sz w:val="24"/>
                              <w:szCs w:val="24"/>
                              <w:lang w:val="en-US"/>
                            </w:rPr>
                            <w:t xml:space="preserve"> semester of SY 2025-2026 begins on July 2</w:t>
                          </w:r>
                          <w:r w:rsidR="00B208EA">
                            <w:rPr>
                              <w:rFonts w:ascii="Arial" w:hAnsi="Arial" w:cs="Arial"/>
                              <w:sz w:val="24"/>
                              <w:szCs w:val="24"/>
                              <w:lang w:val="en-US"/>
                            </w:rPr>
                            <w:t>8</w:t>
                          </w:r>
                          <w:r>
                            <w:rPr>
                              <w:rFonts w:ascii="Arial" w:hAnsi="Arial" w:cs="Arial"/>
                              <w:b/>
                              <w:bCs/>
                              <w:sz w:val="24"/>
                              <w:szCs w:val="24"/>
                              <w:lang w:val="en-US"/>
                            </w:rPr>
                            <w:t xml:space="preserve">, 2025. </w:t>
                          </w:r>
                          <w:r>
                            <w:rPr>
                              <w:rFonts w:ascii="Arial" w:hAnsi="Arial" w:cs="Arial"/>
                              <w:sz w:val="24"/>
                              <w:szCs w:val="24"/>
                              <w:lang w:val="en-US"/>
                            </w:rPr>
                            <w:t xml:space="preserve"> Thank you for making sure that students in your class are only those who are officially enrolled.  You can do that by checking out their Certificate of Enrolment (COR) and the class code numbers.  </w:t>
                          </w:r>
                        </w:p>
                        <w:p w14:paraId="253B117E" w14:textId="77777777" w:rsidR="001A4307" w:rsidRDefault="00000000">
                          <w:pPr>
                            <w:ind w:firstLine="720"/>
                            <w:rPr>
                              <w:rFonts w:ascii="Arial" w:hAnsi="Arial" w:cs="Arial"/>
                              <w:sz w:val="24"/>
                              <w:szCs w:val="24"/>
                              <w:lang w:val="en-US"/>
                            </w:rPr>
                          </w:pPr>
                          <w:r>
                            <w:rPr>
                              <w:rFonts w:ascii="Arial" w:hAnsi="Arial" w:cs="Arial"/>
                              <w:sz w:val="24"/>
                              <w:szCs w:val="24"/>
                            </w:rPr>
                            <w:t>The following is your tentative teaching load.</w:t>
                          </w:r>
                          <w:r>
                            <w:rPr>
                              <w:rFonts w:ascii="Arial" w:hAnsi="Arial" w:cs="Arial"/>
                              <w:sz w:val="24"/>
                              <w:szCs w:val="24"/>
                              <w:lang w:val="en-US"/>
                            </w:rPr>
                            <w:t xml:space="preserve">  You will be informed immediately should there be some changes.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06D9C3E" id="_x0000_t202" coordsize="21600,21600" o:spt="202" path="m,l,21600r21600,l21600,xe">
              <v:stroke joinstyle="miter"/>
              <v:path gradientshapeok="t" o:connecttype="rect"/>
            </v:shapetype>
            <v:shape id="Text Box 22" o:spid="_x0000_s1026" type="#_x0000_t202" style="position:absolute;margin-left:6.95pt;margin-top:92.65pt;width:559.25pt;height:100.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" fillcolor="white [3201]" stroked="f" strokeweight=".5pt">
              <v:textbox>
                <w:txbxContent>
                  <w:p w14:paraId="306EC9A8" w14:textId="3C4ADCDC" w:rsidR="001A4307" w:rsidRDefault="00000000">
                    <w:pPr>
                      <w:pStyle w:val="ListParagraph"/>
                      <w:spacing w:line="240" w:lineRule="auto"/>
                      <w:ind w:left="0" w:firstLine="720"/>
                      <w:jc w:val="both"/>
                      <w:rPr>
                        <w:rFonts w:ascii="Arial" w:hAnsi="Arial" w:cs="Arial"/>
                        <w:sz w:val="24"/>
                        <w:szCs w:val="24"/>
                        <w:lang w:val="en-US"/>
                      </w:rPr>
                    </w:pPr>
                    <w:r>
                      <w:rPr>
                        <w:rFonts w:ascii="Arial" w:hAnsi="Arial" w:cs="Arial"/>
                        <w:sz w:val="24"/>
                        <w:szCs w:val="24"/>
                        <w:lang w:val="en-US"/>
                      </w:rPr>
                      <w:t>Classes for the 1</w:t>
                    </w:r>
                    <w:r>
                      <w:rPr>
                        <w:rFonts w:ascii="Arial" w:hAnsi="Arial" w:cs="Arial"/>
                        <w:sz w:val="24"/>
                        <w:szCs w:val="24"/>
                        <w:vertAlign w:val="superscript"/>
                        <w:lang w:val="en-US"/>
                      </w:rPr>
                      <w:t>st</w:t>
                    </w:r>
                    <w:r>
                      <w:rPr>
                        <w:rFonts w:ascii="Arial" w:hAnsi="Arial" w:cs="Arial"/>
                        <w:sz w:val="24"/>
                        <w:szCs w:val="24"/>
                        <w:lang w:val="en-US"/>
                      </w:rPr>
                      <w:t xml:space="preserve"> semester of SY 2025-2026 begins on July 2</w:t>
                    </w:r>
                    <w:r w:rsidR="00B208EA">
                      <w:rPr>
                        <w:rFonts w:ascii="Arial" w:hAnsi="Arial" w:cs="Arial"/>
                        <w:sz w:val="24"/>
                        <w:szCs w:val="24"/>
                        <w:lang w:val="en-US"/>
                      </w:rPr>
                      <w:t>8</w:t>
                    </w:r>
                    <w:r>
                      <w:rPr>
                        <w:rFonts w:ascii="Arial" w:hAnsi="Arial" w:cs="Arial"/>
                        <w:b/>
                        <w:bCs/>
                        <w:sz w:val="24"/>
                        <w:szCs w:val="24"/>
                        <w:lang w:val="en-US"/>
                      </w:rPr>
                      <w:t xml:space="preserve">, 2025. </w:t>
                    </w:r>
                    <w:r>
                      <w:rPr>
                        <w:rFonts w:ascii="Arial" w:hAnsi="Arial" w:cs="Arial"/>
                        <w:sz w:val="24"/>
                        <w:szCs w:val="24"/>
                        <w:lang w:val="en-US"/>
                      </w:rPr>
                      <w:t xml:space="preserve"> Thank you for making sure that students in your class are only those who are officially enrolled.  You can do that by checking out their Certificate of Enrolment (COR) and the class code numbers.  </w:t>
                    </w:r>
                  </w:p>
                  <w:p w14:paraId="253B117E" w14:textId="77777777" w:rsidR="001A4307" w:rsidRDefault="00000000">
                    <w:pPr>
                      <w:ind w:firstLine="720"/>
                      <w:rPr>
                        <w:rFonts w:ascii="Arial" w:hAnsi="Arial" w:cs="Arial"/>
                        <w:sz w:val="24"/>
                        <w:szCs w:val="24"/>
                        <w:lang w:val="en-US"/>
                      </w:rPr>
                    </w:pPr>
                    <w:r>
                      <w:rPr>
                        <w:rFonts w:ascii="Arial" w:hAnsi="Arial" w:cs="Arial"/>
                        <w:sz w:val="24"/>
                        <w:szCs w:val="24"/>
                      </w:rPr>
                      <w:t>The following is your tentative teaching load.</w:t>
                    </w:r>
                    <w:r>
                      <w:rPr>
                        <w:rFonts w:ascii="Arial" w:hAnsi="Arial" w:cs="Arial"/>
                        <w:sz w:val="24"/>
                        <w:szCs w:val="24"/>
                        <w:lang w:val="en-US"/>
                      </w:rPr>
                      <w:t xml:space="preserve">  You will be informed immediately should there be some changes.  </w:t>
                    </w:r>
                  </w:p>
                </w:txbxContent>
              </v:textbox>
            </v:shape>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oni Mines">
    <w15:presenceInfo w15:providerId="Windows Live" w15:userId="3fa6810cfbbcef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3E0"/>
    <w:rsid w:val="00006284"/>
    <w:rsid w:val="0000667B"/>
    <w:rsid w:val="00006B2C"/>
    <w:rsid w:val="00007F5E"/>
    <w:rsid w:val="00007F80"/>
    <w:rsid w:val="00011C21"/>
    <w:rsid w:val="00011F31"/>
    <w:rsid w:val="0001426B"/>
    <w:rsid w:val="00014CAF"/>
    <w:rsid w:val="0001557C"/>
    <w:rsid w:val="00015C80"/>
    <w:rsid w:val="00021798"/>
    <w:rsid w:val="0002284B"/>
    <w:rsid w:val="00024C3E"/>
    <w:rsid w:val="00025D16"/>
    <w:rsid w:val="000261C4"/>
    <w:rsid w:val="00026C81"/>
    <w:rsid w:val="00030113"/>
    <w:rsid w:val="00030247"/>
    <w:rsid w:val="000305D9"/>
    <w:rsid w:val="0003093A"/>
    <w:rsid w:val="00030ADF"/>
    <w:rsid w:val="00030CDA"/>
    <w:rsid w:val="00031B45"/>
    <w:rsid w:val="0003290D"/>
    <w:rsid w:val="0003663B"/>
    <w:rsid w:val="00036897"/>
    <w:rsid w:val="0003750B"/>
    <w:rsid w:val="00037B21"/>
    <w:rsid w:val="0004047C"/>
    <w:rsid w:val="000415AF"/>
    <w:rsid w:val="00042F4D"/>
    <w:rsid w:val="00044C04"/>
    <w:rsid w:val="000460FC"/>
    <w:rsid w:val="000461A8"/>
    <w:rsid w:val="000513BD"/>
    <w:rsid w:val="00053348"/>
    <w:rsid w:val="00055E30"/>
    <w:rsid w:val="00056765"/>
    <w:rsid w:val="000575A7"/>
    <w:rsid w:val="00060C5A"/>
    <w:rsid w:val="00061599"/>
    <w:rsid w:val="000628DC"/>
    <w:rsid w:val="00062B30"/>
    <w:rsid w:val="0006392E"/>
    <w:rsid w:val="00064BB8"/>
    <w:rsid w:val="00065279"/>
    <w:rsid w:val="0006646B"/>
    <w:rsid w:val="000717DD"/>
    <w:rsid w:val="00071D4B"/>
    <w:rsid w:val="00072B41"/>
    <w:rsid w:val="00072D9A"/>
    <w:rsid w:val="00072E50"/>
    <w:rsid w:val="00073F88"/>
    <w:rsid w:val="00075CA3"/>
    <w:rsid w:val="00081883"/>
    <w:rsid w:val="00082B60"/>
    <w:rsid w:val="00084B47"/>
    <w:rsid w:val="00084BC1"/>
    <w:rsid w:val="000874BF"/>
    <w:rsid w:val="00087AC0"/>
    <w:rsid w:val="00090CB5"/>
    <w:rsid w:val="00090E28"/>
    <w:rsid w:val="000921C9"/>
    <w:rsid w:val="00095A18"/>
    <w:rsid w:val="00097EB2"/>
    <w:rsid w:val="000A297D"/>
    <w:rsid w:val="000A2A82"/>
    <w:rsid w:val="000A2B5B"/>
    <w:rsid w:val="000A3485"/>
    <w:rsid w:val="000A4D5E"/>
    <w:rsid w:val="000A4E05"/>
    <w:rsid w:val="000A52D3"/>
    <w:rsid w:val="000A57B3"/>
    <w:rsid w:val="000A5E9D"/>
    <w:rsid w:val="000A64CF"/>
    <w:rsid w:val="000A6A25"/>
    <w:rsid w:val="000A7A53"/>
    <w:rsid w:val="000B0CC9"/>
    <w:rsid w:val="000B0D0A"/>
    <w:rsid w:val="000C085B"/>
    <w:rsid w:val="000C1BD7"/>
    <w:rsid w:val="000C209E"/>
    <w:rsid w:val="000C4066"/>
    <w:rsid w:val="000C4F10"/>
    <w:rsid w:val="000C6ED5"/>
    <w:rsid w:val="000D1A01"/>
    <w:rsid w:val="000D3FC0"/>
    <w:rsid w:val="000D49C4"/>
    <w:rsid w:val="000D5D6C"/>
    <w:rsid w:val="000E1477"/>
    <w:rsid w:val="000E166C"/>
    <w:rsid w:val="000E2EEC"/>
    <w:rsid w:val="000E56A2"/>
    <w:rsid w:val="000E7424"/>
    <w:rsid w:val="000F0803"/>
    <w:rsid w:val="000F3C4E"/>
    <w:rsid w:val="00100819"/>
    <w:rsid w:val="00101CBC"/>
    <w:rsid w:val="0010256C"/>
    <w:rsid w:val="001034B7"/>
    <w:rsid w:val="00105362"/>
    <w:rsid w:val="00107C39"/>
    <w:rsid w:val="00113205"/>
    <w:rsid w:val="00113255"/>
    <w:rsid w:val="001141CE"/>
    <w:rsid w:val="00114783"/>
    <w:rsid w:val="001148FE"/>
    <w:rsid w:val="00115388"/>
    <w:rsid w:val="00117786"/>
    <w:rsid w:val="001208B8"/>
    <w:rsid w:val="00120AAC"/>
    <w:rsid w:val="00122C3E"/>
    <w:rsid w:val="0012380F"/>
    <w:rsid w:val="00126055"/>
    <w:rsid w:val="00126AB7"/>
    <w:rsid w:val="001273E0"/>
    <w:rsid w:val="0013058E"/>
    <w:rsid w:val="00131056"/>
    <w:rsid w:val="001316CD"/>
    <w:rsid w:val="00131C53"/>
    <w:rsid w:val="00131CC6"/>
    <w:rsid w:val="00131EC2"/>
    <w:rsid w:val="001323EB"/>
    <w:rsid w:val="001332CF"/>
    <w:rsid w:val="001352F4"/>
    <w:rsid w:val="001374E9"/>
    <w:rsid w:val="00137980"/>
    <w:rsid w:val="00140D8D"/>
    <w:rsid w:val="00141A1B"/>
    <w:rsid w:val="00141E5A"/>
    <w:rsid w:val="00142BC8"/>
    <w:rsid w:val="00147F6C"/>
    <w:rsid w:val="00152813"/>
    <w:rsid w:val="00153210"/>
    <w:rsid w:val="00156E51"/>
    <w:rsid w:val="00160F7E"/>
    <w:rsid w:val="001620BD"/>
    <w:rsid w:val="001626A1"/>
    <w:rsid w:val="00162F0E"/>
    <w:rsid w:val="001631BA"/>
    <w:rsid w:val="00163B55"/>
    <w:rsid w:val="001651CD"/>
    <w:rsid w:val="0016596D"/>
    <w:rsid w:val="001665F1"/>
    <w:rsid w:val="001666A6"/>
    <w:rsid w:val="001669B2"/>
    <w:rsid w:val="001677E5"/>
    <w:rsid w:val="00167A39"/>
    <w:rsid w:val="00170932"/>
    <w:rsid w:val="0017323C"/>
    <w:rsid w:val="001734AD"/>
    <w:rsid w:val="00174890"/>
    <w:rsid w:val="001751D6"/>
    <w:rsid w:val="001759D7"/>
    <w:rsid w:val="00176273"/>
    <w:rsid w:val="00181160"/>
    <w:rsid w:val="001816CA"/>
    <w:rsid w:val="001822EF"/>
    <w:rsid w:val="00186403"/>
    <w:rsid w:val="0018749D"/>
    <w:rsid w:val="00187CBF"/>
    <w:rsid w:val="00193751"/>
    <w:rsid w:val="00193BBD"/>
    <w:rsid w:val="00194E8E"/>
    <w:rsid w:val="00194F96"/>
    <w:rsid w:val="0019529D"/>
    <w:rsid w:val="001960A8"/>
    <w:rsid w:val="00197D7D"/>
    <w:rsid w:val="001A0488"/>
    <w:rsid w:val="001A32FB"/>
    <w:rsid w:val="001A4307"/>
    <w:rsid w:val="001A5BE6"/>
    <w:rsid w:val="001A5F73"/>
    <w:rsid w:val="001B3C68"/>
    <w:rsid w:val="001B4B70"/>
    <w:rsid w:val="001B526B"/>
    <w:rsid w:val="001B731F"/>
    <w:rsid w:val="001C36C3"/>
    <w:rsid w:val="001C6520"/>
    <w:rsid w:val="001C7633"/>
    <w:rsid w:val="001C7E2B"/>
    <w:rsid w:val="001D0216"/>
    <w:rsid w:val="001D096E"/>
    <w:rsid w:val="001D1EC8"/>
    <w:rsid w:val="001D3454"/>
    <w:rsid w:val="001D54D8"/>
    <w:rsid w:val="001D6208"/>
    <w:rsid w:val="001E054C"/>
    <w:rsid w:val="001E0BBA"/>
    <w:rsid w:val="001E1BD4"/>
    <w:rsid w:val="001E205C"/>
    <w:rsid w:val="001E4ADD"/>
    <w:rsid w:val="001E6435"/>
    <w:rsid w:val="001E6E88"/>
    <w:rsid w:val="001E7D79"/>
    <w:rsid w:val="001F0BA4"/>
    <w:rsid w:val="001F3168"/>
    <w:rsid w:val="001F3289"/>
    <w:rsid w:val="001F42FB"/>
    <w:rsid w:val="001F46E2"/>
    <w:rsid w:val="001F4A03"/>
    <w:rsid w:val="001F662D"/>
    <w:rsid w:val="00204AE2"/>
    <w:rsid w:val="002057A7"/>
    <w:rsid w:val="00205BC4"/>
    <w:rsid w:val="00206355"/>
    <w:rsid w:val="002063AA"/>
    <w:rsid w:val="002064AB"/>
    <w:rsid w:val="0020750A"/>
    <w:rsid w:val="00213290"/>
    <w:rsid w:val="00220417"/>
    <w:rsid w:val="0022099C"/>
    <w:rsid w:val="00221141"/>
    <w:rsid w:val="0022196C"/>
    <w:rsid w:val="00222C06"/>
    <w:rsid w:val="00224137"/>
    <w:rsid w:val="002309E4"/>
    <w:rsid w:val="00231CF5"/>
    <w:rsid w:val="002326E2"/>
    <w:rsid w:val="00234430"/>
    <w:rsid w:val="00234442"/>
    <w:rsid w:val="00234530"/>
    <w:rsid w:val="00234BF8"/>
    <w:rsid w:val="002351DE"/>
    <w:rsid w:val="00236161"/>
    <w:rsid w:val="00236EAE"/>
    <w:rsid w:val="00240F9C"/>
    <w:rsid w:val="00241561"/>
    <w:rsid w:val="00242759"/>
    <w:rsid w:val="00243EA1"/>
    <w:rsid w:val="0024416B"/>
    <w:rsid w:val="00244D4D"/>
    <w:rsid w:val="00245296"/>
    <w:rsid w:val="00247481"/>
    <w:rsid w:val="002506C6"/>
    <w:rsid w:val="00250D4B"/>
    <w:rsid w:val="00251DC9"/>
    <w:rsid w:val="00252241"/>
    <w:rsid w:val="002541B6"/>
    <w:rsid w:val="00254303"/>
    <w:rsid w:val="00254848"/>
    <w:rsid w:val="00257791"/>
    <w:rsid w:val="00261177"/>
    <w:rsid w:val="002624D1"/>
    <w:rsid w:val="00262C11"/>
    <w:rsid w:val="00266C05"/>
    <w:rsid w:val="00270747"/>
    <w:rsid w:val="00271526"/>
    <w:rsid w:val="00271544"/>
    <w:rsid w:val="002743CF"/>
    <w:rsid w:val="002761F7"/>
    <w:rsid w:val="00277A62"/>
    <w:rsid w:val="0028156A"/>
    <w:rsid w:val="00282D52"/>
    <w:rsid w:val="00283E2D"/>
    <w:rsid w:val="00284C48"/>
    <w:rsid w:val="00285255"/>
    <w:rsid w:val="00285B65"/>
    <w:rsid w:val="002911CE"/>
    <w:rsid w:val="00292229"/>
    <w:rsid w:val="00294394"/>
    <w:rsid w:val="00297B1F"/>
    <w:rsid w:val="002A3E8F"/>
    <w:rsid w:val="002A4964"/>
    <w:rsid w:val="002A5242"/>
    <w:rsid w:val="002A5A22"/>
    <w:rsid w:val="002A5A3F"/>
    <w:rsid w:val="002A666B"/>
    <w:rsid w:val="002A6E16"/>
    <w:rsid w:val="002A7DA6"/>
    <w:rsid w:val="002B013D"/>
    <w:rsid w:val="002B1251"/>
    <w:rsid w:val="002B2B9C"/>
    <w:rsid w:val="002B522C"/>
    <w:rsid w:val="002B53C2"/>
    <w:rsid w:val="002B5E9D"/>
    <w:rsid w:val="002B698C"/>
    <w:rsid w:val="002B71FC"/>
    <w:rsid w:val="002C0455"/>
    <w:rsid w:val="002C16E5"/>
    <w:rsid w:val="002C4255"/>
    <w:rsid w:val="002C47D4"/>
    <w:rsid w:val="002D02C0"/>
    <w:rsid w:val="002D10E1"/>
    <w:rsid w:val="002D11D9"/>
    <w:rsid w:val="002D2036"/>
    <w:rsid w:val="002D584F"/>
    <w:rsid w:val="002D611A"/>
    <w:rsid w:val="002D7163"/>
    <w:rsid w:val="002D74EC"/>
    <w:rsid w:val="002E0B65"/>
    <w:rsid w:val="002E0FD4"/>
    <w:rsid w:val="002E276B"/>
    <w:rsid w:val="002F0979"/>
    <w:rsid w:val="002F1ED2"/>
    <w:rsid w:val="003005FE"/>
    <w:rsid w:val="00301C32"/>
    <w:rsid w:val="00303C2F"/>
    <w:rsid w:val="00311626"/>
    <w:rsid w:val="00311BBB"/>
    <w:rsid w:val="00311C3D"/>
    <w:rsid w:val="003150B5"/>
    <w:rsid w:val="003153BA"/>
    <w:rsid w:val="0031556C"/>
    <w:rsid w:val="00315689"/>
    <w:rsid w:val="00320BEF"/>
    <w:rsid w:val="00321848"/>
    <w:rsid w:val="003254B9"/>
    <w:rsid w:val="0032603E"/>
    <w:rsid w:val="00326E36"/>
    <w:rsid w:val="00327193"/>
    <w:rsid w:val="0033185C"/>
    <w:rsid w:val="00331C99"/>
    <w:rsid w:val="00331E0B"/>
    <w:rsid w:val="0033251C"/>
    <w:rsid w:val="00333FEA"/>
    <w:rsid w:val="00334155"/>
    <w:rsid w:val="0033649C"/>
    <w:rsid w:val="003365DA"/>
    <w:rsid w:val="003376B8"/>
    <w:rsid w:val="00337907"/>
    <w:rsid w:val="0034127F"/>
    <w:rsid w:val="0034223D"/>
    <w:rsid w:val="00342FE9"/>
    <w:rsid w:val="00343A8C"/>
    <w:rsid w:val="003457CA"/>
    <w:rsid w:val="003460AD"/>
    <w:rsid w:val="0035316C"/>
    <w:rsid w:val="003538AC"/>
    <w:rsid w:val="00353EC4"/>
    <w:rsid w:val="00355591"/>
    <w:rsid w:val="00360A11"/>
    <w:rsid w:val="00360C9F"/>
    <w:rsid w:val="00362AE9"/>
    <w:rsid w:val="00362F7B"/>
    <w:rsid w:val="0036387D"/>
    <w:rsid w:val="00363999"/>
    <w:rsid w:val="00363DE0"/>
    <w:rsid w:val="00364430"/>
    <w:rsid w:val="00365B4C"/>
    <w:rsid w:val="00365FB8"/>
    <w:rsid w:val="003678D1"/>
    <w:rsid w:val="00373941"/>
    <w:rsid w:val="00373EA2"/>
    <w:rsid w:val="00373FE4"/>
    <w:rsid w:val="00374BDD"/>
    <w:rsid w:val="00375006"/>
    <w:rsid w:val="003750C0"/>
    <w:rsid w:val="00376783"/>
    <w:rsid w:val="00377919"/>
    <w:rsid w:val="003809CE"/>
    <w:rsid w:val="00380BEF"/>
    <w:rsid w:val="00382EB8"/>
    <w:rsid w:val="00382F41"/>
    <w:rsid w:val="00384CEB"/>
    <w:rsid w:val="00385412"/>
    <w:rsid w:val="0039335F"/>
    <w:rsid w:val="00394444"/>
    <w:rsid w:val="003959DA"/>
    <w:rsid w:val="00397353"/>
    <w:rsid w:val="00397708"/>
    <w:rsid w:val="003A308D"/>
    <w:rsid w:val="003A3A8F"/>
    <w:rsid w:val="003A65FC"/>
    <w:rsid w:val="003B0A45"/>
    <w:rsid w:val="003B0E82"/>
    <w:rsid w:val="003B1303"/>
    <w:rsid w:val="003B4192"/>
    <w:rsid w:val="003B4BAD"/>
    <w:rsid w:val="003B53B1"/>
    <w:rsid w:val="003B57F4"/>
    <w:rsid w:val="003B73EE"/>
    <w:rsid w:val="003B76C0"/>
    <w:rsid w:val="003C2771"/>
    <w:rsid w:val="003D0908"/>
    <w:rsid w:val="003D2E26"/>
    <w:rsid w:val="003D33C4"/>
    <w:rsid w:val="003D56C7"/>
    <w:rsid w:val="003D766F"/>
    <w:rsid w:val="003E076E"/>
    <w:rsid w:val="003E0788"/>
    <w:rsid w:val="003E3B0E"/>
    <w:rsid w:val="003E47CC"/>
    <w:rsid w:val="003E5F36"/>
    <w:rsid w:val="003E6EFE"/>
    <w:rsid w:val="003E7BF9"/>
    <w:rsid w:val="003E7E2A"/>
    <w:rsid w:val="003F0DCD"/>
    <w:rsid w:val="003F20E2"/>
    <w:rsid w:val="003F4C7F"/>
    <w:rsid w:val="003F5756"/>
    <w:rsid w:val="003F5859"/>
    <w:rsid w:val="003F5A44"/>
    <w:rsid w:val="00400BE7"/>
    <w:rsid w:val="00401C97"/>
    <w:rsid w:val="00402F75"/>
    <w:rsid w:val="004034C4"/>
    <w:rsid w:val="004052FF"/>
    <w:rsid w:val="00405595"/>
    <w:rsid w:val="0041009D"/>
    <w:rsid w:val="00410C9B"/>
    <w:rsid w:val="00411F49"/>
    <w:rsid w:val="00413F66"/>
    <w:rsid w:val="004156B2"/>
    <w:rsid w:val="004157D3"/>
    <w:rsid w:val="004160B6"/>
    <w:rsid w:val="00416B3B"/>
    <w:rsid w:val="00417477"/>
    <w:rsid w:val="00421775"/>
    <w:rsid w:val="00423ACF"/>
    <w:rsid w:val="00423D74"/>
    <w:rsid w:val="00424922"/>
    <w:rsid w:val="00425060"/>
    <w:rsid w:val="00425A5B"/>
    <w:rsid w:val="004263AB"/>
    <w:rsid w:val="0042783A"/>
    <w:rsid w:val="00427F46"/>
    <w:rsid w:val="0043403F"/>
    <w:rsid w:val="004366FC"/>
    <w:rsid w:val="004403EA"/>
    <w:rsid w:val="0044333F"/>
    <w:rsid w:val="0044513D"/>
    <w:rsid w:val="004473EC"/>
    <w:rsid w:val="00450EA1"/>
    <w:rsid w:val="00451F29"/>
    <w:rsid w:val="00452DEB"/>
    <w:rsid w:val="00455641"/>
    <w:rsid w:val="00455B96"/>
    <w:rsid w:val="00456513"/>
    <w:rsid w:val="00456C32"/>
    <w:rsid w:val="004571A0"/>
    <w:rsid w:val="0045743E"/>
    <w:rsid w:val="0046147F"/>
    <w:rsid w:val="004651F1"/>
    <w:rsid w:val="004653B7"/>
    <w:rsid w:val="0046579B"/>
    <w:rsid w:val="00465A44"/>
    <w:rsid w:val="004669FF"/>
    <w:rsid w:val="00467E7D"/>
    <w:rsid w:val="00471DC8"/>
    <w:rsid w:val="00471E7A"/>
    <w:rsid w:val="00472926"/>
    <w:rsid w:val="00472B78"/>
    <w:rsid w:val="004736B2"/>
    <w:rsid w:val="00474930"/>
    <w:rsid w:val="0047610F"/>
    <w:rsid w:val="0047635A"/>
    <w:rsid w:val="00476661"/>
    <w:rsid w:val="00476DF2"/>
    <w:rsid w:val="00482879"/>
    <w:rsid w:val="0048374C"/>
    <w:rsid w:val="004846D9"/>
    <w:rsid w:val="00484B43"/>
    <w:rsid w:val="004855D5"/>
    <w:rsid w:val="0048653D"/>
    <w:rsid w:val="0049157F"/>
    <w:rsid w:val="00492E1A"/>
    <w:rsid w:val="0049516C"/>
    <w:rsid w:val="0049609C"/>
    <w:rsid w:val="0049674D"/>
    <w:rsid w:val="00496F94"/>
    <w:rsid w:val="0049709D"/>
    <w:rsid w:val="00497694"/>
    <w:rsid w:val="004A13A8"/>
    <w:rsid w:val="004A3A46"/>
    <w:rsid w:val="004B08DD"/>
    <w:rsid w:val="004B092E"/>
    <w:rsid w:val="004B18D7"/>
    <w:rsid w:val="004B199B"/>
    <w:rsid w:val="004B23D4"/>
    <w:rsid w:val="004B5643"/>
    <w:rsid w:val="004B750A"/>
    <w:rsid w:val="004C06DE"/>
    <w:rsid w:val="004C4E0D"/>
    <w:rsid w:val="004C541D"/>
    <w:rsid w:val="004C615B"/>
    <w:rsid w:val="004D3565"/>
    <w:rsid w:val="004D6EB2"/>
    <w:rsid w:val="004D73ED"/>
    <w:rsid w:val="004E2EAF"/>
    <w:rsid w:val="004E3A43"/>
    <w:rsid w:val="004E3EF0"/>
    <w:rsid w:val="004E429B"/>
    <w:rsid w:val="004E485C"/>
    <w:rsid w:val="004E507C"/>
    <w:rsid w:val="004F0688"/>
    <w:rsid w:val="004F16CA"/>
    <w:rsid w:val="004F24D1"/>
    <w:rsid w:val="004F3152"/>
    <w:rsid w:val="004F6690"/>
    <w:rsid w:val="00500F6C"/>
    <w:rsid w:val="00501747"/>
    <w:rsid w:val="00502CBF"/>
    <w:rsid w:val="0050422B"/>
    <w:rsid w:val="00504492"/>
    <w:rsid w:val="00504DA4"/>
    <w:rsid w:val="00505D2A"/>
    <w:rsid w:val="00505FE6"/>
    <w:rsid w:val="00506280"/>
    <w:rsid w:val="0051119F"/>
    <w:rsid w:val="00511B09"/>
    <w:rsid w:val="00511FDF"/>
    <w:rsid w:val="00512BC1"/>
    <w:rsid w:val="00513140"/>
    <w:rsid w:val="005142AF"/>
    <w:rsid w:val="005149CD"/>
    <w:rsid w:val="00514B12"/>
    <w:rsid w:val="00514EE8"/>
    <w:rsid w:val="00517733"/>
    <w:rsid w:val="00517F71"/>
    <w:rsid w:val="00520E4C"/>
    <w:rsid w:val="00522803"/>
    <w:rsid w:val="00522A6B"/>
    <w:rsid w:val="0052308D"/>
    <w:rsid w:val="005233E5"/>
    <w:rsid w:val="00525F04"/>
    <w:rsid w:val="0052653D"/>
    <w:rsid w:val="00526908"/>
    <w:rsid w:val="00530B74"/>
    <w:rsid w:val="0053445A"/>
    <w:rsid w:val="005350C0"/>
    <w:rsid w:val="005350F6"/>
    <w:rsid w:val="0053589F"/>
    <w:rsid w:val="00536C44"/>
    <w:rsid w:val="00540DD3"/>
    <w:rsid w:val="00540FC0"/>
    <w:rsid w:val="005412AC"/>
    <w:rsid w:val="00541D28"/>
    <w:rsid w:val="00542B72"/>
    <w:rsid w:val="00543D24"/>
    <w:rsid w:val="00544008"/>
    <w:rsid w:val="00545539"/>
    <w:rsid w:val="0055030F"/>
    <w:rsid w:val="00550B0B"/>
    <w:rsid w:val="00551527"/>
    <w:rsid w:val="00553777"/>
    <w:rsid w:val="00555908"/>
    <w:rsid w:val="00556505"/>
    <w:rsid w:val="00557DE9"/>
    <w:rsid w:val="00561EC6"/>
    <w:rsid w:val="0056334E"/>
    <w:rsid w:val="005705C4"/>
    <w:rsid w:val="00571AB4"/>
    <w:rsid w:val="005728DB"/>
    <w:rsid w:val="00572A3A"/>
    <w:rsid w:val="00573905"/>
    <w:rsid w:val="005763AE"/>
    <w:rsid w:val="005809CF"/>
    <w:rsid w:val="00581A82"/>
    <w:rsid w:val="00581AF5"/>
    <w:rsid w:val="00581DF9"/>
    <w:rsid w:val="00582BA8"/>
    <w:rsid w:val="00584DE6"/>
    <w:rsid w:val="0058518E"/>
    <w:rsid w:val="00585C53"/>
    <w:rsid w:val="00586AE8"/>
    <w:rsid w:val="00587B02"/>
    <w:rsid w:val="00590FF8"/>
    <w:rsid w:val="005917A6"/>
    <w:rsid w:val="00592195"/>
    <w:rsid w:val="00592D8D"/>
    <w:rsid w:val="005936AA"/>
    <w:rsid w:val="00593C46"/>
    <w:rsid w:val="00593D27"/>
    <w:rsid w:val="0059426E"/>
    <w:rsid w:val="005957E7"/>
    <w:rsid w:val="00596662"/>
    <w:rsid w:val="00596D0E"/>
    <w:rsid w:val="005A06DE"/>
    <w:rsid w:val="005A09ED"/>
    <w:rsid w:val="005A192F"/>
    <w:rsid w:val="005A1CE2"/>
    <w:rsid w:val="005A2685"/>
    <w:rsid w:val="005A3121"/>
    <w:rsid w:val="005A31CE"/>
    <w:rsid w:val="005A51B2"/>
    <w:rsid w:val="005A6488"/>
    <w:rsid w:val="005A66CD"/>
    <w:rsid w:val="005B07CF"/>
    <w:rsid w:val="005B18B5"/>
    <w:rsid w:val="005B549F"/>
    <w:rsid w:val="005B6567"/>
    <w:rsid w:val="005C055C"/>
    <w:rsid w:val="005C0F71"/>
    <w:rsid w:val="005C1721"/>
    <w:rsid w:val="005C403A"/>
    <w:rsid w:val="005D2003"/>
    <w:rsid w:val="005D4DCC"/>
    <w:rsid w:val="005E0DB5"/>
    <w:rsid w:val="005E1939"/>
    <w:rsid w:val="005E25F2"/>
    <w:rsid w:val="005E6C96"/>
    <w:rsid w:val="005E7573"/>
    <w:rsid w:val="005F0DB5"/>
    <w:rsid w:val="005F1C35"/>
    <w:rsid w:val="005F2896"/>
    <w:rsid w:val="005F6BFF"/>
    <w:rsid w:val="005F7288"/>
    <w:rsid w:val="005F77B0"/>
    <w:rsid w:val="005F7A8B"/>
    <w:rsid w:val="00601077"/>
    <w:rsid w:val="0060192F"/>
    <w:rsid w:val="00604954"/>
    <w:rsid w:val="006051FE"/>
    <w:rsid w:val="006056C4"/>
    <w:rsid w:val="00605764"/>
    <w:rsid w:val="006060C4"/>
    <w:rsid w:val="00606AE5"/>
    <w:rsid w:val="0061110D"/>
    <w:rsid w:val="00612F1F"/>
    <w:rsid w:val="00613678"/>
    <w:rsid w:val="00613C35"/>
    <w:rsid w:val="00613FCB"/>
    <w:rsid w:val="00614147"/>
    <w:rsid w:val="0061719B"/>
    <w:rsid w:val="0062124A"/>
    <w:rsid w:val="00623680"/>
    <w:rsid w:val="00624C3B"/>
    <w:rsid w:val="006253FF"/>
    <w:rsid w:val="00625B15"/>
    <w:rsid w:val="00627683"/>
    <w:rsid w:val="00630B01"/>
    <w:rsid w:val="00635710"/>
    <w:rsid w:val="00635B4B"/>
    <w:rsid w:val="00635EA3"/>
    <w:rsid w:val="0063618B"/>
    <w:rsid w:val="0064316B"/>
    <w:rsid w:val="006446EC"/>
    <w:rsid w:val="00646A23"/>
    <w:rsid w:val="006511FD"/>
    <w:rsid w:val="006512B4"/>
    <w:rsid w:val="006536CA"/>
    <w:rsid w:val="00653DF6"/>
    <w:rsid w:val="0065616F"/>
    <w:rsid w:val="00656216"/>
    <w:rsid w:val="00657EC3"/>
    <w:rsid w:val="0066045E"/>
    <w:rsid w:val="00660B81"/>
    <w:rsid w:val="006616CB"/>
    <w:rsid w:val="00661890"/>
    <w:rsid w:val="00663C8B"/>
    <w:rsid w:val="00663E38"/>
    <w:rsid w:val="00664B3E"/>
    <w:rsid w:val="00670FD0"/>
    <w:rsid w:val="006723F6"/>
    <w:rsid w:val="00672D77"/>
    <w:rsid w:val="00673046"/>
    <w:rsid w:val="00673988"/>
    <w:rsid w:val="00675135"/>
    <w:rsid w:val="0067518C"/>
    <w:rsid w:val="006773C2"/>
    <w:rsid w:val="00682833"/>
    <w:rsid w:val="00684244"/>
    <w:rsid w:val="0068540C"/>
    <w:rsid w:val="00685565"/>
    <w:rsid w:val="0068792B"/>
    <w:rsid w:val="00690072"/>
    <w:rsid w:val="00693619"/>
    <w:rsid w:val="00693FA8"/>
    <w:rsid w:val="006947A9"/>
    <w:rsid w:val="00695563"/>
    <w:rsid w:val="00695DB2"/>
    <w:rsid w:val="00696550"/>
    <w:rsid w:val="00696F53"/>
    <w:rsid w:val="006A0A4A"/>
    <w:rsid w:val="006A13CC"/>
    <w:rsid w:val="006A1C4E"/>
    <w:rsid w:val="006A2320"/>
    <w:rsid w:val="006A2848"/>
    <w:rsid w:val="006A4374"/>
    <w:rsid w:val="006A57F4"/>
    <w:rsid w:val="006A6335"/>
    <w:rsid w:val="006A77D5"/>
    <w:rsid w:val="006B089D"/>
    <w:rsid w:val="006B44AB"/>
    <w:rsid w:val="006B6A92"/>
    <w:rsid w:val="006B6B9E"/>
    <w:rsid w:val="006B6E3E"/>
    <w:rsid w:val="006B7881"/>
    <w:rsid w:val="006C0D4F"/>
    <w:rsid w:val="006C0FE1"/>
    <w:rsid w:val="006C299A"/>
    <w:rsid w:val="006C3804"/>
    <w:rsid w:val="006D0FD0"/>
    <w:rsid w:val="006D1A24"/>
    <w:rsid w:val="006D332A"/>
    <w:rsid w:val="006D3932"/>
    <w:rsid w:val="006D73D0"/>
    <w:rsid w:val="006E2FAB"/>
    <w:rsid w:val="006E305D"/>
    <w:rsid w:val="006E3C5E"/>
    <w:rsid w:val="006E3CE0"/>
    <w:rsid w:val="006E4055"/>
    <w:rsid w:val="006F1D03"/>
    <w:rsid w:val="006F1D2E"/>
    <w:rsid w:val="006F74CF"/>
    <w:rsid w:val="006F7519"/>
    <w:rsid w:val="0070047E"/>
    <w:rsid w:val="00700CEB"/>
    <w:rsid w:val="007011B2"/>
    <w:rsid w:val="00701FBD"/>
    <w:rsid w:val="0070680B"/>
    <w:rsid w:val="0070751D"/>
    <w:rsid w:val="007103B4"/>
    <w:rsid w:val="00710E46"/>
    <w:rsid w:val="0071207D"/>
    <w:rsid w:val="007122DD"/>
    <w:rsid w:val="007150A7"/>
    <w:rsid w:val="00716080"/>
    <w:rsid w:val="00720297"/>
    <w:rsid w:val="007220C5"/>
    <w:rsid w:val="007230E0"/>
    <w:rsid w:val="00723845"/>
    <w:rsid w:val="00725D10"/>
    <w:rsid w:val="0073016C"/>
    <w:rsid w:val="00730347"/>
    <w:rsid w:val="007313A0"/>
    <w:rsid w:val="00733BE2"/>
    <w:rsid w:val="00737328"/>
    <w:rsid w:val="0074021D"/>
    <w:rsid w:val="0074194F"/>
    <w:rsid w:val="007425DF"/>
    <w:rsid w:val="0074298A"/>
    <w:rsid w:val="007468E3"/>
    <w:rsid w:val="00747E41"/>
    <w:rsid w:val="00755BFC"/>
    <w:rsid w:val="00755E67"/>
    <w:rsid w:val="00756853"/>
    <w:rsid w:val="007571B5"/>
    <w:rsid w:val="00757D3F"/>
    <w:rsid w:val="007601EF"/>
    <w:rsid w:val="007605BC"/>
    <w:rsid w:val="00761020"/>
    <w:rsid w:val="007628B2"/>
    <w:rsid w:val="00762CAD"/>
    <w:rsid w:val="00764636"/>
    <w:rsid w:val="00765D46"/>
    <w:rsid w:val="0077198D"/>
    <w:rsid w:val="00772A4C"/>
    <w:rsid w:val="00772FE3"/>
    <w:rsid w:val="007749F8"/>
    <w:rsid w:val="00775420"/>
    <w:rsid w:val="00775EE3"/>
    <w:rsid w:val="00780991"/>
    <w:rsid w:val="007809F6"/>
    <w:rsid w:val="00787340"/>
    <w:rsid w:val="00790E0A"/>
    <w:rsid w:val="00791499"/>
    <w:rsid w:val="00792289"/>
    <w:rsid w:val="00795130"/>
    <w:rsid w:val="007954B7"/>
    <w:rsid w:val="007967C8"/>
    <w:rsid w:val="00796ED3"/>
    <w:rsid w:val="007A0036"/>
    <w:rsid w:val="007A0774"/>
    <w:rsid w:val="007A09DD"/>
    <w:rsid w:val="007A2DC3"/>
    <w:rsid w:val="007A6F88"/>
    <w:rsid w:val="007A718A"/>
    <w:rsid w:val="007A73C4"/>
    <w:rsid w:val="007A7AE1"/>
    <w:rsid w:val="007B4B1C"/>
    <w:rsid w:val="007B7123"/>
    <w:rsid w:val="007B799F"/>
    <w:rsid w:val="007C26F5"/>
    <w:rsid w:val="007C47E1"/>
    <w:rsid w:val="007C5F2F"/>
    <w:rsid w:val="007C5FBC"/>
    <w:rsid w:val="007C64B6"/>
    <w:rsid w:val="007D0AF2"/>
    <w:rsid w:val="007D7A15"/>
    <w:rsid w:val="007E06AF"/>
    <w:rsid w:val="007E2DFC"/>
    <w:rsid w:val="007E3A28"/>
    <w:rsid w:val="007E3CA1"/>
    <w:rsid w:val="007F0127"/>
    <w:rsid w:val="007F0725"/>
    <w:rsid w:val="007F343B"/>
    <w:rsid w:val="007F4025"/>
    <w:rsid w:val="007F7494"/>
    <w:rsid w:val="007F7DEF"/>
    <w:rsid w:val="00800FB3"/>
    <w:rsid w:val="0080218C"/>
    <w:rsid w:val="00804CC8"/>
    <w:rsid w:val="00806D07"/>
    <w:rsid w:val="00810093"/>
    <w:rsid w:val="0081065A"/>
    <w:rsid w:val="00812CCA"/>
    <w:rsid w:val="00816B7E"/>
    <w:rsid w:val="00817CFE"/>
    <w:rsid w:val="008219A0"/>
    <w:rsid w:val="00822571"/>
    <w:rsid w:val="00823380"/>
    <w:rsid w:val="00825AD2"/>
    <w:rsid w:val="0082608D"/>
    <w:rsid w:val="0082708A"/>
    <w:rsid w:val="00827202"/>
    <w:rsid w:val="008300E2"/>
    <w:rsid w:val="0083058E"/>
    <w:rsid w:val="00830916"/>
    <w:rsid w:val="00831ED8"/>
    <w:rsid w:val="00832307"/>
    <w:rsid w:val="008334D3"/>
    <w:rsid w:val="00833715"/>
    <w:rsid w:val="00835BC9"/>
    <w:rsid w:val="00836758"/>
    <w:rsid w:val="00836BA2"/>
    <w:rsid w:val="00840666"/>
    <w:rsid w:val="008440DE"/>
    <w:rsid w:val="00845113"/>
    <w:rsid w:val="008462E6"/>
    <w:rsid w:val="00847D6D"/>
    <w:rsid w:val="0085236D"/>
    <w:rsid w:val="00854AFE"/>
    <w:rsid w:val="0085690F"/>
    <w:rsid w:val="00862E75"/>
    <w:rsid w:val="00863331"/>
    <w:rsid w:val="00865F9F"/>
    <w:rsid w:val="008672AD"/>
    <w:rsid w:val="00870085"/>
    <w:rsid w:val="008712BE"/>
    <w:rsid w:val="008723F5"/>
    <w:rsid w:val="00872475"/>
    <w:rsid w:val="00872C0D"/>
    <w:rsid w:val="00874DD2"/>
    <w:rsid w:val="0087503C"/>
    <w:rsid w:val="008760FE"/>
    <w:rsid w:val="008761E6"/>
    <w:rsid w:val="00876296"/>
    <w:rsid w:val="00877F8E"/>
    <w:rsid w:val="008822AA"/>
    <w:rsid w:val="00883EC6"/>
    <w:rsid w:val="00884D0C"/>
    <w:rsid w:val="00892942"/>
    <w:rsid w:val="00895527"/>
    <w:rsid w:val="00895D3E"/>
    <w:rsid w:val="008A037A"/>
    <w:rsid w:val="008A04DC"/>
    <w:rsid w:val="008A0C6B"/>
    <w:rsid w:val="008A1859"/>
    <w:rsid w:val="008A2543"/>
    <w:rsid w:val="008A2605"/>
    <w:rsid w:val="008A2EE1"/>
    <w:rsid w:val="008A3D7D"/>
    <w:rsid w:val="008B3611"/>
    <w:rsid w:val="008B4F6A"/>
    <w:rsid w:val="008B5FB6"/>
    <w:rsid w:val="008B6276"/>
    <w:rsid w:val="008B69A9"/>
    <w:rsid w:val="008C00E5"/>
    <w:rsid w:val="008C0403"/>
    <w:rsid w:val="008C057C"/>
    <w:rsid w:val="008C0EB3"/>
    <w:rsid w:val="008C0F82"/>
    <w:rsid w:val="008C2741"/>
    <w:rsid w:val="008C369D"/>
    <w:rsid w:val="008C4D12"/>
    <w:rsid w:val="008C6F4F"/>
    <w:rsid w:val="008C75C8"/>
    <w:rsid w:val="008D1589"/>
    <w:rsid w:val="008D2EC9"/>
    <w:rsid w:val="008D3C39"/>
    <w:rsid w:val="008D4ACD"/>
    <w:rsid w:val="008D6C34"/>
    <w:rsid w:val="008E12A9"/>
    <w:rsid w:val="008E2180"/>
    <w:rsid w:val="008E25BD"/>
    <w:rsid w:val="008E55A4"/>
    <w:rsid w:val="008E7128"/>
    <w:rsid w:val="008F3516"/>
    <w:rsid w:val="008F5646"/>
    <w:rsid w:val="008F6FF8"/>
    <w:rsid w:val="0090248D"/>
    <w:rsid w:val="00904D49"/>
    <w:rsid w:val="00905EFB"/>
    <w:rsid w:val="009061F7"/>
    <w:rsid w:val="00907B1C"/>
    <w:rsid w:val="00912F68"/>
    <w:rsid w:val="00913012"/>
    <w:rsid w:val="0091332E"/>
    <w:rsid w:val="00914277"/>
    <w:rsid w:val="00916010"/>
    <w:rsid w:val="0092053B"/>
    <w:rsid w:val="00921C17"/>
    <w:rsid w:val="00921CCD"/>
    <w:rsid w:val="00922EF0"/>
    <w:rsid w:val="0092353C"/>
    <w:rsid w:val="00923677"/>
    <w:rsid w:val="00924C12"/>
    <w:rsid w:val="0092507D"/>
    <w:rsid w:val="009260E7"/>
    <w:rsid w:val="009267F6"/>
    <w:rsid w:val="00926BA7"/>
    <w:rsid w:val="00933DB9"/>
    <w:rsid w:val="00940115"/>
    <w:rsid w:val="00943F92"/>
    <w:rsid w:val="00944630"/>
    <w:rsid w:val="00946515"/>
    <w:rsid w:val="0094696F"/>
    <w:rsid w:val="00951084"/>
    <w:rsid w:val="00953BD8"/>
    <w:rsid w:val="009543A3"/>
    <w:rsid w:val="009565E1"/>
    <w:rsid w:val="00960CE2"/>
    <w:rsid w:val="00961214"/>
    <w:rsid w:val="0096223C"/>
    <w:rsid w:val="00965596"/>
    <w:rsid w:val="00965A00"/>
    <w:rsid w:val="00966C33"/>
    <w:rsid w:val="00967668"/>
    <w:rsid w:val="00970393"/>
    <w:rsid w:val="00970AAF"/>
    <w:rsid w:val="00970FB5"/>
    <w:rsid w:val="00971203"/>
    <w:rsid w:val="009722AC"/>
    <w:rsid w:val="00974790"/>
    <w:rsid w:val="00974B58"/>
    <w:rsid w:val="009761A2"/>
    <w:rsid w:val="00976727"/>
    <w:rsid w:val="009779E9"/>
    <w:rsid w:val="00981649"/>
    <w:rsid w:val="00981F75"/>
    <w:rsid w:val="00982BCD"/>
    <w:rsid w:val="0098464A"/>
    <w:rsid w:val="00987D9D"/>
    <w:rsid w:val="009906AD"/>
    <w:rsid w:val="009909C5"/>
    <w:rsid w:val="00990D24"/>
    <w:rsid w:val="00992C1D"/>
    <w:rsid w:val="00993650"/>
    <w:rsid w:val="009938A9"/>
    <w:rsid w:val="009941B0"/>
    <w:rsid w:val="009950A8"/>
    <w:rsid w:val="009953A1"/>
    <w:rsid w:val="00996DA2"/>
    <w:rsid w:val="00997BBD"/>
    <w:rsid w:val="009A0CEE"/>
    <w:rsid w:val="009A10AD"/>
    <w:rsid w:val="009A1604"/>
    <w:rsid w:val="009A2569"/>
    <w:rsid w:val="009A32BC"/>
    <w:rsid w:val="009A350C"/>
    <w:rsid w:val="009A3CC6"/>
    <w:rsid w:val="009A3E13"/>
    <w:rsid w:val="009A4120"/>
    <w:rsid w:val="009A6B88"/>
    <w:rsid w:val="009B18D8"/>
    <w:rsid w:val="009B1A5C"/>
    <w:rsid w:val="009B606C"/>
    <w:rsid w:val="009C062C"/>
    <w:rsid w:val="009C48DB"/>
    <w:rsid w:val="009C5F3E"/>
    <w:rsid w:val="009C6AE6"/>
    <w:rsid w:val="009C7912"/>
    <w:rsid w:val="009D0A69"/>
    <w:rsid w:val="009D2950"/>
    <w:rsid w:val="009D566F"/>
    <w:rsid w:val="009D5CA5"/>
    <w:rsid w:val="009E0545"/>
    <w:rsid w:val="009E2D00"/>
    <w:rsid w:val="009E4288"/>
    <w:rsid w:val="009E494F"/>
    <w:rsid w:val="009E6759"/>
    <w:rsid w:val="009E6DF9"/>
    <w:rsid w:val="009E74D4"/>
    <w:rsid w:val="009E7B62"/>
    <w:rsid w:val="009F2D0B"/>
    <w:rsid w:val="009F3FA0"/>
    <w:rsid w:val="009F47DD"/>
    <w:rsid w:val="009F6480"/>
    <w:rsid w:val="009F76E7"/>
    <w:rsid w:val="009F7CCE"/>
    <w:rsid w:val="00A0150E"/>
    <w:rsid w:val="00A0387D"/>
    <w:rsid w:val="00A0587A"/>
    <w:rsid w:val="00A07C29"/>
    <w:rsid w:val="00A11D4F"/>
    <w:rsid w:val="00A11F53"/>
    <w:rsid w:val="00A14BAC"/>
    <w:rsid w:val="00A1620D"/>
    <w:rsid w:val="00A169F3"/>
    <w:rsid w:val="00A16E62"/>
    <w:rsid w:val="00A17B09"/>
    <w:rsid w:val="00A20C87"/>
    <w:rsid w:val="00A20E65"/>
    <w:rsid w:val="00A25031"/>
    <w:rsid w:val="00A2540A"/>
    <w:rsid w:val="00A2642B"/>
    <w:rsid w:val="00A268BD"/>
    <w:rsid w:val="00A27D34"/>
    <w:rsid w:val="00A3018D"/>
    <w:rsid w:val="00A320BB"/>
    <w:rsid w:val="00A32467"/>
    <w:rsid w:val="00A34C76"/>
    <w:rsid w:val="00A352C0"/>
    <w:rsid w:val="00A40253"/>
    <w:rsid w:val="00A4035E"/>
    <w:rsid w:val="00A42424"/>
    <w:rsid w:val="00A42ABA"/>
    <w:rsid w:val="00A45B4E"/>
    <w:rsid w:val="00A53F1D"/>
    <w:rsid w:val="00A55313"/>
    <w:rsid w:val="00A55AE5"/>
    <w:rsid w:val="00A63D70"/>
    <w:rsid w:val="00A642A0"/>
    <w:rsid w:val="00A6515B"/>
    <w:rsid w:val="00A6666D"/>
    <w:rsid w:val="00A7020B"/>
    <w:rsid w:val="00A75AB4"/>
    <w:rsid w:val="00A77129"/>
    <w:rsid w:val="00A77A53"/>
    <w:rsid w:val="00A805FF"/>
    <w:rsid w:val="00A806A6"/>
    <w:rsid w:val="00A80C15"/>
    <w:rsid w:val="00A81C8A"/>
    <w:rsid w:val="00A8354A"/>
    <w:rsid w:val="00A84BFC"/>
    <w:rsid w:val="00A85055"/>
    <w:rsid w:val="00A85316"/>
    <w:rsid w:val="00A854D6"/>
    <w:rsid w:val="00A856F7"/>
    <w:rsid w:val="00A9061D"/>
    <w:rsid w:val="00A93101"/>
    <w:rsid w:val="00A938C8"/>
    <w:rsid w:val="00A93AA8"/>
    <w:rsid w:val="00A945CD"/>
    <w:rsid w:val="00A94785"/>
    <w:rsid w:val="00A96ADF"/>
    <w:rsid w:val="00A9787B"/>
    <w:rsid w:val="00AA0727"/>
    <w:rsid w:val="00AA0A97"/>
    <w:rsid w:val="00AA12F9"/>
    <w:rsid w:val="00AA3E47"/>
    <w:rsid w:val="00AA4EBF"/>
    <w:rsid w:val="00AA7450"/>
    <w:rsid w:val="00AA79F6"/>
    <w:rsid w:val="00AB13BF"/>
    <w:rsid w:val="00AB231D"/>
    <w:rsid w:val="00AB48DE"/>
    <w:rsid w:val="00AB4D19"/>
    <w:rsid w:val="00AC1CA1"/>
    <w:rsid w:val="00AC251A"/>
    <w:rsid w:val="00AC314E"/>
    <w:rsid w:val="00AC358A"/>
    <w:rsid w:val="00AC5FD1"/>
    <w:rsid w:val="00AC639F"/>
    <w:rsid w:val="00AC6894"/>
    <w:rsid w:val="00AD02C5"/>
    <w:rsid w:val="00AD511C"/>
    <w:rsid w:val="00AD6435"/>
    <w:rsid w:val="00AD7E28"/>
    <w:rsid w:val="00AE0B6F"/>
    <w:rsid w:val="00AE31AA"/>
    <w:rsid w:val="00AE3DDC"/>
    <w:rsid w:val="00AE4B8A"/>
    <w:rsid w:val="00AE4FCE"/>
    <w:rsid w:val="00AE6634"/>
    <w:rsid w:val="00AE6648"/>
    <w:rsid w:val="00AE7429"/>
    <w:rsid w:val="00AF397F"/>
    <w:rsid w:val="00AF423C"/>
    <w:rsid w:val="00AF5E2D"/>
    <w:rsid w:val="00AF6A70"/>
    <w:rsid w:val="00AF6BE9"/>
    <w:rsid w:val="00AF796F"/>
    <w:rsid w:val="00AF7EE7"/>
    <w:rsid w:val="00B00AEA"/>
    <w:rsid w:val="00B03040"/>
    <w:rsid w:val="00B040E0"/>
    <w:rsid w:val="00B04878"/>
    <w:rsid w:val="00B05253"/>
    <w:rsid w:val="00B07051"/>
    <w:rsid w:val="00B1088F"/>
    <w:rsid w:val="00B111BB"/>
    <w:rsid w:val="00B114FA"/>
    <w:rsid w:val="00B11810"/>
    <w:rsid w:val="00B1297A"/>
    <w:rsid w:val="00B12F98"/>
    <w:rsid w:val="00B13CA1"/>
    <w:rsid w:val="00B144BF"/>
    <w:rsid w:val="00B14DCB"/>
    <w:rsid w:val="00B16E19"/>
    <w:rsid w:val="00B208EA"/>
    <w:rsid w:val="00B216A3"/>
    <w:rsid w:val="00B22FA6"/>
    <w:rsid w:val="00B2370D"/>
    <w:rsid w:val="00B2395E"/>
    <w:rsid w:val="00B24D5C"/>
    <w:rsid w:val="00B27933"/>
    <w:rsid w:val="00B31259"/>
    <w:rsid w:val="00B336B3"/>
    <w:rsid w:val="00B36C2F"/>
    <w:rsid w:val="00B37120"/>
    <w:rsid w:val="00B4045B"/>
    <w:rsid w:val="00B41D92"/>
    <w:rsid w:val="00B44849"/>
    <w:rsid w:val="00B44BC9"/>
    <w:rsid w:val="00B450AC"/>
    <w:rsid w:val="00B460DA"/>
    <w:rsid w:val="00B463A3"/>
    <w:rsid w:val="00B471D3"/>
    <w:rsid w:val="00B47C91"/>
    <w:rsid w:val="00B50505"/>
    <w:rsid w:val="00B50CC1"/>
    <w:rsid w:val="00B5468A"/>
    <w:rsid w:val="00B55DB1"/>
    <w:rsid w:val="00B5628F"/>
    <w:rsid w:val="00B602EF"/>
    <w:rsid w:val="00B60E38"/>
    <w:rsid w:val="00B61552"/>
    <w:rsid w:val="00B61A13"/>
    <w:rsid w:val="00B64BB9"/>
    <w:rsid w:val="00B71FBA"/>
    <w:rsid w:val="00B7242F"/>
    <w:rsid w:val="00B80A4E"/>
    <w:rsid w:val="00B80D47"/>
    <w:rsid w:val="00B820BF"/>
    <w:rsid w:val="00B8283F"/>
    <w:rsid w:val="00B85B69"/>
    <w:rsid w:val="00B85D32"/>
    <w:rsid w:val="00B85E35"/>
    <w:rsid w:val="00B90430"/>
    <w:rsid w:val="00B91290"/>
    <w:rsid w:val="00B93281"/>
    <w:rsid w:val="00B947CF"/>
    <w:rsid w:val="00B949BF"/>
    <w:rsid w:val="00B955B2"/>
    <w:rsid w:val="00B969FD"/>
    <w:rsid w:val="00B97A28"/>
    <w:rsid w:val="00BA123C"/>
    <w:rsid w:val="00BA2202"/>
    <w:rsid w:val="00BA2659"/>
    <w:rsid w:val="00BA3993"/>
    <w:rsid w:val="00BA3D70"/>
    <w:rsid w:val="00BA548E"/>
    <w:rsid w:val="00BA5ADA"/>
    <w:rsid w:val="00BA78A5"/>
    <w:rsid w:val="00BB03E9"/>
    <w:rsid w:val="00BB3B29"/>
    <w:rsid w:val="00BB3F0C"/>
    <w:rsid w:val="00BB58B9"/>
    <w:rsid w:val="00BB66A6"/>
    <w:rsid w:val="00BB761F"/>
    <w:rsid w:val="00BB7ADA"/>
    <w:rsid w:val="00BC0BA7"/>
    <w:rsid w:val="00BC0D78"/>
    <w:rsid w:val="00BC2282"/>
    <w:rsid w:val="00BC25F7"/>
    <w:rsid w:val="00BC2CC0"/>
    <w:rsid w:val="00BC38FF"/>
    <w:rsid w:val="00BC4B40"/>
    <w:rsid w:val="00BC743E"/>
    <w:rsid w:val="00BD04E9"/>
    <w:rsid w:val="00BD073B"/>
    <w:rsid w:val="00BD07F3"/>
    <w:rsid w:val="00BD17E0"/>
    <w:rsid w:val="00BD55F4"/>
    <w:rsid w:val="00BE063F"/>
    <w:rsid w:val="00BE0700"/>
    <w:rsid w:val="00BE0ECF"/>
    <w:rsid w:val="00BE1776"/>
    <w:rsid w:val="00BE21F8"/>
    <w:rsid w:val="00BE47B9"/>
    <w:rsid w:val="00BE4D8A"/>
    <w:rsid w:val="00BE703D"/>
    <w:rsid w:val="00BF046E"/>
    <w:rsid w:val="00BF0674"/>
    <w:rsid w:val="00BF0CF4"/>
    <w:rsid w:val="00BF0FC6"/>
    <w:rsid w:val="00BF314B"/>
    <w:rsid w:val="00BF38C6"/>
    <w:rsid w:val="00BF619F"/>
    <w:rsid w:val="00BF70DE"/>
    <w:rsid w:val="00BF7FBB"/>
    <w:rsid w:val="00C0027D"/>
    <w:rsid w:val="00C01B0B"/>
    <w:rsid w:val="00C02D5B"/>
    <w:rsid w:val="00C03544"/>
    <w:rsid w:val="00C04587"/>
    <w:rsid w:val="00C05316"/>
    <w:rsid w:val="00C078F7"/>
    <w:rsid w:val="00C07B8B"/>
    <w:rsid w:val="00C13615"/>
    <w:rsid w:val="00C15270"/>
    <w:rsid w:val="00C152F5"/>
    <w:rsid w:val="00C168D1"/>
    <w:rsid w:val="00C20FCD"/>
    <w:rsid w:val="00C235F3"/>
    <w:rsid w:val="00C2369A"/>
    <w:rsid w:val="00C24340"/>
    <w:rsid w:val="00C2613A"/>
    <w:rsid w:val="00C26C28"/>
    <w:rsid w:val="00C272E0"/>
    <w:rsid w:val="00C2753C"/>
    <w:rsid w:val="00C3099A"/>
    <w:rsid w:val="00C3186D"/>
    <w:rsid w:val="00C3292A"/>
    <w:rsid w:val="00C33D71"/>
    <w:rsid w:val="00C33FE9"/>
    <w:rsid w:val="00C33FF0"/>
    <w:rsid w:val="00C35039"/>
    <w:rsid w:val="00C364EE"/>
    <w:rsid w:val="00C36A4A"/>
    <w:rsid w:val="00C372C9"/>
    <w:rsid w:val="00C374CA"/>
    <w:rsid w:val="00C3777C"/>
    <w:rsid w:val="00C4340F"/>
    <w:rsid w:val="00C43B5B"/>
    <w:rsid w:val="00C53EA7"/>
    <w:rsid w:val="00C5580F"/>
    <w:rsid w:val="00C57563"/>
    <w:rsid w:val="00C57D96"/>
    <w:rsid w:val="00C62F61"/>
    <w:rsid w:val="00C64B30"/>
    <w:rsid w:val="00C6638D"/>
    <w:rsid w:val="00C676C5"/>
    <w:rsid w:val="00C67FCB"/>
    <w:rsid w:val="00C7082C"/>
    <w:rsid w:val="00C70DAF"/>
    <w:rsid w:val="00C70E44"/>
    <w:rsid w:val="00C71ABD"/>
    <w:rsid w:val="00C7315A"/>
    <w:rsid w:val="00C73705"/>
    <w:rsid w:val="00C7493D"/>
    <w:rsid w:val="00C76419"/>
    <w:rsid w:val="00C84C5D"/>
    <w:rsid w:val="00C86766"/>
    <w:rsid w:val="00C87910"/>
    <w:rsid w:val="00C87F9F"/>
    <w:rsid w:val="00C90771"/>
    <w:rsid w:val="00C956F8"/>
    <w:rsid w:val="00C96765"/>
    <w:rsid w:val="00C97512"/>
    <w:rsid w:val="00CA0998"/>
    <w:rsid w:val="00CA0CC3"/>
    <w:rsid w:val="00CA3FB7"/>
    <w:rsid w:val="00CA44CD"/>
    <w:rsid w:val="00CA4B2B"/>
    <w:rsid w:val="00CA4C63"/>
    <w:rsid w:val="00CA605D"/>
    <w:rsid w:val="00CB299A"/>
    <w:rsid w:val="00CB5096"/>
    <w:rsid w:val="00CB7232"/>
    <w:rsid w:val="00CC195F"/>
    <w:rsid w:val="00CC1FA2"/>
    <w:rsid w:val="00CC2EEA"/>
    <w:rsid w:val="00CC50F3"/>
    <w:rsid w:val="00CC6B5D"/>
    <w:rsid w:val="00CC7F5F"/>
    <w:rsid w:val="00CD18FE"/>
    <w:rsid w:val="00CD20A1"/>
    <w:rsid w:val="00CD2611"/>
    <w:rsid w:val="00CD37F3"/>
    <w:rsid w:val="00CD4E60"/>
    <w:rsid w:val="00CD5422"/>
    <w:rsid w:val="00CD5974"/>
    <w:rsid w:val="00CD5B4E"/>
    <w:rsid w:val="00CD5CBA"/>
    <w:rsid w:val="00CE0795"/>
    <w:rsid w:val="00CE135E"/>
    <w:rsid w:val="00CE378C"/>
    <w:rsid w:val="00CE38E5"/>
    <w:rsid w:val="00CE6568"/>
    <w:rsid w:val="00CE6710"/>
    <w:rsid w:val="00CF1928"/>
    <w:rsid w:val="00CF2B8B"/>
    <w:rsid w:val="00CF30D0"/>
    <w:rsid w:val="00D00A21"/>
    <w:rsid w:val="00D0245E"/>
    <w:rsid w:val="00D046F3"/>
    <w:rsid w:val="00D10507"/>
    <w:rsid w:val="00D1126F"/>
    <w:rsid w:val="00D14B0C"/>
    <w:rsid w:val="00D14E95"/>
    <w:rsid w:val="00D22BC4"/>
    <w:rsid w:val="00D23BFF"/>
    <w:rsid w:val="00D25331"/>
    <w:rsid w:val="00D2670E"/>
    <w:rsid w:val="00D26FBC"/>
    <w:rsid w:val="00D3581C"/>
    <w:rsid w:val="00D36EC3"/>
    <w:rsid w:val="00D36FB7"/>
    <w:rsid w:val="00D406F9"/>
    <w:rsid w:val="00D42163"/>
    <w:rsid w:val="00D422CE"/>
    <w:rsid w:val="00D42903"/>
    <w:rsid w:val="00D42FAA"/>
    <w:rsid w:val="00D44F2F"/>
    <w:rsid w:val="00D44FD6"/>
    <w:rsid w:val="00D4654B"/>
    <w:rsid w:val="00D47C39"/>
    <w:rsid w:val="00D5080C"/>
    <w:rsid w:val="00D5140B"/>
    <w:rsid w:val="00D56885"/>
    <w:rsid w:val="00D6199C"/>
    <w:rsid w:val="00D62538"/>
    <w:rsid w:val="00D627F2"/>
    <w:rsid w:val="00D63828"/>
    <w:rsid w:val="00D6426C"/>
    <w:rsid w:val="00D65389"/>
    <w:rsid w:val="00D66193"/>
    <w:rsid w:val="00D735AE"/>
    <w:rsid w:val="00D735F7"/>
    <w:rsid w:val="00D76F6E"/>
    <w:rsid w:val="00D77318"/>
    <w:rsid w:val="00D80079"/>
    <w:rsid w:val="00D80314"/>
    <w:rsid w:val="00D82548"/>
    <w:rsid w:val="00D874DB"/>
    <w:rsid w:val="00D87733"/>
    <w:rsid w:val="00D90B47"/>
    <w:rsid w:val="00D9116F"/>
    <w:rsid w:val="00D91529"/>
    <w:rsid w:val="00D9386A"/>
    <w:rsid w:val="00D943CB"/>
    <w:rsid w:val="00D94DC7"/>
    <w:rsid w:val="00D959FE"/>
    <w:rsid w:val="00D965FE"/>
    <w:rsid w:val="00D973D1"/>
    <w:rsid w:val="00D97BE1"/>
    <w:rsid w:val="00DA0029"/>
    <w:rsid w:val="00DA0BC7"/>
    <w:rsid w:val="00DA22AD"/>
    <w:rsid w:val="00DA27E2"/>
    <w:rsid w:val="00DA2AA2"/>
    <w:rsid w:val="00DA2C68"/>
    <w:rsid w:val="00DA2FBB"/>
    <w:rsid w:val="00DA4536"/>
    <w:rsid w:val="00DA46A9"/>
    <w:rsid w:val="00DB03EC"/>
    <w:rsid w:val="00DB26FA"/>
    <w:rsid w:val="00DB2E4D"/>
    <w:rsid w:val="00DB3F36"/>
    <w:rsid w:val="00DB4C54"/>
    <w:rsid w:val="00DB4D7E"/>
    <w:rsid w:val="00DB50DB"/>
    <w:rsid w:val="00DB599B"/>
    <w:rsid w:val="00DC301B"/>
    <w:rsid w:val="00DC4021"/>
    <w:rsid w:val="00DC6ECA"/>
    <w:rsid w:val="00DC755A"/>
    <w:rsid w:val="00DD06E4"/>
    <w:rsid w:val="00DD15BB"/>
    <w:rsid w:val="00DD2F05"/>
    <w:rsid w:val="00DD5CA0"/>
    <w:rsid w:val="00DD5E41"/>
    <w:rsid w:val="00DD5E50"/>
    <w:rsid w:val="00DE1C5A"/>
    <w:rsid w:val="00DE32BA"/>
    <w:rsid w:val="00DE3C07"/>
    <w:rsid w:val="00DE50F2"/>
    <w:rsid w:val="00DE78D2"/>
    <w:rsid w:val="00DF0C23"/>
    <w:rsid w:val="00DF5513"/>
    <w:rsid w:val="00DF579D"/>
    <w:rsid w:val="00E02937"/>
    <w:rsid w:val="00E06DBA"/>
    <w:rsid w:val="00E07324"/>
    <w:rsid w:val="00E10850"/>
    <w:rsid w:val="00E113F5"/>
    <w:rsid w:val="00E12481"/>
    <w:rsid w:val="00E12A3C"/>
    <w:rsid w:val="00E15BA5"/>
    <w:rsid w:val="00E207B9"/>
    <w:rsid w:val="00E223A7"/>
    <w:rsid w:val="00E2341E"/>
    <w:rsid w:val="00E23669"/>
    <w:rsid w:val="00E245FE"/>
    <w:rsid w:val="00E25812"/>
    <w:rsid w:val="00E26CBC"/>
    <w:rsid w:val="00E27C7E"/>
    <w:rsid w:val="00E30599"/>
    <w:rsid w:val="00E30E8C"/>
    <w:rsid w:val="00E327E2"/>
    <w:rsid w:val="00E33A08"/>
    <w:rsid w:val="00E35D21"/>
    <w:rsid w:val="00E36056"/>
    <w:rsid w:val="00E36E3F"/>
    <w:rsid w:val="00E4014B"/>
    <w:rsid w:val="00E4025D"/>
    <w:rsid w:val="00E41CB7"/>
    <w:rsid w:val="00E43AC4"/>
    <w:rsid w:val="00E4447C"/>
    <w:rsid w:val="00E47252"/>
    <w:rsid w:val="00E4797F"/>
    <w:rsid w:val="00E479AA"/>
    <w:rsid w:val="00E52BA1"/>
    <w:rsid w:val="00E53B5E"/>
    <w:rsid w:val="00E556F3"/>
    <w:rsid w:val="00E56385"/>
    <w:rsid w:val="00E56B69"/>
    <w:rsid w:val="00E60BB7"/>
    <w:rsid w:val="00E60C2E"/>
    <w:rsid w:val="00E61981"/>
    <w:rsid w:val="00E63838"/>
    <w:rsid w:val="00E638AD"/>
    <w:rsid w:val="00E647DB"/>
    <w:rsid w:val="00E64BD3"/>
    <w:rsid w:val="00E66081"/>
    <w:rsid w:val="00E6646B"/>
    <w:rsid w:val="00E66C1B"/>
    <w:rsid w:val="00E67282"/>
    <w:rsid w:val="00E67DC2"/>
    <w:rsid w:val="00E733CE"/>
    <w:rsid w:val="00E7577D"/>
    <w:rsid w:val="00E76748"/>
    <w:rsid w:val="00E76A99"/>
    <w:rsid w:val="00E77044"/>
    <w:rsid w:val="00E80744"/>
    <w:rsid w:val="00E8127F"/>
    <w:rsid w:val="00E82162"/>
    <w:rsid w:val="00E82371"/>
    <w:rsid w:val="00E870E0"/>
    <w:rsid w:val="00E874D3"/>
    <w:rsid w:val="00E877FB"/>
    <w:rsid w:val="00E9000E"/>
    <w:rsid w:val="00E903DA"/>
    <w:rsid w:val="00E90678"/>
    <w:rsid w:val="00E91166"/>
    <w:rsid w:val="00E9214E"/>
    <w:rsid w:val="00E9480E"/>
    <w:rsid w:val="00E9486B"/>
    <w:rsid w:val="00E94925"/>
    <w:rsid w:val="00E954A5"/>
    <w:rsid w:val="00EA0931"/>
    <w:rsid w:val="00EA0EE3"/>
    <w:rsid w:val="00EA32AC"/>
    <w:rsid w:val="00EA4B2B"/>
    <w:rsid w:val="00EA4EA9"/>
    <w:rsid w:val="00EA6660"/>
    <w:rsid w:val="00EA707E"/>
    <w:rsid w:val="00EA7546"/>
    <w:rsid w:val="00EA771B"/>
    <w:rsid w:val="00EB32B6"/>
    <w:rsid w:val="00EB3E50"/>
    <w:rsid w:val="00EB4A77"/>
    <w:rsid w:val="00EB4AD9"/>
    <w:rsid w:val="00EB5859"/>
    <w:rsid w:val="00EB66EA"/>
    <w:rsid w:val="00EB6AD7"/>
    <w:rsid w:val="00EB6C5A"/>
    <w:rsid w:val="00EB7C1A"/>
    <w:rsid w:val="00EC1484"/>
    <w:rsid w:val="00EC3063"/>
    <w:rsid w:val="00EC3097"/>
    <w:rsid w:val="00EC3DF8"/>
    <w:rsid w:val="00EC4089"/>
    <w:rsid w:val="00EC4F6B"/>
    <w:rsid w:val="00EC530D"/>
    <w:rsid w:val="00EC656E"/>
    <w:rsid w:val="00EC7006"/>
    <w:rsid w:val="00EC7646"/>
    <w:rsid w:val="00ED0410"/>
    <w:rsid w:val="00ED2E7F"/>
    <w:rsid w:val="00ED3300"/>
    <w:rsid w:val="00ED3546"/>
    <w:rsid w:val="00ED54A2"/>
    <w:rsid w:val="00ED5530"/>
    <w:rsid w:val="00ED7B12"/>
    <w:rsid w:val="00ED7DF1"/>
    <w:rsid w:val="00EE262F"/>
    <w:rsid w:val="00EE38EB"/>
    <w:rsid w:val="00EE3D24"/>
    <w:rsid w:val="00EE3EE6"/>
    <w:rsid w:val="00EE4696"/>
    <w:rsid w:val="00EE47CF"/>
    <w:rsid w:val="00EE574E"/>
    <w:rsid w:val="00EE6589"/>
    <w:rsid w:val="00EE6E72"/>
    <w:rsid w:val="00EF009C"/>
    <w:rsid w:val="00EF0199"/>
    <w:rsid w:val="00EF497B"/>
    <w:rsid w:val="00EF4B9B"/>
    <w:rsid w:val="00EF5BA6"/>
    <w:rsid w:val="00EF5C23"/>
    <w:rsid w:val="00EF775F"/>
    <w:rsid w:val="00F01964"/>
    <w:rsid w:val="00F04F47"/>
    <w:rsid w:val="00F05320"/>
    <w:rsid w:val="00F05B3C"/>
    <w:rsid w:val="00F07476"/>
    <w:rsid w:val="00F16975"/>
    <w:rsid w:val="00F16F6F"/>
    <w:rsid w:val="00F2135E"/>
    <w:rsid w:val="00F2292E"/>
    <w:rsid w:val="00F2382A"/>
    <w:rsid w:val="00F23B4B"/>
    <w:rsid w:val="00F3064A"/>
    <w:rsid w:val="00F307EC"/>
    <w:rsid w:val="00F308D5"/>
    <w:rsid w:val="00F31980"/>
    <w:rsid w:val="00F32503"/>
    <w:rsid w:val="00F33C27"/>
    <w:rsid w:val="00F35823"/>
    <w:rsid w:val="00F35F73"/>
    <w:rsid w:val="00F40B6D"/>
    <w:rsid w:val="00F42433"/>
    <w:rsid w:val="00F456A2"/>
    <w:rsid w:val="00F46674"/>
    <w:rsid w:val="00F50785"/>
    <w:rsid w:val="00F52282"/>
    <w:rsid w:val="00F52B33"/>
    <w:rsid w:val="00F60BDD"/>
    <w:rsid w:val="00F621AE"/>
    <w:rsid w:val="00F62CC3"/>
    <w:rsid w:val="00F645AE"/>
    <w:rsid w:val="00F6488E"/>
    <w:rsid w:val="00F6585B"/>
    <w:rsid w:val="00F66099"/>
    <w:rsid w:val="00F67B06"/>
    <w:rsid w:val="00F70948"/>
    <w:rsid w:val="00F71274"/>
    <w:rsid w:val="00F71C4D"/>
    <w:rsid w:val="00F730F8"/>
    <w:rsid w:val="00F7319A"/>
    <w:rsid w:val="00F73480"/>
    <w:rsid w:val="00F74B5E"/>
    <w:rsid w:val="00F75797"/>
    <w:rsid w:val="00F76326"/>
    <w:rsid w:val="00F763C2"/>
    <w:rsid w:val="00F76CC5"/>
    <w:rsid w:val="00F76F82"/>
    <w:rsid w:val="00F76FAA"/>
    <w:rsid w:val="00F77384"/>
    <w:rsid w:val="00F82DAA"/>
    <w:rsid w:val="00F90785"/>
    <w:rsid w:val="00F90971"/>
    <w:rsid w:val="00F91DE3"/>
    <w:rsid w:val="00F93091"/>
    <w:rsid w:val="00F940D7"/>
    <w:rsid w:val="00F94901"/>
    <w:rsid w:val="00F94AE7"/>
    <w:rsid w:val="00F94E4A"/>
    <w:rsid w:val="00F954C5"/>
    <w:rsid w:val="00F972D1"/>
    <w:rsid w:val="00FA1925"/>
    <w:rsid w:val="00FA30D1"/>
    <w:rsid w:val="00FA3264"/>
    <w:rsid w:val="00FA5E2F"/>
    <w:rsid w:val="00FA6D88"/>
    <w:rsid w:val="00FA6E19"/>
    <w:rsid w:val="00FB0F94"/>
    <w:rsid w:val="00FB3250"/>
    <w:rsid w:val="00FB639D"/>
    <w:rsid w:val="00FB6853"/>
    <w:rsid w:val="00FC2A39"/>
    <w:rsid w:val="00FC2ADD"/>
    <w:rsid w:val="00FC2CE8"/>
    <w:rsid w:val="00FC55FE"/>
    <w:rsid w:val="00FC784D"/>
    <w:rsid w:val="00FC79C5"/>
    <w:rsid w:val="00FD1063"/>
    <w:rsid w:val="00FD1573"/>
    <w:rsid w:val="00FD1721"/>
    <w:rsid w:val="00FD1E57"/>
    <w:rsid w:val="00FD400C"/>
    <w:rsid w:val="00FD53B7"/>
    <w:rsid w:val="00FD5550"/>
    <w:rsid w:val="00FD6E6F"/>
    <w:rsid w:val="00FE25B4"/>
    <w:rsid w:val="00FE2CF1"/>
    <w:rsid w:val="00FE4B0A"/>
    <w:rsid w:val="00FE5423"/>
    <w:rsid w:val="00FE767F"/>
    <w:rsid w:val="00FF03B6"/>
    <w:rsid w:val="00FF0541"/>
    <w:rsid w:val="00FF0545"/>
    <w:rsid w:val="00FF101E"/>
    <w:rsid w:val="00FF2FFA"/>
    <w:rsid w:val="00FF4C4C"/>
    <w:rsid w:val="00FF60D7"/>
    <w:rsid w:val="00FF725B"/>
    <w:rsid w:val="00FF7B7B"/>
    <w:rsid w:val="230250B0"/>
    <w:rsid w:val="25690A33"/>
    <w:rsid w:val="2B510960"/>
    <w:rsid w:val="31981E2E"/>
    <w:rsid w:val="68BA68E8"/>
    <w:rsid w:val="6E2F46DB"/>
    <w:rsid w:val="7A1C4A8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6846174"/>
  <w15:docId w15:val="{E1A20AC8-777B-486B-85A3-34B09F91E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Times New Roman"/>
      <w:sz w:val="22"/>
      <w:szCs w:val="22"/>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lang w:eastAsia="en-PH"/>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Pr>
      <w:rFonts w:ascii="Calibri" w:eastAsia="Calibri" w:hAnsi="Calibri" w:cs="Times New Roman"/>
      <w:sz w:val="22"/>
      <w:szCs w:val="22"/>
      <w:lang w:val="en-PH"/>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Calibri" w:eastAsia="Calibri" w:hAnsi="Calibri" w:cs="Times New Roman"/>
    </w:rPr>
  </w:style>
  <w:style w:type="character" w:customStyle="1" w:styleId="FooterChar">
    <w:name w:val="Footer Char"/>
    <w:basedOn w:val="DefaultParagraphFont"/>
    <w:link w:val="Footer"/>
    <w:uiPriority w:val="99"/>
    <w:qFormat/>
    <w:rPr>
      <w:rFonts w:ascii="Calibri" w:eastAsia="Calibri" w:hAnsi="Calibri" w:cs="Times New Roman"/>
    </w:r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 w:type="paragraph" w:styleId="Revision">
    <w:name w:val="Revision"/>
    <w:hidden/>
    <w:uiPriority w:val="99"/>
    <w:unhideWhenUsed/>
    <w:rsid w:val="00B820BF"/>
    <w:rPr>
      <w:rFonts w:ascii="Calibri" w:eastAsia="Calibri" w:hAnsi="Calibri" w:cs="Times New Roman"/>
      <w:sz w:val="22"/>
      <w:szCs w:val="22"/>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E8BAA6-0E71-4253-92AB-C0671B8C0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5636</TotalTime>
  <Pages>8</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june</dc:creator>
  <cp:lastModifiedBy>Roni Mines</cp:lastModifiedBy>
  <cp:revision>263</cp:revision>
  <cp:lastPrinted>2025-08-28T01:39:00Z</cp:lastPrinted>
  <dcterms:created xsi:type="dcterms:W3CDTF">2023-04-19T01:35:00Z</dcterms:created>
  <dcterms:modified xsi:type="dcterms:W3CDTF">2025-09-05T07:30:00Z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C7073A63B3C54B719D2804A309D16C30_13</vt:lpwstr>
  </property>
  <property fmtid="{D5CDD505-2E9C-101B-9397-08002B2CF9AE}" pid="4" name="GrammarlyDocumentId">
    <vt:lpwstr>d5950f7521d9e33a4d3c5a960ace8a94406ae46902f11ca77365b396bb4a4458</vt:lpwstr>
  </property>
</Properties>
</file>