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0893B">
      <w:pPr>
        <w:spacing w:after="120" w:line="240" w:lineRule="auto"/>
        <w:ind w:firstLine="720"/>
        <w:rPr>
          <w:rFonts w:ascii="Arial" w:hAnsi="Arial" w:cs="Arial"/>
          <w:b/>
          <w:bCs/>
          <w:sz w:val="24"/>
          <w:szCs w:val="24"/>
        </w:rPr>
      </w:pPr>
      <w:bookmarkStart w:id="0" w:name="_Hlk204673743"/>
      <w:r>
        <w:rPr>
          <w:lang w:eastAsia="en-PH"/>
        </w:rPr>
        <mc:AlternateContent>
          <mc:Choice Requires="wps">
            <w:drawing>
              <wp:anchor distT="0" distB="0" distL="114300" distR="114300" simplePos="0" relativeHeight="25167769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987921987" name="Straight Connector 98792198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769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DPmP3v4AQAABwQAAA4AAABkcnMvZTJvRG9jLnhtbK1Ty27b&#10;MBC8F+g/ELzXsgy4jgXLOdhIL30YSPoBG5KSCPAFLmPZf98lZTtpesmhPtDLXe5wZzja3J+sYUcV&#10;UXvX8no250w54aV2fct/Pz18ueMMEzgJxjvV8rNCfr/9/GkzhkYt/OCNVJERiMNmDC0fUgpNVaEY&#10;lAWc+aAcFTsfLSTaxr6SEUZCt6ZazOdfq9FHGaIXCpGy+6nIL4jxI4C+67RQey9erHJpQo3KQCJK&#10;OOiAfFum7Tol0q+uQ5WYaTkxTWWlSyh+zmu13UDTRwiDFpcR4CMjvONkQTu69Aa1hwTsJep/oKwW&#10;0aPv0kx4W01EiiLEop6/0+ZxgKAKF5Iaw010/H+w4ufxEJmWLV/frdaLmlbOHFh6+McUQfdDYjvv&#10;HAnpI3s9Q7qNARtq37lDvOwwHGIW4dRFm/+JHjsVrc83rdUpMUHJZb1ardb0DOJaq14bQ8T0TXnL&#10;ctByo12WARo4fsdEl9HR65Gcdv5BG1Oe0jg2EpflYknIQPbsyBYU2kAU0fWcgenJ9yLFgojeaJm7&#10;Mw6ecWciOwKZhRwr/fhE43JmABMViEP5TY0DSDUdXS8pPTkJIf3wckrX82uexp2gy+R/XZlp7AGH&#10;qaWUMhJ1GJdHUsXDF9ZZ8UnjHD17eS7SV3lH/ihtFy9nA77dU/z2+93+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HvGfWAAAACgEAAA8AAAAAAAAAAQAgAAAAIgAAAGRycy9kb3ducmV2LnhtbFBL&#10;AQIUABQAAAAIAIdO4kAz5j97+AEAAAcEAAAOAAAAAAAAAAEAIAAAACUBAABkcnMvZTJvRG9jLnht&#10;bFBLBQYAAAAABgAGAFkBAACP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ABELLAR, JOANNE A., LPT</w:t>
      </w:r>
    </w:p>
    <w:p w14:paraId="10FD60C5">
      <w:pPr>
        <w:pStyle w:val="10"/>
        <w:spacing w:after="120" w:line="240" w:lineRule="auto"/>
        <w:ind w:left="0"/>
        <w:rPr>
          <w:rFonts w:ascii="Arial" w:hAnsi="Arial" w:cs="Arial"/>
          <w:b/>
          <w:bCs/>
          <w:sz w:val="24"/>
          <w:szCs w:val="24"/>
        </w:rPr>
      </w:pPr>
    </w:p>
    <w:p w14:paraId="63763237">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bookmarkStart w:id="1" w:name="_GoBack"/>
      <w:bookmarkEnd w:id="1"/>
    </w:p>
    <w:p w14:paraId="48716137">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872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715470960" name="Straight Connector 17154709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872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PW6rnX5AQAACQQAAA4AAABkcnMvZTJvRG9jLnhtbK1Ty27bMBC8&#10;F+g/ELzXko06rgXLOdhIL30YSPoBG5KSCPAFLmPZf98lZaduesmhPsjLXe7szmi0uT9Zw44qovau&#10;5fNZzZlywkvt+pb/enr49IUzTOAkGO9Uy88K+f3244fNGBq18IM3UkVGIA6bMbR8SCk0VYViUBZw&#10;5oNyVOx8tJDoGPtKRhgJ3ZpqUdd31eijDNELhUjZ/VTkF8T4HkDfdVqovRcvVrk0oUZlIBElHHRA&#10;vi3bdp0S6WfXoUrMtJyYpvKkIRQ/52e13UDTRwiDFpcV4D0rvOFkQTsa+gq1hwTsJep/oKwW0aPv&#10;0kx4W01EiiLEYl6/0eZxgKAKF5Iaw6vo+P9gxY/jITItyQmr+fLzql7fkTQOLL35xxRB90NiO+8c&#10;Kekju7lEyo0BGwLYuUO8nDAcYpbh1EWb/4kgOxW1z69qq1NigpLL+YpGLjkT11r1pzFETF+VtywH&#10;LTfaZSGggeM3TDSMrl6v5LTzD9qY8jKNY2PL18tFRgYyaEfGoNAGIomu5wxMT84XKRZE9EbL3J1x&#10;8Iw7E9kRyC7kWenHJ1qXMwOYqEAcym9qHECq6ep6SenJSwjpu5dTel5f87TuBF02/2tkprEHHKaW&#10;UspI1GFcXkkVF19YZ8UnjXP07OW5SF/lEzmktF3cnC14e6b49gve/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9bqudfkBAAAJBAAADgAAAAAAAAABACAAAAAiAQAAZHJzL2Uyb0RvYy54bWxQ&#10;SwUGAAAAAAYABgBZAQAAjQUAAAAA&#10;">
                <v:fill on="f" focussize="0,0"/>
                <v:stroke color="#000000" joinstyle="round"/>
                <v:imagedata o:title=""/>
                <o:lock v:ext="edit" aspectratio="f"/>
              </v:line>
            </w:pict>
          </mc:Fallback>
        </mc:AlternateContent>
      </w:r>
    </w:p>
    <w:p w14:paraId="40AB50C6">
      <w:pPr>
        <w:pStyle w:val="10"/>
        <w:spacing w:after="120" w:line="240" w:lineRule="auto"/>
        <w:rPr>
          <w:rFonts w:ascii="Arial" w:hAnsi="Arial" w:cs="Arial"/>
          <w:b/>
          <w:bCs/>
          <w:sz w:val="24"/>
          <w:szCs w:val="24"/>
          <w:u w:val="single"/>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u w:val="single"/>
          <w:lang w:val="en-US"/>
        </w:rPr>
        <w:t>July 16, 2025</w:t>
      </w:r>
      <w:r>
        <w:rPr>
          <w:rFonts w:ascii="Arial" w:hAnsi="Arial" w:cs="Arial"/>
          <w:b/>
          <w:bCs/>
          <w:sz w:val="24"/>
          <w:szCs w:val="24"/>
          <w:u w:val="single"/>
        </w:rPr>
        <w:tab/>
      </w:r>
      <w:r>
        <w:rPr>
          <w:rFonts w:ascii="Arial" w:hAnsi="Arial" w:cs="Arial"/>
          <w:b/>
          <w:bCs/>
          <w:sz w:val="24"/>
          <w:szCs w:val="24"/>
          <w:u w:val="single"/>
        </w:rPr>
        <w:t>_____________________________________________</w:t>
      </w:r>
    </w:p>
    <w:p w14:paraId="5556C2C0">
      <w:pPr>
        <w:pStyle w:val="10"/>
        <w:spacing w:after="120" w:line="240" w:lineRule="auto"/>
        <w:rPr>
          <w:rFonts w:ascii="Arial" w:hAnsi="Arial" w:cs="Arial"/>
          <w:b/>
          <w:bCs/>
          <w:sz w:val="24"/>
          <w:szCs w:val="24"/>
          <w:u w:val="single"/>
        </w:rPr>
      </w:pPr>
    </w:p>
    <w:p w14:paraId="75525F1C">
      <w:pPr>
        <w:pStyle w:val="10"/>
        <w:spacing w:after="120" w:line="240" w:lineRule="auto"/>
        <w:rPr>
          <w:rFonts w:ascii="Arial" w:hAnsi="Arial" w:cs="Arial"/>
          <w:b/>
          <w:bCs/>
          <w:sz w:val="24"/>
          <w:szCs w:val="24"/>
          <w:u w:val="single"/>
        </w:rPr>
      </w:pPr>
    </w:p>
    <w:p w14:paraId="4A908CE6">
      <w:pPr>
        <w:pStyle w:val="10"/>
        <w:spacing w:after="120" w:line="240" w:lineRule="auto"/>
        <w:rPr>
          <w:rFonts w:ascii="Arial" w:hAnsi="Arial" w:cs="Arial"/>
          <w:b/>
          <w:bCs/>
          <w:sz w:val="24"/>
          <w:szCs w:val="24"/>
          <w:u w:val="single"/>
        </w:rPr>
      </w:pPr>
    </w:p>
    <w:p w14:paraId="3B17ABBD">
      <w:pPr>
        <w:pStyle w:val="10"/>
        <w:spacing w:after="120" w:line="240" w:lineRule="auto"/>
        <w:rPr>
          <w:rFonts w:ascii="Arial" w:hAnsi="Arial" w:cs="Arial"/>
          <w:b/>
          <w:bCs/>
          <w:sz w:val="24"/>
          <w:szCs w:val="24"/>
          <w:u w:val="single"/>
        </w:rPr>
      </w:pPr>
    </w:p>
    <w:p w14:paraId="09C77B4C">
      <w:pPr>
        <w:pStyle w:val="10"/>
        <w:spacing w:after="120" w:line="240" w:lineRule="auto"/>
        <w:rPr>
          <w:rFonts w:ascii="Arial" w:hAnsi="Arial" w:cs="Arial"/>
          <w:b/>
          <w:bCs/>
          <w:sz w:val="24"/>
          <w:szCs w:val="24"/>
          <w:u w:val="single"/>
        </w:rPr>
      </w:pPr>
    </w:p>
    <w:p w14:paraId="074694F3">
      <w:pPr>
        <w:pStyle w:val="10"/>
        <w:spacing w:after="120" w:line="240" w:lineRule="auto"/>
        <w:rPr>
          <w:del w:id="0" w:author="Roni Mines" w:date="2025-07-29T09:24:00Z"/>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974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372762920" name="Straight Connector 37276292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974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8ZrJ4/oBAAAHBAAADgAAAGRycy9lMm9Eb2MueG1srVPLbtsw&#10;ELwX6D8QvNeyldqJBcs52EgvfRhI+gEbipII8AUuY9l/3yUlO2l6yaE6UMtd7nBnNNrcn4xmRxlQ&#10;OVvzxWzOmbTCNcp2Nf/99PDljjOMYBvQzsqanyXy++3nT5vBV7J0vdONDIxALFaDr3kfo6+KAkUv&#10;DeDMeWmp2LpgINI2dEUTYCB0o4tyPl8VgwuND05IRMruxyKfEMNHAF3bKiH3TrwYaeOIGqSGSJSw&#10;Vx75Nk/btlLEX22LMjJdc2Ia80qXUPyc1mK7gaoL4HslphHgIyO842RAWbr0CrWHCOwlqH+gjBLB&#10;oWvjTDhTjESyIsRiMX+nzWMPXmYuJDX6q+j4/2DFz+MhMNXU/Oa2vF2V65KUsWDowz/GAKrrI9s5&#10;a0lIF9jrGdJt8FhR+84ewrRDfwhJhFMbTHoTPXbKWp+vWstTZIKSy/Jmdfd1yZm41IrXRh8wfpPO&#10;sBTUXCubZIAKjt8x0mV09HIkpa17UFrnT6ktG2q+XpYJGcieLdmCQuOJItqOM9Ad+V7EkBHRadWk&#10;7oSDZ9zpwI5AZiHHNm54onE504CRCsQhP2NjD40cj66XlB6dhBB/uGZML+aXPI07QufJ/7oy0dgD&#10;9mNLLiUk6tA2jSSzhyfWSfFR4xQ9u+acpS/SjvyR2yYvJwO+3VP89v/d/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8ZrJ4/oBAAAHBAAADgAAAAAAAAABACAAAAAkAQAAZHJzL2Uyb0RvYy54&#10;bWxQSwUGAAAAAAYABgBZAQAAkAUAAAAA&#10;">
                <v:fill on="f" focussize="0,0"/>
                <v:stroke color="#000000" joinstyle="round"/>
                <v:imagedata o:title=""/>
                <o:lock v:ext="edit" aspectratio="f"/>
              </v:line>
            </w:pict>
          </mc:Fallback>
        </mc:AlternateContent>
      </w:r>
    </w:p>
    <w:p w14:paraId="39CCD9A9">
      <w:pPr>
        <w:spacing w:after="120" w:line="240" w:lineRule="auto"/>
        <w:rPr>
          <w:del w:id="1" w:author="Roni Mines" w:date="2025-07-29T09:22:00Z"/>
        </w:rPr>
      </w:pPr>
    </w:p>
    <w:p w14:paraId="02C708C2">
      <w:pPr>
        <w:spacing w:after="120" w:line="240" w:lineRule="auto"/>
        <w:rPr>
          <w:del w:id="2" w:author="Roni Mines" w:date="2025-07-29T09:22:00Z"/>
          <w:rFonts w:ascii="Arial" w:hAnsi="Arial" w:cs="Arial"/>
          <w:b/>
          <w:sz w:val="24"/>
          <w:szCs w:val="24"/>
        </w:rPr>
      </w:pPr>
    </w:p>
    <w:p w14:paraId="416D9679">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7541C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24327F6B">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04EEF15">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F36CFD9">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4D07BCA">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D29EAEC">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C2620D9">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DC6F8C1">
            <w:pPr>
              <w:pStyle w:val="10"/>
              <w:spacing w:after="0" w:line="240" w:lineRule="auto"/>
              <w:ind w:left="0"/>
              <w:jc w:val="center"/>
              <w:rPr>
                <w:rFonts w:ascii="Arial" w:hAnsi="Arial" w:cs="Arial"/>
                <w:b/>
              </w:rPr>
            </w:pPr>
            <w:r>
              <w:rPr>
                <w:rFonts w:ascii="Arial" w:hAnsi="Arial" w:cs="Arial"/>
                <w:b/>
              </w:rPr>
              <w:t>SECTION</w:t>
            </w:r>
          </w:p>
        </w:tc>
      </w:tr>
      <w:tr w14:paraId="4B9E7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7B0D08E">
            <w:pPr>
              <w:spacing w:after="0" w:line="240" w:lineRule="auto"/>
              <w:jc w:val="center"/>
              <w:rPr>
                <w:rFonts w:ascii="Arial" w:hAnsi="Arial" w:cs="Arial"/>
              </w:rPr>
            </w:pPr>
            <w:r>
              <w:rPr>
                <w:rFonts w:ascii="Arial" w:hAnsi="Arial" w:cs="Arial"/>
              </w:rPr>
              <w:t>9:00-10:00</w:t>
            </w:r>
          </w:p>
        </w:tc>
        <w:tc>
          <w:tcPr>
            <w:tcW w:w="1170" w:type="dxa"/>
            <w:vAlign w:val="center"/>
          </w:tcPr>
          <w:p w14:paraId="553DD517">
            <w:pPr>
              <w:spacing w:after="0" w:line="240" w:lineRule="auto"/>
              <w:rPr>
                <w:rFonts w:ascii="Arial" w:hAnsi="Arial" w:cs="Arial"/>
              </w:rPr>
            </w:pPr>
            <w:r>
              <w:rPr>
                <w:rFonts w:ascii="Arial Narrow" w:hAnsi="Arial Narrow"/>
                <w:color w:val="000000"/>
                <w:sz w:val="24"/>
                <w:szCs w:val="24"/>
              </w:rPr>
              <w:t>EL 107</w:t>
            </w:r>
          </w:p>
        </w:tc>
        <w:tc>
          <w:tcPr>
            <w:tcW w:w="4343" w:type="dxa"/>
            <w:vAlign w:val="center"/>
          </w:tcPr>
          <w:p w14:paraId="4024B6C9">
            <w:pPr>
              <w:spacing w:after="0" w:line="240" w:lineRule="auto"/>
              <w:rPr>
                <w:rFonts w:ascii="Arial Narrow" w:hAnsi="Arial Narrow" w:cs="Arial Narrow"/>
              </w:rPr>
            </w:pPr>
            <w:r>
              <w:rPr>
                <w:rFonts w:ascii="Arial Narrow" w:hAnsi="Arial Narrow" w:cs="Arial Narrow"/>
              </w:rPr>
              <w:t>TEACHING &amp; ASSESSMENT OF LIT STUDIES</w:t>
            </w:r>
          </w:p>
        </w:tc>
        <w:tc>
          <w:tcPr>
            <w:tcW w:w="900" w:type="dxa"/>
            <w:vAlign w:val="center"/>
          </w:tcPr>
          <w:p w14:paraId="5B851848">
            <w:pPr>
              <w:spacing w:after="0" w:line="240" w:lineRule="auto"/>
              <w:jc w:val="center"/>
              <w:rPr>
                <w:rFonts w:ascii="Arial" w:hAnsi="Arial" w:cs="Arial"/>
              </w:rPr>
            </w:pPr>
            <w:r>
              <w:rPr>
                <w:rFonts w:ascii="Arial" w:hAnsi="Arial" w:cs="Arial"/>
              </w:rPr>
              <w:t>3</w:t>
            </w:r>
          </w:p>
        </w:tc>
        <w:tc>
          <w:tcPr>
            <w:tcW w:w="720" w:type="dxa"/>
            <w:vAlign w:val="center"/>
          </w:tcPr>
          <w:p w14:paraId="1C016524">
            <w:pPr>
              <w:spacing w:after="0" w:line="240" w:lineRule="auto"/>
              <w:jc w:val="center"/>
              <w:rPr>
                <w:rFonts w:ascii="Arial" w:hAnsi="Arial" w:cs="Arial"/>
              </w:rPr>
            </w:pPr>
            <w:r>
              <w:rPr>
                <w:rFonts w:ascii="Arial" w:hAnsi="Arial" w:cs="Arial"/>
              </w:rPr>
              <w:t>M-F</w:t>
            </w:r>
          </w:p>
        </w:tc>
        <w:tc>
          <w:tcPr>
            <w:tcW w:w="900" w:type="dxa"/>
            <w:vAlign w:val="center"/>
          </w:tcPr>
          <w:p w14:paraId="7C91C787">
            <w:pPr>
              <w:spacing w:after="0" w:line="240" w:lineRule="auto"/>
              <w:jc w:val="center"/>
              <w:rPr>
                <w:rFonts w:ascii="Arial" w:hAnsi="Arial" w:cs="Arial"/>
              </w:rPr>
            </w:pPr>
            <w:r>
              <w:rPr>
                <w:rFonts w:ascii="Arial" w:hAnsi="Arial" w:cs="Arial"/>
              </w:rPr>
              <w:t>1</w:t>
            </w:r>
          </w:p>
        </w:tc>
        <w:tc>
          <w:tcPr>
            <w:tcW w:w="1857" w:type="dxa"/>
            <w:vAlign w:val="center"/>
          </w:tcPr>
          <w:p w14:paraId="7FA081BF">
            <w:pPr>
              <w:spacing w:after="0" w:line="240" w:lineRule="auto"/>
              <w:rPr>
                <w:rFonts w:ascii="Arial" w:hAnsi="Arial" w:cs="Arial"/>
              </w:rPr>
            </w:pPr>
            <w:r>
              <w:rPr>
                <w:rFonts w:ascii="Arial" w:hAnsi="Arial" w:cs="Arial"/>
              </w:rPr>
              <w:t>BSED ENG2-1</w:t>
            </w:r>
          </w:p>
        </w:tc>
      </w:tr>
      <w:tr w14:paraId="4CB6A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97D85D9">
            <w:pPr>
              <w:spacing w:after="0" w:line="240" w:lineRule="auto"/>
              <w:jc w:val="center"/>
              <w:rPr>
                <w:rFonts w:ascii="Arial" w:hAnsi="Arial" w:cs="Arial"/>
              </w:rPr>
            </w:pPr>
            <w:r>
              <w:rPr>
                <w:rFonts w:ascii="Arial" w:hAnsi="Arial" w:cs="Arial"/>
              </w:rPr>
              <w:t>11:00-12:00</w:t>
            </w:r>
          </w:p>
        </w:tc>
        <w:tc>
          <w:tcPr>
            <w:tcW w:w="1170" w:type="dxa"/>
            <w:vAlign w:val="bottom"/>
          </w:tcPr>
          <w:p w14:paraId="7F84906C">
            <w:pPr>
              <w:spacing w:after="0" w:line="240" w:lineRule="auto"/>
              <w:rPr>
                <w:rFonts w:ascii="Arial Narrow" w:hAnsi="Arial Narrow" w:cs="Arial Narrow"/>
              </w:rPr>
            </w:pPr>
            <w:r>
              <w:rPr>
                <w:rFonts w:ascii="Arial Narrow" w:hAnsi="Arial Narrow" w:cs="Arial Narrow"/>
              </w:rPr>
              <w:t>EL 114</w:t>
            </w:r>
          </w:p>
        </w:tc>
        <w:tc>
          <w:tcPr>
            <w:tcW w:w="4343" w:type="dxa"/>
            <w:vAlign w:val="center"/>
          </w:tcPr>
          <w:p w14:paraId="1BA58116">
            <w:pPr>
              <w:spacing w:after="0" w:line="240" w:lineRule="auto"/>
              <w:rPr>
                <w:rFonts w:ascii="Arial Narrow" w:hAnsi="Arial Narrow" w:cs="Arial Narrow"/>
              </w:rPr>
            </w:pPr>
            <w:r>
              <w:rPr>
                <w:rFonts w:ascii="Arial Narrow" w:hAnsi="Arial Narrow" w:cs="Arial Narrow"/>
              </w:rPr>
              <w:t>SURVEY OF AFRO-AS</w:t>
            </w:r>
            <w:r>
              <w:rPr>
                <w:rFonts w:ascii="Arial Narrow" w:hAnsi="Arial Narrow" w:cs="Arial Narrow"/>
                <w:lang w:val="en-US"/>
              </w:rPr>
              <w:t>I</w:t>
            </w:r>
            <w:r>
              <w:rPr>
                <w:rFonts w:ascii="Arial Narrow" w:hAnsi="Arial Narrow" w:cs="Arial Narrow"/>
              </w:rPr>
              <w:t>AN LITERATURE</w:t>
            </w:r>
          </w:p>
        </w:tc>
        <w:tc>
          <w:tcPr>
            <w:tcW w:w="900" w:type="dxa"/>
            <w:vAlign w:val="center"/>
          </w:tcPr>
          <w:p w14:paraId="3755FA97">
            <w:pPr>
              <w:spacing w:after="0" w:line="240" w:lineRule="auto"/>
              <w:jc w:val="center"/>
              <w:rPr>
                <w:rFonts w:ascii="Arial" w:hAnsi="Arial" w:cs="Arial"/>
              </w:rPr>
            </w:pPr>
            <w:r>
              <w:rPr>
                <w:rFonts w:ascii="Arial" w:hAnsi="Arial" w:cs="Arial"/>
              </w:rPr>
              <w:t>3</w:t>
            </w:r>
          </w:p>
        </w:tc>
        <w:tc>
          <w:tcPr>
            <w:tcW w:w="720" w:type="dxa"/>
            <w:vAlign w:val="center"/>
          </w:tcPr>
          <w:p w14:paraId="787B4546">
            <w:pPr>
              <w:spacing w:after="0" w:line="240" w:lineRule="auto"/>
              <w:jc w:val="center"/>
              <w:rPr>
                <w:rFonts w:ascii="Arial" w:hAnsi="Arial" w:cs="Arial"/>
              </w:rPr>
            </w:pPr>
            <w:r>
              <w:rPr>
                <w:rFonts w:ascii="Arial" w:hAnsi="Arial" w:cs="Arial"/>
              </w:rPr>
              <w:t>M-F</w:t>
            </w:r>
          </w:p>
        </w:tc>
        <w:tc>
          <w:tcPr>
            <w:tcW w:w="900" w:type="dxa"/>
            <w:vAlign w:val="center"/>
          </w:tcPr>
          <w:p w14:paraId="2C1D8724">
            <w:pPr>
              <w:spacing w:after="0" w:line="240" w:lineRule="auto"/>
              <w:jc w:val="center"/>
              <w:rPr>
                <w:rFonts w:ascii="Arial" w:hAnsi="Arial" w:cs="Arial"/>
              </w:rPr>
            </w:pPr>
            <w:r>
              <w:rPr>
                <w:rFonts w:ascii="Arial" w:hAnsi="Arial" w:cs="Arial"/>
              </w:rPr>
              <w:t>1</w:t>
            </w:r>
          </w:p>
        </w:tc>
        <w:tc>
          <w:tcPr>
            <w:tcW w:w="1857" w:type="dxa"/>
            <w:vAlign w:val="center"/>
          </w:tcPr>
          <w:p w14:paraId="03D63B89">
            <w:pPr>
              <w:spacing w:after="0" w:line="240" w:lineRule="auto"/>
              <w:rPr>
                <w:rFonts w:ascii="Arial" w:hAnsi="Arial" w:cs="Arial"/>
              </w:rPr>
            </w:pPr>
            <w:r>
              <w:rPr>
                <w:rFonts w:ascii="Arial" w:hAnsi="Arial" w:cs="Arial"/>
              </w:rPr>
              <w:t>BSED ENG3-1</w:t>
            </w:r>
          </w:p>
        </w:tc>
      </w:tr>
      <w:tr w14:paraId="55239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62CAA62">
            <w:pPr>
              <w:spacing w:after="0" w:line="240" w:lineRule="auto"/>
              <w:jc w:val="center"/>
              <w:rPr>
                <w:rFonts w:ascii="Arial" w:hAnsi="Arial" w:cs="Arial"/>
              </w:rPr>
            </w:pPr>
            <w:r>
              <w:rPr>
                <w:rFonts w:ascii="Arial" w:hAnsi="Arial" w:cs="Arial"/>
              </w:rPr>
              <w:t>4:00-5:00</w:t>
            </w:r>
          </w:p>
        </w:tc>
        <w:tc>
          <w:tcPr>
            <w:tcW w:w="1170" w:type="dxa"/>
            <w:vAlign w:val="bottom"/>
          </w:tcPr>
          <w:p w14:paraId="4A911E42">
            <w:pPr>
              <w:spacing w:after="0" w:line="240" w:lineRule="auto"/>
              <w:rPr>
                <w:rFonts w:ascii="Arial" w:hAnsi="Arial" w:eastAsia="Times New Roman" w:cs="Arial"/>
                <w:lang w:eastAsia="en-PH"/>
              </w:rPr>
            </w:pPr>
            <w:r>
              <w:rPr>
                <w:rFonts w:ascii="Arial Narrow" w:hAnsi="Arial Narrow" w:cs="Arial Narrow"/>
              </w:rPr>
              <w:t>EL 114</w:t>
            </w:r>
          </w:p>
        </w:tc>
        <w:tc>
          <w:tcPr>
            <w:tcW w:w="4343" w:type="dxa"/>
            <w:vAlign w:val="center"/>
          </w:tcPr>
          <w:p w14:paraId="3C42ADB5">
            <w:pPr>
              <w:spacing w:after="0" w:line="240" w:lineRule="auto"/>
              <w:rPr>
                <w:rFonts w:ascii="Arial Narrow" w:hAnsi="Arial Narrow" w:cs="Arial Narrow"/>
              </w:rPr>
            </w:pPr>
            <w:r>
              <w:rPr>
                <w:rFonts w:ascii="Arial Narrow" w:hAnsi="Arial Narrow" w:cs="Arial Narrow"/>
              </w:rPr>
              <w:t>SURVEY OF AFRO-A</w:t>
            </w:r>
            <w:r>
              <w:rPr>
                <w:rFonts w:ascii="Arial Narrow" w:hAnsi="Arial Narrow" w:cs="Arial Narrow"/>
                <w:lang w:val="en-US"/>
              </w:rPr>
              <w:t>SI</w:t>
            </w:r>
            <w:r>
              <w:rPr>
                <w:rFonts w:ascii="Arial Narrow" w:hAnsi="Arial Narrow" w:cs="Arial Narrow"/>
              </w:rPr>
              <w:t>AN LITERATURE</w:t>
            </w:r>
          </w:p>
        </w:tc>
        <w:tc>
          <w:tcPr>
            <w:tcW w:w="900" w:type="dxa"/>
            <w:vAlign w:val="center"/>
          </w:tcPr>
          <w:p w14:paraId="650EC986">
            <w:pPr>
              <w:spacing w:after="0" w:line="240" w:lineRule="auto"/>
              <w:jc w:val="center"/>
              <w:rPr>
                <w:rFonts w:ascii="Arial" w:hAnsi="Arial" w:cs="Arial"/>
              </w:rPr>
            </w:pPr>
            <w:r>
              <w:rPr>
                <w:rFonts w:ascii="Arial" w:hAnsi="Arial" w:cs="Arial"/>
              </w:rPr>
              <w:t>3</w:t>
            </w:r>
          </w:p>
        </w:tc>
        <w:tc>
          <w:tcPr>
            <w:tcW w:w="720" w:type="dxa"/>
            <w:vAlign w:val="center"/>
          </w:tcPr>
          <w:p w14:paraId="0356128B">
            <w:pPr>
              <w:spacing w:after="0" w:line="240" w:lineRule="auto"/>
              <w:jc w:val="center"/>
              <w:rPr>
                <w:rFonts w:ascii="Arial" w:hAnsi="Arial" w:cs="Arial"/>
              </w:rPr>
            </w:pPr>
            <w:r>
              <w:rPr>
                <w:rFonts w:ascii="Arial" w:hAnsi="Arial" w:cs="Arial"/>
              </w:rPr>
              <w:t>M-F</w:t>
            </w:r>
          </w:p>
        </w:tc>
        <w:tc>
          <w:tcPr>
            <w:tcW w:w="900" w:type="dxa"/>
            <w:vAlign w:val="center"/>
          </w:tcPr>
          <w:p w14:paraId="18121173">
            <w:pPr>
              <w:spacing w:after="0" w:line="240" w:lineRule="auto"/>
              <w:jc w:val="center"/>
              <w:rPr>
                <w:rFonts w:ascii="Arial" w:hAnsi="Arial" w:cs="Arial"/>
              </w:rPr>
            </w:pPr>
            <w:r>
              <w:rPr>
                <w:rFonts w:ascii="Arial" w:hAnsi="Arial" w:cs="Arial"/>
              </w:rPr>
              <w:t>1</w:t>
            </w:r>
          </w:p>
        </w:tc>
        <w:tc>
          <w:tcPr>
            <w:tcW w:w="1857" w:type="dxa"/>
            <w:vAlign w:val="center"/>
          </w:tcPr>
          <w:p w14:paraId="0834300A">
            <w:pPr>
              <w:spacing w:after="0" w:line="240" w:lineRule="auto"/>
              <w:rPr>
                <w:rFonts w:ascii="Arial" w:hAnsi="Arial" w:cs="Arial"/>
              </w:rPr>
            </w:pPr>
            <w:r>
              <w:rPr>
                <w:rFonts w:ascii="Arial" w:hAnsi="Arial" w:cs="Arial"/>
              </w:rPr>
              <w:t>BSED ENG3-2</w:t>
            </w:r>
          </w:p>
        </w:tc>
      </w:tr>
      <w:tr w14:paraId="6097D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64A1406">
            <w:pPr>
              <w:spacing w:after="0" w:line="240" w:lineRule="auto"/>
              <w:jc w:val="center"/>
              <w:rPr>
                <w:rFonts w:ascii="Arial" w:hAnsi="Arial" w:cs="Arial"/>
              </w:rPr>
            </w:pPr>
            <w:r>
              <w:rPr>
                <w:rFonts w:ascii="Arial" w:hAnsi="Arial" w:cs="Arial"/>
              </w:rPr>
              <w:t>2:00-3:00</w:t>
            </w:r>
          </w:p>
        </w:tc>
        <w:tc>
          <w:tcPr>
            <w:tcW w:w="1170" w:type="dxa"/>
            <w:vAlign w:val="bottom"/>
          </w:tcPr>
          <w:p w14:paraId="22EF0FA2">
            <w:pPr>
              <w:spacing w:after="0" w:line="240" w:lineRule="auto"/>
              <w:rPr>
                <w:rFonts w:ascii="Arial Narrow" w:hAnsi="Arial Narrow" w:cs="Arial Narrow"/>
              </w:rPr>
            </w:pPr>
            <w:r>
              <w:rPr>
                <w:rFonts w:ascii="Arial Narrow" w:hAnsi="Arial Narrow" w:cs="Arial Narrow"/>
              </w:rPr>
              <w:t>EL 114</w:t>
            </w:r>
          </w:p>
        </w:tc>
        <w:tc>
          <w:tcPr>
            <w:tcW w:w="4343" w:type="dxa"/>
            <w:vAlign w:val="center"/>
          </w:tcPr>
          <w:p w14:paraId="48379171">
            <w:pPr>
              <w:spacing w:after="0" w:line="240" w:lineRule="auto"/>
              <w:rPr>
                <w:rFonts w:ascii="Arial Narrow" w:hAnsi="Arial Narrow" w:cs="Arial Narrow"/>
              </w:rPr>
            </w:pPr>
            <w:r>
              <w:rPr>
                <w:rFonts w:ascii="Arial Narrow" w:hAnsi="Arial Narrow" w:cs="Arial Narrow"/>
              </w:rPr>
              <w:t>SURVEY OF AFRO-A</w:t>
            </w:r>
            <w:r>
              <w:rPr>
                <w:rFonts w:ascii="Arial Narrow" w:hAnsi="Arial Narrow" w:cs="Arial Narrow"/>
                <w:lang w:val="en-US"/>
              </w:rPr>
              <w:t>SI</w:t>
            </w:r>
            <w:r>
              <w:rPr>
                <w:rFonts w:ascii="Arial Narrow" w:hAnsi="Arial Narrow" w:cs="Arial Narrow"/>
              </w:rPr>
              <w:t>AN LITERATURE</w:t>
            </w:r>
          </w:p>
        </w:tc>
        <w:tc>
          <w:tcPr>
            <w:tcW w:w="900" w:type="dxa"/>
            <w:vAlign w:val="center"/>
          </w:tcPr>
          <w:p w14:paraId="16D382DB">
            <w:pPr>
              <w:spacing w:after="0" w:line="240" w:lineRule="auto"/>
              <w:jc w:val="center"/>
              <w:rPr>
                <w:rFonts w:ascii="Arial" w:hAnsi="Arial" w:cs="Arial"/>
              </w:rPr>
            </w:pPr>
            <w:r>
              <w:rPr>
                <w:rFonts w:ascii="Arial" w:hAnsi="Arial" w:cs="Arial"/>
              </w:rPr>
              <w:t>3</w:t>
            </w:r>
          </w:p>
        </w:tc>
        <w:tc>
          <w:tcPr>
            <w:tcW w:w="720" w:type="dxa"/>
            <w:vAlign w:val="center"/>
          </w:tcPr>
          <w:p w14:paraId="4B4FC720">
            <w:pPr>
              <w:spacing w:after="0" w:line="240" w:lineRule="auto"/>
              <w:jc w:val="center"/>
              <w:rPr>
                <w:rFonts w:ascii="Arial" w:hAnsi="Arial" w:cs="Arial"/>
              </w:rPr>
            </w:pPr>
            <w:r>
              <w:rPr>
                <w:rFonts w:ascii="Arial" w:hAnsi="Arial" w:cs="Arial"/>
              </w:rPr>
              <w:t>M-F</w:t>
            </w:r>
          </w:p>
        </w:tc>
        <w:tc>
          <w:tcPr>
            <w:tcW w:w="900" w:type="dxa"/>
            <w:vAlign w:val="center"/>
          </w:tcPr>
          <w:p w14:paraId="4E96FFF9">
            <w:pPr>
              <w:spacing w:after="0" w:line="240" w:lineRule="auto"/>
              <w:jc w:val="center"/>
              <w:rPr>
                <w:rFonts w:ascii="Arial" w:hAnsi="Arial" w:cs="Arial"/>
              </w:rPr>
            </w:pPr>
            <w:r>
              <w:rPr>
                <w:rFonts w:ascii="Arial" w:hAnsi="Arial" w:cs="Arial"/>
              </w:rPr>
              <w:t>1</w:t>
            </w:r>
          </w:p>
        </w:tc>
        <w:tc>
          <w:tcPr>
            <w:tcW w:w="1857" w:type="dxa"/>
            <w:vAlign w:val="center"/>
          </w:tcPr>
          <w:p w14:paraId="11E6DC23">
            <w:pPr>
              <w:spacing w:after="0" w:line="240" w:lineRule="auto"/>
              <w:rPr>
                <w:rFonts w:ascii="Arial" w:hAnsi="Arial" w:cs="Arial"/>
              </w:rPr>
            </w:pPr>
            <w:r>
              <w:rPr>
                <w:rFonts w:ascii="Arial" w:hAnsi="Arial" w:cs="Arial"/>
              </w:rPr>
              <w:t>BSED ENG3-3</w:t>
            </w:r>
          </w:p>
        </w:tc>
      </w:tr>
      <w:tr w14:paraId="4902B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12F8E303">
            <w:pPr>
              <w:spacing w:after="0" w:line="240" w:lineRule="auto"/>
              <w:jc w:val="center"/>
              <w:rPr>
                <w:rFonts w:ascii="Arial" w:hAnsi="Arial" w:cs="Arial"/>
              </w:rPr>
            </w:pPr>
            <w:r>
              <w:rPr>
                <w:rFonts w:ascii="Arial" w:hAnsi="Arial" w:cs="Arial"/>
              </w:rPr>
              <w:t>1:00-2:00</w:t>
            </w:r>
          </w:p>
        </w:tc>
        <w:tc>
          <w:tcPr>
            <w:tcW w:w="1170" w:type="dxa"/>
            <w:vAlign w:val="center"/>
          </w:tcPr>
          <w:p w14:paraId="7129A163">
            <w:pPr>
              <w:spacing w:after="0" w:line="240" w:lineRule="auto"/>
              <w:rPr>
                <w:rFonts w:ascii="Arial Narrow" w:hAnsi="Arial Narrow" w:cs="Arial Narrow"/>
              </w:rPr>
            </w:pPr>
            <w:r>
              <w:rPr>
                <w:rFonts w:ascii="Arial Narrow" w:hAnsi="Arial Narrow"/>
                <w:color w:val="000000"/>
                <w:sz w:val="24"/>
                <w:szCs w:val="24"/>
              </w:rPr>
              <w:t>EL 107</w:t>
            </w:r>
          </w:p>
        </w:tc>
        <w:tc>
          <w:tcPr>
            <w:tcW w:w="4343" w:type="dxa"/>
            <w:vAlign w:val="center"/>
          </w:tcPr>
          <w:p w14:paraId="652145C1">
            <w:pPr>
              <w:spacing w:after="0" w:line="240" w:lineRule="auto"/>
              <w:rPr>
                <w:rFonts w:ascii="Arial Narrow" w:hAnsi="Arial Narrow" w:cs="Arial Narrow"/>
              </w:rPr>
            </w:pPr>
            <w:r>
              <w:rPr>
                <w:rFonts w:ascii="Arial Narrow" w:hAnsi="Arial Narrow" w:cs="Arial Narrow"/>
              </w:rPr>
              <w:t>TEACHING &amp; ASSESSMENT OF LIT STUDIES</w:t>
            </w:r>
          </w:p>
        </w:tc>
        <w:tc>
          <w:tcPr>
            <w:tcW w:w="900" w:type="dxa"/>
            <w:vAlign w:val="center"/>
          </w:tcPr>
          <w:p w14:paraId="487DE171">
            <w:pPr>
              <w:spacing w:after="0" w:line="240" w:lineRule="auto"/>
              <w:jc w:val="center"/>
              <w:rPr>
                <w:rFonts w:ascii="Arial" w:hAnsi="Arial" w:cs="Arial"/>
              </w:rPr>
            </w:pPr>
            <w:r>
              <w:rPr>
                <w:rFonts w:ascii="Arial" w:hAnsi="Arial" w:cs="Arial"/>
              </w:rPr>
              <w:t>3</w:t>
            </w:r>
          </w:p>
        </w:tc>
        <w:tc>
          <w:tcPr>
            <w:tcW w:w="720" w:type="dxa"/>
            <w:vAlign w:val="center"/>
          </w:tcPr>
          <w:p w14:paraId="203E8E36">
            <w:pPr>
              <w:spacing w:after="0" w:line="240" w:lineRule="auto"/>
              <w:jc w:val="center"/>
              <w:rPr>
                <w:rFonts w:ascii="Arial" w:hAnsi="Arial" w:cs="Arial"/>
              </w:rPr>
            </w:pPr>
            <w:r>
              <w:rPr>
                <w:rFonts w:ascii="Arial" w:hAnsi="Arial" w:cs="Arial"/>
              </w:rPr>
              <w:t>M-F</w:t>
            </w:r>
          </w:p>
        </w:tc>
        <w:tc>
          <w:tcPr>
            <w:tcW w:w="900" w:type="dxa"/>
            <w:vAlign w:val="center"/>
          </w:tcPr>
          <w:p w14:paraId="1AE25F26">
            <w:pPr>
              <w:spacing w:after="0" w:line="240" w:lineRule="auto"/>
              <w:jc w:val="center"/>
              <w:rPr>
                <w:rFonts w:ascii="Arial" w:hAnsi="Arial" w:cs="Arial"/>
              </w:rPr>
            </w:pPr>
            <w:r>
              <w:rPr>
                <w:rFonts w:ascii="Arial" w:hAnsi="Arial" w:cs="Arial"/>
              </w:rPr>
              <w:t>1</w:t>
            </w:r>
          </w:p>
        </w:tc>
        <w:tc>
          <w:tcPr>
            <w:tcW w:w="1857" w:type="dxa"/>
            <w:vAlign w:val="center"/>
          </w:tcPr>
          <w:p w14:paraId="7968EAC0">
            <w:pPr>
              <w:spacing w:after="0" w:line="240" w:lineRule="auto"/>
              <w:rPr>
                <w:rFonts w:ascii="Arial" w:hAnsi="Arial" w:cs="Arial"/>
              </w:rPr>
            </w:pPr>
            <w:r>
              <w:rPr>
                <w:rFonts w:ascii="Arial" w:hAnsi="Arial" w:cs="Arial"/>
              </w:rPr>
              <w:t>BSED ENG2-2</w:t>
            </w:r>
          </w:p>
        </w:tc>
      </w:tr>
      <w:tr w14:paraId="24DCA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1EDD712">
            <w:pPr>
              <w:spacing w:after="0" w:line="240" w:lineRule="auto"/>
              <w:jc w:val="center"/>
              <w:rPr>
                <w:rFonts w:ascii="Arial" w:hAnsi="Arial" w:cs="Arial"/>
              </w:rPr>
            </w:pPr>
            <w:r>
              <w:rPr>
                <w:rFonts w:ascii="Arial" w:hAnsi="Arial" w:cs="Arial"/>
              </w:rPr>
              <w:t>3:00-4:00</w:t>
            </w:r>
          </w:p>
        </w:tc>
        <w:tc>
          <w:tcPr>
            <w:tcW w:w="1170" w:type="dxa"/>
            <w:vAlign w:val="center"/>
          </w:tcPr>
          <w:p w14:paraId="4C60CD37">
            <w:pPr>
              <w:spacing w:after="0" w:line="240" w:lineRule="auto"/>
              <w:rPr>
                <w:rFonts w:ascii="Arial Narrow" w:hAnsi="Arial Narrow" w:cs="Arial Narrow"/>
              </w:rPr>
            </w:pPr>
            <w:r>
              <w:rPr>
                <w:rFonts w:ascii="Arial Narrow" w:hAnsi="Arial Narrow"/>
                <w:color w:val="000000"/>
                <w:sz w:val="24"/>
                <w:szCs w:val="24"/>
              </w:rPr>
              <w:t>EL 107</w:t>
            </w:r>
          </w:p>
        </w:tc>
        <w:tc>
          <w:tcPr>
            <w:tcW w:w="4343" w:type="dxa"/>
            <w:vAlign w:val="center"/>
          </w:tcPr>
          <w:p w14:paraId="38ADA49A">
            <w:pPr>
              <w:spacing w:after="0" w:line="240" w:lineRule="auto"/>
              <w:rPr>
                <w:rFonts w:ascii="Arial Narrow" w:hAnsi="Arial Narrow" w:cs="Arial Narrow"/>
              </w:rPr>
            </w:pPr>
            <w:r>
              <w:rPr>
                <w:rFonts w:ascii="Arial Narrow" w:hAnsi="Arial Narrow" w:cs="Arial Narrow"/>
              </w:rPr>
              <w:t>TEACHING &amp; ASSESSMENT OF LIT STUDIES</w:t>
            </w:r>
          </w:p>
        </w:tc>
        <w:tc>
          <w:tcPr>
            <w:tcW w:w="900" w:type="dxa"/>
            <w:vAlign w:val="center"/>
          </w:tcPr>
          <w:p w14:paraId="789077D1">
            <w:pPr>
              <w:spacing w:after="0" w:line="240" w:lineRule="auto"/>
              <w:jc w:val="center"/>
              <w:rPr>
                <w:rFonts w:ascii="Arial" w:hAnsi="Arial" w:cs="Arial"/>
              </w:rPr>
            </w:pPr>
            <w:r>
              <w:rPr>
                <w:rFonts w:ascii="Arial" w:hAnsi="Arial" w:cs="Arial"/>
              </w:rPr>
              <w:t>3</w:t>
            </w:r>
          </w:p>
        </w:tc>
        <w:tc>
          <w:tcPr>
            <w:tcW w:w="720" w:type="dxa"/>
            <w:vAlign w:val="center"/>
          </w:tcPr>
          <w:p w14:paraId="59517EE4">
            <w:pPr>
              <w:spacing w:after="0" w:line="240" w:lineRule="auto"/>
              <w:jc w:val="center"/>
              <w:rPr>
                <w:rFonts w:ascii="Arial" w:hAnsi="Arial" w:cs="Arial"/>
              </w:rPr>
            </w:pPr>
            <w:r>
              <w:rPr>
                <w:rFonts w:ascii="Arial" w:hAnsi="Arial" w:cs="Arial"/>
              </w:rPr>
              <w:t>M-F</w:t>
            </w:r>
          </w:p>
        </w:tc>
        <w:tc>
          <w:tcPr>
            <w:tcW w:w="900" w:type="dxa"/>
            <w:vAlign w:val="center"/>
          </w:tcPr>
          <w:p w14:paraId="267DD54F">
            <w:pPr>
              <w:spacing w:after="0" w:line="240" w:lineRule="auto"/>
              <w:jc w:val="center"/>
              <w:rPr>
                <w:rFonts w:ascii="Arial" w:hAnsi="Arial" w:cs="Arial"/>
              </w:rPr>
            </w:pPr>
            <w:r>
              <w:rPr>
                <w:rFonts w:ascii="Arial" w:hAnsi="Arial" w:cs="Arial"/>
              </w:rPr>
              <w:t>1</w:t>
            </w:r>
          </w:p>
        </w:tc>
        <w:tc>
          <w:tcPr>
            <w:tcW w:w="1857" w:type="dxa"/>
            <w:vAlign w:val="center"/>
          </w:tcPr>
          <w:p w14:paraId="446D016E">
            <w:pPr>
              <w:spacing w:after="0" w:line="240" w:lineRule="auto"/>
              <w:rPr>
                <w:rFonts w:ascii="Arial" w:hAnsi="Arial" w:cs="Arial"/>
              </w:rPr>
            </w:pPr>
            <w:r>
              <w:rPr>
                <w:rFonts w:ascii="Arial" w:hAnsi="Arial" w:cs="Arial"/>
              </w:rPr>
              <w:t>BSED ENG 2-3</w:t>
            </w:r>
          </w:p>
        </w:tc>
      </w:tr>
      <w:tr w14:paraId="022D6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1B6EC0B">
            <w:pPr>
              <w:spacing w:after="0" w:line="240" w:lineRule="auto"/>
              <w:jc w:val="center"/>
              <w:rPr>
                <w:rFonts w:ascii="Arial" w:hAnsi="Arial" w:cs="Arial"/>
              </w:rPr>
            </w:pPr>
          </w:p>
        </w:tc>
        <w:tc>
          <w:tcPr>
            <w:tcW w:w="1170" w:type="dxa"/>
          </w:tcPr>
          <w:p w14:paraId="718A4666">
            <w:pPr>
              <w:spacing w:after="0" w:line="240" w:lineRule="auto"/>
              <w:rPr>
                <w:rFonts w:ascii="Arial Narrow" w:hAnsi="Arial Narrow" w:cs="Arial Narrow"/>
              </w:rPr>
            </w:pPr>
            <w:r>
              <w:rPr>
                <w:rFonts w:ascii="Arial Narrow" w:hAnsi="Arial Narrow" w:cs="Arial Narrow"/>
              </w:rPr>
              <w:t>FS 1</w:t>
            </w:r>
          </w:p>
        </w:tc>
        <w:tc>
          <w:tcPr>
            <w:tcW w:w="4343" w:type="dxa"/>
            <w:vAlign w:val="center"/>
          </w:tcPr>
          <w:p w14:paraId="60BBA02D">
            <w:pPr>
              <w:spacing w:after="0" w:line="240" w:lineRule="auto"/>
              <w:rPr>
                <w:rFonts w:ascii="Arial Narrow" w:hAnsi="Arial Narrow" w:cs="Arial Narrow"/>
              </w:rPr>
            </w:pPr>
            <w:r>
              <w:rPr>
                <w:rFonts w:ascii="Arial Narrow" w:hAnsi="Arial Narrow" w:cs="Arial Narrow"/>
              </w:rPr>
              <w:t>FIELD STUDY 1</w:t>
            </w:r>
          </w:p>
        </w:tc>
        <w:tc>
          <w:tcPr>
            <w:tcW w:w="900" w:type="dxa"/>
            <w:vAlign w:val="center"/>
          </w:tcPr>
          <w:p w14:paraId="18FCD88F">
            <w:pPr>
              <w:spacing w:after="0" w:line="240" w:lineRule="auto"/>
              <w:jc w:val="center"/>
              <w:rPr>
                <w:rFonts w:ascii="Arial" w:hAnsi="Arial" w:cs="Arial"/>
              </w:rPr>
            </w:pPr>
            <w:r>
              <w:rPr>
                <w:rFonts w:ascii="Arial" w:hAnsi="Arial" w:cs="Arial"/>
              </w:rPr>
              <w:t>3</w:t>
            </w:r>
          </w:p>
        </w:tc>
        <w:tc>
          <w:tcPr>
            <w:tcW w:w="720" w:type="dxa"/>
            <w:vAlign w:val="center"/>
          </w:tcPr>
          <w:p w14:paraId="370CA33E">
            <w:pPr>
              <w:spacing w:after="0" w:line="240" w:lineRule="auto"/>
              <w:jc w:val="center"/>
              <w:rPr>
                <w:rFonts w:ascii="Arial" w:hAnsi="Arial" w:cs="Arial"/>
              </w:rPr>
            </w:pPr>
            <w:r>
              <w:rPr>
                <w:rFonts w:ascii="Arial" w:hAnsi="Arial" w:cs="Arial"/>
              </w:rPr>
              <w:t>M-F</w:t>
            </w:r>
          </w:p>
        </w:tc>
        <w:tc>
          <w:tcPr>
            <w:tcW w:w="900" w:type="dxa"/>
            <w:vAlign w:val="center"/>
          </w:tcPr>
          <w:p w14:paraId="7ADF4B53">
            <w:pPr>
              <w:spacing w:after="0" w:line="240" w:lineRule="auto"/>
              <w:jc w:val="center"/>
              <w:rPr>
                <w:rFonts w:ascii="Arial" w:hAnsi="Arial" w:cs="Arial"/>
              </w:rPr>
            </w:pPr>
            <w:r>
              <w:rPr>
                <w:rFonts w:ascii="Arial" w:hAnsi="Arial" w:cs="Arial"/>
              </w:rPr>
              <w:t>1</w:t>
            </w:r>
          </w:p>
        </w:tc>
        <w:tc>
          <w:tcPr>
            <w:tcW w:w="1857" w:type="dxa"/>
            <w:vAlign w:val="center"/>
          </w:tcPr>
          <w:p w14:paraId="6359AC22">
            <w:pPr>
              <w:spacing w:after="0" w:line="240" w:lineRule="auto"/>
              <w:rPr>
                <w:rFonts w:ascii="Arial" w:hAnsi="Arial" w:cs="Arial"/>
              </w:rPr>
            </w:pPr>
            <w:r>
              <w:rPr>
                <w:rFonts w:ascii="Arial" w:hAnsi="Arial" w:cs="Arial"/>
              </w:rPr>
              <w:t>BSED ENG4-2</w:t>
            </w:r>
          </w:p>
        </w:tc>
      </w:tr>
      <w:tr w14:paraId="0DE6D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23C6A107">
            <w:pPr>
              <w:pStyle w:val="10"/>
              <w:spacing w:after="0" w:line="240" w:lineRule="auto"/>
              <w:ind w:left="0"/>
              <w:jc w:val="center"/>
              <w:rPr>
                <w:rFonts w:ascii="Arial" w:hAnsi="Arial" w:cs="Arial"/>
              </w:rPr>
            </w:pPr>
          </w:p>
        </w:tc>
        <w:tc>
          <w:tcPr>
            <w:tcW w:w="1170" w:type="dxa"/>
            <w:shd w:val="clear" w:color="auto" w:fill="FDE9D9" w:themeFill="accent6" w:themeFillTint="33"/>
            <w:vAlign w:val="center"/>
          </w:tcPr>
          <w:p w14:paraId="161C47AA">
            <w:pPr>
              <w:pStyle w:val="10"/>
              <w:spacing w:after="0" w:line="240" w:lineRule="auto"/>
              <w:ind w:left="0"/>
              <w:rPr>
                <w:rFonts w:ascii="Arial" w:hAnsi="Arial" w:cs="Arial"/>
              </w:rPr>
            </w:pPr>
          </w:p>
        </w:tc>
        <w:tc>
          <w:tcPr>
            <w:tcW w:w="4343" w:type="dxa"/>
            <w:shd w:val="clear" w:color="auto" w:fill="FDE9D9" w:themeFill="accent6" w:themeFillTint="33"/>
            <w:vAlign w:val="center"/>
          </w:tcPr>
          <w:p w14:paraId="55F5FF20">
            <w:pPr>
              <w:pStyle w:val="10"/>
              <w:spacing w:after="0" w:line="240" w:lineRule="auto"/>
              <w:ind w:left="0"/>
              <w:rPr>
                <w:rFonts w:ascii="Arial" w:hAnsi="Arial" w:cs="Arial"/>
              </w:rPr>
            </w:pPr>
          </w:p>
        </w:tc>
        <w:tc>
          <w:tcPr>
            <w:tcW w:w="900" w:type="dxa"/>
            <w:shd w:val="clear" w:color="auto" w:fill="FDE9D9" w:themeFill="accent6" w:themeFillTint="33"/>
            <w:vAlign w:val="center"/>
          </w:tcPr>
          <w:p w14:paraId="59495B92">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6E4ACDEC">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46CAC76D">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6C5181A1">
            <w:pPr>
              <w:pStyle w:val="10"/>
              <w:spacing w:after="0" w:line="240" w:lineRule="auto"/>
              <w:ind w:left="0"/>
              <w:rPr>
                <w:rFonts w:ascii="Arial" w:hAnsi="Arial" w:cs="Arial"/>
              </w:rPr>
            </w:pPr>
          </w:p>
        </w:tc>
      </w:tr>
      <w:tr w14:paraId="07465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D2A1476">
            <w:pPr>
              <w:pStyle w:val="10"/>
              <w:spacing w:after="0" w:line="240" w:lineRule="auto"/>
              <w:ind w:left="0"/>
              <w:jc w:val="center"/>
              <w:rPr>
                <w:rFonts w:ascii="Arial" w:hAnsi="Arial" w:cs="Arial"/>
              </w:rPr>
            </w:pPr>
            <w:r>
              <w:rPr>
                <w:rFonts w:ascii="Arial" w:hAnsi="Arial" w:cs="Arial"/>
              </w:rPr>
              <w:t>8:00-9:00</w:t>
            </w:r>
          </w:p>
        </w:tc>
        <w:tc>
          <w:tcPr>
            <w:tcW w:w="1170" w:type="dxa"/>
            <w:vAlign w:val="bottom"/>
          </w:tcPr>
          <w:p w14:paraId="025FF300">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EL 102</w:t>
            </w:r>
          </w:p>
        </w:tc>
        <w:tc>
          <w:tcPr>
            <w:tcW w:w="4343" w:type="dxa"/>
            <w:vAlign w:val="center"/>
          </w:tcPr>
          <w:p w14:paraId="35F9EB7E">
            <w:pPr>
              <w:pStyle w:val="10"/>
              <w:spacing w:after="0" w:line="240" w:lineRule="auto"/>
              <w:ind w:left="0"/>
              <w:rPr>
                <w:rFonts w:ascii="Arial Narrow" w:hAnsi="Arial Narrow"/>
                <w:color w:val="000000"/>
              </w:rPr>
            </w:pPr>
            <w:r>
              <w:rPr>
                <w:rFonts w:ascii="Arial Narrow" w:hAnsi="Arial Narrow"/>
                <w:color w:val="000000"/>
              </w:rPr>
              <w:t>LANGUAGE, CULTURE &amp; SOCIETY</w:t>
            </w:r>
          </w:p>
        </w:tc>
        <w:tc>
          <w:tcPr>
            <w:tcW w:w="900" w:type="dxa"/>
            <w:vAlign w:val="center"/>
          </w:tcPr>
          <w:p w14:paraId="4FCC05D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109A58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A203FB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2399CEF">
            <w:pPr>
              <w:pStyle w:val="10"/>
              <w:spacing w:after="0" w:line="240" w:lineRule="auto"/>
              <w:ind w:left="0"/>
              <w:rPr>
                <w:rFonts w:ascii="Arial" w:hAnsi="Arial" w:cs="Arial"/>
              </w:rPr>
            </w:pPr>
            <w:r>
              <w:rPr>
                <w:rFonts w:ascii="Arial" w:hAnsi="Arial" w:cs="Arial"/>
              </w:rPr>
              <w:t>BSED ENG1-1</w:t>
            </w:r>
          </w:p>
        </w:tc>
      </w:tr>
      <w:tr w14:paraId="0C452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5814BB1">
            <w:pPr>
              <w:pStyle w:val="10"/>
              <w:spacing w:after="0" w:line="240" w:lineRule="auto"/>
              <w:ind w:left="0"/>
              <w:jc w:val="center"/>
              <w:rPr>
                <w:rFonts w:ascii="Arial" w:hAnsi="Arial" w:cs="Arial"/>
              </w:rPr>
            </w:pPr>
            <w:r>
              <w:rPr>
                <w:rFonts w:ascii="Arial" w:hAnsi="Arial" w:cs="Arial"/>
              </w:rPr>
              <w:t>11:00-12:00</w:t>
            </w:r>
          </w:p>
        </w:tc>
        <w:tc>
          <w:tcPr>
            <w:tcW w:w="1170" w:type="dxa"/>
            <w:vAlign w:val="center"/>
          </w:tcPr>
          <w:p w14:paraId="0C418D9C">
            <w:pPr>
              <w:pStyle w:val="10"/>
              <w:spacing w:after="0" w:line="240" w:lineRule="auto"/>
              <w:ind w:left="0"/>
              <w:rPr>
                <w:rFonts w:ascii="Arial Narrow" w:hAnsi="Arial Narrow"/>
                <w:color w:val="000000"/>
                <w:sz w:val="24"/>
                <w:szCs w:val="24"/>
              </w:rPr>
            </w:pPr>
            <w:r>
              <w:rPr>
                <w:rFonts w:ascii="Arial" w:hAnsi="Arial" w:cs="Arial"/>
              </w:rPr>
              <w:t>EL 108</w:t>
            </w:r>
          </w:p>
        </w:tc>
        <w:tc>
          <w:tcPr>
            <w:tcW w:w="4343" w:type="dxa"/>
            <w:vAlign w:val="center"/>
          </w:tcPr>
          <w:p w14:paraId="49E25803">
            <w:pPr>
              <w:pStyle w:val="10"/>
              <w:spacing w:after="0" w:line="240" w:lineRule="auto"/>
              <w:ind w:left="0"/>
              <w:rPr>
                <w:rFonts w:ascii="Arial Narrow" w:hAnsi="Arial Narrow"/>
                <w:color w:val="000000"/>
              </w:rPr>
            </w:pPr>
            <w:r>
              <w:rPr>
                <w:rFonts w:ascii="Arial Narrow" w:hAnsi="Arial Narrow" w:cs="Arial Narrow"/>
              </w:rPr>
              <w:t>TEACHING &amp; ASSESSMENT OF MACROSKILLS</w:t>
            </w:r>
          </w:p>
        </w:tc>
        <w:tc>
          <w:tcPr>
            <w:tcW w:w="900" w:type="dxa"/>
            <w:vAlign w:val="center"/>
          </w:tcPr>
          <w:p w14:paraId="0B5749B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EB427DB">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069DAB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7F9913B">
            <w:pPr>
              <w:pStyle w:val="10"/>
              <w:spacing w:after="0" w:line="240" w:lineRule="auto"/>
              <w:ind w:left="0"/>
              <w:rPr>
                <w:rFonts w:ascii="Arial" w:hAnsi="Arial" w:cs="Arial"/>
              </w:rPr>
            </w:pPr>
            <w:r>
              <w:rPr>
                <w:rFonts w:ascii="Arial" w:hAnsi="Arial" w:cs="Arial"/>
              </w:rPr>
              <w:t>BSED ENG2-1</w:t>
            </w:r>
          </w:p>
        </w:tc>
      </w:tr>
      <w:tr w14:paraId="305ED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D68EE7F">
            <w:pPr>
              <w:pStyle w:val="10"/>
              <w:spacing w:after="0" w:line="240" w:lineRule="auto"/>
              <w:ind w:left="0"/>
              <w:jc w:val="center"/>
              <w:rPr>
                <w:rFonts w:ascii="Arial" w:hAnsi="Arial" w:cs="Arial"/>
              </w:rPr>
            </w:pPr>
            <w:r>
              <w:rPr>
                <w:rFonts w:ascii="Arial" w:hAnsi="Arial" w:cs="Arial"/>
              </w:rPr>
              <w:t>2:00-3:00</w:t>
            </w:r>
          </w:p>
        </w:tc>
        <w:tc>
          <w:tcPr>
            <w:tcW w:w="1170" w:type="dxa"/>
            <w:vAlign w:val="bottom"/>
          </w:tcPr>
          <w:p w14:paraId="5D9247A4">
            <w:pPr>
              <w:pStyle w:val="10"/>
              <w:spacing w:after="0" w:line="240" w:lineRule="auto"/>
              <w:ind w:left="0"/>
              <w:rPr>
                <w:rFonts w:ascii="Arial" w:hAnsi="Arial" w:cs="Arial"/>
              </w:rPr>
            </w:pPr>
            <w:r>
              <w:rPr>
                <w:rFonts w:ascii="Arial Narrow" w:hAnsi="Arial Narrow"/>
                <w:color w:val="000000"/>
                <w:sz w:val="24"/>
                <w:szCs w:val="24"/>
              </w:rPr>
              <w:t>EL 102</w:t>
            </w:r>
          </w:p>
        </w:tc>
        <w:tc>
          <w:tcPr>
            <w:tcW w:w="4343" w:type="dxa"/>
            <w:vAlign w:val="center"/>
          </w:tcPr>
          <w:p w14:paraId="4FD33FAF">
            <w:pPr>
              <w:pStyle w:val="10"/>
              <w:spacing w:after="0" w:line="240" w:lineRule="auto"/>
              <w:ind w:left="0"/>
              <w:rPr>
                <w:rFonts w:ascii="Arial" w:hAnsi="Arial" w:cs="Arial"/>
              </w:rPr>
            </w:pPr>
            <w:r>
              <w:rPr>
                <w:rFonts w:ascii="Arial Narrow" w:hAnsi="Arial Narrow"/>
                <w:color w:val="000000"/>
              </w:rPr>
              <w:t>LANGUAGE, CULTURE &amp; SOCIETY</w:t>
            </w:r>
          </w:p>
        </w:tc>
        <w:tc>
          <w:tcPr>
            <w:tcW w:w="900" w:type="dxa"/>
            <w:vAlign w:val="center"/>
          </w:tcPr>
          <w:p w14:paraId="763F05F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AD5F74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D7C5182">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54FC5AA">
            <w:pPr>
              <w:pStyle w:val="10"/>
              <w:spacing w:after="0" w:line="240" w:lineRule="auto"/>
              <w:ind w:left="0"/>
              <w:rPr>
                <w:rFonts w:ascii="Arial" w:hAnsi="Arial" w:cs="Arial"/>
              </w:rPr>
            </w:pPr>
            <w:r>
              <w:rPr>
                <w:rFonts w:ascii="Arial" w:hAnsi="Arial" w:cs="Arial"/>
              </w:rPr>
              <w:t>BSED ENG1-2</w:t>
            </w:r>
          </w:p>
        </w:tc>
      </w:tr>
      <w:tr w14:paraId="6B56E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2C85CA5D">
            <w:pPr>
              <w:pStyle w:val="10"/>
              <w:spacing w:after="0" w:line="240" w:lineRule="auto"/>
              <w:ind w:left="0"/>
              <w:jc w:val="center"/>
              <w:rPr>
                <w:rFonts w:ascii="Arial" w:hAnsi="Arial" w:cs="Arial"/>
              </w:rPr>
            </w:pPr>
            <w:r>
              <w:rPr>
                <w:rFonts w:ascii="Arial" w:hAnsi="Arial" w:cs="Arial"/>
              </w:rPr>
              <w:t>3:00-4:00</w:t>
            </w:r>
          </w:p>
        </w:tc>
        <w:tc>
          <w:tcPr>
            <w:tcW w:w="1170" w:type="dxa"/>
            <w:vAlign w:val="center"/>
          </w:tcPr>
          <w:p w14:paraId="23B10BDB">
            <w:pPr>
              <w:pStyle w:val="10"/>
              <w:spacing w:after="0" w:line="240" w:lineRule="auto"/>
              <w:ind w:left="0"/>
              <w:rPr>
                <w:rFonts w:ascii="Arial Narrow" w:hAnsi="Arial Narrow"/>
                <w:color w:val="000000"/>
                <w:sz w:val="24"/>
                <w:szCs w:val="24"/>
              </w:rPr>
            </w:pPr>
            <w:r>
              <w:rPr>
                <w:rFonts w:ascii="Arial" w:hAnsi="Arial" w:cs="Arial"/>
              </w:rPr>
              <w:t>EL 108</w:t>
            </w:r>
          </w:p>
        </w:tc>
        <w:tc>
          <w:tcPr>
            <w:tcW w:w="4343" w:type="dxa"/>
            <w:vAlign w:val="center"/>
          </w:tcPr>
          <w:p w14:paraId="5A20A1A1">
            <w:pPr>
              <w:pStyle w:val="10"/>
              <w:spacing w:after="0" w:line="240" w:lineRule="auto"/>
              <w:ind w:left="0"/>
              <w:rPr>
                <w:rFonts w:ascii="Arial Narrow" w:hAnsi="Arial Narrow"/>
                <w:color w:val="000000"/>
              </w:rPr>
            </w:pPr>
            <w:r>
              <w:rPr>
                <w:rFonts w:ascii="Arial Narrow" w:hAnsi="Arial Narrow" w:cs="Arial Narrow"/>
              </w:rPr>
              <w:t>TEACHING &amp; ASSESSMENT OF MACROSKILLS</w:t>
            </w:r>
          </w:p>
        </w:tc>
        <w:tc>
          <w:tcPr>
            <w:tcW w:w="900" w:type="dxa"/>
            <w:vAlign w:val="center"/>
          </w:tcPr>
          <w:p w14:paraId="30E58BD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1333FC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62197D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61CC07DF">
            <w:pPr>
              <w:pStyle w:val="10"/>
              <w:spacing w:after="0" w:line="240" w:lineRule="auto"/>
              <w:ind w:left="0"/>
              <w:rPr>
                <w:rFonts w:ascii="Arial" w:hAnsi="Arial" w:cs="Arial"/>
              </w:rPr>
            </w:pPr>
            <w:r>
              <w:rPr>
                <w:rFonts w:ascii="Arial" w:hAnsi="Arial" w:cs="Arial"/>
              </w:rPr>
              <w:t>BSED ENG2-3</w:t>
            </w:r>
          </w:p>
        </w:tc>
      </w:tr>
      <w:tr w14:paraId="7A8F2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5B024680">
            <w:pPr>
              <w:pStyle w:val="10"/>
              <w:spacing w:after="0" w:line="240" w:lineRule="auto"/>
              <w:ind w:left="0"/>
              <w:jc w:val="center"/>
              <w:rPr>
                <w:rFonts w:ascii="Arial" w:hAnsi="Arial" w:cs="Arial"/>
              </w:rPr>
            </w:pPr>
            <w:r>
              <w:rPr>
                <w:rFonts w:ascii="Arial" w:hAnsi="Arial" w:cs="Arial"/>
              </w:rPr>
              <w:t>4:00-5:00</w:t>
            </w:r>
          </w:p>
        </w:tc>
        <w:tc>
          <w:tcPr>
            <w:tcW w:w="1170" w:type="dxa"/>
            <w:vAlign w:val="center"/>
          </w:tcPr>
          <w:p w14:paraId="01577418">
            <w:pPr>
              <w:pStyle w:val="10"/>
              <w:spacing w:after="0" w:line="240" w:lineRule="auto"/>
              <w:ind w:left="0"/>
              <w:rPr>
                <w:rFonts w:ascii="Arial Narrow" w:hAnsi="Arial Narrow"/>
                <w:color w:val="000000"/>
                <w:sz w:val="24"/>
                <w:szCs w:val="24"/>
              </w:rPr>
            </w:pPr>
            <w:r>
              <w:rPr>
                <w:rFonts w:ascii="Arial" w:hAnsi="Arial" w:cs="Arial"/>
              </w:rPr>
              <w:t>EL 108</w:t>
            </w:r>
          </w:p>
        </w:tc>
        <w:tc>
          <w:tcPr>
            <w:tcW w:w="4343" w:type="dxa"/>
            <w:vAlign w:val="center"/>
          </w:tcPr>
          <w:p w14:paraId="130D7D29">
            <w:pPr>
              <w:pStyle w:val="10"/>
              <w:spacing w:after="0" w:line="240" w:lineRule="auto"/>
              <w:ind w:left="0"/>
              <w:rPr>
                <w:rFonts w:ascii="Arial Narrow" w:hAnsi="Arial Narrow"/>
                <w:color w:val="000000"/>
              </w:rPr>
            </w:pPr>
            <w:r>
              <w:rPr>
                <w:rFonts w:ascii="Arial Narrow" w:hAnsi="Arial Narrow" w:cs="Arial Narrow"/>
              </w:rPr>
              <w:t>TEACHING &amp; ASSESSMENT OF MACROSKILLS</w:t>
            </w:r>
          </w:p>
        </w:tc>
        <w:tc>
          <w:tcPr>
            <w:tcW w:w="900" w:type="dxa"/>
            <w:vAlign w:val="center"/>
          </w:tcPr>
          <w:p w14:paraId="0787497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C1A28B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298EBC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F9B0EAE">
            <w:pPr>
              <w:pStyle w:val="10"/>
              <w:spacing w:after="0" w:line="240" w:lineRule="auto"/>
              <w:ind w:left="0"/>
              <w:rPr>
                <w:rFonts w:ascii="Arial" w:hAnsi="Arial" w:cs="Arial"/>
              </w:rPr>
            </w:pPr>
            <w:r>
              <w:rPr>
                <w:rFonts w:ascii="Arial" w:hAnsi="Arial" w:cs="Arial"/>
              </w:rPr>
              <w:t>BSED ENG2-2</w:t>
            </w:r>
          </w:p>
        </w:tc>
      </w:tr>
      <w:tr w14:paraId="6B919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6174249E">
            <w:pPr>
              <w:pStyle w:val="10"/>
              <w:spacing w:after="0" w:line="240" w:lineRule="auto"/>
              <w:ind w:left="0"/>
              <w:jc w:val="center"/>
              <w:rPr>
                <w:rFonts w:ascii="Arial" w:hAnsi="Arial" w:cs="Arial"/>
              </w:rPr>
            </w:pPr>
          </w:p>
        </w:tc>
        <w:tc>
          <w:tcPr>
            <w:tcW w:w="1170" w:type="dxa"/>
          </w:tcPr>
          <w:p w14:paraId="3FADAA00">
            <w:pPr>
              <w:pStyle w:val="10"/>
              <w:spacing w:after="0" w:line="240" w:lineRule="auto"/>
              <w:ind w:left="0"/>
              <w:rPr>
                <w:rFonts w:ascii="Arial Narrow" w:hAnsi="Arial Narrow"/>
                <w:color w:val="000000"/>
                <w:sz w:val="24"/>
                <w:szCs w:val="24"/>
              </w:rPr>
            </w:pPr>
            <w:r>
              <w:rPr>
                <w:rFonts w:ascii="Arial Narrow" w:hAnsi="Arial Narrow" w:cs="Arial Narrow"/>
              </w:rPr>
              <w:t>FS 2</w:t>
            </w:r>
          </w:p>
        </w:tc>
        <w:tc>
          <w:tcPr>
            <w:tcW w:w="4343" w:type="dxa"/>
            <w:vAlign w:val="center"/>
          </w:tcPr>
          <w:p w14:paraId="045F8B5C">
            <w:pPr>
              <w:pStyle w:val="10"/>
              <w:spacing w:after="0" w:line="240" w:lineRule="auto"/>
              <w:ind w:left="0"/>
              <w:rPr>
                <w:rFonts w:ascii="Arial Narrow" w:hAnsi="Arial Narrow" w:cs="Arial Narrow"/>
              </w:rPr>
            </w:pPr>
            <w:r>
              <w:rPr>
                <w:rFonts w:ascii="Arial Narrow" w:hAnsi="Arial Narrow" w:cs="Arial Narrow"/>
              </w:rPr>
              <w:t>FIELD STUDY 2</w:t>
            </w:r>
          </w:p>
        </w:tc>
        <w:tc>
          <w:tcPr>
            <w:tcW w:w="900" w:type="dxa"/>
            <w:vAlign w:val="center"/>
          </w:tcPr>
          <w:p w14:paraId="6071F53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ED9A3B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E6B5231">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63CF50D">
            <w:pPr>
              <w:pStyle w:val="10"/>
              <w:spacing w:after="0" w:line="240" w:lineRule="auto"/>
              <w:ind w:left="0"/>
              <w:rPr>
                <w:rFonts w:ascii="Arial" w:hAnsi="Arial" w:cs="Arial"/>
              </w:rPr>
            </w:pPr>
            <w:r>
              <w:rPr>
                <w:rFonts w:ascii="Arial" w:hAnsi="Arial" w:cs="Arial"/>
              </w:rPr>
              <w:t>BSED ENG4-2</w:t>
            </w:r>
          </w:p>
        </w:tc>
      </w:tr>
      <w:tr w14:paraId="11D59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612639F9">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28B0177">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9C3FD4E">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ED999B0">
            <w:pPr>
              <w:pStyle w:val="10"/>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2CE9D49F">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18EAFF4">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A00F576">
            <w:pPr>
              <w:pStyle w:val="10"/>
              <w:spacing w:after="0" w:line="240" w:lineRule="auto"/>
              <w:ind w:left="0"/>
              <w:jc w:val="center"/>
              <w:rPr>
                <w:rFonts w:ascii="Arial" w:hAnsi="Arial" w:cs="Arial"/>
                <w:b/>
                <w:bCs/>
                <w:sz w:val="24"/>
                <w:szCs w:val="24"/>
              </w:rPr>
            </w:pPr>
          </w:p>
        </w:tc>
      </w:tr>
    </w:tbl>
    <w:p w14:paraId="4DB8A12D">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Speech Lab In-charge (Load Release – 3 units)</w:t>
      </w:r>
    </w:p>
    <w:p w14:paraId="3F0C2286">
      <w:pPr>
        <w:spacing w:after="0" w:line="240" w:lineRule="auto"/>
        <w:ind w:firstLine="720"/>
        <w:jc w:val="both"/>
        <w:rPr>
          <w:rFonts w:ascii="Arial" w:hAnsi="Arial" w:cs="Arial"/>
          <w:b/>
          <w:bCs/>
          <w:i/>
          <w:iCs/>
          <w:sz w:val="24"/>
          <w:szCs w:val="24"/>
          <w:lang w:val="en-US"/>
        </w:rPr>
      </w:pPr>
    </w:p>
    <w:p w14:paraId="4F954D17">
      <w:pPr>
        <w:pStyle w:val="10"/>
        <w:spacing w:after="0" w:line="240" w:lineRule="auto"/>
        <w:ind w:firstLine="720"/>
        <w:jc w:val="both"/>
        <w:rPr>
          <w:rFonts w:ascii="Arial" w:hAnsi="Arial" w:cs="Arial"/>
          <w:i/>
          <w:iCs/>
          <w:sz w:val="24"/>
          <w:szCs w:val="24"/>
          <w:lang w:val="en-US"/>
        </w:rPr>
      </w:pPr>
      <w:r>
        <w:rPr>
          <w:rFonts w:ascii="Arial" w:hAnsi="Arial" w:cs="Arial"/>
          <w:i/>
          <w:iCs/>
          <w:sz w:val="24"/>
          <w:szCs w:val="24"/>
        </w:rPr>
        <w:t xml:space="preserve">Teaching Load:   </w:t>
      </w:r>
      <w:r>
        <w:rPr>
          <w:rFonts w:ascii="Arial" w:hAnsi="Arial" w:cs="Arial"/>
          <w:i/>
          <w:iCs/>
          <w:sz w:val="24"/>
          <w:szCs w:val="24"/>
          <w:lang w:val="en-US"/>
        </w:rPr>
        <w:t>21 units (7 loads)</w:t>
      </w:r>
    </w:p>
    <w:p w14:paraId="0396E9A2">
      <w:pPr>
        <w:pStyle w:val="10"/>
        <w:spacing w:after="0" w:line="240" w:lineRule="auto"/>
        <w:ind w:firstLine="720"/>
        <w:jc w:val="both"/>
        <w:rPr>
          <w:rFonts w:ascii="Arial" w:hAnsi="Arial" w:cs="Arial"/>
          <w:i/>
          <w:iCs/>
          <w:sz w:val="24"/>
          <w:szCs w:val="24"/>
          <w:lang w:val="en-US"/>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w:t>
      </w:r>
      <w:r>
        <w:rPr>
          <w:rFonts w:ascii="Arial" w:hAnsi="Arial" w:cs="Arial"/>
          <w:i/>
          <w:iCs/>
          <w:sz w:val="24"/>
          <w:szCs w:val="24"/>
          <w:lang w:val="en-US"/>
        </w:rPr>
        <w:t xml:space="preserve"> units (6 loads) </w:t>
      </w:r>
    </w:p>
    <w:p w14:paraId="4F8DAA91">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10:00-11:00 am Tuesday</w:t>
      </w:r>
    </w:p>
    <w:p w14:paraId="08D557CB">
      <w:pPr>
        <w:spacing w:after="120" w:line="240" w:lineRule="auto"/>
        <w:rPr>
          <w:rFonts w:ascii="Arial" w:hAnsi="Arial" w:cs="Arial"/>
          <w:b/>
          <w:sz w:val="24"/>
          <w:szCs w:val="24"/>
        </w:rPr>
      </w:pPr>
    </w:p>
    <w:p w14:paraId="7B95B56C">
      <w:pPr>
        <w:spacing w:after="120" w:line="240" w:lineRule="auto"/>
        <w:rPr>
          <w:rFonts w:ascii="Arial" w:hAnsi="Arial" w:cs="Arial"/>
          <w:b/>
          <w:sz w:val="24"/>
          <w:szCs w:val="24"/>
        </w:rPr>
      </w:pPr>
    </w:p>
    <w:p w14:paraId="395DF6A8">
      <w:pPr>
        <w:pStyle w:val="10"/>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64CC5FC6">
      <w:pPr>
        <w:pStyle w:val="10"/>
        <w:spacing w:after="120" w:line="240" w:lineRule="auto"/>
        <w:rPr>
          <w:rFonts w:ascii="Arial" w:hAnsi="Arial" w:cs="Arial"/>
          <w:b/>
          <w:sz w:val="24"/>
          <w:szCs w:val="24"/>
        </w:rPr>
      </w:pPr>
    </w:p>
    <w:p w14:paraId="0F83197B">
      <w:pPr>
        <w:pStyle w:val="10"/>
        <w:spacing w:after="120" w:line="240" w:lineRule="auto"/>
        <w:rPr>
          <w:rFonts w:ascii="Arial" w:hAnsi="Arial" w:cs="Arial"/>
          <w:b/>
          <w:sz w:val="24"/>
          <w:szCs w:val="24"/>
        </w:rPr>
      </w:pPr>
    </w:p>
    <w:p w14:paraId="33754266">
      <w:pPr>
        <w:pStyle w:val="10"/>
        <w:spacing w:after="120" w:line="240" w:lineRule="auto"/>
        <w:rPr>
          <w:rFonts w:ascii="Arial" w:hAnsi="Arial" w:cs="Arial"/>
          <w:b/>
          <w:sz w:val="24"/>
          <w:szCs w:val="24"/>
        </w:rPr>
      </w:pPr>
    </w:p>
    <w:p w14:paraId="34811E2B">
      <w:pPr>
        <w:pStyle w:val="10"/>
        <w:spacing w:after="120" w:line="240" w:lineRule="auto"/>
        <w:rPr>
          <w:rFonts w:ascii="Arial" w:hAnsi="Arial" w:cs="Arial"/>
          <w:b/>
          <w:sz w:val="24"/>
          <w:szCs w:val="24"/>
        </w:rPr>
      </w:pPr>
    </w:p>
    <w:p w14:paraId="586F2CAA">
      <w:pPr>
        <w:pStyle w:val="10"/>
        <w:spacing w:after="120" w:line="240" w:lineRule="auto"/>
        <w:rPr>
          <w:rFonts w:ascii="Arial" w:hAnsi="Arial" w:cs="Arial"/>
          <w:b/>
          <w:sz w:val="24"/>
          <w:szCs w:val="24"/>
        </w:rPr>
      </w:pPr>
    </w:p>
    <w:p w14:paraId="3C1155D1">
      <w:pPr>
        <w:spacing w:after="120" w:line="240" w:lineRule="auto"/>
        <w:ind w:firstLine="720"/>
        <w:rPr>
          <w:rFonts w:ascii="Arial" w:hAnsi="Arial" w:cs="Arial"/>
          <w:b/>
          <w:sz w:val="24"/>
          <w:szCs w:val="24"/>
        </w:rPr>
      </w:pPr>
    </w:p>
    <w:p w14:paraId="00160786">
      <w:pPr>
        <w:spacing w:after="120" w:line="240" w:lineRule="auto"/>
        <w:ind w:firstLine="720"/>
        <w:rPr>
          <w:rFonts w:ascii="Arial" w:hAnsi="Arial" w:cs="Arial"/>
          <w:b/>
          <w:sz w:val="24"/>
          <w:szCs w:val="24"/>
        </w:rPr>
      </w:pPr>
    </w:p>
    <w:p w14:paraId="47A9710F">
      <w:pPr>
        <w:spacing w:after="120" w:line="240" w:lineRule="auto"/>
        <w:ind w:firstLine="720"/>
        <w:rPr>
          <w:rFonts w:ascii="Arial" w:hAnsi="Arial" w:cs="Arial"/>
          <w:b/>
          <w:sz w:val="24"/>
          <w:szCs w:val="24"/>
        </w:rPr>
      </w:pPr>
    </w:p>
    <w:p w14:paraId="5AE5BDDA">
      <w:pPr>
        <w:spacing w:after="120" w:line="240" w:lineRule="auto"/>
        <w:ind w:firstLine="720"/>
        <w:rPr>
          <w:rFonts w:ascii="Arial" w:hAnsi="Arial" w:cs="Arial"/>
          <w:b/>
          <w:sz w:val="24"/>
          <w:szCs w:val="24"/>
        </w:rPr>
      </w:pPr>
    </w:p>
    <w:bookmarkEnd w:id="0"/>
    <w:p w14:paraId="2E76B31C">
      <w:pPr>
        <w:spacing w:after="120" w:line="240" w:lineRule="auto"/>
        <w:rPr>
          <w:rFonts w:ascii="Arial" w:hAnsi="Arial" w:cs="Arial"/>
          <w:b/>
          <w:sz w:val="24"/>
          <w:szCs w:val="24"/>
        </w:rPr>
      </w:pPr>
    </w:p>
    <w:p w14:paraId="38C0E379">
      <w:pPr>
        <w:spacing w:after="120" w:line="240" w:lineRule="auto"/>
        <w:rPr>
          <w:rFonts w:ascii="Arial" w:hAnsi="Arial" w:cs="Arial"/>
          <w:b/>
          <w:sz w:val="24"/>
          <w:szCs w:val="24"/>
        </w:rPr>
      </w:pPr>
    </w:p>
    <w:p w14:paraId="614ABE34">
      <w:pPr>
        <w:spacing w:after="120" w:line="240" w:lineRule="auto"/>
        <w:rPr>
          <w:rFonts w:ascii="Arial" w:hAnsi="Arial" w:cs="Arial"/>
          <w:b/>
          <w:sz w:val="24"/>
          <w:szCs w:val="24"/>
        </w:rPr>
      </w:pPr>
    </w:p>
    <w:p w14:paraId="2BC417F4">
      <w:pPr>
        <w:spacing w:after="120" w:line="240" w:lineRule="auto"/>
        <w:rPr>
          <w:rFonts w:ascii="Arial" w:hAnsi="Arial" w:cs="Arial"/>
          <w:b/>
          <w:sz w:val="24"/>
          <w:szCs w:val="24"/>
        </w:rPr>
      </w:pPr>
    </w:p>
    <w:p w14:paraId="0B442FCB">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705344"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529931310" name="Straight Connector 52993131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70534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O3M0sb5AQAABwQAAA4AAABkcnMvZTJvRG9jLnhtbK1Ty27b&#10;MBC8F+g/ELzXshy4rgXLOdhIL30YSPoBG5KSCPAFLmPZf98lZefVSw71QV7ucmd3RqPN7ckadlQR&#10;tXctr2dzzpQTXmrXt/zPw92Xb5xhAifBeKdaflbIb7efP23G0KiFH7yRKjICcdiMoeVDSqGpKhSD&#10;soAzH5SjYuejhUTH2Fcywkjo1lSL+fxrNfooQ/RCIVJ2PxX5BTF+BNB3nRZq78WTVS5NqFEZSEQJ&#10;Bx2Qb8u2XadE+t11qBIzLSemqTxpCMWP+VltN9D0EcKgxWUF+MgK7zhZ0I6GPkPtIQF7ivofKKtF&#10;9Oi7NBPeVhORogixqOfvtLkfIKjChaTG8Cw6/j9Y8et4iEzLli8X6/VNfVOTMg4svfj7FEH3Q2I7&#10;7xwJ6SN7uUO6jQEbat+5Q7ycMBxiFuHURZv/iR47Fa3Pz1qrU2KCkst6tVqtaZi41qqXxhAxfVfe&#10;shy03GiXZYAGjj8w0TC6er2S087faWPKqzSOjS1fLxdLQgayZ0e2oNAGooiu5wxMT74XKRZE9EbL&#10;3J1x8Iw7E9kRyCzkWOnHB1qXMwOYqEAcym9qHECq6ep6SenJSQjpp5dTup5f87TuBF02fzMy09gD&#10;DlNLKWUk6jAur6SKhy+ss+KTxjl69PJcpK/yifxR2i5ezgZ8fab49fe7/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7czSxv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ARISGADO, ROWENA</w:t>
      </w:r>
      <w:r>
        <w:rPr>
          <w:rFonts w:ascii="Arial" w:hAnsi="Arial" w:cs="Arial"/>
          <w:sz w:val="24"/>
          <w:szCs w:val="24"/>
        </w:rPr>
        <w:t xml:space="preserve">, </w:t>
      </w:r>
      <w:r>
        <w:rPr>
          <w:rFonts w:ascii="Arial" w:hAnsi="Arial" w:cs="Arial"/>
          <w:b/>
          <w:bCs/>
          <w:sz w:val="24"/>
          <w:szCs w:val="24"/>
        </w:rPr>
        <w:t>LPT, MAED</w:t>
      </w:r>
    </w:p>
    <w:p w14:paraId="51EA3478">
      <w:pPr>
        <w:pStyle w:val="10"/>
        <w:spacing w:after="120" w:line="240" w:lineRule="auto"/>
        <w:ind w:left="0"/>
        <w:rPr>
          <w:rFonts w:ascii="Arial" w:hAnsi="Arial" w:cs="Arial"/>
          <w:b/>
          <w:sz w:val="24"/>
          <w:szCs w:val="24"/>
        </w:rPr>
      </w:pPr>
    </w:p>
    <w:p w14:paraId="20EBC280">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0F91795A">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6368"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334627003" name="Straight Connector 33462700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636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HwZeJD6AQAABwQAAA4AAABkcnMvZTJvRG9jLnhtbK1Ty27bMBC8&#10;F+g/ELzXkuw6bgTLOdhIL30YSPoBG4qSCPAFLmPZf98lZTuPXnKoDtRylzvcGY3Wd0ej2UEGVM42&#10;vJqVnEkrXKts3/A/j/dfvnGGEWwL2lnZ8JNEfrf5/Gk9+lrO3eB0KwMjEIv16Bs+xOjrokAxSAM4&#10;c15aKnYuGIi0DX3RBhgJ3ehiXpY3xehC64MTEpGyu6nIz4jhI4Cu65SQOyeejbRxQg1SQyRKOCiP&#10;fJOn7Top4u+uQxmZbjgxjXmlSyh+SmuxWUPdB/CDEucR4CMjvONkQFm69Aq1gwjsOah/oIwSwaHr&#10;4kw4U0xEsiLEoirfafMwgJeZC0mN/io6/j9Y8euwD0y1DV8svt7MV2W54MyCoQ//EAOofohs66wl&#10;IV1gL2dIt9FjTe1buw/nHfp9SCIcu2DSm+ixY9b6dNVaHiMTlFxWq1W1XHImLrXipdEHjN+lMywF&#10;DdfKJhmghsMPjHQZHb0cSWnr7pXW+VNqy8aG3y7nCRnInh3ZgkLjiSLanjPQPflexJAR0WnVpu6E&#10;gyfc6sAOQGYhx7ZufKRxOdOAkQrEIT9T4wCtnI7eLik9OQkh/nTtlK7KS57GnaDz5G+uTDR2gMPU&#10;kksJiTq0TSPJ7OEz66T4pHGKnlx7ytIXaUf+yG1nLycDvt5T/Pr/3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HwZeJD6AQAABwQAAA4AAAAAAAAAAQAgAAAAIgEAAGRycy9lMm9Eb2MueG1s&#10;UEsFBgAAAAAGAAYAWQEAAI4FAAAAAA==&#10;">
                <v:fill on="f" focussize="0,0"/>
                <v:stroke color="#000000" joinstyle="round"/>
                <v:imagedata o:title=""/>
                <o:lock v:ext="edit" aspectratio="f"/>
              </v:line>
            </w:pict>
          </mc:Fallback>
        </mc:AlternateContent>
      </w:r>
    </w:p>
    <w:p w14:paraId="5AE924CC">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3D357B4E">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07392"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678217821" name="Straight Connector 67821782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739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D5xCZvgBAAAHBAAADgAAAGRycy9lMm9Eb2MueG1srVPLbtsw&#10;ELwX6D8QvMeyndp1BMs52EgvfRhI+gEbkpII8AUuY9l/3yVlO2l6yaECJC13ucOd0Wh9f7SGHVRE&#10;7V3DZ5MpZ8oJL7XrGv776eFmxRkmcBKMd6rhJ4X8fvP503oItZr73hupIiMQh/UQGt6nFOqqQtEr&#10;CzjxQTkqtj5aSLSMXSUjDIRuTTWfTpfV4KMM0QuFSNndWORnxPgRQN+2WqidFy9WuTSiRmUgESXs&#10;dUC+KdO2rRLpV9uiSsw0nJim8qRDKH7Oz2qzhrqLEHotziPAR0Z4x8mCdnToFWoHCdhL1P9AWS2i&#10;R9+mifC2GokURYjFbPpOm8cegipcSGoMV9Hx/8GKn4d9ZFo2fPl1NZ/lmzMHlj78Y4qguz6xrXeO&#10;hPSRve4h3YaANbVv3T6eVxj2MYtwbKPNb6LHjkXr01VrdUxMUHIxv12uviw4E5da9doYIqZvyluW&#10;g4Yb7bIMUMPhOyY6jLZetuS08w/amPIpjWNDw+8W84wMZM+WbEGhDUQRXccZmI58L1IsiOiNlrk7&#10;4+AJtyayA5BZyLHSD080LmcGMFGBOJRrbOxBqnHr3YLSo5MQ0g8vx/RsesnTuCN0mfyvIzONHWA/&#10;tpRSRqIO4/JIqnj4zDorPmqco2cvT0X6Kq/IH6Xt7OVswLdrit/+v5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SWeetUAAAAIAQAADwAAAAAAAAABACAAAAAiAAAAZHJzL2Rvd25yZXYueG1sUEsB&#10;AhQAFAAAAAgAh07iQA+cQmb4AQAABwQAAA4AAAAAAAAAAQAgAAAAJAEAAGRycy9lMm9Eb2MueG1s&#10;UEsFBgAAAAAGAAYAWQEAAI4FAAAAAA==&#10;">
                <v:fill on="f" focussize="0,0"/>
                <v:stroke color="#000000" joinstyle="round"/>
                <v:imagedata o:title=""/>
                <o:lock v:ext="edit" aspectratio="f"/>
              </v:line>
            </w:pict>
          </mc:Fallback>
        </mc:AlternateContent>
      </w:r>
    </w:p>
    <w:p w14:paraId="47C826F8">
      <w:pPr>
        <w:pStyle w:val="10"/>
        <w:spacing w:line="240" w:lineRule="auto"/>
        <w:jc w:val="both"/>
        <w:rPr>
          <w:rFonts w:ascii="Arial" w:hAnsi="Arial" w:cs="Arial"/>
          <w:sz w:val="24"/>
          <w:szCs w:val="24"/>
        </w:rPr>
      </w:pPr>
      <w:r>
        <w:rPr>
          <w:rFonts w:ascii="Arial" w:hAnsi="Arial" w:cs="Arial"/>
          <w:sz w:val="24"/>
          <w:szCs w:val="24"/>
        </w:rPr>
        <w:tab/>
      </w:r>
    </w:p>
    <w:p w14:paraId="648BC472">
      <w:pPr>
        <w:pStyle w:val="10"/>
        <w:spacing w:line="240" w:lineRule="auto"/>
        <w:ind w:firstLine="720"/>
        <w:jc w:val="both"/>
        <w:rPr>
          <w:rFonts w:ascii="Arial" w:hAnsi="Arial" w:cs="Arial"/>
          <w:sz w:val="24"/>
          <w:szCs w:val="24"/>
        </w:rPr>
      </w:pPr>
    </w:p>
    <w:p w14:paraId="60FC26C6">
      <w:pPr>
        <w:pStyle w:val="10"/>
        <w:spacing w:line="240" w:lineRule="auto"/>
        <w:ind w:firstLine="720"/>
        <w:jc w:val="both"/>
        <w:rPr>
          <w:rFonts w:ascii="Arial" w:hAnsi="Arial" w:cs="Arial"/>
          <w:sz w:val="24"/>
          <w:szCs w:val="24"/>
        </w:rPr>
      </w:pPr>
    </w:p>
    <w:p w14:paraId="44686035">
      <w:pPr>
        <w:pStyle w:val="10"/>
        <w:spacing w:line="240" w:lineRule="auto"/>
        <w:ind w:firstLine="720"/>
        <w:jc w:val="both"/>
        <w:rPr>
          <w:rFonts w:ascii="Arial" w:hAnsi="Arial" w:cs="Arial"/>
          <w:sz w:val="24"/>
          <w:szCs w:val="24"/>
        </w:rPr>
      </w:pPr>
    </w:p>
    <w:p w14:paraId="733FA8C4">
      <w:pPr>
        <w:spacing w:line="240" w:lineRule="auto"/>
        <w:jc w:val="both"/>
        <w:rPr>
          <w:rFonts w:ascii="Arial" w:hAnsi="Arial" w:cs="Arial"/>
          <w:sz w:val="24"/>
          <w:szCs w:val="24"/>
        </w:rPr>
      </w:pPr>
    </w:p>
    <w:tbl>
      <w:tblPr>
        <w:tblStyle w:val="8"/>
        <w:tblW w:w="11345" w:type="dxa"/>
        <w:tblInd w:w="2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352"/>
        <w:gridCol w:w="4343"/>
        <w:gridCol w:w="900"/>
        <w:gridCol w:w="720"/>
        <w:gridCol w:w="900"/>
        <w:gridCol w:w="1857"/>
      </w:tblGrid>
      <w:tr w14:paraId="5504C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shd w:val="clear" w:color="auto" w:fill="8DB3E2" w:themeFill="text2" w:themeFillTint="66"/>
            <w:vAlign w:val="center"/>
          </w:tcPr>
          <w:p w14:paraId="6C3A6D66">
            <w:pPr>
              <w:pStyle w:val="10"/>
              <w:spacing w:after="0" w:line="240" w:lineRule="auto"/>
              <w:ind w:left="0"/>
              <w:jc w:val="center"/>
              <w:rPr>
                <w:rFonts w:ascii="Arial" w:hAnsi="Arial" w:cs="Arial"/>
              </w:rPr>
            </w:pPr>
            <w:r>
              <w:rPr>
                <w:rFonts w:ascii="Arial" w:hAnsi="Arial" w:cs="Arial"/>
                <w:b/>
              </w:rPr>
              <w:t>TIME</w:t>
            </w:r>
          </w:p>
        </w:tc>
        <w:tc>
          <w:tcPr>
            <w:tcW w:w="1352" w:type="dxa"/>
            <w:shd w:val="clear" w:color="auto" w:fill="8DB3E2" w:themeFill="text2" w:themeFillTint="66"/>
            <w:vAlign w:val="center"/>
          </w:tcPr>
          <w:p w14:paraId="1883C82F">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2A37CBB">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4F4DA9E">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739A37">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DF0205F">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016C809">
            <w:pPr>
              <w:pStyle w:val="10"/>
              <w:spacing w:after="0" w:line="240" w:lineRule="auto"/>
              <w:ind w:left="0"/>
              <w:jc w:val="center"/>
              <w:rPr>
                <w:rFonts w:ascii="Arial" w:hAnsi="Arial" w:cs="Arial"/>
                <w:b/>
              </w:rPr>
            </w:pPr>
            <w:r>
              <w:rPr>
                <w:rFonts w:ascii="Arial" w:hAnsi="Arial" w:cs="Arial"/>
                <w:b/>
              </w:rPr>
              <w:t>SECTION</w:t>
            </w:r>
          </w:p>
        </w:tc>
      </w:tr>
      <w:tr w14:paraId="1AA6F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3459C9BC">
            <w:pPr>
              <w:spacing w:after="0" w:line="240" w:lineRule="auto"/>
              <w:rPr>
                <w:rFonts w:ascii="Arial Narrow" w:hAnsi="Arial Narrow" w:cs="Arial"/>
              </w:rPr>
            </w:pPr>
            <w:r>
              <w:rPr>
                <w:rFonts w:ascii="Arial Narrow" w:hAnsi="Arial Narrow"/>
                <w:bCs/>
              </w:rPr>
              <w:t>8:00-9:00</w:t>
            </w:r>
          </w:p>
        </w:tc>
        <w:tc>
          <w:tcPr>
            <w:tcW w:w="1352" w:type="dxa"/>
          </w:tcPr>
          <w:p w14:paraId="739D0B35">
            <w:pPr>
              <w:spacing w:after="0" w:line="240" w:lineRule="auto"/>
              <w:rPr>
                <w:rFonts w:ascii="Arial" w:hAnsi="Arial" w:cs="Arial"/>
              </w:rPr>
            </w:pPr>
            <w:r>
              <w:rPr>
                <w:rFonts w:ascii="Arial" w:hAnsi="Arial" w:cs="Arial"/>
              </w:rPr>
              <w:t>GE 103</w:t>
            </w:r>
          </w:p>
        </w:tc>
        <w:tc>
          <w:tcPr>
            <w:tcW w:w="4343" w:type="dxa"/>
          </w:tcPr>
          <w:p w14:paraId="6AC3EF41">
            <w:pPr>
              <w:spacing w:after="0" w:line="240" w:lineRule="auto"/>
              <w:rPr>
                <w:rFonts w:ascii="Arial Narrow" w:hAnsi="Arial Narrow" w:cs="Arial"/>
                <w:sz w:val="24"/>
                <w:szCs w:val="24"/>
              </w:rPr>
            </w:pPr>
            <w:r>
              <w:rPr>
                <w:rFonts w:ascii="Arial Narrow" w:hAnsi="Arial Narrow" w:cs="Arial"/>
                <w:sz w:val="24"/>
                <w:szCs w:val="24"/>
              </w:rPr>
              <w:t>Readings in Philippine History</w:t>
            </w:r>
          </w:p>
        </w:tc>
        <w:tc>
          <w:tcPr>
            <w:tcW w:w="900" w:type="dxa"/>
          </w:tcPr>
          <w:p w14:paraId="79BE8C51">
            <w:pPr>
              <w:spacing w:after="0" w:line="240" w:lineRule="auto"/>
              <w:jc w:val="center"/>
              <w:rPr>
                <w:rFonts w:ascii="Arial" w:hAnsi="Arial" w:cs="Arial"/>
              </w:rPr>
            </w:pPr>
            <w:r>
              <w:rPr>
                <w:rFonts w:ascii="Arial" w:hAnsi="Arial" w:cs="Arial"/>
              </w:rPr>
              <w:t>3</w:t>
            </w:r>
          </w:p>
        </w:tc>
        <w:tc>
          <w:tcPr>
            <w:tcW w:w="720" w:type="dxa"/>
          </w:tcPr>
          <w:p w14:paraId="1E19FB5C">
            <w:pPr>
              <w:spacing w:after="0" w:line="240" w:lineRule="auto"/>
              <w:jc w:val="center"/>
              <w:rPr>
                <w:rFonts w:ascii="Arial" w:hAnsi="Arial" w:cs="Arial"/>
              </w:rPr>
            </w:pPr>
            <w:r>
              <w:rPr>
                <w:rFonts w:ascii="Arial" w:hAnsi="Arial" w:cs="Arial"/>
              </w:rPr>
              <w:t>M-F</w:t>
            </w:r>
          </w:p>
        </w:tc>
        <w:tc>
          <w:tcPr>
            <w:tcW w:w="900" w:type="dxa"/>
          </w:tcPr>
          <w:p w14:paraId="65CCBCAE">
            <w:pPr>
              <w:spacing w:after="0" w:line="240" w:lineRule="auto"/>
              <w:jc w:val="center"/>
              <w:rPr>
                <w:rFonts w:ascii="Arial" w:hAnsi="Arial" w:cs="Arial"/>
              </w:rPr>
            </w:pPr>
            <w:r>
              <w:rPr>
                <w:rFonts w:ascii="Arial" w:hAnsi="Arial" w:cs="Arial"/>
              </w:rPr>
              <w:t>1</w:t>
            </w:r>
          </w:p>
        </w:tc>
        <w:tc>
          <w:tcPr>
            <w:tcW w:w="1857" w:type="dxa"/>
          </w:tcPr>
          <w:p w14:paraId="7A6F4B41">
            <w:pPr>
              <w:spacing w:after="0" w:line="240" w:lineRule="auto"/>
              <w:rPr>
                <w:rFonts w:ascii="Arial Narrow" w:hAnsi="Arial Narrow" w:cs="Arial"/>
              </w:rPr>
            </w:pPr>
            <w:r>
              <w:rPr>
                <w:rFonts w:ascii="Arial Narrow" w:hAnsi="Arial Narrow" w:cs="Arial"/>
              </w:rPr>
              <w:t>BSBA HRM 1-1</w:t>
            </w:r>
          </w:p>
        </w:tc>
      </w:tr>
      <w:tr w14:paraId="7DE74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12D07497">
            <w:pPr>
              <w:spacing w:after="0" w:line="240" w:lineRule="auto"/>
              <w:rPr>
                <w:rFonts w:ascii="Arial Narrow" w:hAnsi="Arial Narrow" w:cs="Arial"/>
              </w:rPr>
            </w:pPr>
            <w:r>
              <w:rPr>
                <w:rFonts w:ascii="Arial Narrow" w:hAnsi="Arial Narrow"/>
                <w:bCs/>
              </w:rPr>
              <w:t>10:00-11:00</w:t>
            </w:r>
          </w:p>
        </w:tc>
        <w:tc>
          <w:tcPr>
            <w:tcW w:w="1352" w:type="dxa"/>
          </w:tcPr>
          <w:p w14:paraId="621581FF">
            <w:pPr>
              <w:spacing w:after="0" w:line="240" w:lineRule="auto"/>
              <w:rPr>
                <w:rFonts w:ascii="Arial" w:hAnsi="Arial" w:cs="Arial"/>
              </w:rPr>
            </w:pPr>
            <w:r>
              <w:rPr>
                <w:rFonts w:ascii="Arial" w:hAnsi="Arial" w:cs="Arial"/>
              </w:rPr>
              <w:t>GE 103</w:t>
            </w:r>
          </w:p>
        </w:tc>
        <w:tc>
          <w:tcPr>
            <w:tcW w:w="4343" w:type="dxa"/>
          </w:tcPr>
          <w:p w14:paraId="6E28F5DD">
            <w:pPr>
              <w:spacing w:after="0" w:line="240" w:lineRule="auto"/>
              <w:rPr>
                <w:rFonts w:ascii="Arial Narrow" w:hAnsi="Arial Narrow" w:cs="Arial"/>
                <w:sz w:val="24"/>
                <w:szCs w:val="24"/>
              </w:rPr>
            </w:pPr>
            <w:r>
              <w:rPr>
                <w:rFonts w:ascii="Arial Narrow" w:hAnsi="Arial Narrow" w:cs="Arial"/>
                <w:sz w:val="24"/>
                <w:szCs w:val="24"/>
              </w:rPr>
              <w:t>Readings in Philippine History</w:t>
            </w:r>
          </w:p>
        </w:tc>
        <w:tc>
          <w:tcPr>
            <w:tcW w:w="900" w:type="dxa"/>
          </w:tcPr>
          <w:p w14:paraId="346D2482">
            <w:pPr>
              <w:spacing w:after="0" w:line="240" w:lineRule="auto"/>
              <w:jc w:val="center"/>
              <w:rPr>
                <w:rFonts w:ascii="Arial" w:hAnsi="Arial" w:cs="Arial"/>
              </w:rPr>
            </w:pPr>
            <w:r>
              <w:rPr>
                <w:rFonts w:ascii="Arial" w:hAnsi="Arial" w:cs="Arial"/>
              </w:rPr>
              <w:t>3</w:t>
            </w:r>
          </w:p>
        </w:tc>
        <w:tc>
          <w:tcPr>
            <w:tcW w:w="720" w:type="dxa"/>
          </w:tcPr>
          <w:p w14:paraId="5A1E6791">
            <w:pPr>
              <w:spacing w:after="0" w:line="240" w:lineRule="auto"/>
              <w:jc w:val="center"/>
              <w:rPr>
                <w:rFonts w:ascii="Arial" w:hAnsi="Arial" w:cs="Arial"/>
              </w:rPr>
            </w:pPr>
            <w:r>
              <w:rPr>
                <w:rFonts w:ascii="Arial" w:hAnsi="Arial" w:cs="Arial"/>
              </w:rPr>
              <w:t>M-F</w:t>
            </w:r>
          </w:p>
        </w:tc>
        <w:tc>
          <w:tcPr>
            <w:tcW w:w="900" w:type="dxa"/>
          </w:tcPr>
          <w:p w14:paraId="5B78056F">
            <w:pPr>
              <w:spacing w:after="0" w:line="240" w:lineRule="auto"/>
              <w:jc w:val="center"/>
              <w:rPr>
                <w:rFonts w:ascii="Arial" w:hAnsi="Arial" w:cs="Arial"/>
              </w:rPr>
            </w:pPr>
            <w:r>
              <w:rPr>
                <w:rFonts w:ascii="Arial" w:hAnsi="Arial" w:cs="Arial"/>
              </w:rPr>
              <w:t>1</w:t>
            </w:r>
          </w:p>
        </w:tc>
        <w:tc>
          <w:tcPr>
            <w:tcW w:w="1857" w:type="dxa"/>
          </w:tcPr>
          <w:p w14:paraId="26755269">
            <w:pPr>
              <w:spacing w:after="0" w:line="240" w:lineRule="auto"/>
              <w:rPr>
                <w:rFonts w:ascii="Arial Narrow" w:hAnsi="Arial Narrow" w:cs="Arial"/>
              </w:rPr>
            </w:pPr>
            <w:r>
              <w:rPr>
                <w:rFonts w:ascii="Arial Narrow" w:hAnsi="Arial Narrow" w:cs="Arial"/>
              </w:rPr>
              <w:t>BSBA MM 1-1</w:t>
            </w:r>
          </w:p>
        </w:tc>
      </w:tr>
      <w:tr w14:paraId="6EB57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2D7D1933">
            <w:pPr>
              <w:spacing w:after="0" w:line="240" w:lineRule="auto"/>
              <w:rPr>
                <w:rFonts w:ascii="Arial Narrow" w:hAnsi="Arial Narrow" w:cs="Arial"/>
              </w:rPr>
            </w:pPr>
            <w:r>
              <w:rPr>
                <w:rFonts w:ascii="Arial Narrow" w:hAnsi="Arial Narrow"/>
                <w:bCs/>
              </w:rPr>
              <w:t>11:00-12:00</w:t>
            </w:r>
          </w:p>
        </w:tc>
        <w:tc>
          <w:tcPr>
            <w:tcW w:w="1352" w:type="dxa"/>
          </w:tcPr>
          <w:p w14:paraId="333C7BB1">
            <w:pPr>
              <w:spacing w:after="0" w:line="240" w:lineRule="auto"/>
              <w:rPr>
                <w:rFonts w:ascii="Arial" w:hAnsi="Arial" w:cs="Arial"/>
              </w:rPr>
            </w:pPr>
            <w:r>
              <w:rPr>
                <w:rFonts w:ascii="Arial Narrow" w:hAnsi="Arial Narrow" w:cs="Arial Narrow"/>
              </w:rPr>
              <w:t>SSE 9</w:t>
            </w:r>
          </w:p>
        </w:tc>
        <w:tc>
          <w:tcPr>
            <w:tcW w:w="4343" w:type="dxa"/>
          </w:tcPr>
          <w:p w14:paraId="3261F7B0">
            <w:pPr>
              <w:spacing w:after="0" w:line="240" w:lineRule="auto"/>
              <w:rPr>
                <w:rFonts w:ascii="Arial Narrow" w:hAnsi="Arial Narrow" w:cs="Arial"/>
                <w:sz w:val="24"/>
                <w:szCs w:val="24"/>
              </w:rPr>
            </w:pPr>
            <w:r>
              <w:rPr>
                <w:rFonts w:ascii="Arial Narrow" w:hAnsi="Arial Narrow" w:cs="Arial"/>
                <w:sz w:val="24"/>
                <w:szCs w:val="24"/>
              </w:rPr>
              <w:t>Asian Studies</w:t>
            </w:r>
          </w:p>
        </w:tc>
        <w:tc>
          <w:tcPr>
            <w:tcW w:w="900" w:type="dxa"/>
          </w:tcPr>
          <w:p w14:paraId="7367F23A">
            <w:pPr>
              <w:spacing w:after="0" w:line="240" w:lineRule="auto"/>
              <w:jc w:val="center"/>
              <w:rPr>
                <w:rFonts w:ascii="Arial" w:hAnsi="Arial" w:cs="Arial"/>
              </w:rPr>
            </w:pPr>
            <w:r>
              <w:rPr>
                <w:rFonts w:ascii="Arial" w:hAnsi="Arial" w:cs="Arial"/>
              </w:rPr>
              <w:t>3</w:t>
            </w:r>
          </w:p>
        </w:tc>
        <w:tc>
          <w:tcPr>
            <w:tcW w:w="720" w:type="dxa"/>
          </w:tcPr>
          <w:p w14:paraId="75C48C5C">
            <w:pPr>
              <w:spacing w:after="0" w:line="240" w:lineRule="auto"/>
              <w:jc w:val="center"/>
              <w:rPr>
                <w:rFonts w:ascii="Arial" w:hAnsi="Arial" w:cs="Arial"/>
              </w:rPr>
            </w:pPr>
            <w:r>
              <w:rPr>
                <w:rFonts w:ascii="Arial" w:hAnsi="Arial" w:cs="Arial"/>
              </w:rPr>
              <w:t>M-F</w:t>
            </w:r>
          </w:p>
        </w:tc>
        <w:tc>
          <w:tcPr>
            <w:tcW w:w="900" w:type="dxa"/>
          </w:tcPr>
          <w:p w14:paraId="104997D7">
            <w:pPr>
              <w:spacing w:after="0" w:line="240" w:lineRule="auto"/>
              <w:jc w:val="center"/>
              <w:rPr>
                <w:rFonts w:ascii="Arial" w:hAnsi="Arial" w:cs="Arial"/>
              </w:rPr>
            </w:pPr>
            <w:r>
              <w:rPr>
                <w:rFonts w:ascii="Arial" w:hAnsi="Arial" w:cs="Arial"/>
              </w:rPr>
              <w:t>1</w:t>
            </w:r>
          </w:p>
        </w:tc>
        <w:tc>
          <w:tcPr>
            <w:tcW w:w="1857" w:type="dxa"/>
          </w:tcPr>
          <w:p w14:paraId="7252D4AA">
            <w:pPr>
              <w:spacing w:after="0" w:line="240" w:lineRule="auto"/>
              <w:rPr>
                <w:rFonts w:ascii="Arial Narrow" w:hAnsi="Arial Narrow" w:cs="Arial"/>
              </w:rPr>
            </w:pPr>
            <w:r>
              <w:rPr>
                <w:rFonts w:ascii="Arial Narrow" w:hAnsi="Arial Narrow" w:cs="Arial"/>
              </w:rPr>
              <w:t>BSED-SS 3-1</w:t>
            </w:r>
          </w:p>
        </w:tc>
      </w:tr>
      <w:tr w14:paraId="3239E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434F3C75">
            <w:pPr>
              <w:spacing w:after="0" w:line="240" w:lineRule="auto"/>
              <w:rPr>
                <w:rFonts w:ascii="Arial Narrow" w:hAnsi="Arial Narrow" w:cs="Arial"/>
              </w:rPr>
            </w:pPr>
            <w:r>
              <w:rPr>
                <w:rFonts w:ascii="Arial Narrow" w:hAnsi="Arial Narrow" w:cs="Arial"/>
              </w:rPr>
              <w:t>1:00-2:00</w:t>
            </w:r>
          </w:p>
        </w:tc>
        <w:tc>
          <w:tcPr>
            <w:tcW w:w="1352" w:type="dxa"/>
          </w:tcPr>
          <w:p w14:paraId="51CF2A72">
            <w:pPr>
              <w:spacing w:after="0" w:line="240" w:lineRule="auto"/>
              <w:rPr>
                <w:rFonts w:ascii="Arial" w:hAnsi="Arial" w:cs="Arial"/>
              </w:rPr>
            </w:pPr>
            <w:r>
              <w:rPr>
                <w:rFonts w:ascii="Arial" w:hAnsi="Arial" w:cs="Arial"/>
              </w:rPr>
              <w:t>GE 103</w:t>
            </w:r>
          </w:p>
        </w:tc>
        <w:tc>
          <w:tcPr>
            <w:tcW w:w="4343" w:type="dxa"/>
          </w:tcPr>
          <w:p w14:paraId="139C3E5E">
            <w:pPr>
              <w:spacing w:after="0" w:line="240" w:lineRule="auto"/>
              <w:rPr>
                <w:rFonts w:ascii="Arial Narrow" w:hAnsi="Arial Narrow" w:cs="Arial"/>
                <w:sz w:val="24"/>
                <w:szCs w:val="24"/>
              </w:rPr>
            </w:pPr>
            <w:r>
              <w:rPr>
                <w:rFonts w:ascii="Arial Narrow" w:hAnsi="Arial Narrow" w:cs="Arial"/>
                <w:sz w:val="24"/>
                <w:szCs w:val="24"/>
              </w:rPr>
              <w:t>Readings in Philippine History</w:t>
            </w:r>
          </w:p>
        </w:tc>
        <w:tc>
          <w:tcPr>
            <w:tcW w:w="900" w:type="dxa"/>
          </w:tcPr>
          <w:p w14:paraId="6C1165A7">
            <w:pPr>
              <w:spacing w:after="0" w:line="240" w:lineRule="auto"/>
              <w:jc w:val="center"/>
              <w:rPr>
                <w:rFonts w:ascii="Arial" w:hAnsi="Arial" w:cs="Arial"/>
              </w:rPr>
            </w:pPr>
            <w:r>
              <w:rPr>
                <w:rFonts w:ascii="Arial" w:hAnsi="Arial" w:cs="Arial"/>
              </w:rPr>
              <w:t>3</w:t>
            </w:r>
          </w:p>
        </w:tc>
        <w:tc>
          <w:tcPr>
            <w:tcW w:w="720" w:type="dxa"/>
          </w:tcPr>
          <w:p w14:paraId="727598C6">
            <w:pPr>
              <w:spacing w:after="0" w:line="240" w:lineRule="auto"/>
              <w:jc w:val="center"/>
              <w:rPr>
                <w:rFonts w:ascii="Arial" w:hAnsi="Arial" w:cs="Arial"/>
              </w:rPr>
            </w:pPr>
            <w:r>
              <w:rPr>
                <w:rFonts w:ascii="Arial" w:hAnsi="Arial" w:cs="Arial"/>
              </w:rPr>
              <w:t>M-F</w:t>
            </w:r>
          </w:p>
        </w:tc>
        <w:tc>
          <w:tcPr>
            <w:tcW w:w="900" w:type="dxa"/>
          </w:tcPr>
          <w:p w14:paraId="2472CD5B">
            <w:pPr>
              <w:spacing w:after="0" w:line="240" w:lineRule="auto"/>
              <w:jc w:val="center"/>
              <w:rPr>
                <w:rFonts w:ascii="Arial" w:hAnsi="Arial" w:cs="Arial"/>
              </w:rPr>
            </w:pPr>
            <w:r>
              <w:rPr>
                <w:rFonts w:ascii="Arial" w:hAnsi="Arial" w:cs="Arial"/>
              </w:rPr>
              <w:t>1</w:t>
            </w:r>
          </w:p>
        </w:tc>
        <w:tc>
          <w:tcPr>
            <w:tcW w:w="1857" w:type="dxa"/>
          </w:tcPr>
          <w:p w14:paraId="633CE569">
            <w:pPr>
              <w:spacing w:after="0" w:line="240" w:lineRule="auto"/>
              <w:rPr>
                <w:rFonts w:ascii="Arial Narrow" w:hAnsi="Arial Narrow" w:cs="Arial"/>
              </w:rPr>
            </w:pPr>
            <w:r>
              <w:rPr>
                <w:rFonts w:ascii="Arial Narrow" w:hAnsi="Arial Narrow" w:cs="Arial"/>
              </w:rPr>
              <w:t>BSEnt 1-2</w:t>
            </w:r>
          </w:p>
        </w:tc>
      </w:tr>
      <w:tr w14:paraId="37613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72536C83">
            <w:pPr>
              <w:spacing w:after="0" w:line="240" w:lineRule="auto"/>
              <w:rPr>
                <w:rFonts w:ascii="Arial Narrow" w:hAnsi="Arial Narrow" w:cs="Arial"/>
              </w:rPr>
            </w:pPr>
            <w:r>
              <w:rPr>
                <w:rFonts w:ascii="Arial Narrow" w:hAnsi="Arial Narrow" w:cs="Arial"/>
              </w:rPr>
              <w:t>2:00-3:00</w:t>
            </w:r>
          </w:p>
        </w:tc>
        <w:tc>
          <w:tcPr>
            <w:tcW w:w="1352" w:type="dxa"/>
          </w:tcPr>
          <w:p w14:paraId="0576CC7D">
            <w:pPr>
              <w:spacing w:after="0" w:line="240" w:lineRule="auto"/>
              <w:rPr>
                <w:rFonts w:ascii="Arial Narrow" w:hAnsi="Arial Narrow" w:cs="Arial Narrow"/>
              </w:rPr>
            </w:pPr>
            <w:r>
              <w:rPr>
                <w:rFonts w:ascii="Arial" w:hAnsi="Arial" w:cs="Arial"/>
              </w:rPr>
              <w:t>GE 108</w:t>
            </w:r>
          </w:p>
        </w:tc>
        <w:tc>
          <w:tcPr>
            <w:tcW w:w="4343" w:type="dxa"/>
          </w:tcPr>
          <w:p w14:paraId="398F844B">
            <w:pPr>
              <w:spacing w:after="0" w:line="240" w:lineRule="auto"/>
              <w:rPr>
                <w:rFonts w:ascii="Arial Narrow" w:hAnsi="Arial Narrow" w:cs="Arial"/>
                <w:sz w:val="24"/>
                <w:szCs w:val="24"/>
              </w:rPr>
            </w:pPr>
            <w:r>
              <w:rPr>
                <w:rFonts w:ascii="Arial Narrow" w:hAnsi="Arial Narrow" w:cs="Arial"/>
                <w:sz w:val="24"/>
                <w:szCs w:val="24"/>
              </w:rPr>
              <w:t>The Contemporary World</w:t>
            </w:r>
          </w:p>
        </w:tc>
        <w:tc>
          <w:tcPr>
            <w:tcW w:w="900" w:type="dxa"/>
          </w:tcPr>
          <w:p w14:paraId="51D30384">
            <w:pPr>
              <w:spacing w:after="0" w:line="240" w:lineRule="auto"/>
              <w:jc w:val="center"/>
              <w:rPr>
                <w:rFonts w:ascii="Arial" w:hAnsi="Arial" w:cs="Arial"/>
              </w:rPr>
            </w:pPr>
            <w:r>
              <w:rPr>
                <w:rFonts w:ascii="Arial" w:hAnsi="Arial" w:cs="Arial"/>
              </w:rPr>
              <w:t>3</w:t>
            </w:r>
          </w:p>
        </w:tc>
        <w:tc>
          <w:tcPr>
            <w:tcW w:w="720" w:type="dxa"/>
          </w:tcPr>
          <w:p w14:paraId="273AC9BA">
            <w:pPr>
              <w:spacing w:after="0" w:line="240" w:lineRule="auto"/>
              <w:jc w:val="center"/>
              <w:rPr>
                <w:rFonts w:ascii="Arial" w:hAnsi="Arial" w:cs="Arial"/>
              </w:rPr>
            </w:pPr>
            <w:r>
              <w:rPr>
                <w:rFonts w:ascii="Arial" w:hAnsi="Arial" w:cs="Arial"/>
              </w:rPr>
              <w:t>M-F</w:t>
            </w:r>
          </w:p>
        </w:tc>
        <w:tc>
          <w:tcPr>
            <w:tcW w:w="900" w:type="dxa"/>
          </w:tcPr>
          <w:p w14:paraId="1559B831">
            <w:pPr>
              <w:spacing w:after="0" w:line="240" w:lineRule="auto"/>
              <w:jc w:val="center"/>
              <w:rPr>
                <w:rFonts w:ascii="Arial" w:hAnsi="Arial" w:cs="Arial"/>
              </w:rPr>
            </w:pPr>
            <w:r>
              <w:rPr>
                <w:rFonts w:ascii="Arial" w:hAnsi="Arial" w:cs="Arial"/>
              </w:rPr>
              <w:t>1</w:t>
            </w:r>
          </w:p>
        </w:tc>
        <w:tc>
          <w:tcPr>
            <w:tcW w:w="1857" w:type="dxa"/>
          </w:tcPr>
          <w:p w14:paraId="2DFBFE8D">
            <w:pPr>
              <w:spacing w:after="0" w:line="240" w:lineRule="auto"/>
              <w:rPr>
                <w:rFonts w:ascii="Arial Narrow" w:hAnsi="Arial Narrow" w:cs="Arial"/>
              </w:rPr>
            </w:pPr>
            <w:r>
              <w:rPr>
                <w:rFonts w:ascii="Arial Narrow" w:hAnsi="Arial Narrow" w:cs="Arial"/>
              </w:rPr>
              <w:t>BSBA HRM 2-2</w:t>
            </w:r>
          </w:p>
        </w:tc>
      </w:tr>
      <w:tr w14:paraId="35E23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287CFAD3">
            <w:pPr>
              <w:spacing w:after="0" w:line="240" w:lineRule="auto"/>
              <w:rPr>
                <w:rFonts w:ascii="Arial Narrow" w:hAnsi="Arial Narrow"/>
                <w:bCs/>
              </w:rPr>
            </w:pPr>
            <w:r>
              <w:rPr>
                <w:rFonts w:ascii="Arial Narrow" w:hAnsi="Arial Narrow"/>
                <w:bCs/>
              </w:rPr>
              <w:t>4:00-5:00</w:t>
            </w:r>
          </w:p>
        </w:tc>
        <w:tc>
          <w:tcPr>
            <w:tcW w:w="1352" w:type="dxa"/>
          </w:tcPr>
          <w:p w14:paraId="5DAF2DCB">
            <w:pPr>
              <w:spacing w:after="0" w:line="240" w:lineRule="auto"/>
              <w:rPr>
                <w:rFonts w:ascii="Arial Narrow" w:hAnsi="Arial Narrow" w:cs="Arial Narrow"/>
              </w:rPr>
            </w:pPr>
            <w:r>
              <w:rPr>
                <w:rFonts w:ascii="Arial" w:hAnsi="Arial" w:cs="Arial"/>
              </w:rPr>
              <w:t>GE 108</w:t>
            </w:r>
          </w:p>
        </w:tc>
        <w:tc>
          <w:tcPr>
            <w:tcW w:w="4343" w:type="dxa"/>
          </w:tcPr>
          <w:p w14:paraId="247CA6FB">
            <w:pPr>
              <w:spacing w:after="0" w:line="240" w:lineRule="auto"/>
              <w:rPr>
                <w:rFonts w:ascii="Arial Narrow" w:hAnsi="Arial Narrow" w:cs="Arial"/>
                <w:sz w:val="24"/>
                <w:szCs w:val="24"/>
              </w:rPr>
            </w:pPr>
            <w:r>
              <w:rPr>
                <w:rFonts w:ascii="Arial Narrow" w:hAnsi="Arial Narrow" w:cs="Arial"/>
                <w:sz w:val="24"/>
                <w:szCs w:val="24"/>
              </w:rPr>
              <w:t>The Contemporary World</w:t>
            </w:r>
          </w:p>
        </w:tc>
        <w:tc>
          <w:tcPr>
            <w:tcW w:w="900" w:type="dxa"/>
          </w:tcPr>
          <w:p w14:paraId="5D1EA3AE">
            <w:pPr>
              <w:spacing w:after="0" w:line="240" w:lineRule="auto"/>
              <w:jc w:val="center"/>
              <w:rPr>
                <w:rFonts w:ascii="Arial" w:hAnsi="Arial" w:cs="Arial"/>
              </w:rPr>
            </w:pPr>
            <w:r>
              <w:rPr>
                <w:rFonts w:ascii="Arial" w:hAnsi="Arial" w:cs="Arial"/>
              </w:rPr>
              <w:t>3</w:t>
            </w:r>
          </w:p>
        </w:tc>
        <w:tc>
          <w:tcPr>
            <w:tcW w:w="720" w:type="dxa"/>
          </w:tcPr>
          <w:p w14:paraId="7B7A2266">
            <w:pPr>
              <w:spacing w:after="0" w:line="240" w:lineRule="auto"/>
              <w:jc w:val="center"/>
              <w:rPr>
                <w:rFonts w:ascii="Arial" w:hAnsi="Arial" w:cs="Arial"/>
              </w:rPr>
            </w:pPr>
            <w:r>
              <w:rPr>
                <w:rFonts w:ascii="Arial" w:hAnsi="Arial" w:cs="Arial"/>
              </w:rPr>
              <w:t>M-F</w:t>
            </w:r>
          </w:p>
        </w:tc>
        <w:tc>
          <w:tcPr>
            <w:tcW w:w="900" w:type="dxa"/>
          </w:tcPr>
          <w:p w14:paraId="17869B3E">
            <w:pPr>
              <w:spacing w:after="0" w:line="240" w:lineRule="auto"/>
              <w:jc w:val="center"/>
              <w:rPr>
                <w:rFonts w:ascii="Arial" w:hAnsi="Arial" w:cs="Arial"/>
              </w:rPr>
            </w:pPr>
            <w:r>
              <w:rPr>
                <w:rFonts w:ascii="Arial" w:hAnsi="Arial" w:cs="Arial"/>
              </w:rPr>
              <w:t>1</w:t>
            </w:r>
          </w:p>
        </w:tc>
        <w:tc>
          <w:tcPr>
            <w:tcW w:w="1857" w:type="dxa"/>
          </w:tcPr>
          <w:p w14:paraId="21FE5A7D">
            <w:pPr>
              <w:spacing w:after="0" w:line="240" w:lineRule="auto"/>
              <w:rPr>
                <w:rFonts w:ascii="Arial Narrow" w:hAnsi="Arial Narrow" w:cs="Arial"/>
              </w:rPr>
            </w:pPr>
            <w:r>
              <w:rPr>
                <w:rFonts w:ascii="Arial Narrow" w:hAnsi="Arial Narrow" w:cs="Arial"/>
              </w:rPr>
              <w:t>BSTM 2-5</w:t>
            </w:r>
          </w:p>
        </w:tc>
      </w:tr>
      <w:tr w14:paraId="147AD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tcPr>
          <w:p w14:paraId="41DA7632">
            <w:pPr>
              <w:spacing w:after="0" w:line="240" w:lineRule="auto"/>
              <w:rPr>
                <w:rFonts w:ascii="Arial Narrow" w:hAnsi="Arial Narrow"/>
                <w:bCs/>
              </w:rPr>
            </w:pPr>
            <w:r>
              <w:rPr>
                <w:rFonts w:ascii="Arial Narrow" w:hAnsi="Arial Narrow"/>
                <w:bCs/>
              </w:rPr>
              <w:t>5:00-6:00</w:t>
            </w:r>
          </w:p>
        </w:tc>
        <w:tc>
          <w:tcPr>
            <w:tcW w:w="1352" w:type="dxa"/>
          </w:tcPr>
          <w:p w14:paraId="74F52118">
            <w:pPr>
              <w:spacing w:after="0" w:line="240" w:lineRule="auto"/>
              <w:rPr>
                <w:rFonts w:ascii="Arial Narrow" w:hAnsi="Arial Narrow" w:cs="Arial Narrow"/>
              </w:rPr>
            </w:pPr>
            <w:r>
              <w:rPr>
                <w:rFonts w:ascii="Arial" w:hAnsi="Arial" w:cs="Arial"/>
              </w:rPr>
              <w:t>GE 103</w:t>
            </w:r>
          </w:p>
        </w:tc>
        <w:tc>
          <w:tcPr>
            <w:tcW w:w="4343" w:type="dxa"/>
          </w:tcPr>
          <w:p w14:paraId="7B039A1D">
            <w:pPr>
              <w:spacing w:after="0" w:line="240" w:lineRule="auto"/>
              <w:rPr>
                <w:rFonts w:ascii="Arial Narrow" w:hAnsi="Arial Narrow" w:cs="Arial"/>
                <w:sz w:val="24"/>
                <w:szCs w:val="24"/>
              </w:rPr>
            </w:pPr>
            <w:r>
              <w:rPr>
                <w:rFonts w:ascii="Arial Narrow" w:hAnsi="Arial Narrow" w:cs="Arial"/>
                <w:sz w:val="24"/>
                <w:szCs w:val="24"/>
              </w:rPr>
              <w:t>Readings in Philippine History</w:t>
            </w:r>
          </w:p>
        </w:tc>
        <w:tc>
          <w:tcPr>
            <w:tcW w:w="900" w:type="dxa"/>
          </w:tcPr>
          <w:p w14:paraId="543C493D">
            <w:pPr>
              <w:spacing w:after="0" w:line="240" w:lineRule="auto"/>
              <w:jc w:val="center"/>
              <w:rPr>
                <w:rFonts w:ascii="Arial" w:hAnsi="Arial" w:cs="Arial"/>
              </w:rPr>
            </w:pPr>
            <w:r>
              <w:rPr>
                <w:rFonts w:ascii="Arial" w:hAnsi="Arial" w:cs="Arial"/>
              </w:rPr>
              <w:t>3</w:t>
            </w:r>
          </w:p>
        </w:tc>
        <w:tc>
          <w:tcPr>
            <w:tcW w:w="720" w:type="dxa"/>
          </w:tcPr>
          <w:p w14:paraId="27D288FF">
            <w:pPr>
              <w:spacing w:after="0" w:line="240" w:lineRule="auto"/>
              <w:jc w:val="center"/>
              <w:rPr>
                <w:rFonts w:ascii="Arial" w:hAnsi="Arial" w:cs="Arial"/>
              </w:rPr>
            </w:pPr>
            <w:r>
              <w:rPr>
                <w:rFonts w:ascii="Arial" w:hAnsi="Arial" w:cs="Arial"/>
              </w:rPr>
              <w:t>M-F</w:t>
            </w:r>
          </w:p>
        </w:tc>
        <w:tc>
          <w:tcPr>
            <w:tcW w:w="900" w:type="dxa"/>
          </w:tcPr>
          <w:p w14:paraId="52DE5E53">
            <w:pPr>
              <w:spacing w:after="0" w:line="240" w:lineRule="auto"/>
              <w:jc w:val="center"/>
              <w:rPr>
                <w:rFonts w:ascii="Arial" w:hAnsi="Arial" w:cs="Arial"/>
              </w:rPr>
            </w:pPr>
            <w:r>
              <w:rPr>
                <w:rFonts w:ascii="Arial" w:hAnsi="Arial" w:cs="Arial"/>
              </w:rPr>
              <w:t>1</w:t>
            </w:r>
          </w:p>
        </w:tc>
        <w:tc>
          <w:tcPr>
            <w:tcW w:w="1857" w:type="dxa"/>
          </w:tcPr>
          <w:p w14:paraId="37D57F21">
            <w:pPr>
              <w:spacing w:after="0" w:line="240" w:lineRule="auto"/>
              <w:rPr>
                <w:rFonts w:ascii="Arial Narrow" w:hAnsi="Arial Narrow" w:cs="Arial"/>
              </w:rPr>
            </w:pPr>
            <w:r>
              <w:rPr>
                <w:rFonts w:ascii="Arial Narrow" w:hAnsi="Arial Narrow" w:cs="Arial"/>
              </w:rPr>
              <w:t>BSBA FM 1-4</w:t>
            </w:r>
          </w:p>
        </w:tc>
      </w:tr>
      <w:tr w14:paraId="5A4F0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73" w:type="dxa"/>
            <w:shd w:val="clear" w:color="auto" w:fill="FDE9D9" w:themeFill="accent6" w:themeFillTint="33"/>
            <w:vAlign w:val="center"/>
          </w:tcPr>
          <w:p w14:paraId="48298F38">
            <w:pPr>
              <w:pStyle w:val="10"/>
              <w:spacing w:after="0" w:line="240" w:lineRule="auto"/>
              <w:ind w:left="0"/>
              <w:rPr>
                <w:rFonts w:ascii="Arial Narrow" w:hAnsi="Arial Narrow" w:cs="Arial"/>
              </w:rPr>
            </w:pPr>
          </w:p>
        </w:tc>
        <w:tc>
          <w:tcPr>
            <w:tcW w:w="1352" w:type="dxa"/>
            <w:shd w:val="clear" w:color="auto" w:fill="FDE9D9" w:themeFill="accent6" w:themeFillTint="33"/>
            <w:vAlign w:val="center"/>
          </w:tcPr>
          <w:p w14:paraId="7D682484">
            <w:pPr>
              <w:pStyle w:val="10"/>
              <w:spacing w:after="0" w:line="240" w:lineRule="auto"/>
              <w:ind w:left="0"/>
              <w:rPr>
                <w:rFonts w:ascii="Arial" w:hAnsi="Arial" w:cs="Arial"/>
              </w:rPr>
            </w:pPr>
          </w:p>
        </w:tc>
        <w:tc>
          <w:tcPr>
            <w:tcW w:w="4343" w:type="dxa"/>
            <w:shd w:val="clear" w:color="auto" w:fill="FDE9D9" w:themeFill="accent6" w:themeFillTint="33"/>
            <w:vAlign w:val="center"/>
          </w:tcPr>
          <w:p w14:paraId="1F4DDF9B">
            <w:pPr>
              <w:pStyle w:val="10"/>
              <w:spacing w:after="0" w:line="240" w:lineRule="auto"/>
              <w:ind w:left="0"/>
              <w:rPr>
                <w:rFonts w:ascii="Arial" w:hAnsi="Arial" w:cs="Arial"/>
              </w:rPr>
            </w:pPr>
          </w:p>
        </w:tc>
        <w:tc>
          <w:tcPr>
            <w:tcW w:w="900" w:type="dxa"/>
            <w:shd w:val="clear" w:color="auto" w:fill="FDE9D9" w:themeFill="accent6" w:themeFillTint="33"/>
            <w:vAlign w:val="center"/>
          </w:tcPr>
          <w:p w14:paraId="0987F655">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4001D71F">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21A69B9A">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0FAC2689">
            <w:pPr>
              <w:pStyle w:val="10"/>
              <w:spacing w:after="0" w:line="240" w:lineRule="auto"/>
              <w:ind w:left="0"/>
              <w:rPr>
                <w:rFonts w:ascii="Arial Narrow" w:hAnsi="Arial Narrow" w:cs="Arial"/>
              </w:rPr>
            </w:pPr>
          </w:p>
        </w:tc>
      </w:tr>
      <w:tr w14:paraId="73B22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73" w:type="dxa"/>
          </w:tcPr>
          <w:p w14:paraId="2436D22A">
            <w:pPr>
              <w:pStyle w:val="10"/>
              <w:spacing w:after="0" w:line="240" w:lineRule="auto"/>
              <w:ind w:left="0"/>
              <w:rPr>
                <w:rFonts w:ascii="Arial Narrow" w:hAnsi="Arial Narrow" w:cs="Arial"/>
              </w:rPr>
            </w:pPr>
            <w:r>
              <w:rPr>
                <w:rFonts w:ascii="Arial Narrow" w:hAnsi="Arial Narrow" w:cs="Arial"/>
                <w:bCs/>
              </w:rPr>
              <w:t>8:00-9:00</w:t>
            </w:r>
          </w:p>
        </w:tc>
        <w:tc>
          <w:tcPr>
            <w:tcW w:w="1352" w:type="dxa"/>
          </w:tcPr>
          <w:p w14:paraId="6629674D">
            <w:pPr>
              <w:pStyle w:val="10"/>
              <w:spacing w:after="0" w:line="240" w:lineRule="auto"/>
              <w:ind w:left="0"/>
              <w:rPr>
                <w:rFonts w:ascii="Arial Narrow" w:hAnsi="Arial Narrow"/>
                <w:color w:val="000000"/>
                <w:sz w:val="24"/>
                <w:szCs w:val="24"/>
              </w:rPr>
            </w:pPr>
            <w:r>
              <w:rPr>
                <w:rFonts w:ascii="Arial Narrow" w:hAnsi="Arial Narrow"/>
                <w:color w:val="000000"/>
                <w:sz w:val="24"/>
                <w:szCs w:val="24"/>
              </w:rPr>
              <w:t>SSE 11</w:t>
            </w:r>
          </w:p>
        </w:tc>
        <w:tc>
          <w:tcPr>
            <w:tcW w:w="4343" w:type="dxa"/>
          </w:tcPr>
          <w:p w14:paraId="5D6CF134">
            <w:pPr>
              <w:pStyle w:val="10"/>
              <w:spacing w:after="0" w:line="240" w:lineRule="auto"/>
              <w:ind w:left="0"/>
              <w:rPr>
                <w:rFonts w:ascii="Arial Narrow" w:hAnsi="Arial Narrow"/>
                <w:color w:val="000000"/>
                <w:sz w:val="20"/>
                <w:szCs w:val="20"/>
              </w:rPr>
            </w:pPr>
            <w:r>
              <w:rPr>
                <w:rFonts w:ascii="Arial Narrow" w:hAnsi="Arial Narrow"/>
                <w:color w:val="000000"/>
                <w:sz w:val="20"/>
                <w:szCs w:val="20"/>
              </w:rPr>
              <w:t>COMPARATIVE ECONOMIC PLANNING</w:t>
            </w:r>
          </w:p>
        </w:tc>
        <w:tc>
          <w:tcPr>
            <w:tcW w:w="900" w:type="dxa"/>
          </w:tcPr>
          <w:p w14:paraId="376E37E0">
            <w:pPr>
              <w:pStyle w:val="10"/>
              <w:spacing w:after="0" w:line="240" w:lineRule="auto"/>
              <w:ind w:left="0"/>
              <w:jc w:val="center"/>
              <w:rPr>
                <w:rFonts w:ascii="Arial" w:hAnsi="Arial" w:cs="Arial"/>
              </w:rPr>
            </w:pPr>
            <w:r>
              <w:rPr>
                <w:rFonts w:ascii="Arial" w:hAnsi="Arial" w:cs="Arial"/>
              </w:rPr>
              <w:t>3</w:t>
            </w:r>
          </w:p>
        </w:tc>
        <w:tc>
          <w:tcPr>
            <w:tcW w:w="720" w:type="dxa"/>
          </w:tcPr>
          <w:p w14:paraId="1A625A01">
            <w:pPr>
              <w:pStyle w:val="10"/>
              <w:spacing w:after="0" w:line="240" w:lineRule="auto"/>
              <w:ind w:left="0"/>
              <w:jc w:val="center"/>
              <w:rPr>
                <w:rFonts w:ascii="Arial" w:hAnsi="Arial" w:cs="Arial"/>
              </w:rPr>
            </w:pPr>
            <w:r>
              <w:rPr>
                <w:rFonts w:ascii="Arial" w:hAnsi="Arial" w:cs="Arial"/>
              </w:rPr>
              <w:t>M-F</w:t>
            </w:r>
          </w:p>
        </w:tc>
        <w:tc>
          <w:tcPr>
            <w:tcW w:w="900" w:type="dxa"/>
          </w:tcPr>
          <w:p w14:paraId="4A2392BB">
            <w:pPr>
              <w:pStyle w:val="10"/>
              <w:spacing w:after="0" w:line="240" w:lineRule="auto"/>
              <w:ind w:left="0"/>
              <w:jc w:val="center"/>
              <w:rPr>
                <w:rFonts w:ascii="Arial" w:hAnsi="Arial" w:cs="Arial"/>
              </w:rPr>
            </w:pPr>
            <w:r>
              <w:rPr>
                <w:rFonts w:ascii="Arial" w:hAnsi="Arial" w:cs="Arial"/>
              </w:rPr>
              <w:t>2</w:t>
            </w:r>
          </w:p>
        </w:tc>
        <w:tc>
          <w:tcPr>
            <w:tcW w:w="1857" w:type="dxa"/>
          </w:tcPr>
          <w:p w14:paraId="51C0FCE1">
            <w:pPr>
              <w:pStyle w:val="10"/>
              <w:spacing w:after="0" w:line="240" w:lineRule="auto"/>
              <w:ind w:left="0"/>
              <w:rPr>
                <w:rFonts w:ascii="Arial Narrow" w:hAnsi="Arial Narrow" w:cs="Arial"/>
              </w:rPr>
            </w:pPr>
            <w:r>
              <w:rPr>
                <w:rFonts w:ascii="Arial Narrow" w:hAnsi="Arial Narrow" w:cs="Arial"/>
              </w:rPr>
              <w:t>BSED-SS 3-1</w:t>
            </w:r>
          </w:p>
        </w:tc>
      </w:tr>
      <w:tr w14:paraId="53C88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73" w:type="dxa"/>
          </w:tcPr>
          <w:p w14:paraId="13C0C175">
            <w:pPr>
              <w:pStyle w:val="10"/>
              <w:spacing w:after="0" w:line="240" w:lineRule="auto"/>
              <w:ind w:left="0"/>
              <w:rPr>
                <w:rFonts w:ascii="Arial Narrow" w:hAnsi="Arial Narrow" w:cs="Arial"/>
              </w:rPr>
            </w:pPr>
            <w:r>
              <w:rPr>
                <w:rFonts w:ascii="Arial Narrow" w:hAnsi="Arial Narrow" w:cs="Arial"/>
                <w:bCs/>
              </w:rPr>
              <w:t>9:00-10:00</w:t>
            </w:r>
          </w:p>
        </w:tc>
        <w:tc>
          <w:tcPr>
            <w:tcW w:w="1352" w:type="dxa"/>
          </w:tcPr>
          <w:p w14:paraId="64CA602C">
            <w:pPr>
              <w:pStyle w:val="10"/>
              <w:spacing w:after="0" w:line="240" w:lineRule="auto"/>
              <w:ind w:left="0"/>
              <w:rPr>
                <w:rFonts w:ascii="Arial" w:hAnsi="Arial" w:cs="Arial"/>
                <w:sz w:val="20"/>
                <w:szCs w:val="20"/>
              </w:rPr>
            </w:pPr>
            <w:r>
              <w:rPr>
                <w:rFonts w:ascii="Arial" w:hAnsi="Arial" w:cs="Arial"/>
                <w:bCs/>
                <w:sz w:val="20"/>
                <w:szCs w:val="20"/>
              </w:rPr>
              <w:t>SSE Elec 1</w:t>
            </w:r>
          </w:p>
        </w:tc>
        <w:tc>
          <w:tcPr>
            <w:tcW w:w="4343" w:type="dxa"/>
          </w:tcPr>
          <w:p w14:paraId="42D85A71">
            <w:pPr>
              <w:pStyle w:val="10"/>
              <w:spacing w:after="0" w:line="240" w:lineRule="auto"/>
              <w:ind w:left="0"/>
              <w:rPr>
                <w:rFonts w:ascii="Arial Narrow" w:hAnsi="Arial Narrow" w:cs="Arial"/>
                <w:sz w:val="20"/>
                <w:szCs w:val="20"/>
              </w:rPr>
            </w:pPr>
            <w:r>
              <w:rPr>
                <w:rFonts w:ascii="Arial Narrow" w:hAnsi="Arial Narrow" w:cs="Arial"/>
                <w:bCs/>
                <w:sz w:val="20"/>
                <w:szCs w:val="20"/>
              </w:rPr>
              <w:t>SOCIAL NETWORKING FOR SOCIAL INTEGRATION</w:t>
            </w:r>
          </w:p>
        </w:tc>
        <w:tc>
          <w:tcPr>
            <w:tcW w:w="900" w:type="dxa"/>
          </w:tcPr>
          <w:p w14:paraId="01126E75">
            <w:pPr>
              <w:pStyle w:val="10"/>
              <w:spacing w:after="0" w:line="240" w:lineRule="auto"/>
              <w:ind w:left="0"/>
              <w:jc w:val="center"/>
              <w:rPr>
                <w:rFonts w:ascii="Arial" w:hAnsi="Arial" w:cs="Arial"/>
                <w:sz w:val="20"/>
                <w:szCs w:val="20"/>
              </w:rPr>
            </w:pPr>
            <w:r>
              <w:rPr>
                <w:rFonts w:ascii="Times New Roman" w:hAnsi="Times New Roman"/>
                <w:bCs/>
                <w:sz w:val="20"/>
                <w:szCs w:val="20"/>
              </w:rPr>
              <w:t>3</w:t>
            </w:r>
          </w:p>
        </w:tc>
        <w:tc>
          <w:tcPr>
            <w:tcW w:w="720" w:type="dxa"/>
          </w:tcPr>
          <w:p w14:paraId="3B2423F8">
            <w:pPr>
              <w:pStyle w:val="10"/>
              <w:spacing w:after="0" w:line="240" w:lineRule="auto"/>
              <w:ind w:left="0"/>
              <w:jc w:val="center"/>
              <w:rPr>
                <w:rFonts w:ascii="Arial" w:hAnsi="Arial" w:cs="Arial"/>
                <w:sz w:val="20"/>
                <w:szCs w:val="20"/>
              </w:rPr>
            </w:pPr>
            <w:r>
              <w:rPr>
                <w:rFonts w:ascii="Times New Roman" w:hAnsi="Times New Roman"/>
                <w:bCs/>
                <w:sz w:val="20"/>
                <w:szCs w:val="20"/>
              </w:rPr>
              <w:t>M-F</w:t>
            </w:r>
          </w:p>
        </w:tc>
        <w:tc>
          <w:tcPr>
            <w:tcW w:w="900" w:type="dxa"/>
          </w:tcPr>
          <w:p w14:paraId="7484B40A">
            <w:pPr>
              <w:pStyle w:val="10"/>
              <w:spacing w:after="0" w:line="240" w:lineRule="auto"/>
              <w:ind w:left="0"/>
              <w:jc w:val="center"/>
              <w:rPr>
                <w:rFonts w:ascii="Arial" w:hAnsi="Arial" w:cs="Arial"/>
                <w:sz w:val="20"/>
                <w:szCs w:val="20"/>
              </w:rPr>
            </w:pPr>
            <w:r>
              <w:rPr>
                <w:rFonts w:ascii="Times New Roman" w:hAnsi="Times New Roman"/>
                <w:bCs/>
                <w:sz w:val="20"/>
                <w:szCs w:val="20"/>
              </w:rPr>
              <w:t>2</w:t>
            </w:r>
          </w:p>
        </w:tc>
        <w:tc>
          <w:tcPr>
            <w:tcW w:w="1857" w:type="dxa"/>
          </w:tcPr>
          <w:p w14:paraId="21FBCBDC">
            <w:pPr>
              <w:widowControl w:val="0"/>
              <w:spacing w:after="0" w:line="240" w:lineRule="auto"/>
              <w:rPr>
                <w:rFonts w:ascii="Arial Narrow" w:hAnsi="Arial Narrow"/>
                <w:bCs/>
              </w:rPr>
            </w:pPr>
            <w:r>
              <w:rPr>
                <w:rFonts w:ascii="Arial Narrow" w:hAnsi="Arial Narrow"/>
                <w:bCs/>
              </w:rPr>
              <w:t>BSED-SS 1-1</w:t>
            </w:r>
          </w:p>
        </w:tc>
      </w:tr>
      <w:tr w14:paraId="6BB5D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73" w:type="dxa"/>
          </w:tcPr>
          <w:p w14:paraId="4E77F0C1">
            <w:pPr>
              <w:pStyle w:val="10"/>
              <w:spacing w:after="0" w:line="240" w:lineRule="auto"/>
              <w:ind w:left="0"/>
              <w:rPr>
                <w:rFonts w:ascii="Arial Narrow" w:hAnsi="Arial Narrow" w:cs="Arial"/>
              </w:rPr>
            </w:pPr>
            <w:r>
              <w:rPr>
                <w:rFonts w:ascii="Arial Narrow" w:hAnsi="Arial Narrow" w:cs="Arial"/>
                <w:bCs/>
              </w:rPr>
              <w:t>10:00-11:00</w:t>
            </w:r>
          </w:p>
        </w:tc>
        <w:tc>
          <w:tcPr>
            <w:tcW w:w="1352" w:type="dxa"/>
          </w:tcPr>
          <w:p w14:paraId="6A5C07C8">
            <w:pPr>
              <w:pStyle w:val="10"/>
              <w:spacing w:after="0" w:line="240" w:lineRule="auto"/>
              <w:ind w:left="0"/>
              <w:rPr>
                <w:rFonts w:ascii="Arial" w:hAnsi="Arial" w:cs="Arial"/>
              </w:rPr>
            </w:pPr>
            <w:r>
              <w:rPr>
                <w:rFonts w:ascii="Arial" w:hAnsi="Arial" w:cs="Arial"/>
              </w:rPr>
              <w:t>EDUC 5</w:t>
            </w:r>
          </w:p>
        </w:tc>
        <w:tc>
          <w:tcPr>
            <w:tcW w:w="4343" w:type="dxa"/>
          </w:tcPr>
          <w:p w14:paraId="67A38488">
            <w:pPr>
              <w:pStyle w:val="10"/>
              <w:spacing w:after="0" w:line="240" w:lineRule="auto"/>
              <w:ind w:left="0"/>
              <w:rPr>
                <w:rFonts w:ascii="Arial Narrow" w:hAnsi="Arial Narrow" w:cs="Arial"/>
                <w:sz w:val="20"/>
                <w:szCs w:val="20"/>
              </w:rPr>
            </w:pPr>
            <w:r>
              <w:rPr>
                <w:rFonts w:ascii="Arial Narrow" w:hAnsi="Arial Narrow" w:cs="Arial"/>
                <w:sz w:val="20"/>
                <w:szCs w:val="20"/>
              </w:rPr>
              <w:t>FACILITATING LEARNER-CENTERED TEACHING</w:t>
            </w:r>
          </w:p>
        </w:tc>
        <w:tc>
          <w:tcPr>
            <w:tcW w:w="900" w:type="dxa"/>
          </w:tcPr>
          <w:p w14:paraId="07203F6F">
            <w:pPr>
              <w:pStyle w:val="10"/>
              <w:spacing w:after="0" w:line="240" w:lineRule="auto"/>
              <w:ind w:left="0"/>
              <w:jc w:val="center"/>
              <w:rPr>
                <w:rFonts w:ascii="Arial" w:hAnsi="Arial" w:cs="Arial"/>
              </w:rPr>
            </w:pPr>
            <w:r>
              <w:rPr>
                <w:rFonts w:ascii="Times New Roman" w:hAnsi="Times New Roman"/>
                <w:bCs/>
                <w:szCs w:val="18"/>
              </w:rPr>
              <w:t>3</w:t>
            </w:r>
          </w:p>
        </w:tc>
        <w:tc>
          <w:tcPr>
            <w:tcW w:w="720" w:type="dxa"/>
          </w:tcPr>
          <w:p w14:paraId="7B2E399F">
            <w:pPr>
              <w:pStyle w:val="10"/>
              <w:spacing w:after="0" w:line="240" w:lineRule="auto"/>
              <w:ind w:left="0"/>
              <w:jc w:val="center"/>
              <w:rPr>
                <w:rFonts w:ascii="Arial" w:hAnsi="Arial" w:cs="Arial"/>
              </w:rPr>
            </w:pPr>
            <w:r>
              <w:rPr>
                <w:rFonts w:ascii="Times New Roman" w:hAnsi="Times New Roman"/>
                <w:bCs/>
                <w:szCs w:val="18"/>
              </w:rPr>
              <w:t>M-F</w:t>
            </w:r>
          </w:p>
        </w:tc>
        <w:tc>
          <w:tcPr>
            <w:tcW w:w="900" w:type="dxa"/>
          </w:tcPr>
          <w:p w14:paraId="376580B9">
            <w:pPr>
              <w:pStyle w:val="10"/>
              <w:spacing w:after="0" w:line="240" w:lineRule="auto"/>
              <w:ind w:left="0"/>
              <w:jc w:val="center"/>
              <w:rPr>
                <w:rFonts w:ascii="Arial" w:hAnsi="Arial" w:cs="Arial"/>
              </w:rPr>
            </w:pPr>
            <w:r>
              <w:rPr>
                <w:rFonts w:ascii="Times New Roman" w:hAnsi="Times New Roman"/>
                <w:bCs/>
                <w:szCs w:val="18"/>
              </w:rPr>
              <w:t>2</w:t>
            </w:r>
          </w:p>
        </w:tc>
        <w:tc>
          <w:tcPr>
            <w:tcW w:w="1857" w:type="dxa"/>
          </w:tcPr>
          <w:p w14:paraId="4C080BB4">
            <w:pPr>
              <w:widowControl w:val="0"/>
              <w:spacing w:after="0" w:line="240" w:lineRule="auto"/>
              <w:rPr>
                <w:rFonts w:ascii="Arial Narrow" w:hAnsi="Arial Narrow"/>
                <w:bCs/>
              </w:rPr>
            </w:pPr>
            <w:r>
              <w:rPr>
                <w:rFonts w:ascii="Arial Narrow" w:hAnsi="Arial Narrow"/>
                <w:bCs/>
              </w:rPr>
              <w:t>BSED-SS 3-1</w:t>
            </w:r>
          </w:p>
        </w:tc>
      </w:tr>
      <w:tr w14:paraId="241FA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73" w:type="dxa"/>
          </w:tcPr>
          <w:p w14:paraId="393AD403">
            <w:pPr>
              <w:pStyle w:val="10"/>
              <w:spacing w:after="0" w:line="240" w:lineRule="auto"/>
              <w:ind w:left="0"/>
              <w:rPr>
                <w:rFonts w:ascii="Arial Narrow" w:hAnsi="Arial Narrow" w:cs="Arial"/>
              </w:rPr>
            </w:pPr>
            <w:r>
              <w:rPr>
                <w:rFonts w:ascii="Arial Narrow" w:hAnsi="Arial Narrow" w:cs="Arial"/>
                <w:bCs/>
              </w:rPr>
              <w:t>11:00-12:00</w:t>
            </w:r>
          </w:p>
        </w:tc>
        <w:tc>
          <w:tcPr>
            <w:tcW w:w="1352" w:type="dxa"/>
          </w:tcPr>
          <w:p w14:paraId="20E4470A">
            <w:pPr>
              <w:pStyle w:val="10"/>
              <w:spacing w:after="0" w:line="240" w:lineRule="auto"/>
              <w:ind w:left="0"/>
              <w:rPr>
                <w:rFonts w:ascii="Arial Narrow" w:hAnsi="Arial Narrow"/>
                <w:color w:val="000000"/>
                <w:sz w:val="24"/>
                <w:szCs w:val="24"/>
              </w:rPr>
            </w:pPr>
            <w:r>
              <w:rPr>
                <w:rFonts w:ascii="Arial" w:hAnsi="Arial" w:cs="Arial"/>
              </w:rPr>
              <w:t>EDUC 5</w:t>
            </w:r>
          </w:p>
        </w:tc>
        <w:tc>
          <w:tcPr>
            <w:tcW w:w="4343" w:type="dxa"/>
          </w:tcPr>
          <w:p w14:paraId="70861D33">
            <w:pPr>
              <w:pStyle w:val="10"/>
              <w:spacing w:after="0" w:line="240" w:lineRule="auto"/>
              <w:ind w:left="0"/>
              <w:rPr>
                <w:rFonts w:ascii="Arial Narrow" w:hAnsi="Arial Narrow"/>
                <w:color w:val="000000"/>
                <w:sz w:val="20"/>
                <w:szCs w:val="20"/>
              </w:rPr>
            </w:pPr>
            <w:r>
              <w:rPr>
                <w:rFonts w:ascii="Arial Narrow" w:hAnsi="Arial Narrow" w:cs="Arial"/>
                <w:sz w:val="20"/>
                <w:szCs w:val="20"/>
              </w:rPr>
              <w:t>FACILITATING LEARNER-CENTERED TEACHING</w:t>
            </w:r>
          </w:p>
        </w:tc>
        <w:tc>
          <w:tcPr>
            <w:tcW w:w="900" w:type="dxa"/>
          </w:tcPr>
          <w:p w14:paraId="641B342C">
            <w:pPr>
              <w:pStyle w:val="10"/>
              <w:spacing w:after="0" w:line="240" w:lineRule="auto"/>
              <w:ind w:left="0"/>
              <w:jc w:val="center"/>
              <w:rPr>
                <w:rFonts w:ascii="Arial" w:hAnsi="Arial" w:cs="Arial"/>
              </w:rPr>
            </w:pPr>
            <w:r>
              <w:rPr>
                <w:rFonts w:ascii="Times New Roman" w:hAnsi="Times New Roman"/>
                <w:bCs/>
                <w:szCs w:val="18"/>
              </w:rPr>
              <w:t>3</w:t>
            </w:r>
          </w:p>
        </w:tc>
        <w:tc>
          <w:tcPr>
            <w:tcW w:w="720" w:type="dxa"/>
          </w:tcPr>
          <w:p w14:paraId="02AD6590">
            <w:pPr>
              <w:pStyle w:val="10"/>
              <w:spacing w:after="0" w:line="240" w:lineRule="auto"/>
              <w:ind w:left="0"/>
              <w:jc w:val="center"/>
              <w:rPr>
                <w:rFonts w:ascii="Arial" w:hAnsi="Arial" w:cs="Arial"/>
              </w:rPr>
            </w:pPr>
            <w:r>
              <w:rPr>
                <w:rFonts w:ascii="Times New Roman" w:hAnsi="Times New Roman"/>
                <w:bCs/>
                <w:szCs w:val="18"/>
              </w:rPr>
              <w:t>M-F</w:t>
            </w:r>
          </w:p>
        </w:tc>
        <w:tc>
          <w:tcPr>
            <w:tcW w:w="900" w:type="dxa"/>
          </w:tcPr>
          <w:p w14:paraId="511DF62A">
            <w:pPr>
              <w:pStyle w:val="10"/>
              <w:spacing w:after="0" w:line="240" w:lineRule="auto"/>
              <w:ind w:left="0"/>
              <w:jc w:val="center"/>
              <w:rPr>
                <w:rFonts w:ascii="Arial" w:hAnsi="Arial" w:cs="Arial"/>
              </w:rPr>
            </w:pPr>
            <w:r>
              <w:rPr>
                <w:rFonts w:ascii="Times New Roman" w:hAnsi="Times New Roman"/>
                <w:bCs/>
                <w:szCs w:val="18"/>
              </w:rPr>
              <w:t>2</w:t>
            </w:r>
          </w:p>
        </w:tc>
        <w:tc>
          <w:tcPr>
            <w:tcW w:w="1857" w:type="dxa"/>
          </w:tcPr>
          <w:p w14:paraId="05799396">
            <w:pPr>
              <w:pStyle w:val="10"/>
              <w:spacing w:after="0" w:line="240" w:lineRule="auto"/>
              <w:ind w:left="0"/>
              <w:rPr>
                <w:rFonts w:ascii="Arial Narrow" w:hAnsi="Arial Narrow" w:cs="Arial"/>
              </w:rPr>
            </w:pPr>
            <w:r>
              <w:rPr>
                <w:rFonts w:ascii="Arial Narrow" w:hAnsi="Arial Narrow" w:cs="Arial"/>
              </w:rPr>
              <w:t>BSED ENG 3-1</w:t>
            </w:r>
          </w:p>
        </w:tc>
      </w:tr>
      <w:tr w14:paraId="56CEB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73" w:type="dxa"/>
          </w:tcPr>
          <w:p w14:paraId="6CA268BE">
            <w:pPr>
              <w:pStyle w:val="10"/>
              <w:spacing w:after="0" w:line="240" w:lineRule="auto"/>
              <w:ind w:left="0"/>
              <w:rPr>
                <w:rFonts w:ascii="Arial Narrow" w:hAnsi="Arial Narrow" w:cs="Arial"/>
              </w:rPr>
            </w:pPr>
            <w:r>
              <w:rPr>
                <w:rFonts w:ascii="Arial Narrow" w:hAnsi="Arial Narrow" w:cs="Arial"/>
              </w:rPr>
              <w:t>1:00-02:00</w:t>
            </w:r>
          </w:p>
        </w:tc>
        <w:tc>
          <w:tcPr>
            <w:tcW w:w="1352" w:type="dxa"/>
            <w:vAlign w:val="bottom"/>
          </w:tcPr>
          <w:p w14:paraId="2D993C22">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EDUC 5</w:t>
            </w:r>
          </w:p>
        </w:tc>
        <w:tc>
          <w:tcPr>
            <w:tcW w:w="4343" w:type="dxa"/>
            <w:vAlign w:val="bottom"/>
          </w:tcPr>
          <w:p w14:paraId="6AA4A89C">
            <w:pPr>
              <w:pStyle w:val="10"/>
              <w:spacing w:after="0" w:line="240" w:lineRule="auto"/>
              <w:ind w:left="0"/>
              <w:rPr>
                <w:rFonts w:ascii="Arial Narrow" w:hAnsi="Arial Narrow"/>
                <w:color w:val="000000"/>
                <w:sz w:val="20"/>
                <w:szCs w:val="20"/>
              </w:rPr>
            </w:pPr>
            <w:r>
              <w:rPr>
                <w:rFonts w:ascii="Arial Narrow" w:hAnsi="Arial Narrow"/>
                <w:color w:val="000000"/>
                <w:sz w:val="20"/>
                <w:szCs w:val="20"/>
              </w:rPr>
              <w:t>FACILITATING LEARNER-CENTERED TEACHING</w:t>
            </w:r>
          </w:p>
        </w:tc>
        <w:tc>
          <w:tcPr>
            <w:tcW w:w="900" w:type="dxa"/>
            <w:vAlign w:val="center"/>
          </w:tcPr>
          <w:p w14:paraId="49E554B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DEFEDD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8840028">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B07016D">
            <w:pPr>
              <w:pStyle w:val="10"/>
              <w:spacing w:after="0" w:line="240" w:lineRule="auto"/>
              <w:ind w:left="0"/>
              <w:rPr>
                <w:rFonts w:ascii="Arial Narrow" w:hAnsi="Arial Narrow" w:cs="Arial"/>
              </w:rPr>
            </w:pPr>
            <w:r>
              <w:rPr>
                <w:rFonts w:ascii="Arial Narrow" w:hAnsi="Arial Narrow" w:cs="Arial"/>
              </w:rPr>
              <w:t>BSED ENG 3-2</w:t>
            </w:r>
          </w:p>
        </w:tc>
      </w:tr>
      <w:tr w14:paraId="1F781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73" w:type="dxa"/>
            <w:shd w:val="clear" w:color="auto" w:fill="548DD4" w:themeFill="text2" w:themeFillTint="99"/>
          </w:tcPr>
          <w:p w14:paraId="54911E7E">
            <w:pPr>
              <w:pStyle w:val="10"/>
              <w:spacing w:after="0" w:line="240" w:lineRule="auto"/>
              <w:ind w:left="0"/>
              <w:jc w:val="center"/>
              <w:rPr>
                <w:rFonts w:ascii="Arial" w:hAnsi="Arial" w:cs="Arial"/>
                <w:b/>
                <w:bCs/>
                <w:sz w:val="24"/>
                <w:szCs w:val="24"/>
              </w:rPr>
            </w:pPr>
          </w:p>
        </w:tc>
        <w:tc>
          <w:tcPr>
            <w:tcW w:w="1352" w:type="dxa"/>
            <w:shd w:val="clear" w:color="auto" w:fill="548DD4" w:themeFill="text2" w:themeFillTint="99"/>
          </w:tcPr>
          <w:p w14:paraId="5E4BA655">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1738ED90">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DFE6940">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2418C871">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5CE6B31">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AF33654">
            <w:pPr>
              <w:pStyle w:val="10"/>
              <w:spacing w:after="0" w:line="240" w:lineRule="auto"/>
              <w:ind w:left="0"/>
              <w:jc w:val="center"/>
              <w:rPr>
                <w:rFonts w:ascii="Arial" w:hAnsi="Arial" w:cs="Arial"/>
                <w:b/>
                <w:bCs/>
                <w:sz w:val="24"/>
                <w:szCs w:val="24"/>
              </w:rPr>
            </w:pPr>
          </w:p>
        </w:tc>
      </w:tr>
    </w:tbl>
    <w:p w14:paraId="440A44CB">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58FE0B31">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rPr>
        <w:t>24 units</w:t>
      </w:r>
    </w:p>
    <w:p w14:paraId="250042C6">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12 units (4 loads)</w:t>
      </w:r>
    </w:p>
    <w:p w14:paraId="160E75F5">
      <w:pPr>
        <w:pStyle w:val="10"/>
        <w:spacing w:after="0" w:line="240" w:lineRule="auto"/>
        <w:ind w:firstLine="720"/>
        <w:jc w:val="both"/>
        <w:rPr>
          <w:rFonts w:ascii="Arial" w:hAnsi="Arial" w:cs="Arial"/>
          <w:i/>
          <w:iCs/>
          <w:sz w:val="24"/>
          <w:szCs w:val="24"/>
        </w:rPr>
      </w:pPr>
    </w:p>
    <w:p w14:paraId="43CFEB2E">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3:00-4:00 PM Tuesday</w:t>
      </w:r>
    </w:p>
    <w:p w14:paraId="1A7E1FE0">
      <w:pPr>
        <w:pStyle w:val="10"/>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739997E2">
      <w:pPr>
        <w:pStyle w:val="10"/>
        <w:spacing w:after="120" w:line="240" w:lineRule="auto"/>
        <w:rPr>
          <w:rFonts w:ascii="Arial" w:hAnsi="Arial" w:cs="Arial"/>
          <w:b/>
          <w:sz w:val="24"/>
          <w:szCs w:val="24"/>
        </w:rPr>
      </w:pPr>
    </w:p>
    <w:p w14:paraId="6664AC30">
      <w:pPr>
        <w:pStyle w:val="10"/>
        <w:spacing w:after="120" w:line="240" w:lineRule="auto"/>
        <w:rPr>
          <w:rFonts w:ascii="Arial" w:hAnsi="Arial" w:cs="Arial"/>
          <w:b/>
          <w:sz w:val="24"/>
          <w:szCs w:val="24"/>
        </w:rPr>
      </w:pPr>
    </w:p>
    <w:p w14:paraId="3F2EADA4">
      <w:pPr>
        <w:pStyle w:val="10"/>
        <w:spacing w:after="120" w:line="240" w:lineRule="auto"/>
        <w:rPr>
          <w:rFonts w:ascii="Arial" w:hAnsi="Arial" w:cs="Arial"/>
          <w:b/>
          <w:sz w:val="24"/>
          <w:szCs w:val="24"/>
        </w:rPr>
      </w:pPr>
    </w:p>
    <w:p w14:paraId="7CC83E3F">
      <w:pPr>
        <w:pStyle w:val="10"/>
        <w:spacing w:after="120" w:line="240" w:lineRule="auto"/>
        <w:rPr>
          <w:rFonts w:ascii="Arial" w:hAnsi="Arial" w:cs="Arial"/>
          <w:b/>
          <w:sz w:val="24"/>
          <w:szCs w:val="24"/>
        </w:rPr>
      </w:pPr>
    </w:p>
    <w:p w14:paraId="2908F6A4">
      <w:pPr>
        <w:pStyle w:val="10"/>
        <w:spacing w:after="120" w:line="240" w:lineRule="auto"/>
        <w:rPr>
          <w:rFonts w:ascii="Arial" w:hAnsi="Arial" w:cs="Arial"/>
          <w:b/>
          <w:sz w:val="24"/>
          <w:szCs w:val="24"/>
        </w:rPr>
      </w:pPr>
    </w:p>
    <w:p w14:paraId="57EABFE1">
      <w:pPr>
        <w:spacing w:after="120" w:line="240" w:lineRule="auto"/>
        <w:ind w:firstLine="720"/>
        <w:rPr>
          <w:rFonts w:ascii="Arial" w:hAnsi="Arial" w:cs="Arial"/>
          <w:b/>
          <w:sz w:val="24"/>
          <w:szCs w:val="24"/>
        </w:rPr>
      </w:pPr>
    </w:p>
    <w:p w14:paraId="63CFED75">
      <w:pPr>
        <w:spacing w:after="120" w:line="240" w:lineRule="auto"/>
        <w:ind w:firstLine="720"/>
        <w:rPr>
          <w:rFonts w:ascii="Arial" w:hAnsi="Arial" w:cs="Arial"/>
          <w:b/>
          <w:sz w:val="24"/>
          <w:szCs w:val="24"/>
        </w:rPr>
      </w:pPr>
    </w:p>
    <w:p w14:paraId="3AD58FB9">
      <w:pPr>
        <w:spacing w:after="120" w:line="240" w:lineRule="auto"/>
        <w:ind w:firstLine="720"/>
        <w:rPr>
          <w:rFonts w:ascii="Arial" w:hAnsi="Arial" w:cs="Arial"/>
          <w:b/>
          <w:sz w:val="24"/>
          <w:szCs w:val="24"/>
        </w:rPr>
      </w:pPr>
    </w:p>
    <w:p w14:paraId="2DF78D77">
      <w:pPr>
        <w:spacing w:after="120" w:line="240" w:lineRule="auto"/>
        <w:ind w:firstLine="720"/>
        <w:rPr>
          <w:rFonts w:ascii="Arial" w:hAnsi="Arial" w:cs="Arial"/>
          <w:b/>
          <w:sz w:val="24"/>
          <w:szCs w:val="24"/>
        </w:rPr>
      </w:pPr>
    </w:p>
    <w:p w14:paraId="0CFADF3B">
      <w:pPr>
        <w:spacing w:after="120" w:line="240" w:lineRule="auto"/>
        <w:ind w:firstLine="720"/>
        <w:rPr>
          <w:rFonts w:ascii="Arial" w:hAnsi="Arial" w:cs="Arial"/>
          <w:b/>
          <w:sz w:val="24"/>
          <w:szCs w:val="24"/>
        </w:rPr>
      </w:pPr>
    </w:p>
    <w:p w14:paraId="4E0EB819">
      <w:pPr>
        <w:spacing w:after="120" w:line="240" w:lineRule="auto"/>
        <w:ind w:firstLine="720"/>
        <w:rPr>
          <w:rFonts w:ascii="Arial" w:hAnsi="Arial" w:cs="Arial"/>
          <w:b/>
          <w:sz w:val="24"/>
          <w:szCs w:val="24"/>
        </w:rPr>
      </w:pPr>
    </w:p>
    <w:p w14:paraId="5897E39A">
      <w:pPr>
        <w:spacing w:after="120" w:line="240" w:lineRule="auto"/>
        <w:ind w:firstLine="720"/>
        <w:rPr>
          <w:rFonts w:ascii="Arial" w:hAnsi="Arial" w:cs="Arial"/>
          <w:b/>
          <w:sz w:val="24"/>
          <w:szCs w:val="24"/>
        </w:rPr>
      </w:pPr>
    </w:p>
    <w:p w14:paraId="59960FD5">
      <w:pPr>
        <w:spacing w:after="120" w:line="240" w:lineRule="auto"/>
        <w:ind w:firstLine="720"/>
        <w:rPr>
          <w:rFonts w:ascii="Arial" w:hAnsi="Arial" w:cs="Arial"/>
          <w:b/>
          <w:sz w:val="24"/>
          <w:szCs w:val="24"/>
        </w:rPr>
      </w:pPr>
    </w:p>
    <w:p w14:paraId="0F529B7A">
      <w:pPr>
        <w:spacing w:after="120" w:line="240" w:lineRule="auto"/>
        <w:ind w:firstLine="720"/>
        <w:rPr>
          <w:rFonts w:ascii="Arial" w:hAnsi="Arial" w:cs="Arial"/>
          <w:b/>
          <w:sz w:val="24"/>
          <w:szCs w:val="24"/>
        </w:rPr>
      </w:pPr>
    </w:p>
    <w:p w14:paraId="6F233DE8">
      <w:pPr>
        <w:spacing w:after="120" w:line="240" w:lineRule="auto"/>
        <w:ind w:firstLine="720"/>
        <w:rPr>
          <w:rFonts w:ascii="Arial" w:hAnsi="Arial" w:cs="Arial"/>
          <w:b/>
          <w:sz w:val="24"/>
          <w:szCs w:val="24"/>
        </w:rPr>
      </w:pPr>
    </w:p>
    <w:p w14:paraId="3BD9BE8E">
      <w:pPr>
        <w:pStyle w:val="10"/>
        <w:spacing w:after="120" w:line="240" w:lineRule="auto"/>
        <w:rPr>
          <w:rFonts w:ascii="Arial" w:hAnsi="Arial" w:cs="Arial"/>
          <w:b/>
          <w:bCs/>
          <w:sz w:val="24"/>
          <w:szCs w:val="24"/>
        </w:rPr>
      </w:pPr>
      <w:r>
        <w:rPr>
          <w:lang w:eastAsia="en-PH"/>
        </w:rPr>
        <mc:AlternateContent>
          <mc:Choice Requires="wps">
            <w:drawing>
              <wp:anchor distT="0" distB="0" distL="114300" distR="114300" simplePos="0" relativeHeight="251680768" behindDoc="0" locked="0" layoutInCell="1" allowOverlap="1">
                <wp:simplePos x="0" y="0"/>
                <wp:positionH relativeFrom="column">
                  <wp:posOffset>1814195</wp:posOffset>
                </wp:positionH>
                <wp:positionV relativeFrom="paragraph">
                  <wp:posOffset>209550</wp:posOffset>
                </wp:positionV>
                <wp:extent cx="5177790" cy="0"/>
                <wp:effectExtent l="0" t="0" r="3810" b="0"/>
                <wp:wrapNone/>
                <wp:docPr id="1280420092" name="Straight Connector 128042009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pt;height:0pt;width:407.7pt;z-index:25168076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D3mJZH6AQAACQQAAA4AAABkcnMvZTJvRG9jLnhtbK1Ty27b&#10;MBC8F+g/ELzXko26jgXLOdhIL30YSPoBG5KSCPAFLmPZf98l5bhuesmhOkjLXe5wZzja3J+sYUcV&#10;UXvX8vms5kw54aV2fct/PT18uuMMEzgJxjvV8rNCfr/9+GEzhkYt/OCNVJERiMNmDC0fUgpNVaEY&#10;lAWc+aAcFTsfLSRaxr6SEUZCt6Za1PWXavRRhuiFQqTsfiryC2J8D6DvOi3U3osXq1yaUKMykIgS&#10;Djog35Zpu06J9LPrUCVmWk5MU3nTIRQ/53e13UDTRwiDFpcR4D0jvOFkQTs69Aq1hwTsJep/oKwW&#10;0aPv0kx4W01EiiLEYl6/0eZxgKAKF5Iaw1V0/H+w4sfxEJmW5ITFXf2ZLmi94MyBpZt/TBF0PyS2&#10;886Rkj6ym02k3BiwIYCdO8TLCsMhZhlOXbT5SwTZqah9vqqtTokJSi7nq9VqTRchXmvVn8YQMX1V&#10;3rIctNxol4WABo7fMNFhtPV1S047/6CNKZdpHBtbvl4uloQMZNCOjEGhDUQSXc8ZmJ6cL1IsiOiN&#10;lrk74+AZdyayI5BdyLPSj080LmcGMFGBOJRnahxAqmnreknpyUsI6buXU3pev+Zp3Am6TP7XkZnG&#10;HnCYWkopI1GHcXkkVVx8YZ0VnzTO0bOX5yJ9lVfkkNJ2cXO24O2a4ts/eP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FCuMNYAAAAKAQAADwAAAAAAAAABACAAAAAiAAAAZHJzL2Rvd25yZXYueG1s&#10;UEsBAhQAFAAAAAgAh07iQD3mJZH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BONGCAC, JONAS, LPT</w:t>
      </w:r>
    </w:p>
    <w:p w14:paraId="2B702ACC">
      <w:pPr>
        <w:pStyle w:val="10"/>
        <w:spacing w:after="120" w:line="240" w:lineRule="auto"/>
        <w:ind w:left="0"/>
        <w:rPr>
          <w:rFonts w:ascii="Arial" w:hAnsi="Arial" w:cs="Arial"/>
          <w:b/>
          <w:sz w:val="24"/>
          <w:szCs w:val="24"/>
        </w:rPr>
      </w:pPr>
    </w:p>
    <w:p w14:paraId="0926AC74">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2BB2978A">
      <w:pPr>
        <w:pStyle w:val="10"/>
        <w:spacing w:after="120" w:line="240" w:lineRule="auto"/>
        <w:rPr>
          <w:rFonts w:ascii="Arial" w:hAnsi="Arial" w:cs="Arial"/>
          <w:b/>
          <w:sz w:val="24"/>
          <w:szCs w:val="24"/>
        </w:rPr>
      </w:pPr>
      <w:r>
        <w:rPr>
          <w:lang w:eastAsia="en-PH"/>
        </w:rPr>
        <mc:AlternateContent>
          <mc:Choice Requires="wps">
            <w:drawing>
              <wp:anchor distT="0" distB="0" distL="114300" distR="114300" simplePos="0" relativeHeight="251681792" behindDoc="0" locked="0" layoutInCell="1" allowOverlap="1">
                <wp:simplePos x="0" y="0"/>
                <wp:positionH relativeFrom="column">
                  <wp:posOffset>1811655</wp:posOffset>
                </wp:positionH>
                <wp:positionV relativeFrom="paragraph">
                  <wp:posOffset>10160</wp:posOffset>
                </wp:positionV>
                <wp:extent cx="5177155" cy="0"/>
                <wp:effectExtent l="0" t="0" r="4445" b="0"/>
                <wp:wrapNone/>
                <wp:docPr id="2062714560" name="Straight Connector 20627145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pt;height:0pt;width:407.65pt;z-index:251681792;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BY8VY36AQAACQQAAA4AAABkcnMvZTJvRG9jLnhtbK1Ty27bMBC8&#10;F+g/ELzXkozKbgTLOdhIL30YSPoBG4qSCPAFLmPZf98lZaduesmhOlDLXe5wZzTa3J+MZkcZUDnb&#10;8mpRciatcJ2yQ8t/PT18+sIZRrAdaGdly88S+f3244fN5Bu5dKPTnQyMQCw2k2/5GKNvigLFKA3g&#10;wnlpqdi7YCDSNgxFF2AidKOLZVmuismFzgcnJCJl93ORXxDDewBd3ysh9068GGnjjBqkhkiUcFQe&#10;+TZP2/dSxJ99jzIy3XJiGvNKl1D8nNZiu4FmCOBHJS4jwHtGeMPJgLJ06SvUHiKwl6D+gTJKBIeu&#10;jwvhTDETyYoQi6p8o83jCF5mLiQ1+lfR8f/Bih/HQ2Cqa/myXC3X1ed6RdJYMPTlH2MANYyR7Zy1&#10;pKQL7OYQKTd5bAhgZw/hskN/CEmGUx9MehNBdspqn1/VlqfIBCXrar2u6pozca0Vfxp9wPhVOsNS&#10;0HKtbBICGjh+w0iX0dHrkZS27kFpnT+mtmxq+V29TMhABu3JGBQaTyTRDpyBHsj5IoaMiE6rLnUn&#10;HDzjTgd2BLILebZz0xONy5kGjFQgDvmZG0fo5Hz0rqb07CWE+N11c7oqr3kad4bOk/91ZaKxBxzn&#10;llxKSNShbRpJZhdfWCfFZ41T9Oy6c5a+SDtySG67uDlZ8HZP8e0fvP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o0R0dMAAAAIAQAADwAAAAAAAAABACAAAAAiAAAAZHJzL2Rvd25yZXYueG1sUEsB&#10;AhQAFAAAAAgAh07iQBY8VY36AQAACQQAAA4AAAAAAAAAAQAgAAAAIgEAAGRycy9lMm9Eb2MueG1s&#10;UEsFBgAAAAAGAAYAWQEAAI4FAAAAAA==&#10;">
                <v:fill on="f" focussize="0,0"/>
                <v:stroke color="#000000" joinstyle="round"/>
                <v:imagedata o:title=""/>
                <o:lock v:ext="edit" aspectratio="f"/>
              </v:line>
            </w:pict>
          </mc:Fallback>
        </mc:AlternateContent>
      </w:r>
    </w:p>
    <w:p w14:paraId="7D6C41DA">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D27354B">
      <w:pPr>
        <w:pStyle w:val="10"/>
        <w:spacing w:after="120" w:line="240" w:lineRule="auto"/>
        <w:rPr>
          <w:rFonts w:ascii="Arial" w:hAnsi="Arial" w:cs="Arial"/>
          <w:sz w:val="24"/>
          <w:szCs w:val="24"/>
        </w:rPr>
      </w:pPr>
      <w:r>
        <w:rPr>
          <w:lang w:eastAsia="en-PH"/>
        </w:rPr>
        <mc:AlternateContent>
          <mc:Choice Requires="wps">
            <w:drawing>
              <wp:anchor distT="0" distB="0" distL="114300" distR="114300" simplePos="0" relativeHeight="251682816" behindDoc="0" locked="0" layoutInCell="1" allowOverlap="1">
                <wp:simplePos x="0" y="0"/>
                <wp:positionH relativeFrom="column">
                  <wp:posOffset>1754505</wp:posOffset>
                </wp:positionH>
                <wp:positionV relativeFrom="paragraph">
                  <wp:posOffset>18415</wp:posOffset>
                </wp:positionV>
                <wp:extent cx="5236845" cy="0"/>
                <wp:effectExtent l="0" t="0" r="1905" b="0"/>
                <wp:wrapNone/>
                <wp:docPr id="624878113" name="Straight Connector 62487811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45pt;height:0pt;width:412.35pt;z-index:251682816;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2o4B5foBAAAHBAAADgAAAGRycy9lMm9Eb2MueG1srVPLbtsw&#10;ELwX6D8QvNeyndh1BMs52EgvfRhI+gEbkpII8AUuY9l/3yVlO2l6yaE6UMtd7nBnNFrfH61hBxVR&#10;e9fw2WTKmXLCS+26hv9+eviy4gwTOAnGO9Xwk0J+v/n8aT2EWs19741UkRGIw3oIDe9TCnVVoeiV&#10;BZz4oBwVWx8tJNrGrpIRBkK3pppPp8tq8FGG6IVCpOxuLPIzYvwIoG9bLdTOixerXBpRozKQiBL2&#10;OiDflGnbVon0q21RJWYaTkxTWekSip/zWm3WUHcRQq/FeQT4yAjvOFnQji69Qu0gAXuJ+h8oq0X0&#10;6Ns0Ed5WI5GiCLGYTd9p89hDUIULSY3hKjr+P1jx87CPTMuGL+e3q6+r2eyGMweWPvxjiqC7PrGt&#10;d46E9JG9niHdhoA1tW/dPp53GPYxi3Bso81voseORevTVWt1TExQcjG/Wa5uF5yJS616bQwR0zfl&#10;LctBw412WQao4fAdE11GRy9Hctr5B21M+ZTGsaHhd4t5RgayZ0u2oNAGooiu4wxMR74XKRZE9EbL&#10;3J1x8IRbE9kByCzkWOmHJxqXMwOYqEAcyjM29iDVePRuQenRSQjph5djeja95GncEbpM/teVmcYO&#10;sB9bSikjUYdxeSRVPHxmnRUfNc7Rs5enIn2Vd+SP0nb2cjbg2z3Fb//f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68Zqk1QAAAAgBAAAPAAAAAAAAAAEAIAAAACIAAABkcnMvZG93bnJldi54bWxQ&#10;SwECFAAUAAAACACHTuJA2o4B5foBAAAHBAAADgAAAAAAAAABACAAAAAkAQAAZHJzL2Uyb0RvYy54&#10;bWxQSwUGAAAAAAYABgBZAQAAkAUAAAAA&#10;">
                <v:fill on="f" focussize="0,0"/>
                <v:stroke color="#000000" joinstyle="round"/>
                <v:imagedata o:title=""/>
                <o:lock v:ext="edit" aspectratio="f"/>
              </v:line>
            </w:pict>
          </mc:Fallback>
        </mc:AlternateContent>
      </w:r>
    </w:p>
    <w:p w14:paraId="243443B5">
      <w:pPr>
        <w:pStyle w:val="10"/>
        <w:spacing w:line="240" w:lineRule="auto"/>
        <w:jc w:val="both"/>
        <w:rPr>
          <w:rFonts w:ascii="Arial" w:hAnsi="Arial" w:cs="Arial"/>
          <w:sz w:val="24"/>
          <w:szCs w:val="24"/>
        </w:rPr>
      </w:pPr>
      <w:r>
        <w:rPr>
          <w:rFonts w:ascii="Arial" w:hAnsi="Arial" w:cs="Arial"/>
          <w:sz w:val="24"/>
          <w:szCs w:val="24"/>
        </w:rPr>
        <w:tab/>
      </w:r>
    </w:p>
    <w:p w14:paraId="041638D8">
      <w:pPr>
        <w:pStyle w:val="10"/>
        <w:spacing w:line="240" w:lineRule="auto"/>
        <w:ind w:firstLine="720"/>
        <w:jc w:val="both"/>
        <w:rPr>
          <w:rFonts w:ascii="Arial" w:hAnsi="Arial" w:cs="Arial"/>
          <w:sz w:val="24"/>
          <w:szCs w:val="24"/>
        </w:rPr>
      </w:pPr>
    </w:p>
    <w:p w14:paraId="638F71E3">
      <w:pPr>
        <w:pStyle w:val="10"/>
        <w:spacing w:line="240" w:lineRule="auto"/>
        <w:ind w:firstLine="720"/>
        <w:jc w:val="both"/>
        <w:rPr>
          <w:rFonts w:ascii="Arial" w:hAnsi="Arial" w:cs="Arial"/>
          <w:sz w:val="24"/>
          <w:szCs w:val="24"/>
        </w:rPr>
      </w:pPr>
    </w:p>
    <w:p w14:paraId="515C3E4B">
      <w:pPr>
        <w:spacing w:line="240" w:lineRule="auto"/>
        <w:jc w:val="both"/>
        <w:rPr>
          <w:rFonts w:ascii="Arial" w:hAnsi="Arial" w:cs="Arial"/>
          <w:sz w:val="24"/>
          <w:szCs w:val="24"/>
        </w:rPr>
      </w:pPr>
    </w:p>
    <w:p w14:paraId="48DC3B74">
      <w:pPr>
        <w:spacing w:line="240" w:lineRule="auto"/>
        <w:jc w:val="both"/>
        <w:rPr>
          <w:rFonts w:ascii="Arial" w:hAnsi="Arial" w:cs="Arial"/>
          <w:sz w:val="24"/>
          <w:szCs w:val="24"/>
        </w:rPr>
      </w:pPr>
    </w:p>
    <w:tbl>
      <w:tblPr>
        <w:tblStyle w:val="8"/>
        <w:tblW w:w="1090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260"/>
        <w:gridCol w:w="4500"/>
        <w:gridCol w:w="900"/>
        <w:gridCol w:w="720"/>
        <w:gridCol w:w="900"/>
        <w:gridCol w:w="1417"/>
      </w:tblGrid>
      <w:tr w14:paraId="74F94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08" w:type="dxa"/>
            <w:shd w:val="clear" w:color="auto" w:fill="8DB3E2" w:themeFill="text2" w:themeFillTint="66"/>
            <w:vAlign w:val="center"/>
          </w:tcPr>
          <w:p w14:paraId="5ACE92D2">
            <w:pPr>
              <w:pStyle w:val="10"/>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41E35862">
            <w:pPr>
              <w:pStyle w:val="10"/>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49C27620">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43A9140">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5E3261C">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639BC30">
            <w:pPr>
              <w:pStyle w:val="10"/>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2FF56A3C">
            <w:pPr>
              <w:pStyle w:val="10"/>
              <w:spacing w:after="0" w:line="240" w:lineRule="auto"/>
              <w:ind w:left="0"/>
              <w:jc w:val="center"/>
              <w:rPr>
                <w:rFonts w:ascii="Arial" w:hAnsi="Arial" w:cs="Arial"/>
                <w:b/>
              </w:rPr>
            </w:pPr>
            <w:r>
              <w:rPr>
                <w:rFonts w:ascii="Arial" w:hAnsi="Arial" w:cs="Arial"/>
                <w:b/>
              </w:rPr>
              <w:t>SECTION</w:t>
            </w:r>
          </w:p>
        </w:tc>
      </w:tr>
      <w:tr w14:paraId="3CAD5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1B7524F6">
            <w:pPr>
              <w:pStyle w:val="10"/>
              <w:spacing w:after="0" w:line="240" w:lineRule="auto"/>
              <w:ind w:left="0"/>
              <w:rPr>
                <w:rFonts w:ascii="Arial Narrow" w:hAnsi="Arial Narrow" w:cs="Arial"/>
              </w:rPr>
            </w:pPr>
            <w:r>
              <w:rPr>
                <w:rFonts w:ascii="Arial Narrow" w:hAnsi="Arial Narrow" w:cs="Arial"/>
              </w:rPr>
              <w:t>8:00-9:00</w:t>
            </w:r>
          </w:p>
        </w:tc>
        <w:tc>
          <w:tcPr>
            <w:tcW w:w="1260" w:type="dxa"/>
            <w:vAlign w:val="center"/>
          </w:tcPr>
          <w:p w14:paraId="7817AB6F">
            <w:pPr>
              <w:pStyle w:val="10"/>
              <w:spacing w:after="0" w:line="240" w:lineRule="auto"/>
              <w:ind w:left="0"/>
              <w:rPr>
                <w:rFonts w:ascii="Arial" w:hAnsi="Arial" w:cs="Arial"/>
                <w:bCs/>
              </w:rPr>
            </w:pPr>
            <w:r>
              <w:rPr>
                <w:rFonts w:ascii="Arial" w:hAnsi="Arial" w:cs="Arial"/>
                <w:bCs/>
              </w:rPr>
              <w:t>GE 101</w:t>
            </w:r>
          </w:p>
        </w:tc>
        <w:tc>
          <w:tcPr>
            <w:tcW w:w="4500" w:type="dxa"/>
            <w:vAlign w:val="center"/>
          </w:tcPr>
          <w:p w14:paraId="3F18B8C3">
            <w:pPr>
              <w:pStyle w:val="10"/>
              <w:spacing w:after="0" w:line="240" w:lineRule="auto"/>
              <w:ind w:left="0"/>
              <w:rPr>
                <w:rFonts w:ascii="Arial Narrow" w:hAnsi="Arial Narrow" w:cs="Arial"/>
                <w:bCs/>
              </w:rPr>
            </w:pPr>
            <w:r>
              <w:rPr>
                <w:rFonts w:ascii="Arial Narrow" w:hAnsi="Arial Narrow" w:cs="Arial"/>
                <w:bCs/>
              </w:rPr>
              <w:t>PURPOSIVE COMMUNICATION</w:t>
            </w:r>
          </w:p>
        </w:tc>
        <w:tc>
          <w:tcPr>
            <w:tcW w:w="900" w:type="dxa"/>
            <w:vAlign w:val="center"/>
          </w:tcPr>
          <w:p w14:paraId="3274D8F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7B58567">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19CBA74C">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34DDD126">
            <w:pPr>
              <w:pStyle w:val="10"/>
              <w:spacing w:after="0" w:line="240" w:lineRule="auto"/>
              <w:ind w:left="0"/>
              <w:rPr>
                <w:rFonts w:ascii="Arial Narrow" w:hAnsi="Arial Narrow" w:cs="Arial"/>
                <w:sz w:val="20"/>
                <w:szCs w:val="20"/>
              </w:rPr>
            </w:pPr>
            <w:r>
              <w:rPr>
                <w:rFonts w:ascii="Arial Narrow" w:hAnsi="Arial Narrow" w:cs="Arial"/>
                <w:sz w:val="20"/>
                <w:szCs w:val="20"/>
              </w:rPr>
              <w:t>BSTM 1-1</w:t>
            </w:r>
          </w:p>
        </w:tc>
      </w:tr>
      <w:tr w14:paraId="798BA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79DC3546">
            <w:pPr>
              <w:pStyle w:val="10"/>
              <w:spacing w:after="0" w:line="240" w:lineRule="auto"/>
              <w:ind w:left="0"/>
              <w:rPr>
                <w:rFonts w:ascii="Arial" w:hAnsi="Arial" w:cs="Arial"/>
              </w:rPr>
            </w:pPr>
            <w:r>
              <w:rPr>
                <w:rFonts w:ascii="Arial Narrow" w:hAnsi="Arial Narrow" w:cs="Arial"/>
              </w:rPr>
              <w:t>10:00-11:00</w:t>
            </w:r>
          </w:p>
        </w:tc>
        <w:tc>
          <w:tcPr>
            <w:tcW w:w="1260" w:type="dxa"/>
            <w:vAlign w:val="center"/>
          </w:tcPr>
          <w:p w14:paraId="0FF4ACC4">
            <w:pPr>
              <w:pStyle w:val="10"/>
              <w:spacing w:after="0" w:line="240" w:lineRule="auto"/>
              <w:ind w:left="0"/>
              <w:rPr>
                <w:rFonts w:ascii="Arial" w:hAnsi="Arial" w:cs="Arial"/>
                <w:color w:val="000000"/>
                <w:sz w:val="20"/>
                <w:szCs w:val="20"/>
              </w:rPr>
            </w:pPr>
            <w:r>
              <w:rPr>
                <w:rFonts w:ascii="Arial" w:hAnsi="Arial" w:cs="Arial"/>
                <w:bCs/>
              </w:rPr>
              <w:t>GE 101</w:t>
            </w:r>
          </w:p>
        </w:tc>
        <w:tc>
          <w:tcPr>
            <w:tcW w:w="4500" w:type="dxa"/>
            <w:vAlign w:val="center"/>
          </w:tcPr>
          <w:p w14:paraId="38948D7B">
            <w:pPr>
              <w:pStyle w:val="10"/>
              <w:spacing w:after="0" w:line="240" w:lineRule="auto"/>
              <w:ind w:left="0"/>
              <w:rPr>
                <w:rFonts w:ascii="Arial Narrow" w:hAnsi="Arial Narrow" w:cs="Arial"/>
                <w:color w:val="000000"/>
              </w:rPr>
            </w:pPr>
            <w:r>
              <w:rPr>
                <w:rFonts w:ascii="Arial Narrow" w:hAnsi="Arial Narrow" w:cs="Arial"/>
                <w:bCs/>
              </w:rPr>
              <w:t>PURPOSIVE COMMUNICATION</w:t>
            </w:r>
          </w:p>
        </w:tc>
        <w:tc>
          <w:tcPr>
            <w:tcW w:w="900" w:type="dxa"/>
            <w:vAlign w:val="center"/>
          </w:tcPr>
          <w:p w14:paraId="36047CF4">
            <w:pPr>
              <w:pStyle w:val="10"/>
              <w:spacing w:after="0" w:line="240" w:lineRule="auto"/>
              <w:ind w:left="0"/>
              <w:jc w:val="center"/>
              <w:rPr>
                <w:rFonts w:ascii="Arial Narrow" w:hAnsi="Arial Narrow"/>
                <w:color w:val="000000" w:themeColor="text1"/>
                <w14:textFill>
                  <w14:solidFill>
                    <w14:schemeClr w14:val="tx1"/>
                  </w14:solidFill>
                </w14:textFill>
              </w:rPr>
            </w:pPr>
            <w:r>
              <w:rPr>
                <w:rFonts w:ascii="Arial" w:hAnsi="Arial" w:cs="Arial"/>
              </w:rPr>
              <w:t>3</w:t>
            </w:r>
          </w:p>
        </w:tc>
        <w:tc>
          <w:tcPr>
            <w:tcW w:w="720" w:type="dxa"/>
            <w:vAlign w:val="center"/>
          </w:tcPr>
          <w:p w14:paraId="653A6B3D">
            <w:pPr>
              <w:pStyle w:val="10"/>
              <w:spacing w:after="0" w:line="240" w:lineRule="auto"/>
              <w:ind w:left="0"/>
              <w:jc w:val="center"/>
              <w:rPr>
                <w:rFonts w:ascii="Arial Narrow" w:hAnsi="Arial Narrow"/>
              </w:rPr>
            </w:pPr>
            <w:r>
              <w:rPr>
                <w:rFonts w:ascii="Arial" w:hAnsi="Arial" w:cs="Arial"/>
                <w:sz w:val="24"/>
                <w:szCs w:val="24"/>
              </w:rPr>
              <w:t>M-F</w:t>
            </w:r>
          </w:p>
        </w:tc>
        <w:tc>
          <w:tcPr>
            <w:tcW w:w="900" w:type="dxa"/>
            <w:vAlign w:val="center"/>
          </w:tcPr>
          <w:p w14:paraId="0D30F1C2">
            <w:pPr>
              <w:pStyle w:val="10"/>
              <w:spacing w:after="0" w:line="240" w:lineRule="auto"/>
              <w:ind w:left="0"/>
              <w:jc w:val="center"/>
              <w:rPr>
                <w:rFonts w:ascii="Arial Narrow" w:hAnsi="Arial Narrow"/>
              </w:rPr>
            </w:pPr>
            <w:r>
              <w:rPr>
                <w:rFonts w:ascii="Arial" w:hAnsi="Arial" w:cs="Arial"/>
              </w:rPr>
              <w:t>1</w:t>
            </w:r>
          </w:p>
        </w:tc>
        <w:tc>
          <w:tcPr>
            <w:tcW w:w="1417" w:type="dxa"/>
            <w:vAlign w:val="center"/>
          </w:tcPr>
          <w:p w14:paraId="29B756DA">
            <w:pPr>
              <w:pStyle w:val="10"/>
              <w:spacing w:after="0" w:line="240" w:lineRule="auto"/>
              <w:ind w:left="0"/>
              <w:rPr>
                <w:rFonts w:ascii="Arial Narrow" w:hAnsi="Arial Narrow" w:cs="Arial"/>
                <w:sz w:val="20"/>
                <w:szCs w:val="20"/>
              </w:rPr>
            </w:pPr>
            <w:r>
              <w:rPr>
                <w:rFonts w:ascii="Arial Narrow" w:hAnsi="Arial Narrow" w:cs="Arial"/>
                <w:sz w:val="20"/>
                <w:szCs w:val="20"/>
              </w:rPr>
              <w:t>BSBA FM 1-1</w:t>
            </w:r>
          </w:p>
        </w:tc>
      </w:tr>
      <w:tr w14:paraId="4BF03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FFFFFF" w:themeFill="background1"/>
            <w:vAlign w:val="center"/>
          </w:tcPr>
          <w:p w14:paraId="7D5C54C3">
            <w:pPr>
              <w:pStyle w:val="10"/>
              <w:spacing w:after="0" w:line="240" w:lineRule="auto"/>
              <w:ind w:left="0"/>
              <w:rPr>
                <w:rFonts w:ascii="Arial" w:hAnsi="Arial" w:cs="Arial"/>
              </w:rPr>
            </w:pPr>
            <w:r>
              <w:rPr>
                <w:rFonts w:ascii="Arial" w:hAnsi="Arial" w:cs="Arial"/>
              </w:rPr>
              <w:t>1:00-2:00</w:t>
            </w:r>
          </w:p>
        </w:tc>
        <w:tc>
          <w:tcPr>
            <w:tcW w:w="1260" w:type="dxa"/>
            <w:vAlign w:val="center"/>
          </w:tcPr>
          <w:p w14:paraId="5A2CC4FC">
            <w:pPr>
              <w:pStyle w:val="10"/>
              <w:spacing w:after="0" w:line="240" w:lineRule="auto"/>
              <w:ind w:left="0"/>
              <w:rPr>
                <w:rFonts w:ascii="Arial" w:hAnsi="Arial" w:cs="Arial"/>
                <w:color w:val="000000"/>
                <w:sz w:val="20"/>
                <w:szCs w:val="20"/>
              </w:rPr>
            </w:pPr>
            <w:r>
              <w:rPr>
                <w:rFonts w:ascii="Arial" w:hAnsi="Arial" w:cs="Arial"/>
                <w:bCs/>
              </w:rPr>
              <w:t>GE 101</w:t>
            </w:r>
          </w:p>
        </w:tc>
        <w:tc>
          <w:tcPr>
            <w:tcW w:w="4500" w:type="dxa"/>
            <w:vAlign w:val="center"/>
          </w:tcPr>
          <w:p w14:paraId="028DD30A">
            <w:pPr>
              <w:pStyle w:val="10"/>
              <w:spacing w:after="0" w:line="240" w:lineRule="auto"/>
              <w:ind w:left="0"/>
              <w:rPr>
                <w:rFonts w:ascii="Arial Narrow" w:hAnsi="Arial Narrow" w:cs="Arial"/>
                <w:color w:val="000000"/>
              </w:rPr>
            </w:pPr>
            <w:r>
              <w:rPr>
                <w:rFonts w:ascii="Arial Narrow" w:hAnsi="Arial Narrow" w:cs="Arial"/>
                <w:bCs/>
              </w:rPr>
              <w:t>PURPOSIVE COMMUNICATION</w:t>
            </w:r>
          </w:p>
        </w:tc>
        <w:tc>
          <w:tcPr>
            <w:tcW w:w="900" w:type="dxa"/>
            <w:vAlign w:val="center"/>
          </w:tcPr>
          <w:p w14:paraId="15E5D1CB">
            <w:pPr>
              <w:pStyle w:val="10"/>
              <w:spacing w:after="0" w:line="240" w:lineRule="auto"/>
              <w:ind w:left="0"/>
              <w:jc w:val="center"/>
              <w:rPr>
                <w:rFonts w:ascii="Arial Narrow" w:hAnsi="Arial Narrow"/>
                <w:color w:val="000000" w:themeColor="text1"/>
                <w14:textFill>
                  <w14:solidFill>
                    <w14:schemeClr w14:val="tx1"/>
                  </w14:solidFill>
                </w14:textFill>
              </w:rPr>
            </w:pPr>
            <w:r>
              <w:rPr>
                <w:rFonts w:ascii="Arial" w:hAnsi="Arial" w:cs="Arial"/>
              </w:rPr>
              <w:t>3</w:t>
            </w:r>
          </w:p>
        </w:tc>
        <w:tc>
          <w:tcPr>
            <w:tcW w:w="720" w:type="dxa"/>
            <w:vAlign w:val="center"/>
          </w:tcPr>
          <w:p w14:paraId="2CAE2434">
            <w:pPr>
              <w:pStyle w:val="10"/>
              <w:spacing w:after="0" w:line="240" w:lineRule="auto"/>
              <w:ind w:left="0"/>
              <w:jc w:val="center"/>
              <w:rPr>
                <w:rFonts w:ascii="Arial Narrow" w:hAnsi="Arial Narrow"/>
              </w:rPr>
            </w:pPr>
            <w:r>
              <w:rPr>
                <w:rFonts w:ascii="Arial" w:hAnsi="Arial" w:cs="Arial"/>
                <w:sz w:val="24"/>
                <w:szCs w:val="24"/>
              </w:rPr>
              <w:t>M-F</w:t>
            </w:r>
          </w:p>
        </w:tc>
        <w:tc>
          <w:tcPr>
            <w:tcW w:w="900" w:type="dxa"/>
            <w:vAlign w:val="center"/>
          </w:tcPr>
          <w:p w14:paraId="2FAFA600">
            <w:pPr>
              <w:pStyle w:val="10"/>
              <w:spacing w:after="0" w:line="240" w:lineRule="auto"/>
              <w:ind w:left="0"/>
              <w:jc w:val="center"/>
              <w:rPr>
                <w:rFonts w:ascii="Arial Narrow" w:hAnsi="Arial Narrow"/>
              </w:rPr>
            </w:pPr>
            <w:r>
              <w:rPr>
                <w:rFonts w:ascii="Arial" w:hAnsi="Arial" w:cs="Arial"/>
              </w:rPr>
              <w:t>1</w:t>
            </w:r>
          </w:p>
        </w:tc>
        <w:tc>
          <w:tcPr>
            <w:tcW w:w="1417" w:type="dxa"/>
            <w:vAlign w:val="center"/>
          </w:tcPr>
          <w:p w14:paraId="00800FF1">
            <w:pPr>
              <w:pStyle w:val="10"/>
              <w:spacing w:after="0" w:line="240" w:lineRule="auto"/>
              <w:ind w:left="0"/>
              <w:rPr>
                <w:rFonts w:ascii="Arial Narrow" w:hAnsi="Arial Narrow" w:cs="Arial"/>
                <w:sz w:val="20"/>
                <w:szCs w:val="20"/>
              </w:rPr>
            </w:pPr>
            <w:r>
              <w:rPr>
                <w:rFonts w:ascii="Arial Narrow" w:hAnsi="Arial Narrow" w:cs="Arial"/>
                <w:sz w:val="20"/>
                <w:szCs w:val="20"/>
              </w:rPr>
              <w:t>BSCRIM 1-2</w:t>
            </w:r>
          </w:p>
        </w:tc>
      </w:tr>
      <w:tr w14:paraId="2B87D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2EAE2FB7">
            <w:pPr>
              <w:pStyle w:val="10"/>
              <w:spacing w:after="0" w:line="240" w:lineRule="auto"/>
              <w:ind w:left="0"/>
              <w:rPr>
                <w:rFonts w:ascii="Arial Narrow" w:hAnsi="Arial Narrow" w:cs="Arial"/>
              </w:rPr>
            </w:pPr>
            <w:r>
              <w:rPr>
                <w:rFonts w:ascii="Arial Narrow" w:hAnsi="Arial Narrow" w:cs="Arial"/>
              </w:rPr>
              <w:t>2:00-3:00</w:t>
            </w:r>
          </w:p>
        </w:tc>
        <w:tc>
          <w:tcPr>
            <w:tcW w:w="1260" w:type="dxa"/>
            <w:vAlign w:val="center"/>
          </w:tcPr>
          <w:p w14:paraId="6B694F20">
            <w:pPr>
              <w:pStyle w:val="10"/>
              <w:spacing w:after="0" w:line="240" w:lineRule="auto"/>
              <w:ind w:left="0"/>
              <w:rPr>
                <w:rFonts w:ascii="Arial" w:hAnsi="Arial" w:cs="Arial"/>
                <w:color w:val="000000"/>
                <w:sz w:val="20"/>
                <w:szCs w:val="20"/>
              </w:rPr>
            </w:pPr>
            <w:r>
              <w:rPr>
                <w:rFonts w:ascii="Arial" w:hAnsi="Arial" w:cs="Arial"/>
                <w:sz w:val="18"/>
                <w:szCs w:val="18"/>
              </w:rPr>
              <w:t>EL ELEC 1</w:t>
            </w:r>
          </w:p>
        </w:tc>
        <w:tc>
          <w:tcPr>
            <w:tcW w:w="4500" w:type="dxa"/>
            <w:vAlign w:val="center"/>
          </w:tcPr>
          <w:p w14:paraId="420D820D">
            <w:pPr>
              <w:pStyle w:val="10"/>
              <w:spacing w:after="0" w:line="240" w:lineRule="auto"/>
              <w:ind w:left="0"/>
              <w:rPr>
                <w:rFonts w:ascii="Arial Narrow" w:hAnsi="Arial Narrow" w:cs="Arial"/>
                <w:color w:val="000000"/>
              </w:rPr>
            </w:pPr>
            <w:r>
              <w:rPr>
                <w:rFonts w:ascii="Arial Narrow" w:hAnsi="Arial Narrow" w:cs="Arial"/>
                <w:sz w:val="20"/>
                <w:szCs w:val="20"/>
              </w:rPr>
              <w:t>STYLISTICS &amp; DISCOURSE ANALYSIS</w:t>
            </w:r>
          </w:p>
        </w:tc>
        <w:tc>
          <w:tcPr>
            <w:tcW w:w="900" w:type="dxa"/>
            <w:vAlign w:val="center"/>
          </w:tcPr>
          <w:p w14:paraId="1B42F74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3152E5D">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0EA0A23F">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437CF320">
            <w:pPr>
              <w:pStyle w:val="10"/>
              <w:spacing w:after="0" w:line="240" w:lineRule="auto"/>
              <w:ind w:left="0"/>
              <w:rPr>
                <w:rFonts w:ascii="Arial Narrow" w:hAnsi="Arial Narrow" w:cs="Arial"/>
                <w:sz w:val="20"/>
                <w:szCs w:val="20"/>
              </w:rPr>
            </w:pPr>
            <w:r>
              <w:rPr>
                <w:rFonts w:ascii="Arial Narrow" w:hAnsi="Arial Narrow" w:cs="Arial"/>
                <w:sz w:val="20"/>
                <w:szCs w:val="20"/>
              </w:rPr>
              <w:t>BSED ENG2-2</w:t>
            </w:r>
          </w:p>
        </w:tc>
      </w:tr>
      <w:tr w14:paraId="5281D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78578ED1">
            <w:pPr>
              <w:pStyle w:val="10"/>
              <w:spacing w:after="0" w:line="240" w:lineRule="auto"/>
              <w:ind w:left="0"/>
              <w:rPr>
                <w:rFonts w:ascii="Arial Narrow" w:hAnsi="Arial Narrow" w:cs="Arial"/>
              </w:rPr>
            </w:pPr>
            <w:r>
              <w:rPr>
                <w:rFonts w:ascii="Arial" w:hAnsi="Arial" w:cs="Arial"/>
              </w:rPr>
              <w:t>4:00-5:00</w:t>
            </w:r>
          </w:p>
        </w:tc>
        <w:tc>
          <w:tcPr>
            <w:tcW w:w="1260" w:type="dxa"/>
            <w:vAlign w:val="center"/>
          </w:tcPr>
          <w:p w14:paraId="520EF085">
            <w:pPr>
              <w:pStyle w:val="10"/>
              <w:spacing w:after="0" w:line="240" w:lineRule="auto"/>
              <w:ind w:left="0"/>
              <w:rPr>
                <w:rFonts w:ascii="Arial" w:hAnsi="Arial" w:cs="Arial"/>
                <w:sz w:val="18"/>
                <w:szCs w:val="18"/>
              </w:rPr>
            </w:pPr>
            <w:r>
              <w:rPr>
                <w:rFonts w:ascii="Arial" w:hAnsi="Arial" w:cs="Arial"/>
                <w:bCs/>
              </w:rPr>
              <w:t>GE 101</w:t>
            </w:r>
          </w:p>
        </w:tc>
        <w:tc>
          <w:tcPr>
            <w:tcW w:w="4500" w:type="dxa"/>
            <w:vAlign w:val="center"/>
          </w:tcPr>
          <w:p w14:paraId="222DFD41">
            <w:pPr>
              <w:pStyle w:val="10"/>
              <w:spacing w:after="0" w:line="240" w:lineRule="auto"/>
              <w:ind w:left="0"/>
              <w:rPr>
                <w:rFonts w:ascii="Arial Narrow" w:hAnsi="Arial Narrow" w:cs="Arial"/>
                <w:sz w:val="20"/>
                <w:szCs w:val="20"/>
              </w:rPr>
            </w:pPr>
            <w:r>
              <w:rPr>
                <w:rFonts w:ascii="Arial Narrow" w:hAnsi="Arial Narrow" w:cs="Arial"/>
                <w:bCs/>
              </w:rPr>
              <w:t>PURPOSIVE COMMUNICATION</w:t>
            </w:r>
          </w:p>
        </w:tc>
        <w:tc>
          <w:tcPr>
            <w:tcW w:w="900" w:type="dxa"/>
            <w:vAlign w:val="center"/>
          </w:tcPr>
          <w:p w14:paraId="59595F6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4AE0CD8">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342FA22C">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226D3473">
            <w:pPr>
              <w:pStyle w:val="10"/>
              <w:spacing w:after="0" w:line="240" w:lineRule="auto"/>
              <w:ind w:left="0"/>
              <w:rPr>
                <w:rFonts w:ascii="Arial Narrow" w:hAnsi="Arial Narrow" w:cs="Arial"/>
                <w:sz w:val="20"/>
                <w:szCs w:val="20"/>
              </w:rPr>
            </w:pPr>
            <w:r>
              <w:rPr>
                <w:rFonts w:ascii="Arial Narrow" w:hAnsi="Arial Narrow" w:cs="Arial"/>
                <w:sz w:val="20"/>
                <w:szCs w:val="20"/>
              </w:rPr>
              <w:t>BSTM 1-2</w:t>
            </w:r>
          </w:p>
        </w:tc>
      </w:tr>
      <w:tr w14:paraId="3F28B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15E3E14C">
            <w:pPr>
              <w:pStyle w:val="10"/>
              <w:spacing w:after="0" w:line="240" w:lineRule="auto"/>
              <w:ind w:left="0"/>
              <w:rPr>
                <w:rFonts w:ascii="Arial Narrow" w:hAnsi="Arial Narrow" w:cs="Arial"/>
              </w:rPr>
            </w:pPr>
            <w:r>
              <w:rPr>
                <w:rFonts w:ascii="Arial Narrow" w:hAnsi="Arial Narrow" w:cs="Arial"/>
              </w:rPr>
              <w:t>5:00-6:00</w:t>
            </w:r>
          </w:p>
        </w:tc>
        <w:tc>
          <w:tcPr>
            <w:tcW w:w="1260" w:type="dxa"/>
            <w:vAlign w:val="bottom"/>
          </w:tcPr>
          <w:p w14:paraId="6246DD00">
            <w:pPr>
              <w:pStyle w:val="10"/>
              <w:spacing w:after="0" w:line="240" w:lineRule="auto"/>
              <w:ind w:left="0"/>
              <w:rPr>
                <w:rFonts w:ascii="Arial" w:hAnsi="Arial" w:cs="Arial"/>
                <w:color w:val="000000"/>
                <w:sz w:val="20"/>
                <w:szCs w:val="20"/>
              </w:rPr>
            </w:pPr>
            <w:r>
              <w:rPr>
                <w:rFonts w:ascii="Arial" w:hAnsi="Arial" w:cs="Arial"/>
                <w:color w:val="000000"/>
                <w:sz w:val="20"/>
                <w:szCs w:val="20"/>
              </w:rPr>
              <w:t>GE 101</w:t>
            </w:r>
          </w:p>
        </w:tc>
        <w:tc>
          <w:tcPr>
            <w:tcW w:w="4500" w:type="dxa"/>
            <w:vAlign w:val="center"/>
          </w:tcPr>
          <w:p w14:paraId="53993246">
            <w:pPr>
              <w:pStyle w:val="10"/>
              <w:spacing w:after="0" w:line="240" w:lineRule="auto"/>
              <w:ind w:left="0"/>
              <w:rPr>
                <w:rFonts w:ascii="Arial Narrow" w:hAnsi="Arial Narrow" w:cs="Arial"/>
                <w:color w:val="000000"/>
              </w:rPr>
            </w:pPr>
            <w:r>
              <w:rPr>
                <w:rFonts w:ascii="Arial Narrow" w:hAnsi="Arial Narrow" w:cs="Arial"/>
                <w:bCs/>
              </w:rPr>
              <w:t>PURPOSIVE COMMUNICATION</w:t>
            </w:r>
          </w:p>
        </w:tc>
        <w:tc>
          <w:tcPr>
            <w:tcW w:w="900" w:type="dxa"/>
            <w:vAlign w:val="center"/>
          </w:tcPr>
          <w:p w14:paraId="372A892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5DBD82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E006B93">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412B8F63">
            <w:pPr>
              <w:pStyle w:val="10"/>
              <w:spacing w:after="0" w:line="240" w:lineRule="auto"/>
              <w:ind w:left="0"/>
              <w:rPr>
                <w:rFonts w:ascii="Arial Narrow" w:hAnsi="Arial Narrow" w:cs="Arial"/>
                <w:sz w:val="20"/>
                <w:szCs w:val="20"/>
              </w:rPr>
            </w:pPr>
            <w:r>
              <w:rPr>
                <w:rFonts w:ascii="Arial Narrow" w:hAnsi="Arial Narrow" w:cs="Arial"/>
                <w:sz w:val="20"/>
                <w:szCs w:val="20"/>
              </w:rPr>
              <w:t>BSBA HRM 1-4</w:t>
            </w:r>
          </w:p>
        </w:tc>
      </w:tr>
      <w:tr w14:paraId="65FD3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170892D8">
            <w:pPr>
              <w:pStyle w:val="10"/>
              <w:spacing w:after="0" w:line="240" w:lineRule="auto"/>
              <w:ind w:left="0"/>
              <w:rPr>
                <w:rFonts w:ascii="Arial Narrow" w:hAnsi="Arial Narrow" w:cs="Arial"/>
              </w:rPr>
            </w:pPr>
            <w:r>
              <w:rPr>
                <w:rFonts w:ascii="Arial Narrow" w:hAnsi="Arial Narrow" w:cs="Arial"/>
              </w:rPr>
              <w:t>6:00-7:00</w:t>
            </w:r>
          </w:p>
        </w:tc>
        <w:tc>
          <w:tcPr>
            <w:tcW w:w="1260" w:type="dxa"/>
            <w:vAlign w:val="bottom"/>
          </w:tcPr>
          <w:p w14:paraId="3EF6289C">
            <w:pPr>
              <w:pStyle w:val="10"/>
              <w:spacing w:after="0" w:line="240" w:lineRule="auto"/>
              <w:ind w:left="0"/>
              <w:rPr>
                <w:rFonts w:ascii="Arial" w:hAnsi="Arial" w:cs="Arial"/>
                <w:color w:val="000000"/>
                <w:sz w:val="20"/>
                <w:szCs w:val="20"/>
              </w:rPr>
            </w:pPr>
            <w:r>
              <w:rPr>
                <w:rFonts w:ascii="Arial" w:hAnsi="Arial" w:cs="Arial"/>
                <w:color w:val="000000"/>
                <w:sz w:val="20"/>
                <w:szCs w:val="20"/>
              </w:rPr>
              <w:t>GE 101</w:t>
            </w:r>
          </w:p>
        </w:tc>
        <w:tc>
          <w:tcPr>
            <w:tcW w:w="4500" w:type="dxa"/>
            <w:vAlign w:val="center"/>
          </w:tcPr>
          <w:p w14:paraId="0480AEBC">
            <w:pPr>
              <w:pStyle w:val="10"/>
              <w:spacing w:after="0" w:line="240" w:lineRule="auto"/>
              <w:ind w:left="0"/>
              <w:rPr>
                <w:rFonts w:ascii="Arial Narrow" w:hAnsi="Arial Narrow" w:cs="Arial"/>
                <w:color w:val="000000"/>
              </w:rPr>
            </w:pPr>
            <w:r>
              <w:rPr>
                <w:rFonts w:ascii="Arial Narrow" w:hAnsi="Arial Narrow" w:cs="Arial"/>
                <w:bCs/>
              </w:rPr>
              <w:t>PURPOSIVE COMMUNICATION</w:t>
            </w:r>
          </w:p>
        </w:tc>
        <w:tc>
          <w:tcPr>
            <w:tcW w:w="900" w:type="dxa"/>
            <w:vAlign w:val="center"/>
          </w:tcPr>
          <w:p w14:paraId="57BC0F6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4A7C99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3EDAAA2">
            <w:pPr>
              <w:pStyle w:val="10"/>
              <w:spacing w:after="0" w:line="240" w:lineRule="auto"/>
              <w:ind w:left="0"/>
              <w:jc w:val="center"/>
              <w:rPr>
                <w:rFonts w:ascii="Arial" w:hAnsi="Arial" w:cs="Arial"/>
              </w:rPr>
            </w:pPr>
            <w:r>
              <w:rPr>
                <w:rFonts w:ascii="Arial" w:hAnsi="Arial" w:cs="Arial"/>
              </w:rPr>
              <w:t>1</w:t>
            </w:r>
          </w:p>
        </w:tc>
        <w:tc>
          <w:tcPr>
            <w:tcW w:w="1417" w:type="dxa"/>
            <w:vAlign w:val="center"/>
          </w:tcPr>
          <w:p w14:paraId="1FB7B73C">
            <w:pPr>
              <w:pStyle w:val="10"/>
              <w:spacing w:after="0" w:line="240" w:lineRule="auto"/>
              <w:ind w:left="0"/>
              <w:rPr>
                <w:rFonts w:ascii="Arial Narrow" w:hAnsi="Arial Narrow" w:cs="Arial"/>
                <w:sz w:val="20"/>
                <w:szCs w:val="20"/>
              </w:rPr>
            </w:pPr>
            <w:r>
              <w:rPr>
                <w:rFonts w:ascii="Arial Narrow" w:hAnsi="Arial Narrow" w:cs="Arial"/>
                <w:sz w:val="20"/>
                <w:szCs w:val="20"/>
              </w:rPr>
              <w:t>BSBA HRM 1-3</w:t>
            </w:r>
          </w:p>
        </w:tc>
      </w:tr>
      <w:tr w14:paraId="5B5F3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shd w:val="clear" w:color="auto" w:fill="B8CCE4" w:themeFill="accent1" w:themeFillTint="66"/>
            <w:vAlign w:val="center"/>
          </w:tcPr>
          <w:p w14:paraId="5A889C90">
            <w:pPr>
              <w:pStyle w:val="10"/>
              <w:spacing w:after="0" w:line="240" w:lineRule="auto"/>
              <w:ind w:left="0"/>
              <w:rPr>
                <w:rFonts w:ascii="Arial Narrow" w:hAnsi="Arial Narrow" w:cs="Arial"/>
              </w:rPr>
            </w:pPr>
          </w:p>
        </w:tc>
        <w:tc>
          <w:tcPr>
            <w:tcW w:w="1260" w:type="dxa"/>
            <w:shd w:val="clear" w:color="auto" w:fill="B8CCE4" w:themeFill="accent1" w:themeFillTint="66"/>
            <w:vAlign w:val="center"/>
          </w:tcPr>
          <w:p w14:paraId="45EB1595">
            <w:pPr>
              <w:pStyle w:val="10"/>
              <w:spacing w:after="0" w:line="240" w:lineRule="auto"/>
              <w:ind w:left="0"/>
              <w:rPr>
                <w:rFonts w:ascii="Arial" w:hAnsi="Arial" w:cs="Arial"/>
              </w:rPr>
            </w:pPr>
          </w:p>
        </w:tc>
        <w:tc>
          <w:tcPr>
            <w:tcW w:w="4500" w:type="dxa"/>
            <w:shd w:val="clear" w:color="auto" w:fill="B8CCE4" w:themeFill="accent1" w:themeFillTint="66"/>
            <w:vAlign w:val="center"/>
          </w:tcPr>
          <w:p w14:paraId="66A7C3BA">
            <w:pPr>
              <w:pStyle w:val="10"/>
              <w:spacing w:after="0" w:line="240" w:lineRule="auto"/>
              <w:ind w:left="0"/>
              <w:rPr>
                <w:rFonts w:ascii="Arial Narrow" w:hAnsi="Arial Narrow" w:cs="Arial"/>
              </w:rPr>
            </w:pPr>
          </w:p>
        </w:tc>
        <w:tc>
          <w:tcPr>
            <w:tcW w:w="900" w:type="dxa"/>
            <w:shd w:val="clear" w:color="auto" w:fill="B8CCE4" w:themeFill="accent1" w:themeFillTint="66"/>
          </w:tcPr>
          <w:p w14:paraId="4D0CA52A">
            <w:pPr>
              <w:pStyle w:val="10"/>
              <w:spacing w:after="0" w:line="240" w:lineRule="auto"/>
              <w:ind w:left="0"/>
              <w:jc w:val="center"/>
              <w:rPr>
                <w:rFonts w:ascii="Arial" w:hAnsi="Arial" w:cs="Arial"/>
              </w:rPr>
            </w:pPr>
          </w:p>
        </w:tc>
        <w:tc>
          <w:tcPr>
            <w:tcW w:w="720" w:type="dxa"/>
            <w:shd w:val="clear" w:color="auto" w:fill="B8CCE4" w:themeFill="accent1" w:themeFillTint="66"/>
          </w:tcPr>
          <w:p w14:paraId="792919FD">
            <w:pPr>
              <w:pStyle w:val="10"/>
              <w:spacing w:after="0" w:line="240" w:lineRule="auto"/>
              <w:ind w:left="0"/>
              <w:jc w:val="center"/>
              <w:rPr>
                <w:rFonts w:ascii="Arial" w:hAnsi="Arial" w:cs="Arial"/>
              </w:rPr>
            </w:pPr>
          </w:p>
        </w:tc>
        <w:tc>
          <w:tcPr>
            <w:tcW w:w="900" w:type="dxa"/>
            <w:shd w:val="clear" w:color="auto" w:fill="B8CCE4" w:themeFill="accent1" w:themeFillTint="66"/>
            <w:vAlign w:val="center"/>
          </w:tcPr>
          <w:p w14:paraId="38D70808">
            <w:pPr>
              <w:pStyle w:val="10"/>
              <w:spacing w:after="0" w:line="240" w:lineRule="auto"/>
              <w:ind w:left="0"/>
              <w:jc w:val="center"/>
              <w:rPr>
                <w:rFonts w:ascii="Arial" w:hAnsi="Arial" w:cs="Arial"/>
              </w:rPr>
            </w:pPr>
          </w:p>
        </w:tc>
        <w:tc>
          <w:tcPr>
            <w:tcW w:w="1417" w:type="dxa"/>
            <w:shd w:val="clear" w:color="auto" w:fill="B8CCE4" w:themeFill="accent1" w:themeFillTint="66"/>
            <w:vAlign w:val="center"/>
          </w:tcPr>
          <w:p w14:paraId="2C5BDDF8">
            <w:pPr>
              <w:pStyle w:val="10"/>
              <w:spacing w:after="0" w:line="240" w:lineRule="auto"/>
              <w:ind w:left="0"/>
              <w:rPr>
                <w:rFonts w:ascii="Arial" w:hAnsi="Arial" w:cs="Arial"/>
                <w:sz w:val="20"/>
                <w:szCs w:val="20"/>
              </w:rPr>
            </w:pPr>
          </w:p>
        </w:tc>
      </w:tr>
      <w:tr w14:paraId="72DEE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0265677A">
            <w:pPr>
              <w:pStyle w:val="10"/>
              <w:spacing w:after="0" w:line="240" w:lineRule="auto"/>
              <w:ind w:left="0"/>
              <w:rPr>
                <w:rFonts w:ascii="Arial Narrow" w:hAnsi="Arial Narrow" w:cs="Arial"/>
              </w:rPr>
            </w:pPr>
            <w:r>
              <w:rPr>
                <w:rFonts w:ascii="Arial Narrow" w:hAnsi="Arial Narrow" w:cs="Arial"/>
              </w:rPr>
              <w:t>8:00-9:00</w:t>
            </w:r>
          </w:p>
        </w:tc>
        <w:tc>
          <w:tcPr>
            <w:tcW w:w="1260" w:type="dxa"/>
            <w:vAlign w:val="center"/>
          </w:tcPr>
          <w:p w14:paraId="073F7795">
            <w:pPr>
              <w:pStyle w:val="10"/>
              <w:spacing w:after="0" w:line="240" w:lineRule="auto"/>
              <w:ind w:left="0"/>
              <w:rPr>
                <w:rFonts w:ascii="Arial Narrow" w:hAnsi="Arial Narrow"/>
                <w:bCs/>
                <w:color w:val="000000"/>
              </w:rPr>
            </w:pPr>
            <w:r>
              <w:rPr>
                <w:rFonts w:ascii="Arial Narrow" w:hAnsi="Arial Narrow" w:cs="Arial"/>
                <w:bCs/>
                <w:color w:val="000000" w:themeColor="text1"/>
                <w14:textFill>
                  <w14:solidFill>
                    <w14:schemeClr w14:val="tx1"/>
                  </w14:solidFill>
                </w14:textFill>
              </w:rPr>
              <w:t>ENG 6</w:t>
            </w:r>
          </w:p>
        </w:tc>
        <w:tc>
          <w:tcPr>
            <w:tcW w:w="4500" w:type="dxa"/>
            <w:vAlign w:val="center"/>
          </w:tcPr>
          <w:p w14:paraId="28DB54D1">
            <w:pPr>
              <w:pStyle w:val="10"/>
              <w:spacing w:after="0" w:line="240" w:lineRule="auto"/>
              <w:ind w:left="0"/>
              <w:rPr>
                <w:rFonts w:ascii="Arial Narrow" w:hAnsi="Arial Narrow"/>
                <w:bCs/>
                <w:color w:val="000000"/>
                <w:sz w:val="20"/>
                <w:szCs w:val="20"/>
              </w:rPr>
            </w:pPr>
            <w:r>
              <w:rPr>
                <w:rFonts w:ascii="Arial Narrow" w:hAnsi="Arial Narrow" w:cs="Arial"/>
                <w:lang w:eastAsia="en-PH"/>
              </w:rPr>
              <w:t>BUSINESS COMMUNICATION</w:t>
            </w:r>
          </w:p>
        </w:tc>
        <w:tc>
          <w:tcPr>
            <w:tcW w:w="900" w:type="dxa"/>
            <w:vAlign w:val="center"/>
          </w:tcPr>
          <w:p w14:paraId="01519D8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315E754">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6A584D14">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5891F7DE">
            <w:pPr>
              <w:pStyle w:val="10"/>
              <w:spacing w:after="0" w:line="240" w:lineRule="auto"/>
              <w:ind w:left="0"/>
              <w:rPr>
                <w:rFonts w:ascii="Arial Narrow" w:hAnsi="Arial Narrow" w:cs="Arial"/>
                <w:sz w:val="20"/>
                <w:szCs w:val="20"/>
              </w:rPr>
            </w:pPr>
            <w:r>
              <w:rPr>
                <w:rFonts w:ascii="Arial Narrow" w:hAnsi="Arial Narrow" w:cs="Arial"/>
                <w:sz w:val="20"/>
                <w:szCs w:val="20"/>
              </w:rPr>
              <w:t>BSTM 4-1</w:t>
            </w:r>
          </w:p>
        </w:tc>
      </w:tr>
      <w:tr w14:paraId="68EEA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6C982CFC">
            <w:pPr>
              <w:pStyle w:val="10"/>
              <w:spacing w:after="0" w:line="240" w:lineRule="auto"/>
              <w:ind w:left="0"/>
              <w:rPr>
                <w:rFonts w:ascii="Arial Narrow" w:hAnsi="Arial Narrow" w:cs="Arial"/>
              </w:rPr>
            </w:pPr>
            <w:r>
              <w:rPr>
                <w:rFonts w:ascii="Arial Narrow" w:hAnsi="Arial Narrow" w:cs="Arial"/>
              </w:rPr>
              <w:t>9:00-10:00</w:t>
            </w:r>
          </w:p>
        </w:tc>
        <w:tc>
          <w:tcPr>
            <w:tcW w:w="1260" w:type="dxa"/>
            <w:vAlign w:val="center"/>
          </w:tcPr>
          <w:p w14:paraId="25029E7C">
            <w:pPr>
              <w:pStyle w:val="10"/>
              <w:spacing w:after="0" w:line="240" w:lineRule="auto"/>
              <w:ind w:left="0"/>
              <w:rPr>
                <w:rFonts w:ascii="Arial Narrow" w:hAnsi="Arial Narrow" w:cs="Arial"/>
                <w:bCs/>
                <w:color w:val="000000" w:themeColor="text1"/>
                <w14:textFill>
                  <w14:solidFill>
                    <w14:schemeClr w14:val="tx1"/>
                  </w14:solidFill>
                </w14:textFill>
              </w:rPr>
            </w:pPr>
            <w:r>
              <w:rPr>
                <w:rFonts w:ascii="Arial Narrow" w:hAnsi="Arial Narrow"/>
                <w:color w:val="000000"/>
                <w:sz w:val="24"/>
                <w:szCs w:val="24"/>
              </w:rPr>
              <w:t>EL 110</w:t>
            </w:r>
          </w:p>
        </w:tc>
        <w:tc>
          <w:tcPr>
            <w:tcW w:w="4500" w:type="dxa"/>
            <w:vAlign w:val="center"/>
          </w:tcPr>
          <w:p w14:paraId="7086B3EA">
            <w:pPr>
              <w:pStyle w:val="10"/>
              <w:spacing w:after="0" w:line="240" w:lineRule="auto"/>
              <w:ind w:left="0"/>
              <w:rPr>
                <w:rFonts w:ascii="Arial Narrow" w:hAnsi="Arial Narrow" w:cs="Arial"/>
                <w:lang w:eastAsia="en-PH"/>
              </w:rPr>
            </w:pPr>
            <w:r>
              <w:rPr>
                <w:rFonts w:ascii="Arial Narrow" w:hAnsi="Arial Narrow"/>
                <w:color w:val="000000"/>
                <w:sz w:val="20"/>
                <w:szCs w:val="20"/>
              </w:rPr>
              <w:t>SPEECH AND THEATRE ARTS</w:t>
            </w:r>
          </w:p>
        </w:tc>
        <w:tc>
          <w:tcPr>
            <w:tcW w:w="900" w:type="dxa"/>
            <w:vAlign w:val="center"/>
          </w:tcPr>
          <w:p w14:paraId="7AB1130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6344A5C">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4F15A2A2">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0C0CFA65">
            <w:pPr>
              <w:pStyle w:val="10"/>
              <w:spacing w:after="0" w:line="240" w:lineRule="auto"/>
              <w:ind w:left="0"/>
              <w:rPr>
                <w:rFonts w:ascii="Arial Narrow" w:hAnsi="Arial Narrow" w:cs="Arial"/>
                <w:sz w:val="20"/>
                <w:szCs w:val="20"/>
              </w:rPr>
            </w:pPr>
            <w:r>
              <w:rPr>
                <w:rFonts w:ascii="Arial Narrow" w:hAnsi="Arial Narrow" w:cs="Arial"/>
                <w:sz w:val="20"/>
                <w:szCs w:val="20"/>
              </w:rPr>
              <w:t>BSED ENG 2-1</w:t>
            </w:r>
          </w:p>
        </w:tc>
      </w:tr>
      <w:tr w14:paraId="75C86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6F9BFB13">
            <w:pPr>
              <w:pStyle w:val="10"/>
              <w:spacing w:after="0" w:line="240" w:lineRule="auto"/>
              <w:ind w:left="0"/>
              <w:rPr>
                <w:rFonts w:ascii="Arial Narrow" w:hAnsi="Arial Narrow" w:cs="Arial"/>
              </w:rPr>
            </w:pPr>
            <w:r>
              <w:rPr>
                <w:rFonts w:ascii="Arial Narrow" w:hAnsi="Arial Narrow" w:cs="Arial"/>
              </w:rPr>
              <w:t>10:00-11:00</w:t>
            </w:r>
          </w:p>
        </w:tc>
        <w:tc>
          <w:tcPr>
            <w:tcW w:w="1260" w:type="dxa"/>
            <w:tcBorders>
              <w:top w:val="single" w:color="000000" w:sz="4" w:space="0"/>
              <w:left w:val="single" w:color="000000" w:sz="4" w:space="0"/>
              <w:bottom w:val="single" w:color="000000" w:sz="4" w:space="0"/>
              <w:right w:val="single" w:color="000000" w:sz="4" w:space="0"/>
            </w:tcBorders>
            <w:vAlign w:val="center"/>
          </w:tcPr>
          <w:p w14:paraId="4DFBFDB0">
            <w:pPr>
              <w:pStyle w:val="10"/>
              <w:spacing w:after="0" w:line="240" w:lineRule="auto"/>
              <w:ind w:left="0"/>
              <w:rPr>
                <w:rFonts w:ascii="Arial" w:hAnsi="Arial" w:cs="Arial"/>
              </w:rPr>
            </w:pPr>
            <w:r>
              <w:rPr>
                <w:rFonts w:ascii="Arial Narrow" w:hAnsi="Arial Narrow"/>
                <w:bCs/>
                <w:color w:val="000000"/>
              </w:rPr>
              <w:t>EL 116</w:t>
            </w:r>
          </w:p>
        </w:tc>
        <w:tc>
          <w:tcPr>
            <w:tcW w:w="4500" w:type="dxa"/>
            <w:tcBorders>
              <w:top w:val="single" w:color="000000" w:sz="4" w:space="0"/>
              <w:left w:val="single" w:color="000000" w:sz="4" w:space="0"/>
              <w:bottom w:val="single" w:color="000000" w:sz="4" w:space="0"/>
              <w:right w:val="single" w:color="000000" w:sz="4" w:space="0"/>
            </w:tcBorders>
            <w:vAlign w:val="center"/>
          </w:tcPr>
          <w:p w14:paraId="57403775">
            <w:pPr>
              <w:pStyle w:val="10"/>
              <w:spacing w:after="0" w:line="240" w:lineRule="auto"/>
              <w:ind w:left="0"/>
              <w:rPr>
                <w:rFonts w:ascii="Arial Narrow" w:hAnsi="Arial Narrow" w:cs="Arial"/>
                <w:sz w:val="20"/>
                <w:szCs w:val="20"/>
              </w:rPr>
            </w:pPr>
            <w:r>
              <w:rPr>
                <w:rFonts w:ascii="Arial Narrow" w:hAnsi="Arial Narrow"/>
                <w:bCs/>
                <w:color w:val="000000"/>
                <w:sz w:val="20"/>
                <w:szCs w:val="20"/>
              </w:rPr>
              <w:t>CONTEMPORARY, POPULAR &amp;EMERGENT LIT</w:t>
            </w:r>
          </w:p>
        </w:tc>
        <w:tc>
          <w:tcPr>
            <w:tcW w:w="900" w:type="dxa"/>
            <w:vAlign w:val="center"/>
          </w:tcPr>
          <w:p w14:paraId="559C5A4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A3FEFF1">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31E4D974">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3376F602">
            <w:pPr>
              <w:pStyle w:val="10"/>
              <w:spacing w:after="0" w:line="240" w:lineRule="auto"/>
              <w:ind w:left="0"/>
              <w:rPr>
                <w:rFonts w:ascii="Arial Narrow" w:hAnsi="Arial Narrow" w:cs="Arial"/>
                <w:sz w:val="20"/>
                <w:szCs w:val="20"/>
              </w:rPr>
            </w:pPr>
            <w:r>
              <w:rPr>
                <w:rFonts w:ascii="Arial Narrow" w:hAnsi="Arial Narrow" w:cs="Arial"/>
                <w:sz w:val="20"/>
                <w:szCs w:val="20"/>
              </w:rPr>
              <w:t>BSED ENG 3-1</w:t>
            </w:r>
          </w:p>
        </w:tc>
      </w:tr>
      <w:tr w14:paraId="695CD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251A4850">
            <w:pPr>
              <w:pStyle w:val="10"/>
              <w:spacing w:after="0" w:line="240" w:lineRule="auto"/>
              <w:ind w:left="0"/>
              <w:rPr>
                <w:rFonts w:ascii="Arial Narrow" w:hAnsi="Arial Narrow" w:cs="Arial"/>
              </w:rPr>
            </w:pPr>
            <w:r>
              <w:rPr>
                <w:rFonts w:ascii="Arial Narrow" w:hAnsi="Arial Narrow" w:cs="Arial"/>
              </w:rPr>
              <w:t>1:00-2:00</w:t>
            </w:r>
          </w:p>
        </w:tc>
        <w:tc>
          <w:tcPr>
            <w:tcW w:w="1260" w:type="dxa"/>
            <w:vAlign w:val="center"/>
          </w:tcPr>
          <w:p w14:paraId="7C54DF94">
            <w:pPr>
              <w:pStyle w:val="10"/>
              <w:spacing w:after="0" w:line="240" w:lineRule="auto"/>
              <w:ind w:left="0"/>
              <w:rPr>
                <w:rFonts w:ascii="Arial" w:hAnsi="Arial" w:cs="Arial"/>
                <w:bCs/>
                <w:color w:val="000000"/>
                <w:sz w:val="24"/>
                <w:szCs w:val="24"/>
              </w:rPr>
            </w:pPr>
            <w:r>
              <w:rPr>
                <w:rFonts w:ascii="Arial Narrow" w:hAnsi="Arial Narrow"/>
                <w:color w:val="000000"/>
                <w:sz w:val="24"/>
                <w:szCs w:val="24"/>
              </w:rPr>
              <w:t>EL 110</w:t>
            </w:r>
          </w:p>
        </w:tc>
        <w:tc>
          <w:tcPr>
            <w:tcW w:w="4500" w:type="dxa"/>
            <w:vAlign w:val="center"/>
          </w:tcPr>
          <w:p w14:paraId="5F122BA5">
            <w:pPr>
              <w:pStyle w:val="10"/>
              <w:spacing w:after="0" w:line="240" w:lineRule="auto"/>
              <w:ind w:left="0"/>
              <w:rPr>
                <w:rFonts w:ascii="Arial Narrow" w:hAnsi="Arial Narrow" w:cs="Arial"/>
                <w:bCs/>
                <w:color w:val="000000"/>
                <w:sz w:val="20"/>
                <w:szCs w:val="20"/>
              </w:rPr>
            </w:pPr>
            <w:r>
              <w:rPr>
                <w:rFonts w:ascii="Arial Narrow" w:hAnsi="Arial Narrow"/>
                <w:color w:val="000000"/>
                <w:sz w:val="20"/>
                <w:szCs w:val="20"/>
              </w:rPr>
              <w:t>SPEECH AND THEATRE ARTS</w:t>
            </w:r>
          </w:p>
        </w:tc>
        <w:tc>
          <w:tcPr>
            <w:tcW w:w="900" w:type="dxa"/>
            <w:vAlign w:val="center"/>
          </w:tcPr>
          <w:p w14:paraId="572154F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4C4B95B">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7A07B20B">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144655F9">
            <w:pPr>
              <w:pStyle w:val="10"/>
              <w:spacing w:after="0" w:line="240" w:lineRule="auto"/>
              <w:ind w:left="0"/>
              <w:rPr>
                <w:rFonts w:ascii="Arial Narrow" w:hAnsi="Arial Narrow"/>
                <w:sz w:val="20"/>
                <w:szCs w:val="20"/>
              </w:rPr>
            </w:pPr>
            <w:r>
              <w:rPr>
                <w:rFonts w:ascii="Arial Narrow" w:hAnsi="Arial Narrow" w:cs="Arial"/>
                <w:sz w:val="20"/>
                <w:szCs w:val="20"/>
              </w:rPr>
              <w:t>BSED ENG 2-3</w:t>
            </w:r>
          </w:p>
        </w:tc>
      </w:tr>
      <w:tr w14:paraId="4D761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67C93210">
            <w:pPr>
              <w:pStyle w:val="10"/>
              <w:spacing w:after="0" w:line="240" w:lineRule="auto"/>
              <w:ind w:left="0"/>
              <w:rPr>
                <w:rFonts w:ascii="Arial Narrow" w:hAnsi="Arial Narrow" w:cs="Arial"/>
              </w:rPr>
            </w:pPr>
            <w:r>
              <w:rPr>
                <w:rFonts w:ascii="Arial Narrow" w:hAnsi="Arial Narrow" w:cs="Arial"/>
              </w:rPr>
              <w:t>2:00-3:00</w:t>
            </w:r>
          </w:p>
        </w:tc>
        <w:tc>
          <w:tcPr>
            <w:tcW w:w="1260" w:type="dxa"/>
            <w:vAlign w:val="center"/>
          </w:tcPr>
          <w:p w14:paraId="2C927DBC">
            <w:pPr>
              <w:pStyle w:val="10"/>
              <w:spacing w:after="0" w:line="240" w:lineRule="auto"/>
              <w:ind w:left="0"/>
              <w:rPr>
                <w:rFonts w:ascii="Arial Narrow" w:hAnsi="Arial Narrow"/>
                <w:color w:val="000000"/>
                <w:sz w:val="24"/>
                <w:szCs w:val="24"/>
              </w:rPr>
            </w:pPr>
            <w:r>
              <w:rPr>
                <w:rFonts w:ascii="Arial Narrow" w:hAnsi="Arial Narrow"/>
                <w:bCs/>
                <w:color w:val="000000"/>
                <w:sz w:val="20"/>
                <w:szCs w:val="20"/>
              </w:rPr>
              <w:t>EL 116</w:t>
            </w:r>
          </w:p>
        </w:tc>
        <w:tc>
          <w:tcPr>
            <w:tcW w:w="4500" w:type="dxa"/>
            <w:vAlign w:val="center"/>
          </w:tcPr>
          <w:p w14:paraId="0AEE5AAF">
            <w:pPr>
              <w:pStyle w:val="10"/>
              <w:spacing w:after="0" w:line="240" w:lineRule="auto"/>
              <w:ind w:left="0"/>
              <w:rPr>
                <w:rFonts w:ascii="Arial Narrow" w:hAnsi="Arial Narrow"/>
                <w:color w:val="000000"/>
                <w:sz w:val="20"/>
                <w:szCs w:val="20"/>
              </w:rPr>
            </w:pPr>
            <w:r>
              <w:rPr>
                <w:rFonts w:ascii="Arial Narrow" w:hAnsi="Arial Narrow"/>
                <w:bCs/>
                <w:color w:val="000000"/>
                <w:sz w:val="20"/>
                <w:szCs w:val="20"/>
              </w:rPr>
              <w:t>CONTEMPORARY, POPULAR  &amp;EMERGENT LIT</w:t>
            </w:r>
          </w:p>
        </w:tc>
        <w:tc>
          <w:tcPr>
            <w:tcW w:w="900" w:type="dxa"/>
            <w:vAlign w:val="center"/>
          </w:tcPr>
          <w:p w14:paraId="7519A6B1">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41CBA33">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0D2037EF">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280E739D">
            <w:pPr>
              <w:pStyle w:val="10"/>
              <w:spacing w:after="0" w:line="240" w:lineRule="auto"/>
              <w:ind w:left="0"/>
              <w:rPr>
                <w:rFonts w:ascii="Arial Narrow" w:hAnsi="Arial Narrow" w:cs="Arial"/>
                <w:sz w:val="20"/>
                <w:szCs w:val="20"/>
              </w:rPr>
            </w:pPr>
            <w:r>
              <w:rPr>
                <w:rFonts w:ascii="Arial Narrow" w:hAnsi="Arial Narrow" w:cs="Arial"/>
                <w:sz w:val="20"/>
                <w:szCs w:val="20"/>
              </w:rPr>
              <w:t>BSED ENG 3-3</w:t>
            </w:r>
          </w:p>
        </w:tc>
      </w:tr>
      <w:tr w14:paraId="1411B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2A7A0580">
            <w:pPr>
              <w:pStyle w:val="10"/>
              <w:spacing w:after="0" w:line="240" w:lineRule="auto"/>
              <w:ind w:left="0"/>
              <w:rPr>
                <w:rFonts w:ascii="Arial Narrow" w:hAnsi="Arial Narrow" w:cs="Arial"/>
              </w:rPr>
            </w:pPr>
            <w:r>
              <w:rPr>
                <w:rFonts w:ascii="Arial Narrow" w:hAnsi="Arial Narrow" w:cs="Arial"/>
              </w:rPr>
              <w:t>3:00-4:00</w:t>
            </w:r>
          </w:p>
        </w:tc>
        <w:tc>
          <w:tcPr>
            <w:tcW w:w="1260" w:type="dxa"/>
            <w:vAlign w:val="center"/>
          </w:tcPr>
          <w:p w14:paraId="2631C436">
            <w:pPr>
              <w:pStyle w:val="10"/>
              <w:spacing w:after="0" w:line="240" w:lineRule="auto"/>
              <w:ind w:left="0"/>
              <w:rPr>
                <w:rFonts w:ascii="Arial" w:hAnsi="Arial" w:cs="Arial"/>
              </w:rPr>
            </w:pPr>
            <w:r>
              <w:rPr>
                <w:rFonts w:ascii="Arial Narrow" w:hAnsi="Arial Narrow"/>
                <w:color w:val="000000"/>
                <w:sz w:val="24"/>
                <w:szCs w:val="24"/>
              </w:rPr>
              <w:t>EL 110</w:t>
            </w:r>
          </w:p>
        </w:tc>
        <w:tc>
          <w:tcPr>
            <w:tcW w:w="4500" w:type="dxa"/>
            <w:vAlign w:val="center"/>
          </w:tcPr>
          <w:p w14:paraId="5E4114BF">
            <w:pPr>
              <w:pStyle w:val="10"/>
              <w:spacing w:after="0" w:line="240" w:lineRule="auto"/>
              <w:ind w:left="0"/>
              <w:rPr>
                <w:rFonts w:ascii="Arial Narrow" w:hAnsi="Arial Narrow" w:cs="Arial"/>
                <w:sz w:val="20"/>
                <w:szCs w:val="20"/>
              </w:rPr>
            </w:pPr>
            <w:r>
              <w:rPr>
                <w:rFonts w:ascii="Arial Narrow" w:hAnsi="Arial Narrow"/>
                <w:color w:val="000000"/>
                <w:sz w:val="20"/>
                <w:szCs w:val="20"/>
              </w:rPr>
              <w:t>SPEECH AND THEATRE ARTS</w:t>
            </w:r>
          </w:p>
        </w:tc>
        <w:tc>
          <w:tcPr>
            <w:tcW w:w="900" w:type="dxa"/>
            <w:vAlign w:val="center"/>
          </w:tcPr>
          <w:p w14:paraId="01C5C80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B97191F">
            <w:pPr>
              <w:pStyle w:val="10"/>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0EAB81AD">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649A71EF">
            <w:pPr>
              <w:pStyle w:val="10"/>
              <w:spacing w:after="0" w:line="240" w:lineRule="auto"/>
              <w:ind w:left="0"/>
              <w:rPr>
                <w:rFonts w:ascii="Arial Narrow" w:hAnsi="Arial Narrow" w:cs="Arial"/>
                <w:sz w:val="20"/>
                <w:szCs w:val="20"/>
              </w:rPr>
            </w:pPr>
            <w:r>
              <w:rPr>
                <w:rFonts w:ascii="Arial Narrow" w:hAnsi="Arial Narrow" w:cs="Arial"/>
                <w:sz w:val="20"/>
                <w:szCs w:val="20"/>
              </w:rPr>
              <w:t>BSED ENG 2-2</w:t>
            </w:r>
          </w:p>
        </w:tc>
      </w:tr>
      <w:tr w14:paraId="009B7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208" w:type="dxa"/>
            <w:vAlign w:val="center"/>
          </w:tcPr>
          <w:p w14:paraId="0DC4FC9A">
            <w:pPr>
              <w:pStyle w:val="10"/>
              <w:spacing w:after="0" w:line="240" w:lineRule="auto"/>
              <w:ind w:left="0"/>
              <w:rPr>
                <w:rFonts w:ascii="Arial Narrow" w:hAnsi="Arial Narrow" w:cs="Arial"/>
              </w:rPr>
            </w:pPr>
            <w:r>
              <w:rPr>
                <w:rFonts w:ascii="Arial Narrow" w:hAnsi="Arial Narrow" w:cs="Arial"/>
              </w:rPr>
              <w:t>4:00-5:00</w:t>
            </w:r>
          </w:p>
        </w:tc>
        <w:tc>
          <w:tcPr>
            <w:tcW w:w="1260" w:type="dxa"/>
            <w:vAlign w:val="center"/>
          </w:tcPr>
          <w:p w14:paraId="591B475B">
            <w:pPr>
              <w:pStyle w:val="10"/>
              <w:spacing w:after="0" w:line="240" w:lineRule="auto"/>
              <w:ind w:left="0"/>
              <w:rPr>
                <w:rFonts w:ascii="Arial" w:hAnsi="Arial" w:cs="Arial"/>
              </w:rPr>
            </w:pPr>
            <w:r>
              <w:rPr>
                <w:rFonts w:ascii="Arial Narrow" w:hAnsi="Arial Narrow" w:cs="Arial"/>
                <w:bCs/>
                <w:color w:val="000000" w:themeColor="text1"/>
                <w14:textFill>
                  <w14:solidFill>
                    <w14:schemeClr w14:val="tx1"/>
                  </w14:solidFill>
                </w14:textFill>
              </w:rPr>
              <w:t>ENG 6</w:t>
            </w:r>
          </w:p>
        </w:tc>
        <w:tc>
          <w:tcPr>
            <w:tcW w:w="4500" w:type="dxa"/>
            <w:vAlign w:val="center"/>
          </w:tcPr>
          <w:p w14:paraId="068D5CBB">
            <w:pPr>
              <w:pStyle w:val="10"/>
              <w:spacing w:after="0" w:line="240" w:lineRule="auto"/>
              <w:ind w:left="0"/>
              <w:rPr>
                <w:rFonts w:ascii="Arial Narrow" w:hAnsi="Arial Narrow" w:cs="Arial"/>
              </w:rPr>
            </w:pPr>
            <w:r>
              <w:rPr>
                <w:rFonts w:ascii="Arial Narrow" w:hAnsi="Arial Narrow" w:cs="Arial"/>
                <w:lang w:eastAsia="en-PH"/>
              </w:rPr>
              <w:t>BUSINESS COMMUNICATION</w:t>
            </w:r>
          </w:p>
        </w:tc>
        <w:tc>
          <w:tcPr>
            <w:tcW w:w="900" w:type="dxa"/>
            <w:vAlign w:val="center"/>
          </w:tcPr>
          <w:p w14:paraId="782B304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BE7CC11">
            <w:pPr>
              <w:pStyle w:val="10"/>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768C6B89">
            <w:pPr>
              <w:pStyle w:val="10"/>
              <w:spacing w:after="0" w:line="240" w:lineRule="auto"/>
              <w:ind w:left="0"/>
              <w:jc w:val="center"/>
              <w:rPr>
                <w:rFonts w:ascii="Arial" w:hAnsi="Arial" w:cs="Arial"/>
              </w:rPr>
            </w:pPr>
            <w:r>
              <w:rPr>
                <w:rFonts w:ascii="Arial" w:hAnsi="Arial" w:cs="Arial"/>
              </w:rPr>
              <w:t>2</w:t>
            </w:r>
          </w:p>
        </w:tc>
        <w:tc>
          <w:tcPr>
            <w:tcW w:w="1417" w:type="dxa"/>
            <w:vAlign w:val="center"/>
          </w:tcPr>
          <w:p w14:paraId="04064BED">
            <w:pPr>
              <w:pStyle w:val="10"/>
              <w:spacing w:after="0" w:line="240" w:lineRule="auto"/>
              <w:ind w:left="0"/>
              <w:rPr>
                <w:rFonts w:ascii="Arial Narrow" w:hAnsi="Arial Narrow" w:cs="Arial"/>
                <w:sz w:val="20"/>
                <w:szCs w:val="20"/>
              </w:rPr>
            </w:pPr>
            <w:r>
              <w:rPr>
                <w:rFonts w:ascii="Arial Narrow" w:hAnsi="Arial Narrow" w:cs="Arial"/>
                <w:sz w:val="20"/>
                <w:szCs w:val="20"/>
              </w:rPr>
              <w:t>BSTM 4-2</w:t>
            </w:r>
          </w:p>
        </w:tc>
      </w:tr>
      <w:tr w14:paraId="19466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208" w:type="dxa"/>
            <w:shd w:val="clear" w:color="auto" w:fill="548DD4" w:themeFill="text2" w:themeFillTint="99"/>
          </w:tcPr>
          <w:p w14:paraId="07C55AAA">
            <w:pPr>
              <w:pStyle w:val="10"/>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3933E767">
            <w:pPr>
              <w:pStyle w:val="10"/>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17412460">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391D3511">
            <w:pPr>
              <w:pStyle w:val="10"/>
              <w:spacing w:after="0" w:line="240" w:lineRule="auto"/>
              <w:ind w:left="0"/>
              <w:jc w:val="center"/>
              <w:rPr>
                <w:rFonts w:ascii="Arial" w:hAnsi="Arial" w:cs="Arial"/>
                <w:b/>
                <w:bCs/>
                <w:sz w:val="24"/>
                <w:szCs w:val="24"/>
              </w:rPr>
            </w:pPr>
            <w:r>
              <w:rPr>
                <w:rFonts w:ascii="Arial" w:hAnsi="Arial" w:cs="Arial"/>
                <w:b/>
                <w:bCs/>
                <w:sz w:val="24"/>
                <w:szCs w:val="24"/>
              </w:rPr>
              <w:t>42.0</w:t>
            </w:r>
          </w:p>
        </w:tc>
        <w:tc>
          <w:tcPr>
            <w:tcW w:w="720" w:type="dxa"/>
            <w:shd w:val="clear" w:color="auto" w:fill="548DD4" w:themeFill="text2" w:themeFillTint="99"/>
          </w:tcPr>
          <w:p w14:paraId="30899DE0">
            <w:pPr>
              <w:pStyle w:val="10"/>
              <w:spacing w:after="0" w:line="240" w:lineRule="auto"/>
              <w:ind w:left="0"/>
              <w:rPr>
                <w:rFonts w:ascii="Arial" w:hAnsi="Arial" w:cs="Arial"/>
                <w:b/>
                <w:bCs/>
                <w:sz w:val="24"/>
                <w:szCs w:val="24"/>
              </w:rPr>
            </w:pPr>
          </w:p>
        </w:tc>
        <w:tc>
          <w:tcPr>
            <w:tcW w:w="900" w:type="dxa"/>
            <w:shd w:val="clear" w:color="auto" w:fill="548DD4" w:themeFill="text2" w:themeFillTint="99"/>
          </w:tcPr>
          <w:p w14:paraId="2A7A65E8">
            <w:pPr>
              <w:pStyle w:val="10"/>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34A42C5B">
            <w:pPr>
              <w:pStyle w:val="10"/>
              <w:spacing w:after="0" w:line="240" w:lineRule="auto"/>
              <w:ind w:left="0"/>
              <w:jc w:val="center"/>
              <w:rPr>
                <w:rFonts w:ascii="Arial" w:hAnsi="Arial" w:cs="Arial"/>
                <w:b/>
                <w:bCs/>
                <w:sz w:val="24"/>
                <w:szCs w:val="24"/>
              </w:rPr>
            </w:pPr>
          </w:p>
        </w:tc>
      </w:tr>
    </w:tbl>
    <w:p w14:paraId="6B6EA11F">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0E2804CC">
      <w:pPr>
        <w:spacing w:after="0" w:line="240" w:lineRule="auto"/>
        <w:ind w:firstLine="720"/>
        <w:jc w:val="both"/>
        <w:rPr>
          <w:rFonts w:ascii="Arial" w:hAnsi="Arial" w:cs="Arial"/>
          <w:i/>
          <w:iCs/>
          <w:sz w:val="24"/>
          <w:szCs w:val="24"/>
          <w:lang w:val="en-US"/>
        </w:rPr>
      </w:pPr>
    </w:p>
    <w:p w14:paraId="304CB431">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r>
        <w:rPr>
          <w:rFonts w:ascii="Arial" w:hAnsi="Arial" w:cs="Arial"/>
          <w:i/>
          <w:iCs/>
          <w:sz w:val="24"/>
          <w:szCs w:val="24"/>
        </w:rPr>
        <w:tab/>
      </w:r>
    </w:p>
    <w:p w14:paraId="09A98A7B">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w:t>
      </w:r>
    </w:p>
    <w:p w14:paraId="48323985">
      <w:pPr>
        <w:pStyle w:val="10"/>
        <w:spacing w:after="120" w:line="240" w:lineRule="auto"/>
        <w:rPr>
          <w:rFonts w:ascii="Arial" w:hAnsi="Arial" w:cs="Arial"/>
          <w:bCs/>
          <w:sz w:val="24"/>
          <w:szCs w:val="24"/>
        </w:rPr>
      </w:pPr>
      <w:r>
        <w:rPr>
          <w:rFonts w:ascii="Arial" w:hAnsi="Arial" w:cs="Arial"/>
          <w:b/>
          <w:sz w:val="24"/>
          <w:szCs w:val="24"/>
        </w:rPr>
        <w:tab/>
      </w:r>
      <w:r>
        <w:rPr>
          <w:rFonts w:ascii="Arial" w:hAnsi="Arial" w:cs="Arial"/>
          <w:bCs/>
          <w:sz w:val="24"/>
          <w:szCs w:val="24"/>
        </w:rPr>
        <w:t>Consultation Hour:  11L00-12:00NN Wednesday</w:t>
      </w:r>
    </w:p>
    <w:p w14:paraId="49D57CEE">
      <w:pPr>
        <w:pStyle w:val="10"/>
        <w:spacing w:after="120" w:line="240" w:lineRule="auto"/>
        <w:rPr>
          <w:rFonts w:ascii="Arial" w:hAnsi="Arial" w:cs="Arial"/>
          <w:b/>
          <w:sz w:val="24"/>
          <w:szCs w:val="24"/>
        </w:rPr>
      </w:pPr>
    </w:p>
    <w:p w14:paraId="1E269998">
      <w:pPr>
        <w:pStyle w:val="10"/>
        <w:spacing w:after="120" w:line="240" w:lineRule="auto"/>
        <w:rPr>
          <w:rFonts w:ascii="Arial" w:hAnsi="Arial" w:cs="Arial"/>
          <w:b/>
          <w:sz w:val="24"/>
          <w:szCs w:val="24"/>
        </w:rPr>
      </w:pPr>
    </w:p>
    <w:p w14:paraId="49DF1B9C">
      <w:pPr>
        <w:pStyle w:val="10"/>
        <w:spacing w:after="120" w:line="240" w:lineRule="auto"/>
        <w:rPr>
          <w:rFonts w:ascii="Arial" w:hAnsi="Arial" w:cs="Arial"/>
          <w:b/>
          <w:sz w:val="24"/>
          <w:szCs w:val="24"/>
        </w:rPr>
      </w:pPr>
    </w:p>
    <w:p w14:paraId="0F32FCC7">
      <w:pPr>
        <w:pStyle w:val="10"/>
        <w:spacing w:after="120" w:line="240" w:lineRule="auto"/>
        <w:rPr>
          <w:rFonts w:ascii="Arial" w:hAnsi="Arial" w:cs="Arial"/>
          <w:b/>
          <w:sz w:val="24"/>
          <w:szCs w:val="24"/>
        </w:rPr>
      </w:pPr>
    </w:p>
    <w:p w14:paraId="32180E40">
      <w:pPr>
        <w:pStyle w:val="10"/>
        <w:spacing w:after="120" w:line="240" w:lineRule="auto"/>
        <w:rPr>
          <w:rFonts w:ascii="Arial" w:hAnsi="Arial" w:cs="Arial"/>
          <w:b/>
          <w:sz w:val="24"/>
          <w:szCs w:val="24"/>
        </w:rPr>
      </w:pPr>
    </w:p>
    <w:p w14:paraId="5FE76A51">
      <w:pPr>
        <w:pStyle w:val="10"/>
        <w:spacing w:after="120" w:line="240" w:lineRule="auto"/>
        <w:rPr>
          <w:rFonts w:ascii="Arial" w:hAnsi="Arial" w:cs="Arial"/>
          <w:b/>
          <w:sz w:val="24"/>
          <w:szCs w:val="24"/>
        </w:rPr>
      </w:pPr>
    </w:p>
    <w:p w14:paraId="42B13922">
      <w:pPr>
        <w:pStyle w:val="10"/>
        <w:spacing w:after="120" w:line="240" w:lineRule="auto"/>
        <w:rPr>
          <w:rFonts w:ascii="Arial" w:hAnsi="Arial" w:cs="Arial"/>
          <w:b/>
          <w:sz w:val="24"/>
          <w:szCs w:val="24"/>
        </w:rPr>
      </w:pPr>
    </w:p>
    <w:p w14:paraId="54F69D86">
      <w:pPr>
        <w:pStyle w:val="10"/>
        <w:spacing w:after="120" w:line="240" w:lineRule="auto"/>
        <w:rPr>
          <w:rFonts w:ascii="Arial" w:hAnsi="Arial" w:cs="Arial"/>
          <w:b/>
          <w:sz w:val="24"/>
          <w:szCs w:val="24"/>
        </w:rPr>
      </w:pPr>
    </w:p>
    <w:p w14:paraId="46E0D95D">
      <w:pPr>
        <w:pStyle w:val="10"/>
        <w:spacing w:after="120" w:line="240" w:lineRule="auto"/>
        <w:rPr>
          <w:rFonts w:ascii="Arial" w:hAnsi="Arial" w:cs="Arial"/>
          <w:b/>
          <w:sz w:val="24"/>
          <w:szCs w:val="24"/>
        </w:rPr>
      </w:pPr>
    </w:p>
    <w:p w14:paraId="7BCB6DEA">
      <w:pPr>
        <w:pStyle w:val="10"/>
        <w:spacing w:after="120" w:line="240" w:lineRule="auto"/>
        <w:rPr>
          <w:rFonts w:ascii="Arial" w:hAnsi="Arial" w:cs="Arial"/>
          <w:b/>
          <w:sz w:val="24"/>
          <w:szCs w:val="24"/>
        </w:rPr>
      </w:pPr>
    </w:p>
    <w:p w14:paraId="51E9BAE2">
      <w:pPr>
        <w:pStyle w:val="10"/>
        <w:spacing w:after="120" w:line="240" w:lineRule="auto"/>
        <w:rPr>
          <w:rFonts w:ascii="Arial" w:hAnsi="Arial" w:cs="Arial"/>
          <w:b/>
          <w:sz w:val="24"/>
          <w:szCs w:val="24"/>
        </w:rPr>
      </w:pPr>
    </w:p>
    <w:p w14:paraId="0F819038">
      <w:pPr>
        <w:pStyle w:val="10"/>
        <w:spacing w:after="120" w:line="240" w:lineRule="auto"/>
        <w:rPr>
          <w:rFonts w:ascii="Arial" w:hAnsi="Arial" w:cs="Arial"/>
          <w:b/>
          <w:sz w:val="24"/>
          <w:szCs w:val="24"/>
        </w:rPr>
      </w:pPr>
    </w:p>
    <w:p w14:paraId="5552AB98">
      <w:pPr>
        <w:pStyle w:val="10"/>
        <w:spacing w:after="120" w:line="240" w:lineRule="auto"/>
        <w:rPr>
          <w:rFonts w:ascii="Arial" w:hAnsi="Arial" w:cs="Arial"/>
          <w:b/>
          <w:sz w:val="24"/>
          <w:szCs w:val="24"/>
        </w:rPr>
      </w:pPr>
    </w:p>
    <w:p w14:paraId="5AD75F16">
      <w:pPr>
        <w:pStyle w:val="10"/>
        <w:spacing w:after="120" w:line="240" w:lineRule="auto"/>
        <w:rPr>
          <w:rFonts w:ascii="Arial" w:hAnsi="Arial" w:cs="Arial"/>
          <w:b/>
          <w:sz w:val="24"/>
          <w:szCs w:val="24"/>
        </w:rPr>
      </w:pPr>
    </w:p>
    <w:p w14:paraId="0E28DDFF">
      <w:pPr>
        <w:pStyle w:val="10"/>
        <w:spacing w:after="120" w:line="240" w:lineRule="auto"/>
        <w:rPr>
          <w:rFonts w:ascii="Arial" w:hAnsi="Arial" w:cs="Arial"/>
          <w:b/>
          <w:sz w:val="24"/>
          <w:szCs w:val="24"/>
        </w:rPr>
      </w:pPr>
    </w:p>
    <w:p w14:paraId="10B98931">
      <w:pPr>
        <w:spacing w:after="120" w:line="240" w:lineRule="auto"/>
        <w:rPr>
          <w:rFonts w:ascii="Arial" w:hAnsi="Arial" w:cs="Arial"/>
          <w:b/>
          <w:sz w:val="24"/>
          <w:szCs w:val="24"/>
        </w:rPr>
      </w:pPr>
    </w:p>
    <w:p w14:paraId="22058BE1">
      <w:pPr>
        <w:spacing w:after="120" w:line="240" w:lineRule="auto"/>
        <w:rPr>
          <w:rFonts w:ascii="Arial" w:hAnsi="Arial" w:cs="Arial"/>
          <w:b/>
          <w:sz w:val="24"/>
          <w:szCs w:val="24"/>
        </w:rPr>
      </w:pPr>
    </w:p>
    <w:p w14:paraId="373487F3">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233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297464619" name="Straight Connector 2974646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1lS436AQAABwQAAA4AAABkcnMvZTJvRG9jLnhtbK1Ty27b&#10;MBC8F+g/ELzXso3YrgXLOdhIL30YSPoBG5KSCPAFLmPZf98lZTtpesmhOkjLXe5wZzja3J+sYUcV&#10;UXvX8Nlkyplywkvtuob/fnr48pUzTOAkGO9Uw88K+f3286fNEGo19703UkVGIA7rITS8TynUVYWi&#10;VxZw4oNyVGx9tJBoGbtKRhgI3ZpqPp0uq8FHGaIXCpGy+7HIL4jxI4C+bbVQey9erHJpRI3KQCJK&#10;2OuAfFumbVsl0q+2RZWYaTgxTeVNh1D8nN/VdgN1FyH0WlxGgI+M8I6TBe3o0BvUHhKwl6j/gbJa&#10;RI++TRPhbTUSKYoQi9n0nTaPPQRVuJDUGG6i4/+DFT+Ph8i0bPh8vbpb3i1na84cWLr4xxRBd31i&#10;O+8cCekje91Dug0Ba2rfuUO8rDAcYhbh1Eabv0SPnYrW55vW6pSYoORitlqt1nQN4lqrXhtDxPRN&#10;ecty0HCjXZYBajh+x0SH0dbrlpx2/kEbU67SODY0fL2YLwgZyJ4t2YJCG4giuo4zMB35XqRYENEb&#10;LXN3xsEz7kxkRyCzkGOlH55oXM4MYKICcSjP2NiDVOPW9YLSo5MQ0g8vx/Rses3TuCN0mfyvIzON&#10;PWA/tpRSRqIO4/JIqnj4wjorPmqco2cvz0X6Kq/IH6Xt4uVswLdrit/+v9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1lS4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CABALLERO, TEODORO., LPT, MAPM</w:t>
      </w:r>
    </w:p>
    <w:p w14:paraId="75504A9E">
      <w:pPr>
        <w:pStyle w:val="10"/>
        <w:spacing w:after="120" w:line="240" w:lineRule="auto"/>
        <w:ind w:left="0"/>
        <w:rPr>
          <w:rFonts w:ascii="Arial" w:hAnsi="Arial" w:cs="Arial"/>
          <w:b/>
          <w:sz w:val="24"/>
          <w:szCs w:val="24"/>
        </w:rPr>
      </w:pPr>
    </w:p>
    <w:p w14:paraId="244B8B55">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012D0025">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336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161694224" name="Straight Connector 116169422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F1xH6AQAACQQAAA4AAABkcnMvZTJvRG9jLnhtbK1Ty27bMBC8&#10;F+g/ELzXsoTYqQXLOdhIL30YSPoBG4qSCPAFLmPZf98lZTtuesmhOlDLXe5wZzRaPxyNZgcZUDnb&#10;8HI250xa4Vpl+4b/fn788pUzjGBb0M7Khp8k8ofN50/r0deycoPTrQyMQCzWo2/4EKOviwLFIA3g&#10;zHlpqdi5YCDSNvRFG2AkdKOLaj5fFqMLrQ9OSETK7qYiPyOGjwC6rlNC7px4NdLGCTVIDZEo4aA8&#10;8k2etuukiL+6DmVkuuHENOaVLqH4Ja3FZg11H8APSpxHgI+M8I6TAWXp0ivUDiKw16D+gTJKBIeu&#10;izPhTDERyYoQi3L+TpunAbzMXEhq9FfR8f/Bip+HfWCqJSeUy3K5uquqO84sGPryTzGA6ofIts5a&#10;UtIFdnOIlBs91gSwtftw3qHfhyTDsQsmvYkgO2a1T1e15TEyQclFeX9fLhaciUuteGv0AeM36QxL&#10;QcO1skkIqOHwHSNdRkcvR1Laukeldf6Y2rKx4atFlZCBDNqRMSg0nkii7TkD3ZPzRQwZEZ1WbepO&#10;OHjCrQ7sAGQX8mzrxmcalzMNGKlAHPIzNQ7QyunoakHpyUsI8Ydrp3Q5v+Rp3Ak6T/7XlYnGDnCY&#10;WnIpIVGHtmkkmV18Zp0UnzRO0YtrT1n6Iu3IIbnt7OZkwds9xbd/8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K/F1xH6AQAACQQAAA4AAAAAAAAAAQAgAAAAIgEAAGRycy9lMm9Eb2MueG1s&#10;UEsFBgAAAAAGAAYAWQEAAI4FAAAAAA==&#10;">
                <v:fill on="f" focussize="0,0"/>
                <v:stroke color="#000000" joinstyle="round"/>
                <v:imagedata o:title=""/>
                <o:lock v:ext="edit" aspectratio="f"/>
              </v:line>
            </w:pict>
          </mc:Fallback>
        </mc:AlternateContent>
      </w:r>
    </w:p>
    <w:p w14:paraId="366B2AC3">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485451D5">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438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2142206524" name="Straight Connector 21422065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iCmiYvoBAAAJBAAADgAAAGRycy9lMm9Eb2MueG1srVPLbtsw&#10;ELwX6D8QvNeSVdtIBMs52EgvfRhI+gEbipII8AUuY9l/3yVlO256yaE6UMtd7nBnNFo/HI1mBxlQ&#10;Odvw+azkTFrhWmX7hv9+fvxyxxlGsC1oZ2XDTxL5w+bzp/Xoa1m5welWBkYgFuvRN3yI0ddFgWKQ&#10;BnDmvLRU7FwwEGkb+qINMBK60UVVlqtidKH1wQmJSNndVORnxPARQNd1SsidE69G2jihBqkhEiUc&#10;lEe+ydN2nRTxV9ehjEw3nJjGvNIlFL+ktdisoe4D+EGJ8wjwkRHecTKgLF16hdpBBPYa1D9QRong&#10;0HVxJpwpJiJZEWIxL99p8zSAl5kLSY3+Kjr+P1jx87APTLUNr+aLqipXy2rBmQVDX/4pBlD9ENnW&#10;WUtKusBuDpFyo8eaALZ2H8479PuQZDh2waQ3EWTHrPbpqrY8RiYouay+ru4WS87EpVa8NfqA8Zt0&#10;hqWg4VrZJATUcPiOkS6jo5cjKW3do9I6f0xt2djw+2WVkIEM2pExKDSeSKLtOQPdk/NFDBkRnVZt&#10;6k44eMKtDuwAZBfybOvGZxqXMw0YqUAc8jM1DtDK6ej9ktKTlxDiD9dO6Xl5ydO4E3Se/K8rE40d&#10;4DC15FJCog5t00gyu/jMOik+aZyiF9eesvRF2pFDctvZzcmCt3uKb//g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iCmiYvoBAAAJBAAADgAAAAAAAAABACAAAAAkAQAAZHJzL2Uyb0RvYy54&#10;bWxQSwUGAAAAAAYABgBZAQAAkAUAAAAA&#10;">
                <v:fill on="f" focussize="0,0"/>
                <v:stroke color="#000000" joinstyle="round"/>
                <v:imagedata o:title=""/>
                <o:lock v:ext="edit" aspectratio="f"/>
              </v:line>
            </w:pict>
          </mc:Fallback>
        </mc:AlternateContent>
      </w:r>
    </w:p>
    <w:p w14:paraId="65D43942">
      <w:pPr>
        <w:pStyle w:val="10"/>
        <w:spacing w:line="240" w:lineRule="auto"/>
        <w:jc w:val="both"/>
        <w:rPr>
          <w:rFonts w:ascii="Arial" w:hAnsi="Arial" w:cs="Arial"/>
          <w:sz w:val="24"/>
          <w:szCs w:val="24"/>
        </w:rPr>
      </w:pPr>
      <w:r>
        <w:rPr>
          <w:rFonts w:ascii="Arial" w:hAnsi="Arial" w:cs="Arial"/>
          <w:sz w:val="24"/>
          <w:szCs w:val="24"/>
        </w:rPr>
        <w:tab/>
      </w:r>
    </w:p>
    <w:p w14:paraId="19A593DD">
      <w:pPr>
        <w:pStyle w:val="10"/>
        <w:spacing w:line="240" w:lineRule="auto"/>
        <w:ind w:firstLine="720"/>
        <w:jc w:val="both"/>
        <w:rPr>
          <w:rFonts w:ascii="Arial" w:hAnsi="Arial" w:cs="Arial"/>
          <w:sz w:val="24"/>
          <w:szCs w:val="24"/>
        </w:rPr>
      </w:pPr>
    </w:p>
    <w:p w14:paraId="00263492">
      <w:pPr>
        <w:pStyle w:val="10"/>
        <w:spacing w:line="240" w:lineRule="auto"/>
        <w:ind w:firstLine="720"/>
        <w:jc w:val="both"/>
        <w:rPr>
          <w:rFonts w:ascii="Arial" w:hAnsi="Arial" w:cs="Arial"/>
          <w:sz w:val="24"/>
          <w:szCs w:val="24"/>
        </w:rPr>
      </w:pPr>
    </w:p>
    <w:p w14:paraId="54BB69C1">
      <w:pPr>
        <w:pStyle w:val="10"/>
        <w:spacing w:line="240" w:lineRule="auto"/>
        <w:ind w:firstLine="720"/>
        <w:jc w:val="both"/>
        <w:rPr>
          <w:rFonts w:ascii="Arial" w:hAnsi="Arial" w:cs="Arial"/>
          <w:sz w:val="24"/>
          <w:szCs w:val="24"/>
        </w:rPr>
      </w:pPr>
    </w:p>
    <w:p w14:paraId="34D4EB1B">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080"/>
        <w:gridCol w:w="4703"/>
        <w:gridCol w:w="857"/>
        <w:gridCol w:w="763"/>
        <w:gridCol w:w="796"/>
        <w:gridCol w:w="1961"/>
      </w:tblGrid>
      <w:tr w14:paraId="12C19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shd w:val="clear" w:color="auto" w:fill="8DB3E2" w:themeFill="text2" w:themeFillTint="66"/>
            <w:vAlign w:val="center"/>
          </w:tcPr>
          <w:p w14:paraId="674C3270">
            <w:pPr>
              <w:pStyle w:val="10"/>
              <w:spacing w:after="0" w:line="240" w:lineRule="auto"/>
              <w:ind w:left="0"/>
              <w:jc w:val="center"/>
              <w:rPr>
                <w:rFonts w:ascii="Arial" w:hAnsi="Arial" w:cs="Arial"/>
              </w:rPr>
            </w:pPr>
            <w:r>
              <w:rPr>
                <w:rFonts w:ascii="Arial" w:hAnsi="Arial" w:cs="Arial"/>
                <w:b/>
              </w:rPr>
              <w:t>TIME</w:t>
            </w:r>
          </w:p>
        </w:tc>
        <w:tc>
          <w:tcPr>
            <w:tcW w:w="1080" w:type="dxa"/>
            <w:shd w:val="clear" w:color="auto" w:fill="8DB3E2" w:themeFill="text2" w:themeFillTint="66"/>
            <w:vAlign w:val="center"/>
          </w:tcPr>
          <w:p w14:paraId="7137E566">
            <w:pPr>
              <w:pStyle w:val="10"/>
              <w:spacing w:after="0" w:line="240" w:lineRule="auto"/>
              <w:ind w:left="0"/>
              <w:jc w:val="center"/>
              <w:rPr>
                <w:rFonts w:ascii="Arial" w:hAnsi="Arial" w:cs="Arial"/>
                <w:b/>
              </w:rPr>
            </w:pPr>
            <w:r>
              <w:rPr>
                <w:rFonts w:ascii="Arial" w:hAnsi="Arial" w:cs="Arial"/>
                <w:b/>
              </w:rPr>
              <w:t>COURSE TITLE</w:t>
            </w:r>
          </w:p>
        </w:tc>
        <w:tc>
          <w:tcPr>
            <w:tcW w:w="4703" w:type="dxa"/>
            <w:shd w:val="clear" w:color="auto" w:fill="8DB3E2" w:themeFill="text2" w:themeFillTint="66"/>
            <w:vAlign w:val="center"/>
          </w:tcPr>
          <w:p w14:paraId="08687DC8">
            <w:pPr>
              <w:pStyle w:val="10"/>
              <w:spacing w:after="0" w:line="240" w:lineRule="auto"/>
              <w:ind w:left="0"/>
              <w:jc w:val="center"/>
              <w:rPr>
                <w:rFonts w:ascii="Arial" w:hAnsi="Arial" w:cs="Arial"/>
                <w:b/>
              </w:rPr>
            </w:pPr>
            <w:r>
              <w:rPr>
                <w:rFonts w:ascii="Arial" w:hAnsi="Arial" w:cs="Arial"/>
                <w:b/>
              </w:rPr>
              <w:t>COURSE DESCRIPTION</w:t>
            </w:r>
          </w:p>
        </w:tc>
        <w:tc>
          <w:tcPr>
            <w:tcW w:w="857" w:type="dxa"/>
            <w:shd w:val="clear" w:color="auto" w:fill="8DB3E2" w:themeFill="text2" w:themeFillTint="66"/>
            <w:vAlign w:val="center"/>
          </w:tcPr>
          <w:p w14:paraId="2BAE21B9">
            <w:pPr>
              <w:pStyle w:val="10"/>
              <w:spacing w:after="0" w:line="240" w:lineRule="auto"/>
              <w:ind w:left="0"/>
              <w:jc w:val="center"/>
              <w:rPr>
                <w:rFonts w:ascii="Arial" w:hAnsi="Arial" w:cs="Arial"/>
                <w:b/>
              </w:rPr>
            </w:pPr>
            <w:r>
              <w:rPr>
                <w:rFonts w:ascii="Arial" w:hAnsi="Arial" w:cs="Arial"/>
                <w:b/>
                <w:sz w:val="20"/>
                <w:szCs w:val="20"/>
              </w:rPr>
              <w:t>UNITS</w:t>
            </w:r>
          </w:p>
        </w:tc>
        <w:tc>
          <w:tcPr>
            <w:tcW w:w="763" w:type="dxa"/>
            <w:shd w:val="clear" w:color="auto" w:fill="8DB3E2" w:themeFill="text2" w:themeFillTint="66"/>
            <w:vAlign w:val="center"/>
          </w:tcPr>
          <w:p w14:paraId="5250754C">
            <w:pPr>
              <w:pStyle w:val="10"/>
              <w:spacing w:after="0" w:line="240" w:lineRule="auto"/>
              <w:ind w:left="0"/>
              <w:jc w:val="center"/>
              <w:rPr>
                <w:rFonts w:ascii="Arial" w:hAnsi="Arial" w:cs="Arial"/>
                <w:b/>
              </w:rPr>
            </w:pPr>
            <w:r>
              <w:rPr>
                <w:rFonts w:ascii="Arial" w:hAnsi="Arial" w:cs="Arial"/>
                <w:b/>
              </w:rPr>
              <w:t>DAY</w:t>
            </w:r>
          </w:p>
        </w:tc>
        <w:tc>
          <w:tcPr>
            <w:tcW w:w="796" w:type="dxa"/>
            <w:shd w:val="clear" w:color="auto" w:fill="8DB3E2" w:themeFill="text2" w:themeFillTint="66"/>
            <w:vAlign w:val="center"/>
          </w:tcPr>
          <w:p w14:paraId="73B0BC33">
            <w:pPr>
              <w:pStyle w:val="10"/>
              <w:spacing w:after="0" w:line="240" w:lineRule="auto"/>
              <w:ind w:left="0"/>
              <w:jc w:val="center"/>
              <w:rPr>
                <w:rFonts w:ascii="Arial" w:hAnsi="Arial" w:cs="Arial"/>
                <w:b/>
              </w:rPr>
            </w:pPr>
            <w:r>
              <w:rPr>
                <w:rFonts w:ascii="Arial" w:hAnsi="Arial" w:cs="Arial"/>
                <w:b/>
                <w:sz w:val="20"/>
                <w:szCs w:val="20"/>
              </w:rPr>
              <w:t>TERM</w:t>
            </w:r>
          </w:p>
        </w:tc>
        <w:tc>
          <w:tcPr>
            <w:tcW w:w="1961" w:type="dxa"/>
            <w:shd w:val="clear" w:color="auto" w:fill="8DB3E2" w:themeFill="text2" w:themeFillTint="66"/>
            <w:vAlign w:val="center"/>
          </w:tcPr>
          <w:p w14:paraId="5E30D754">
            <w:pPr>
              <w:pStyle w:val="10"/>
              <w:spacing w:after="0" w:line="240" w:lineRule="auto"/>
              <w:ind w:left="0"/>
              <w:jc w:val="center"/>
              <w:rPr>
                <w:rFonts w:ascii="Arial" w:hAnsi="Arial" w:cs="Arial"/>
                <w:b/>
              </w:rPr>
            </w:pPr>
            <w:r>
              <w:rPr>
                <w:rFonts w:ascii="Arial" w:hAnsi="Arial" w:cs="Arial"/>
                <w:b/>
              </w:rPr>
              <w:t>SECTION</w:t>
            </w:r>
          </w:p>
        </w:tc>
      </w:tr>
      <w:tr w14:paraId="6A647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597F5200">
            <w:pPr>
              <w:spacing w:after="0" w:line="240" w:lineRule="auto"/>
              <w:rPr>
                <w:rFonts w:ascii="Arial Narrow" w:hAnsi="Arial Narrow"/>
                <w:sz w:val="20"/>
                <w:szCs w:val="20"/>
              </w:rPr>
            </w:pPr>
            <w:r>
              <w:rPr>
                <w:rFonts w:ascii="Arial Narrow" w:hAnsi="Arial Narrow"/>
                <w:sz w:val="20"/>
                <w:szCs w:val="20"/>
              </w:rPr>
              <w:t>8:00-9:00</w:t>
            </w:r>
          </w:p>
        </w:tc>
        <w:tc>
          <w:tcPr>
            <w:tcW w:w="1080" w:type="dxa"/>
            <w:vAlign w:val="center"/>
          </w:tcPr>
          <w:p w14:paraId="0479A378">
            <w:pPr>
              <w:spacing w:after="0" w:line="240" w:lineRule="auto"/>
              <w:jc w:val="center"/>
              <w:rPr>
                <w:rFonts w:ascii="Arial Narrow" w:hAnsi="Arial Narrow"/>
                <w:color w:val="000000"/>
              </w:rPr>
            </w:pPr>
            <w:r>
              <w:rPr>
                <w:rFonts w:ascii="Arial Narrow" w:hAnsi="Arial Narrow"/>
                <w:color w:val="000000"/>
              </w:rPr>
              <w:t>GE 108</w:t>
            </w:r>
          </w:p>
        </w:tc>
        <w:tc>
          <w:tcPr>
            <w:tcW w:w="4703" w:type="dxa"/>
            <w:vAlign w:val="center"/>
          </w:tcPr>
          <w:p w14:paraId="4980E16C">
            <w:pPr>
              <w:spacing w:after="0" w:line="240" w:lineRule="auto"/>
              <w:rPr>
                <w:rFonts w:ascii="Arial Narrow" w:hAnsi="Arial Narrow"/>
                <w:color w:val="000000"/>
              </w:rPr>
            </w:pPr>
            <w:r>
              <w:rPr>
                <w:rFonts w:ascii="Arial Narrow" w:hAnsi="Arial Narrow"/>
                <w:color w:val="000000"/>
              </w:rPr>
              <w:t>ETHICS</w:t>
            </w:r>
          </w:p>
        </w:tc>
        <w:tc>
          <w:tcPr>
            <w:tcW w:w="857" w:type="dxa"/>
            <w:vAlign w:val="center"/>
          </w:tcPr>
          <w:p w14:paraId="7054DA3A">
            <w:pPr>
              <w:spacing w:after="0" w:line="240" w:lineRule="auto"/>
              <w:jc w:val="center"/>
              <w:rPr>
                <w:rFonts w:ascii="Arial" w:hAnsi="Arial" w:cs="Arial"/>
              </w:rPr>
            </w:pPr>
            <w:r>
              <w:rPr>
                <w:rFonts w:ascii="Arial" w:hAnsi="Arial" w:cs="Arial"/>
              </w:rPr>
              <w:t>3</w:t>
            </w:r>
          </w:p>
        </w:tc>
        <w:tc>
          <w:tcPr>
            <w:tcW w:w="763" w:type="dxa"/>
            <w:vAlign w:val="center"/>
          </w:tcPr>
          <w:p w14:paraId="0244D5CA">
            <w:pPr>
              <w:spacing w:after="0" w:line="240" w:lineRule="auto"/>
              <w:jc w:val="center"/>
              <w:rPr>
                <w:rFonts w:ascii="Arial" w:hAnsi="Arial" w:cs="Arial"/>
              </w:rPr>
            </w:pPr>
            <w:r>
              <w:rPr>
                <w:rFonts w:ascii="Arial" w:hAnsi="Arial" w:cs="Arial"/>
              </w:rPr>
              <w:t>M-F</w:t>
            </w:r>
          </w:p>
        </w:tc>
        <w:tc>
          <w:tcPr>
            <w:tcW w:w="796" w:type="dxa"/>
            <w:vAlign w:val="center"/>
          </w:tcPr>
          <w:p w14:paraId="25CA5D75">
            <w:pPr>
              <w:spacing w:after="0" w:line="240" w:lineRule="auto"/>
              <w:jc w:val="center"/>
              <w:rPr>
                <w:rFonts w:ascii="Arial" w:hAnsi="Arial" w:cs="Arial"/>
              </w:rPr>
            </w:pPr>
            <w:r>
              <w:rPr>
                <w:rFonts w:ascii="Arial" w:hAnsi="Arial" w:cs="Arial"/>
              </w:rPr>
              <w:t>1</w:t>
            </w:r>
          </w:p>
        </w:tc>
        <w:tc>
          <w:tcPr>
            <w:tcW w:w="1961" w:type="dxa"/>
            <w:vAlign w:val="center"/>
          </w:tcPr>
          <w:p w14:paraId="5F701863">
            <w:pPr>
              <w:spacing w:after="0" w:line="240" w:lineRule="auto"/>
              <w:rPr>
                <w:rFonts w:ascii="Arial" w:hAnsi="Arial" w:cs="Arial"/>
              </w:rPr>
            </w:pPr>
            <w:r>
              <w:rPr>
                <w:rFonts w:ascii="Arial" w:hAnsi="Arial" w:cs="Arial"/>
              </w:rPr>
              <w:t>BSED Eng 2-1</w:t>
            </w:r>
          </w:p>
        </w:tc>
      </w:tr>
      <w:tr w14:paraId="48197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41D2DA9E">
            <w:pPr>
              <w:spacing w:after="0" w:line="240" w:lineRule="auto"/>
              <w:rPr>
                <w:rFonts w:ascii="Arial Narrow" w:hAnsi="Arial Narrow"/>
                <w:sz w:val="20"/>
                <w:szCs w:val="20"/>
              </w:rPr>
            </w:pPr>
            <w:r>
              <w:rPr>
                <w:rFonts w:ascii="Arial Narrow" w:hAnsi="Arial Narrow" w:cs="Arial"/>
                <w:sz w:val="20"/>
                <w:szCs w:val="20"/>
              </w:rPr>
              <w:t>9:00-10:00</w:t>
            </w:r>
          </w:p>
        </w:tc>
        <w:tc>
          <w:tcPr>
            <w:tcW w:w="1080" w:type="dxa"/>
            <w:vAlign w:val="center"/>
          </w:tcPr>
          <w:p w14:paraId="5119BF4E">
            <w:pPr>
              <w:spacing w:after="0" w:line="240" w:lineRule="auto"/>
              <w:jc w:val="center"/>
              <w:rPr>
                <w:rFonts w:ascii="Arial Narrow" w:hAnsi="Arial Narrow"/>
                <w:color w:val="000000"/>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63CD005B">
            <w:pPr>
              <w:spacing w:after="0" w:line="240" w:lineRule="auto"/>
              <w:rPr>
                <w:rFonts w:ascii="Arial Narrow" w:hAnsi="Arial Narrow"/>
                <w:color w:val="000000"/>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4A9387E9">
            <w:pPr>
              <w:spacing w:after="0" w:line="240" w:lineRule="auto"/>
              <w:jc w:val="center"/>
              <w:rPr>
                <w:rFonts w:ascii="Arial" w:hAnsi="Arial" w:cs="Arial"/>
              </w:rPr>
            </w:pPr>
            <w:r>
              <w:rPr>
                <w:rFonts w:ascii="Arial" w:hAnsi="Arial" w:cs="Arial"/>
              </w:rPr>
              <w:t>3</w:t>
            </w:r>
          </w:p>
        </w:tc>
        <w:tc>
          <w:tcPr>
            <w:tcW w:w="763" w:type="dxa"/>
            <w:vAlign w:val="center"/>
          </w:tcPr>
          <w:p w14:paraId="18D1E238">
            <w:pPr>
              <w:spacing w:after="0" w:line="240" w:lineRule="auto"/>
              <w:jc w:val="center"/>
              <w:rPr>
                <w:rFonts w:ascii="Arial" w:hAnsi="Arial" w:cs="Arial"/>
              </w:rPr>
            </w:pPr>
            <w:r>
              <w:rPr>
                <w:rFonts w:ascii="Arial" w:hAnsi="Arial" w:cs="Arial"/>
              </w:rPr>
              <w:t>M-F</w:t>
            </w:r>
          </w:p>
        </w:tc>
        <w:tc>
          <w:tcPr>
            <w:tcW w:w="796" w:type="dxa"/>
            <w:vAlign w:val="center"/>
          </w:tcPr>
          <w:p w14:paraId="46E03963">
            <w:pPr>
              <w:spacing w:after="0" w:line="240" w:lineRule="auto"/>
              <w:jc w:val="center"/>
              <w:rPr>
                <w:rFonts w:ascii="Arial" w:hAnsi="Arial" w:cs="Arial"/>
              </w:rPr>
            </w:pPr>
            <w:r>
              <w:rPr>
                <w:rFonts w:ascii="Arial" w:hAnsi="Arial" w:cs="Arial"/>
              </w:rPr>
              <w:t>1</w:t>
            </w:r>
          </w:p>
        </w:tc>
        <w:tc>
          <w:tcPr>
            <w:tcW w:w="1961" w:type="dxa"/>
            <w:vAlign w:val="center"/>
          </w:tcPr>
          <w:p w14:paraId="230669E7">
            <w:pPr>
              <w:spacing w:after="0" w:line="240" w:lineRule="auto"/>
              <w:rPr>
                <w:rFonts w:ascii="Arial" w:hAnsi="Arial" w:cs="Arial"/>
              </w:rPr>
            </w:pPr>
            <w:r>
              <w:rPr>
                <w:rFonts w:ascii="Arial" w:hAnsi="Arial" w:cs="Arial"/>
              </w:rPr>
              <w:t>BSBA FM 1-1</w:t>
            </w:r>
          </w:p>
        </w:tc>
      </w:tr>
      <w:tr w14:paraId="49787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274265C4">
            <w:pPr>
              <w:spacing w:after="0" w:line="240" w:lineRule="auto"/>
              <w:rPr>
                <w:rFonts w:ascii="Arial Narrow" w:hAnsi="Arial Narrow" w:cs="Arial"/>
                <w:sz w:val="20"/>
                <w:szCs w:val="20"/>
              </w:rPr>
            </w:pPr>
            <w:r>
              <w:rPr>
                <w:rFonts w:ascii="Arial Narrow" w:hAnsi="Arial Narrow"/>
                <w:sz w:val="20"/>
                <w:szCs w:val="20"/>
              </w:rPr>
              <w:t>10:00-11:00</w:t>
            </w:r>
          </w:p>
        </w:tc>
        <w:tc>
          <w:tcPr>
            <w:tcW w:w="1080" w:type="dxa"/>
            <w:vAlign w:val="center"/>
          </w:tcPr>
          <w:p w14:paraId="3946D284">
            <w:pPr>
              <w:spacing w:after="0" w:line="240" w:lineRule="auto"/>
              <w:jc w:val="center"/>
              <w:rPr>
                <w:rFonts w:ascii="Arial Narrow" w:hAnsi="Arial Narrow" w:cs="Arial"/>
              </w:rPr>
            </w:pPr>
            <w:r>
              <w:rPr>
                <w:rFonts w:ascii="Arial Narrow" w:hAnsi="Arial Narrow"/>
                <w:color w:val="000000"/>
              </w:rPr>
              <w:t>VED 15</w:t>
            </w:r>
          </w:p>
        </w:tc>
        <w:tc>
          <w:tcPr>
            <w:tcW w:w="4703" w:type="dxa"/>
            <w:vAlign w:val="center"/>
          </w:tcPr>
          <w:p w14:paraId="6D06E246">
            <w:pPr>
              <w:spacing w:after="0" w:line="240" w:lineRule="auto"/>
              <w:rPr>
                <w:rFonts w:ascii="Arial Narrow" w:hAnsi="Arial Narrow" w:cs="Arial"/>
                <w:sz w:val="18"/>
                <w:szCs w:val="18"/>
              </w:rPr>
            </w:pPr>
            <w:r>
              <w:rPr>
                <w:rFonts w:ascii="Arial Narrow" w:hAnsi="Arial Narrow"/>
                <w:color w:val="000000"/>
                <w:sz w:val="18"/>
                <w:szCs w:val="18"/>
              </w:rPr>
              <w:t>MORAL ISSUES &amp; CONCERNS IN CONTEMPORARY LIVING</w:t>
            </w:r>
          </w:p>
        </w:tc>
        <w:tc>
          <w:tcPr>
            <w:tcW w:w="857" w:type="dxa"/>
            <w:vAlign w:val="center"/>
          </w:tcPr>
          <w:p w14:paraId="3C238CD8">
            <w:pPr>
              <w:spacing w:after="0" w:line="240" w:lineRule="auto"/>
              <w:jc w:val="center"/>
              <w:rPr>
                <w:rFonts w:ascii="Arial" w:hAnsi="Arial" w:cs="Arial"/>
              </w:rPr>
            </w:pPr>
            <w:r>
              <w:rPr>
                <w:rFonts w:ascii="Arial" w:hAnsi="Arial" w:cs="Arial"/>
              </w:rPr>
              <w:t>3</w:t>
            </w:r>
          </w:p>
        </w:tc>
        <w:tc>
          <w:tcPr>
            <w:tcW w:w="763" w:type="dxa"/>
            <w:vAlign w:val="center"/>
          </w:tcPr>
          <w:p w14:paraId="3ADF0639">
            <w:pPr>
              <w:spacing w:after="0" w:line="240" w:lineRule="auto"/>
              <w:jc w:val="center"/>
              <w:rPr>
                <w:rFonts w:ascii="Arial" w:hAnsi="Arial" w:cs="Arial"/>
              </w:rPr>
            </w:pPr>
            <w:r>
              <w:rPr>
                <w:rFonts w:ascii="Arial" w:hAnsi="Arial" w:cs="Arial"/>
              </w:rPr>
              <w:t>M-F</w:t>
            </w:r>
          </w:p>
        </w:tc>
        <w:tc>
          <w:tcPr>
            <w:tcW w:w="796" w:type="dxa"/>
            <w:vAlign w:val="center"/>
          </w:tcPr>
          <w:p w14:paraId="18FE84B0">
            <w:pPr>
              <w:spacing w:after="0" w:line="240" w:lineRule="auto"/>
              <w:jc w:val="center"/>
              <w:rPr>
                <w:rFonts w:ascii="Arial" w:hAnsi="Arial" w:cs="Arial"/>
              </w:rPr>
            </w:pPr>
            <w:r>
              <w:rPr>
                <w:rFonts w:ascii="Arial" w:hAnsi="Arial" w:cs="Arial"/>
              </w:rPr>
              <w:t>1</w:t>
            </w:r>
          </w:p>
        </w:tc>
        <w:tc>
          <w:tcPr>
            <w:tcW w:w="1961" w:type="dxa"/>
            <w:vAlign w:val="center"/>
          </w:tcPr>
          <w:p w14:paraId="77350E74">
            <w:pPr>
              <w:spacing w:after="0" w:line="240" w:lineRule="auto"/>
              <w:rPr>
                <w:rFonts w:ascii="Arial Narrow" w:hAnsi="Arial Narrow" w:cs="Arial"/>
              </w:rPr>
            </w:pPr>
            <w:r>
              <w:rPr>
                <w:rFonts w:ascii="Arial" w:hAnsi="Arial" w:cs="Arial"/>
              </w:rPr>
              <w:t>BSED VE 3-1</w:t>
            </w:r>
          </w:p>
        </w:tc>
      </w:tr>
      <w:tr w14:paraId="559C9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27A9534A">
            <w:pPr>
              <w:spacing w:after="0" w:line="240" w:lineRule="auto"/>
              <w:rPr>
                <w:rFonts w:ascii="Arial Narrow" w:hAnsi="Arial Narrow" w:cs="Arial"/>
                <w:sz w:val="20"/>
                <w:szCs w:val="20"/>
              </w:rPr>
            </w:pPr>
            <w:r>
              <w:rPr>
                <w:rFonts w:ascii="Arial Narrow" w:hAnsi="Arial Narrow" w:cs="Arial"/>
                <w:sz w:val="20"/>
                <w:szCs w:val="20"/>
              </w:rPr>
              <w:t>1:00-2:00</w:t>
            </w:r>
          </w:p>
        </w:tc>
        <w:tc>
          <w:tcPr>
            <w:tcW w:w="1080" w:type="dxa"/>
            <w:vAlign w:val="bottom"/>
          </w:tcPr>
          <w:p w14:paraId="25ED0FA2">
            <w:pPr>
              <w:spacing w:after="0" w:line="240" w:lineRule="auto"/>
              <w:jc w:val="center"/>
              <w:rPr>
                <w:rFonts w:ascii="Arial" w:hAnsi="Arial" w:cs="Arial"/>
                <w:color w:val="000000" w:themeColor="text1"/>
                <w:sz w:val="20"/>
                <w:szCs w:val="20"/>
                <w14:textFill>
                  <w14:solidFill>
                    <w14:schemeClr w14:val="tx1"/>
                  </w14:solidFill>
                </w14:textFill>
              </w:rPr>
            </w:pPr>
            <w:r>
              <w:rPr>
                <w:rFonts w:ascii="Arial Narrow" w:hAnsi="Arial Narrow"/>
                <w:color w:val="000000"/>
                <w:sz w:val="24"/>
                <w:szCs w:val="24"/>
              </w:rPr>
              <w:t>GE 106</w:t>
            </w:r>
          </w:p>
        </w:tc>
        <w:tc>
          <w:tcPr>
            <w:tcW w:w="4703" w:type="dxa"/>
            <w:vAlign w:val="bottom"/>
          </w:tcPr>
          <w:p w14:paraId="127D73D9">
            <w:pPr>
              <w:spacing w:after="0" w:line="240" w:lineRule="auto"/>
              <w:rPr>
                <w:rFonts w:ascii="Arial" w:hAnsi="Arial" w:cs="Arial"/>
                <w:color w:val="000000" w:themeColor="text1"/>
                <w:sz w:val="20"/>
                <w:szCs w:val="20"/>
                <w14:textFill>
                  <w14:solidFill>
                    <w14:schemeClr w14:val="tx1"/>
                  </w14:solidFill>
                </w14:textFill>
              </w:rPr>
            </w:pPr>
            <w:r>
              <w:rPr>
                <w:rFonts w:ascii="Arial Narrow" w:hAnsi="Arial Narrow"/>
                <w:color w:val="000000"/>
                <w:sz w:val="24"/>
                <w:szCs w:val="24"/>
              </w:rPr>
              <w:t>ETHICS</w:t>
            </w:r>
          </w:p>
        </w:tc>
        <w:tc>
          <w:tcPr>
            <w:tcW w:w="857" w:type="dxa"/>
            <w:vAlign w:val="center"/>
          </w:tcPr>
          <w:p w14:paraId="71D215EF">
            <w:pPr>
              <w:spacing w:after="0" w:line="240" w:lineRule="auto"/>
              <w:jc w:val="center"/>
              <w:rPr>
                <w:rFonts w:ascii="Arial" w:hAnsi="Arial" w:cs="Arial"/>
              </w:rPr>
            </w:pPr>
            <w:r>
              <w:rPr>
                <w:rFonts w:ascii="Arial" w:hAnsi="Arial" w:cs="Arial"/>
              </w:rPr>
              <w:t>3</w:t>
            </w:r>
          </w:p>
        </w:tc>
        <w:tc>
          <w:tcPr>
            <w:tcW w:w="763" w:type="dxa"/>
            <w:vAlign w:val="center"/>
          </w:tcPr>
          <w:p w14:paraId="23A06451">
            <w:pPr>
              <w:spacing w:after="0" w:line="240" w:lineRule="auto"/>
              <w:jc w:val="center"/>
              <w:rPr>
                <w:rFonts w:ascii="Arial" w:hAnsi="Arial" w:cs="Arial"/>
              </w:rPr>
            </w:pPr>
            <w:r>
              <w:rPr>
                <w:rFonts w:ascii="Arial" w:hAnsi="Arial" w:cs="Arial"/>
              </w:rPr>
              <w:t>M-F</w:t>
            </w:r>
          </w:p>
        </w:tc>
        <w:tc>
          <w:tcPr>
            <w:tcW w:w="796" w:type="dxa"/>
            <w:vAlign w:val="center"/>
          </w:tcPr>
          <w:p w14:paraId="5B353FE1">
            <w:pPr>
              <w:spacing w:after="0" w:line="240" w:lineRule="auto"/>
              <w:jc w:val="center"/>
              <w:rPr>
                <w:rFonts w:ascii="Arial" w:hAnsi="Arial" w:cs="Arial"/>
              </w:rPr>
            </w:pPr>
            <w:r>
              <w:rPr>
                <w:rFonts w:ascii="Arial" w:hAnsi="Arial" w:cs="Arial"/>
              </w:rPr>
              <w:t>1</w:t>
            </w:r>
          </w:p>
        </w:tc>
        <w:tc>
          <w:tcPr>
            <w:tcW w:w="1961" w:type="dxa"/>
            <w:vAlign w:val="center"/>
          </w:tcPr>
          <w:p w14:paraId="24E08D61">
            <w:pPr>
              <w:spacing w:after="0" w:line="240" w:lineRule="auto"/>
              <w:rPr>
                <w:rFonts w:ascii="Arial" w:hAnsi="Arial" w:cs="Arial"/>
              </w:rPr>
            </w:pPr>
            <w:r>
              <w:rPr>
                <w:rFonts w:ascii="Arial" w:hAnsi="Arial" w:cs="Arial"/>
              </w:rPr>
              <w:t>BSED VE 2-2</w:t>
            </w:r>
          </w:p>
        </w:tc>
      </w:tr>
      <w:tr w14:paraId="2CFCF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32AB44C2">
            <w:pPr>
              <w:spacing w:after="0" w:line="240" w:lineRule="auto"/>
              <w:rPr>
                <w:rFonts w:ascii="Arial Narrow" w:hAnsi="Arial Narrow" w:cs="Arial"/>
                <w:sz w:val="20"/>
                <w:szCs w:val="20"/>
              </w:rPr>
            </w:pPr>
            <w:r>
              <w:rPr>
                <w:rFonts w:ascii="Arial Narrow" w:hAnsi="Arial Narrow"/>
                <w:sz w:val="20"/>
                <w:szCs w:val="20"/>
              </w:rPr>
              <w:t>3:00-4:00</w:t>
            </w:r>
          </w:p>
        </w:tc>
        <w:tc>
          <w:tcPr>
            <w:tcW w:w="1080" w:type="dxa"/>
            <w:vAlign w:val="center"/>
          </w:tcPr>
          <w:p w14:paraId="6F799C91">
            <w:pPr>
              <w:spacing w:after="0" w:line="240" w:lineRule="auto"/>
              <w:jc w:val="center"/>
              <w:rPr>
                <w:rFonts w:ascii="Arial Narrow" w:hAnsi="Arial Narrow" w:cs="Arial"/>
              </w:rPr>
            </w:pPr>
            <w:r>
              <w:rPr>
                <w:rFonts w:ascii="Arial Narrow" w:hAnsi="Arial Narrow"/>
                <w:color w:val="000000"/>
              </w:rPr>
              <w:t>VED 15</w:t>
            </w:r>
          </w:p>
        </w:tc>
        <w:tc>
          <w:tcPr>
            <w:tcW w:w="4703" w:type="dxa"/>
            <w:vAlign w:val="center"/>
          </w:tcPr>
          <w:p w14:paraId="27785B91">
            <w:pPr>
              <w:spacing w:after="0" w:line="240" w:lineRule="auto"/>
              <w:rPr>
                <w:rFonts w:ascii="Arial Narrow" w:hAnsi="Arial Narrow" w:cs="Arial"/>
                <w:sz w:val="18"/>
                <w:szCs w:val="18"/>
              </w:rPr>
            </w:pPr>
            <w:r>
              <w:rPr>
                <w:rFonts w:ascii="Arial Narrow" w:hAnsi="Arial Narrow"/>
                <w:color w:val="000000"/>
                <w:sz w:val="18"/>
                <w:szCs w:val="18"/>
              </w:rPr>
              <w:t>MORAL ISSUES &amp; CONCERNS IN CONTEMPORARY LIVING</w:t>
            </w:r>
          </w:p>
        </w:tc>
        <w:tc>
          <w:tcPr>
            <w:tcW w:w="857" w:type="dxa"/>
            <w:vAlign w:val="center"/>
          </w:tcPr>
          <w:p w14:paraId="4F5D8AF0">
            <w:pPr>
              <w:spacing w:after="0" w:line="240" w:lineRule="auto"/>
              <w:jc w:val="center"/>
              <w:rPr>
                <w:rFonts w:ascii="Arial" w:hAnsi="Arial" w:cs="Arial"/>
              </w:rPr>
            </w:pPr>
            <w:r>
              <w:rPr>
                <w:rFonts w:ascii="Arial" w:hAnsi="Arial" w:cs="Arial"/>
              </w:rPr>
              <w:t>3</w:t>
            </w:r>
          </w:p>
        </w:tc>
        <w:tc>
          <w:tcPr>
            <w:tcW w:w="763" w:type="dxa"/>
            <w:vAlign w:val="center"/>
          </w:tcPr>
          <w:p w14:paraId="52A7FB0B">
            <w:pPr>
              <w:spacing w:after="0" w:line="240" w:lineRule="auto"/>
              <w:jc w:val="center"/>
              <w:rPr>
                <w:rFonts w:ascii="Arial" w:hAnsi="Arial" w:cs="Arial"/>
              </w:rPr>
            </w:pPr>
            <w:r>
              <w:rPr>
                <w:rFonts w:ascii="Arial" w:hAnsi="Arial" w:cs="Arial"/>
              </w:rPr>
              <w:t>M-F</w:t>
            </w:r>
          </w:p>
        </w:tc>
        <w:tc>
          <w:tcPr>
            <w:tcW w:w="796" w:type="dxa"/>
            <w:vAlign w:val="center"/>
          </w:tcPr>
          <w:p w14:paraId="1156B761">
            <w:pPr>
              <w:spacing w:after="0" w:line="240" w:lineRule="auto"/>
              <w:jc w:val="center"/>
              <w:rPr>
                <w:rFonts w:ascii="Arial" w:hAnsi="Arial" w:cs="Arial"/>
              </w:rPr>
            </w:pPr>
            <w:r>
              <w:rPr>
                <w:rFonts w:ascii="Arial" w:hAnsi="Arial" w:cs="Arial"/>
              </w:rPr>
              <w:t>1</w:t>
            </w:r>
          </w:p>
        </w:tc>
        <w:tc>
          <w:tcPr>
            <w:tcW w:w="1961" w:type="dxa"/>
            <w:vAlign w:val="center"/>
          </w:tcPr>
          <w:p w14:paraId="46C5CAAC">
            <w:pPr>
              <w:spacing w:after="0" w:line="240" w:lineRule="auto"/>
              <w:rPr>
                <w:rFonts w:ascii="Arial Narrow" w:hAnsi="Arial Narrow" w:cs="Arial"/>
              </w:rPr>
            </w:pPr>
            <w:r>
              <w:rPr>
                <w:rFonts w:ascii="Arial" w:hAnsi="Arial" w:cs="Arial"/>
              </w:rPr>
              <w:t>BSED VE 3-2</w:t>
            </w:r>
          </w:p>
        </w:tc>
      </w:tr>
      <w:tr w14:paraId="3FAD9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7FD38CE4">
            <w:pPr>
              <w:spacing w:after="0" w:line="240" w:lineRule="auto"/>
              <w:rPr>
                <w:rFonts w:ascii="Arial Narrow" w:hAnsi="Arial Narrow" w:cs="Arial"/>
                <w:sz w:val="20"/>
                <w:szCs w:val="20"/>
                <w:highlight w:val="yellow"/>
              </w:rPr>
            </w:pPr>
            <w:r>
              <w:rPr>
                <w:rFonts w:ascii="Arial Narrow" w:hAnsi="Arial Narrow" w:cs="Arial"/>
                <w:sz w:val="20"/>
                <w:szCs w:val="20"/>
              </w:rPr>
              <w:t>4:00-5:00</w:t>
            </w:r>
          </w:p>
        </w:tc>
        <w:tc>
          <w:tcPr>
            <w:tcW w:w="1080" w:type="dxa"/>
            <w:vAlign w:val="center"/>
          </w:tcPr>
          <w:p w14:paraId="71D10D79">
            <w:pPr>
              <w:spacing w:after="0" w:line="240" w:lineRule="auto"/>
              <w:rPr>
                <w:rFonts w:ascii="Arial Narrow" w:hAnsi="Arial Narrow" w:cs="Arial Narrow"/>
                <w:highlight w:val="yellow"/>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7BFEC487">
            <w:pPr>
              <w:spacing w:after="0" w:line="240" w:lineRule="auto"/>
              <w:rPr>
                <w:rFonts w:ascii="Arial Narrow" w:hAnsi="Arial Narrow" w:cs="Arial Narrow"/>
                <w:highlight w:val="yellow"/>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77C66CB2">
            <w:pPr>
              <w:spacing w:after="0" w:line="240" w:lineRule="auto"/>
              <w:jc w:val="center"/>
              <w:rPr>
                <w:rFonts w:ascii="Arial Narrow" w:hAnsi="Arial Narrow" w:cs="Arial"/>
                <w:highlight w:val="yellow"/>
              </w:rPr>
            </w:pPr>
            <w:r>
              <w:rPr>
                <w:rFonts w:ascii="Arial" w:hAnsi="Arial" w:cs="Arial"/>
              </w:rPr>
              <w:t>3</w:t>
            </w:r>
          </w:p>
        </w:tc>
        <w:tc>
          <w:tcPr>
            <w:tcW w:w="763" w:type="dxa"/>
            <w:vAlign w:val="center"/>
          </w:tcPr>
          <w:p w14:paraId="1244DA09">
            <w:pPr>
              <w:spacing w:after="0" w:line="240" w:lineRule="auto"/>
              <w:jc w:val="center"/>
              <w:rPr>
                <w:rFonts w:ascii="Arial Narrow" w:hAnsi="Arial Narrow" w:cs="Arial"/>
                <w:highlight w:val="yellow"/>
              </w:rPr>
            </w:pPr>
            <w:r>
              <w:rPr>
                <w:rFonts w:ascii="Arial" w:hAnsi="Arial" w:cs="Arial"/>
              </w:rPr>
              <w:t>M-F</w:t>
            </w:r>
          </w:p>
        </w:tc>
        <w:tc>
          <w:tcPr>
            <w:tcW w:w="796" w:type="dxa"/>
            <w:vAlign w:val="center"/>
          </w:tcPr>
          <w:p w14:paraId="766D3800">
            <w:pPr>
              <w:spacing w:after="0" w:line="240" w:lineRule="auto"/>
              <w:jc w:val="center"/>
              <w:rPr>
                <w:rFonts w:ascii="Arial Narrow" w:hAnsi="Arial Narrow" w:cs="Arial"/>
                <w:highlight w:val="yellow"/>
              </w:rPr>
            </w:pPr>
            <w:r>
              <w:rPr>
                <w:rFonts w:ascii="Arial" w:hAnsi="Arial" w:cs="Arial"/>
              </w:rPr>
              <w:t>1</w:t>
            </w:r>
          </w:p>
        </w:tc>
        <w:tc>
          <w:tcPr>
            <w:tcW w:w="1961" w:type="dxa"/>
            <w:vAlign w:val="center"/>
          </w:tcPr>
          <w:p w14:paraId="570A42B2">
            <w:pPr>
              <w:spacing w:after="0" w:line="240" w:lineRule="auto"/>
              <w:rPr>
                <w:rFonts w:ascii="Arial Narrow" w:hAnsi="Arial Narrow" w:cs="Arial"/>
                <w:highlight w:val="yellow"/>
              </w:rPr>
            </w:pPr>
            <w:r>
              <w:rPr>
                <w:rFonts w:ascii="Arial" w:hAnsi="Arial" w:cs="Arial"/>
              </w:rPr>
              <w:t>BSBAHRM 1-2</w:t>
            </w:r>
          </w:p>
        </w:tc>
      </w:tr>
      <w:tr w14:paraId="2A9FD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vAlign w:val="center"/>
          </w:tcPr>
          <w:p w14:paraId="57E9BD2C">
            <w:pPr>
              <w:spacing w:after="0" w:line="240" w:lineRule="auto"/>
              <w:rPr>
                <w:rFonts w:ascii="Arial Narrow" w:hAnsi="Arial Narrow" w:cs="Arial"/>
                <w:sz w:val="20"/>
                <w:szCs w:val="20"/>
              </w:rPr>
            </w:pPr>
            <w:r>
              <w:rPr>
                <w:rFonts w:ascii="Arial Narrow" w:hAnsi="Arial Narrow" w:cs="Arial"/>
                <w:sz w:val="20"/>
                <w:szCs w:val="20"/>
              </w:rPr>
              <w:t>5:00-6:00</w:t>
            </w:r>
          </w:p>
        </w:tc>
        <w:tc>
          <w:tcPr>
            <w:tcW w:w="1080" w:type="dxa"/>
            <w:vAlign w:val="center"/>
          </w:tcPr>
          <w:p w14:paraId="3D0B1547">
            <w:pPr>
              <w:spacing w:after="0" w:line="240" w:lineRule="auto"/>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6D3C2BE4">
            <w:pPr>
              <w:spacing w:after="0" w:line="240" w:lineRule="auto"/>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386CC7A2">
            <w:pPr>
              <w:spacing w:after="0" w:line="240" w:lineRule="auto"/>
              <w:jc w:val="center"/>
              <w:rPr>
                <w:rFonts w:ascii="Arial" w:hAnsi="Arial" w:cs="Arial"/>
              </w:rPr>
            </w:pPr>
            <w:r>
              <w:rPr>
                <w:rFonts w:ascii="Arial" w:hAnsi="Arial" w:cs="Arial"/>
              </w:rPr>
              <w:t>3</w:t>
            </w:r>
          </w:p>
        </w:tc>
        <w:tc>
          <w:tcPr>
            <w:tcW w:w="763" w:type="dxa"/>
            <w:vAlign w:val="center"/>
          </w:tcPr>
          <w:p w14:paraId="40336ACB">
            <w:pPr>
              <w:spacing w:after="0" w:line="240" w:lineRule="auto"/>
              <w:jc w:val="center"/>
              <w:rPr>
                <w:rFonts w:ascii="Arial" w:hAnsi="Arial" w:cs="Arial"/>
              </w:rPr>
            </w:pPr>
            <w:r>
              <w:rPr>
                <w:rFonts w:ascii="Arial" w:hAnsi="Arial" w:cs="Arial"/>
              </w:rPr>
              <w:t>M-F</w:t>
            </w:r>
          </w:p>
        </w:tc>
        <w:tc>
          <w:tcPr>
            <w:tcW w:w="796" w:type="dxa"/>
            <w:vAlign w:val="center"/>
          </w:tcPr>
          <w:p w14:paraId="0F94B887">
            <w:pPr>
              <w:spacing w:after="0" w:line="240" w:lineRule="auto"/>
              <w:jc w:val="center"/>
              <w:rPr>
                <w:rFonts w:ascii="Arial" w:hAnsi="Arial" w:cs="Arial"/>
              </w:rPr>
            </w:pPr>
            <w:r>
              <w:rPr>
                <w:rFonts w:ascii="Arial" w:hAnsi="Arial" w:cs="Arial"/>
              </w:rPr>
              <w:t>1</w:t>
            </w:r>
          </w:p>
        </w:tc>
        <w:tc>
          <w:tcPr>
            <w:tcW w:w="1961" w:type="dxa"/>
            <w:vAlign w:val="center"/>
          </w:tcPr>
          <w:p w14:paraId="5777D128">
            <w:pPr>
              <w:spacing w:after="0" w:line="240" w:lineRule="auto"/>
              <w:rPr>
                <w:rFonts w:ascii="Arial" w:hAnsi="Arial" w:cs="Arial"/>
              </w:rPr>
            </w:pPr>
            <w:r>
              <w:rPr>
                <w:rFonts w:ascii="Arial" w:hAnsi="Arial" w:cs="Arial"/>
              </w:rPr>
              <w:t>BSBA mm 1-5</w:t>
            </w:r>
          </w:p>
        </w:tc>
      </w:tr>
      <w:tr w14:paraId="1DD6F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185" w:type="dxa"/>
            <w:shd w:val="clear" w:color="auto" w:fill="F2DBDB" w:themeFill="accent2" w:themeFillTint="33"/>
            <w:vAlign w:val="center"/>
          </w:tcPr>
          <w:p w14:paraId="01ED7B16">
            <w:pPr>
              <w:pStyle w:val="10"/>
              <w:spacing w:after="0" w:line="240" w:lineRule="auto"/>
              <w:ind w:left="0"/>
              <w:rPr>
                <w:rFonts w:ascii="Arial Narrow" w:hAnsi="Arial Narrow" w:cs="Arial"/>
                <w:sz w:val="20"/>
                <w:szCs w:val="20"/>
              </w:rPr>
            </w:pPr>
          </w:p>
        </w:tc>
        <w:tc>
          <w:tcPr>
            <w:tcW w:w="1080" w:type="dxa"/>
            <w:shd w:val="clear" w:color="auto" w:fill="F2DBDB" w:themeFill="accent2" w:themeFillTint="33"/>
            <w:vAlign w:val="center"/>
          </w:tcPr>
          <w:p w14:paraId="0E97AA6D">
            <w:pPr>
              <w:pStyle w:val="10"/>
              <w:spacing w:after="0" w:line="240" w:lineRule="auto"/>
              <w:ind w:left="0"/>
              <w:rPr>
                <w:rFonts w:ascii="Arial" w:hAnsi="Arial" w:cs="Arial"/>
              </w:rPr>
            </w:pPr>
          </w:p>
        </w:tc>
        <w:tc>
          <w:tcPr>
            <w:tcW w:w="4703" w:type="dxa"/>
            <w:shd w:val="clear" w:color="auto" w:fill="F2DBDB" w:themeFill="accent2" w:themeFillTint="33"/>
            <w:vAlign w:val="center"/>
          </w:tcPr>
          <w:p w14:paraId="6B71CA40">
            <w:pPr>
              <w:pStyle w:val="10"/>
              <w:spacing w:after="0" w:line="240" w:lineRule="auto"/>
              <w:ind w:left="0"/>
              <w:rPr>
                <w:rFonts w:ascii="Arial" w:hAnsi="Arial" w:cs="Arial"/>
              </w:rPr>
            </w:pPr>
          </w:p>
        </w:tc>
        <w:tc>
          <w:tcPr>
            <w:tcW w:w="857" w:type="dxa"/>
            <w:shd w:val="clear" w:color="auto" w:fill="F2DBDB" w:themeFill="accent2" w:themeFillTint="33"/>
            <w:vAlign w:val="center"/>
          </w:tcPr>
          <w:p w14:paraId="0768E201">
            <w:pPr>
              <w:pStyle w:val="10"/>
              <w:spacing w:after="0" w:line="240" w:lineRule="auto"/>
              <w:ind w:left="0"/>
              <w:jc w:val="center"/>
              <w:rPr>
                <w:rFonts w:ascii="Arial" w:hAnsi="Arial" w:cs="Arial"/>
              </w:rPr>
            </w:pPr>
          </w:p>
        </w:tc>
        <w:tc>
          <w:tcPr>
            <w:tcW w:w="763" w:type="dxa"/>
            <w:shd w:val="clear" w:color="auto" w:fill="F2DBDB" w:themeFill="accent2" w:themeFillTint="33"/>
            <w:vAlign w:val="center"/>
          </w:tcPr>
          <w:p w14:paraId="5DB2F171">
            <w:pPr>
              <w:pStyle w:val="10"/>
              <w:spacing w:after="0" w:line="240" w:lineRule="auto"/>
              <w:ind w:left="0"/>
              <w:jc w:val="center"/>
              <w:rPr>
                <w:rFonts w:ascii="Arial" w:hAnsi="Arial" w:cs="Arial"/>
              </w:rPr>
            </w:pPr>
          </w:p>
        </w:tc>
        <w:tc>
          <w:tcPr>
            <w:tcW w:w="796" w:type="dxa"/>
            <w:shd w:val="clear" w:color="auto" w:fill="F2DBDB" w:themeFill="accent2" w:themeFillTint="33"/>
            <w:vAlign w:val="center"/>
          </w:tcPr>
          <w:p w14:paraId="34E554EB">
            <w:pPr>
              <w:pStyle w:val="10"/>
              <w:spacing w:after="0" w:line="240" w:lineRule="auto"/>
              <w:ind w:left="0"/>
              <w:jc w:val="center"/>
              <w:rPr>
                <w:rFonts w:ascii="Arial" w:hAnsi="Arial" w:cs="Arial"/>
              </w:rPr>
            </w:pPr>
          </w:p>
        </w:tc>
        <w:tc>
          <w:tcPr>
            <w:tcW w:w="1961" w:type="dxa"/>
            <w:shd w:val="clear" w:color="auto" w:fill="F2DBDB" w:themeFill="accent2" w:themeFillTint="33"/>
            <w:vAlign w:val="center"/>
          </w:tcPr>
          <w:p w14:paraId="5CF77F2E">
            <w:pPr>
              <w:pStyle w:val="10"/>
              <w:spacing w:after="0" w:line="240" w:lineRule="auto"/>
              <w:ind w:left="0"/>
              <w:rPr>
                <w:rFonts w:ascii="Arial" w:hAnsi="Arial" w:cs="Arial"/>
              </w:rPr>
            </w:pPr>
          </w:p>
        </w:tc>
      </w:tr>
      <w:tr w14:paraId="48BD2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71FE3A27">
            <w:pPr>
              <w:pStyle w:val="10"/>
              <w:spacing w:after="0" w:line="240" w:lineRule="auto"/>
              <w:ind w:left="0"/>
              <w:rPr>
                <w:rFonts w:ascii="Arial Narrow" w:hAnsi="Arial Narrow" w:cs="Arial"/>
                <w:sz w:val="20"/>
                <w:szCs w:val="20"/>
              </w:rPr>
            </w:pPr>
            <w:r>
              <w:rPr>
                <w:rFonts w:ascii="Arial Narrow" w:hAnsi="Arial Narrow" w:cs="Arial"/>
                <w:sz w:val="20"/>
                <w:szCs w:val="20"/>
              </w:rPr>
              <w:t>8:00-9:00</w:t>
            </w:r>
          </w:p>
        </w:tc>
        <w:tc>
          <w:tcPr>
            <w:tcW w:w="1080" w:type="dxa"/>
            <w:vAlign w:val="center"/>
          </w:tcPr>
          <w:p w14:paraId="4109D132">
            <w:pPr>
              <w:pStyle w:val="10"/>
              <w:spacing w:after="0" w:line="240" w:lineRule="auto"/>
              <w:ind w:left="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30AB3BB7">
            <w:pPr>
              <w:pStyle w:val="10"/>
              <w:spacing w:after="0" w:line="240" w:lineRule="auto"/>
              <w:ind w:left="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341E9913">
            <w:pPr>
              <w:pStyle w:val="10"/>
              <w:spacing w:after="0" w:line="240" w:lineRule="auto"/>
              <w:ind w:left="0"/>
              <w:jc w:val="center"/>
              <w:rPr>
                <w:rFonts w:ascii="Arial" w:hAnsi="Arial" w:cs="Arial"/>
              </w:rPr>
            </w:pPr>
            <w:r>
              <w:rPr>
                <w:rFonts w:ascii="Arial" w:hAnsi="Arial" w:cs="Arial"/>
              </w:rPr>
              <w:t>3</w:t>
            </w:r>
          </w:p>
        </w:tc>
        <w:tc>
          <w:tcPr>
            <w:tcW w:w="763" w:type="dxa"/>
            <w:vAlign w:val="center"/>
          </w:tcPr>
          <w:p w14:paraId="14E32D38">
            <w:pPr>
              <w:pStyle w:val="10"/>
              <w:spacing w:after="0" w:line="240" w:lineRule="auto"/>
              <w:ind w:left="0"/>
              <w:jc w:val="center"/>
              <w:rPr>
                <w:rFonts w:ascii="Arial" w:hAnsi="Arial" w:cs="Arial"/>
              </w:rPr>
            </w:pPr>
            <w:r>
              <w:rPr>
                <w:rFonts w:ascii="Arial" w:hAnsi="Arial" w:cs="Arial"/>
              </w:rPr>
              <w:t>M-F</w:t>
            </w:r>
          </w:p>
        </w:tc>
        <w:tc>
          <w:tcPr>
            <w:tcW w:w="796" w:type="dxa"/>
            <w:vAlign w:val="center"/>
          </w:tcPr>
          <w:p w14:paraId="6A4A8379">
            <w:pPr>
              <w:pStyle w:val="10"/>
              <w:spacing w:after="0" w:line="240" w:lineRule="auto"/>
              <w:ind w:left="0"/>
              <w:jc w:val="center"/>
              <w:rPr>
                <w:rFonts w:ascii="Arial" w:hAnsi="Arial" w:cs="Arial"/>
              </w:rPr>
            </w:pPr>
            <w:r>
              <w:rPr>
                <w:rFonts w:ascii="Arial" w:hAnsi="Arial" w:cs="Arial"/>
              </w:rPr>
              <w:t>2</w:t>
            </w:r>
          </w:p>
        </w:tc>
        <w:tc>
          <w:tcPr>
            <w:tcW w:w="1961" w:type="dxa"/>
            <w:vAlign w:val="center"/>
          </w:tcPr>
          <w:p w14:paraId="47A2B9C2">
            <w:pPr>
              <w:pStyle w:val="10"/>
              <w:spacing w:after="0" w:line="240" w:lineRule="auto"/>
              <w:ind w:left="0"/>
              <w:rPr>
                <w:rFonts w:ascii="Arial" w:hAnsi="Arial" w:cs="Arial"/>
              </w:rPr>
            </w:pPr>
            <w:r>
              <w:rPr>
                <w:rFonts w:ascii="Arial" w:hAnsi="Arial" w:cs="Arial"/>
              </w:rPr>
              <w:t>BSBAMM 1-1</w:t>
            </w:r>
          </w:p>
        </w:tc>
      </w:tr>
      <w:tr w14:paraId="786EC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01183BAF">
            <w:pPr>
              <w:pStyle w:val="10"/>
              <w:spacing w:after="0" w:line="240" w:lineRule="auto"/>
              <w:ind w:left="0"/>
              <w:rPr>
                <w:rFonts w:ascii="Arial Narrow" w:hAnsi="Arial Narrow" w:cs="Arial"/>
                <w:sz w:val="20"/>
                <w:szCs w:val="20"/>
              </w:rPr>
            </w:pPr>
            <w:r>
              <w:rPr>
                <w:rFonts w:ascii="Arial Narrow" w:hAnsi="Arial Narrow" w:cs="Arial"/>
                <w:sz w:val="20"/>
                <w:szCs w:val="20"/>
              </w:rPr>
              <w:t>9:00-10:00</w:t>
            </w:r>
          </w:p>
        </w:tc>
        <w:tc>
          <w:tcPr>
            <w:tcW w:w="1080" w:type="dxa"/>
            <w:vAlign w:val="center"/>
          </w:tcPr>
          <w:p w14:paraId="19B667E4">
            <w:pPr>
              <w:pStyle w:val="10"/>
              <w:spacing w:after="0" w:line="240" w:lineRule="auto"/>
              <w:ind w:left="0"/>
              <w:rPr>
                <w:rFonts w:ascii="Arial Narrow" w:hAnsi="Arial Narrow"/>
                <w:color w:val="000000"/>
                <w:sz w:val="24"/>
                <w:szCs w:val="24"/>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05BC5BF7">
            <w:pPr>
              <w:pStyle w:val="10"/>
              <w:spacing w:after="0" w:line="240" w:lineRule="auto"/>
              <w:ind w:left="0"/>
              <w:rPr>
                <w:rFonts w:ascii="Arial Narrow" w:hAnsi="Arial Narrow"/>
                <w:color w:val="000000"/>
                <w:sz w:val="24"/>
                <w:szCs w:val="24"/>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2620D24F">
            <w:pPr>
              <w:pStyle w:val="10"/>
              <w:spacing w:after="0" w:line="240" w:lineRule="auto"/>
              <w:ind w:left="0"/>
              <w:jc w:val="center"/>
              <w:rPr>
                <w:rFonts w:ascii="Arial" w:hAnsi="Arial" w:cs="Arial"/>
              </w:rPr>
            </w:pPr>
            <w:r>
              <w:rPr>
                <w:rFonts w:ascii="Arial" w:hAnsi="Arial" w:cs="Arial"/>
              </w:rPr>
              <w:t>3</w:t>
            </w:r>
          </w:p>
        </w:tc>
        <w:tc>
          <w:tcPr>
            <w:tcW w:w="763" w:type="dxa"/>
            <w:vAlign w:val="center"/>
          </w:tcPr>
          <w:p w14:paraId="5430EC0A">
            <w:pPr>
              <w:pStyle w:val="10"/>
              <w:spacing w:after="0" w:line="240" w:lineRule="auto"/>
              <w:ind w:left="0"/>
              <w:jc w:val="center"/>
              <w:rPr>
                <w:rFonts w:ascii="Arial" w:hAnsi="Arial" w:cs="Arial"/>
              </w:rPr>
            </w:pPr>
            <w:r>
              <w:rPr>
                <w:rFonts w:ascii="Arial" w:hAnsi="Arial" w:cs="Arial"/>
              </w:rPr>
              <w:t>M-F</w:t>
            </w:r>
          </w:p>
        </w:tc>
        <w:tc>
          <w:tcPr>
            <w:tcW w:w="796" w:type="dxa"/>
            <w:vAlign w:val="center"/>
          </w:tcPr>
          <w:p w14:paraId="73DC1AD4">
            <w:pPr>
              <w:pStyle w:val="10"/>
              <w:spacing w:after="0" w:line="240" w:lineRule="auto"/>
              <w:ind w:left="0"/>
              <w:jc w:val="center"/>
              <w:rPr>
                <w:rFonts w:ascii="Arial" w:hAnsi="Arial" w:cs="Arial"/>
              </w:rPr>
            </w:pPr>
            <w:r>
              <w:rPr>
                <w:rFonts w:ascii="Arial" w:hAnsi="Arial" w:cs="Arial"/>
              </w:rPr>
              <w:t>2</w:t>
            </w:r>
          </w:p>
        </w:tc>
        <w:tc>
          <w:tcPr>
            <w:tcW w:w="1961" w:type="dxa"/>
            <w:vAlign w:val="center"/>
          </w:tcPr>
          <w:p w14:paraId="5DFE1B6B">
            <w:pPr>
              <w:pStyle w:val="10"/>
              <w:spacing w:after="0" w:line="240" w:lineRule="auto"/>
              <w:ind w:left="0"/>
              <w:rPr>
                <w:rFonts w:ascii="Arial" w:hAnsi="Arial" w:cs="Arial"/>
              </w:rPr>
            </w:pPr>
            <w:r>
              <w:rPr>
                <w:rFonts w:ascii="Arial" w:hAnsi="Arial" w:cs="Arial"/>
              </w:rPr>
              <w:t>BSBAHRM 1-1</w:t>
            </w:r>
          </w:p>
        </w:tc>
      </w:tr>
      <w:tr w14:paraId="3CFF6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59CDF66B">
            <w:pPr>
              <w:pStyle w:val="10"/>
              <w:spacing w:after="0" w:line="240" w:lineRule="auto"/>
              <w:ind w:left="0"/>
              <w:rPr>
                <w:rFonts w:ascii="Arial Narrow" w:hAnsi="Arial Narrow" w:cs="Arial"/>
                <w:sz w:val="20"/>
                <w:szCs w:val="20"/>
              </w:rPr>
            </w:pPr>
            <w:r>
              <w:rPr>
                <w:rFonts w:ascii="Arial Narrow" w:hAnsi="Arial Narrow" w:cs="Arial"/>
                <w:sz w:val="20"/>
                <w:szCs w:val="20"/>
              </w:rPr>
              <w:t>2:00-3:00</w:t>
            </w:r>
          </w:p>
        </w:tc>
        <w:tc>
          <w:tcPr>
            <w:tcW w:w="1080" w:type="dxa"/>
            <w:vAlign w:val="bottom"/>
          </w:tcPr>
          <w:p w14:paraId="4D733A0A">
            <w:pPr>
              <w:pStyle w:val="10"/>
              <w:spacing w:after="0" w:line="240" w:lineRule="auto"/>
              <w:ind w:left="0"/>
              <w:rPr>
                <w:rFonts w:ascii="Arial Narrow" w:hAnsi="Arial Narrow"/>
                <w:color w:val="000000"/>
                <w:sz w:val="24"/>
                <w:szCs w:val="24"/>
              </w:rPr>
            </w:pPr>
            <w:r>
              <w:rPr>
                <w:rFonts w:ascii="Arial Narrow" w:hAnsi="Arial Narrow"/>
                <w:color w:val="000000"/>
                <w:sz w:val="24"/>
                <w:szCs w:val="24"/>
              </w:rPr>
              <w:t>GE 106</w:t>
            </w:r>
          </w:p>
        </w:tc>
        <w:tc>
          <w:tcPr>
            <w:tcW w:w="4703" w:type="dxa"/>
            <w:vAlign w:val="bottom"/>
          </w:tcPr>
          <w:p w14:paraId="5886834C">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ETHICS</w:t>
            </w:r>
          </w:p>
        </w:tc>
        <w:tc>
          <w:tcPr>
            <w:tcW w:w="857" w:type="dxa"/>
            <w:vAlign w:val="center"/>
          </w:tcPr>
          <w:p w14:paraId="3B67E981">
            <w:pPr>
              <w:pStyle w:val="10"/>
              <w:spacing w:after="0" w:line="240" w:lineRule="auto"/>
              <w:ind w:left="0"/>
              <w:jc w:val="center"/>
              <w:rPr>
                <w:rFonts w:ascii="Arial" w:hAnsi="Arial" w:cs="Arial"/>
              </w:rPr>
            </w:pPr>
            <w:r>
              <w:rPr>
                <w:rFonts w:ascii="Arial" w:hAnsi="Arial" w:cs="Arial"/>
              </w:rPr>
              <w:t>3</w:t>
            </w:r>
          </w:p>
        </w:tc>
        <w:tc>
          <w:tcPr>
            <w:tcW w:w="763" w:type="dxa"/>
            <w:vAlign w:val="center"/>
          </w:tcPr>
          <w:p w14:paraId="1C75CD1C">
            <w:pPr>
              <w:pStyle w:val="10"/>
              <w:spacing w:after="0" w:line="240" w:lineRule="auto"/>
              <w:ind w:left="0"/>
              <w:jc w:val="center"/>
              <w:rPr>
                <w:rFonts w:ascii="Arial" w:hAnsi="Arial" w:cs="Arial"/>
              </w:rPr>
            </w:pPr>
            <w:r>
              <w:rPr>
                <w:rFonts w:ascii="Arial" w:hAnsi="Arial" w:cs="Arial"/>
              </w:rPr>
              <w:t>M-F</w:t>
            </w:r>
          </w:p>
        </w:tc>
        <w:tc>
          <w:tcPr>
            <w:tcW w:w="796" w:type="dxa"/>
            <w:vAlign w:val="center"/>
          </w:tcPr>
          <w:p w14:paraId="6E4A7D71">
            <w:pPr>
              <w:pStyle w:val="10"/>
              <w:spacing w:after="0" w:line="240" w:lineRule="auto"/>
              <w:ind w:left="0"/>
              <w:jc w:val="center"/>
              <w:rPr>
                <w:rFonts w:ascii="Arial" w:hAnsi="Arial" w:cs="Arial"/>
              </w:rPr>
            </w:pPr>
            <w:r>
              <w:rPr>
                <w:rFonts w:ascii="Arial" w:hAnsi="Arial" w:cs="Arial"/>
              </w:rPr>
              <w:t>2</w:t>
            </w:r>
          </w:p>
        </w:tc>
        <w:tc>
          <w:tcPr>
            <w:tcW w:w="1961" w:type="dxa"/>
            <w:vAlign w:val="center"/>
          </w:tcPr>
          <w:p w14:paraId="3ABB42D3">
            <w:pPr>
              <w:pStyle w:val="10"/>
              <w:spacing w:after="0" w:line="240" w:lineRule="auto"/>
              <w:ind w:left="0"/>
              <w:rPr>
                <w:rFonts w:ascii="Arial" w:hAnsi="Arial" w:cs="Arial"/>
              </w:rPr>
            </w:pPr>
            <w:r>
              <w:rPr>
                <w:rFonts w:ascii="Arial" w:hAnsi="Arial" w:cs="Arial"/>
              </w:rPr>
              <w:t>BSAB 3-2</w:t>
            </w:r>
          </w:p>
        </w:tc>
      </w:tr>
      <w:tr w14:paraId="15587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2DEC680D">
            <w:pPr>
              <w:pStyle w:val="10"/>
              <w:spacing w:after="0" w:line="240" w:lineRule="auto"/>
              <w:ind w:left="0"/>
              <w:rPr>
                <w:rFonts w:ascii="Arial Narrow" w:hAnsi="Arial Narrow" w:cs="Arial"/>
                <w:sz w:val="20"/>
                <w:szCs w:val="20"/>
              </w:rPr>
            </w:pPr>
            <w:r>
              <w:rPr>
                <w:rFonts w:ascii="Arial Narrow" w:hAnsi="Arial Narrow"/>
                <w:sz w:val="20"/>
                <w:szCs w:val="20"/>
              </w:rPr>
              <w:t>11:00-12:00</w:t>
            </w:r>
          </w:p>
        </w:tc>
        <w:tc>
          <w:tcPr>
            <w:tcW w:w="1080" w:type="dxa"/>
            <w:vAlign w:val="bottom"/>
          </w:tcPr>
          <w:p w14:paraId="61608CC4">
            <w:pPr>
              <w:pStyle w:val="10"/>
              <w:spacing w:after="0" w:line="240" w:lineRule="auto"/>
              <w:ind w:left="0"/>
              <w:rPr>
                <w:rFonts w:ascii="Arial" w:hAnsi="Arial" w:cs="Arial"/>
              </w:rPr>
            </w:pPr>
            <w:r>
              <w:rPr>
                <w:rFonts w:ascii="Arial Narrow" w:hAnsi="Arial Narrow"/>
                <w:color w:val="000000"/>
                <w:sz w:val="20"/>
                <w:szCs w:val="20"/>
              </w:rPr>
              <w:t>VED 7</w:t>
            </w:r>
          </w:p>
        </w:tc>
        <w:tc>
          <w:tcPr>
            <w:tcW w:w="4703" w:type="dxa"/>
            <w:vAlign w:val="bottom"/>
          </w:tcPr>
          <w:p w14:paraId="5005376F">
            <w:pPr>
              <w:pStyle w:val="10"/>
              <w:spacing w:after="0" w:line="240" w:lineRule="auto"/>
              <w:ind w:left="0"/>
              <w:rPr>
                <w:rFonts w:ascii="Arial" w:hAnsi="Arial" w:cs="Arial"/>
              </w:rPr>
            </w:pPr>
            <w:r>
              <w:rPr>
                <w:rFonts w:ascii="Arial" w:hAnsi="Arial" w:cs="Arial"/>
                <w:color w:val="000000"/>
                <w:sz w:val="20"/>
                <w:szCs w:val="20"/>
              </w:rPr>
              <w:t>CONTEMPORARY FAMILY LIFE</w:t>
            </w:r>
          </w:p>
        </w:tc>
        <w:tc>
          <w:tcPr>
            <w:tcW w:w="857" w:type="dxa"/>
            <w:vAlign w:val="center"/>
          </w:tcPr>
          <w:p w14:paraId="732C7D4E">
            <w:pPr>
              <w:pStyle w:val="10"/>
              <w:spacing w:after="0" w:line="240" w:lineRule="auto"/>
              <w:ind w:left="0"/>
              <w:jc w:val="center"/>
              <w:rPr>
                <w:rFonts w:ascii="Arial" w:hAnsi="Arial" w:cs="Arial"/>
              </w:rPr>
            </w:pPr>
            <w:r>
              <w:rPr>
                <w:rFonts w:ascii="Arial" w:hAnsi="Arial" w:cs="Arial"/>
                <w:sz w:val="20"/>
                <w:szCs w:val="20"/>
              </w:rPr>
              <w:t>3</w:t>
            </w:r>
          </w:p>
        </w:tc>
        <w:tc>
          <w:tcPr>
            <w:tcW w:w="763" w:type="dxa"/>
            <w:vAlign w:val="center"/>
          </w:tcPr>
          <w:p w14:paraId="0CD00D54">
            <w:pPr>
              <w:pStyle w:val="10"/>
              <w:spacing w:after="0" w:line="240" w:lineRule="auto"/>
              <w:ind w:left="0"/>
              <w:jc w:val="center"/>
              <w:rPr>
                <w:rFonts w:ascii="Arial" w:hAnsi="Arial" w:cs="Arial"/>
              </w:rPr>
            </w:pPr>
            <w:r>
              <w:rPr>
                <w:rFonts w:ascii="Arial" w:hAnsi="Arial" w:cs="Arial"/>
                <w:sz w:val="20"/>
                <w:szCs w:val="20"/>
              </w:rPr>
              <w:t>M-F</w:t>
            </w:r>
          </w:p>
        </w:tc>
        <w:tc>
          <w:tcPr>
            <w:tcW w:w="796" w:type="dxa"/>
            <w:vAlign w:val="center"/>
          </w:tcPr>
          <w:p w14:paraId="249C09E3">
            <w:pPr>
              <w:pStyle w:val="10"/>
              <w:spacing w:after="0" w:line="240" w:lineRule="auto"/>
              <w:ind w:left="0"/>
              <w:jc w:val="center"/>
              <w:rPr>
                <w:rFonts w:ascii="Arial" w:hAnsi="Arial" w:cs="Arial"/>
              </w:rPr>
            </w:pPr>
            <w:r>
              <w:rPr>
                <w:rFonts w:ascii="Arial" w:hAnsi="Arial" w:cs="Arial"/>
                <w:sz w:val="20"/>
                <w:szCs w:val="20"/>
              </w:rPr>
              <w:t>2</w:t>
            </w:r>
          </w:p>
        </w:tc>
        <w:tc>
          <w:tcPr>
            <w:tcW w:w="1961" w:type="dxa"/>
            <w:vAlign w:val="center"/>
          </w:tcPr>
          <w:p w14:paraId="1134100D">
            <w:pPr>
              <w:pStyle w:val="10"/>
              <w:spacing w:after="0" w:line="240" w:lineRule="auto"/>
              <w:ind w:left="0"/>
              <w:rPr>
                <w:rFonts w:ascii="Arial" w:hAnsi="Arial" w:cs="Arial"/>
              </w:rPr>
            </w:pPr>
            <w:r>
              <w:rPr>
                <w:rFonts w:ascii="Arial" w:hAnsi="Arial" w:cs="Arial"/>
                <w:sz w:val="20"/>
                <w:szCs w:val="20"/>
              </w:rPr>
              <w:t>BSED VE 2-1</w:t>
            </w:r>
          </w:p>
        </w:tc>
      </w:tr>
      <w:tr w14:paraId="2F21D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tcPr>
          <w:p w14:paraId="7E568D36">
            <w:pPr>
              <w:pStyle w:val="10"/>
              <w:spacing w:after="0" w:line="240" w:lineRule="auto"/>
              <w:ind w:left="0"/>
              <w:rPr>
                <w:rFonts w:ascii="Arial Narrow" w:hAnsi="Arial Narrow" w:cs="Arial"/>
                <w:sz w:val="20"/>
                <w:szCs w:val="20"/>
              </w:rPr>
            </w:pPr>
            <w:r>
              <w:rPr>
                <w:rFonts w:ascii="Arial Narrow" w:hAnsi="Arial Narrow"/>
                <w:sz w:val="20"/>
                <w:szCs w:val="20"/>
              </w:rPr>
              <w:t>1:00-2:00</w:t>
            </w:r>
          </w:p>
        </w:tc>
        <w:tc>
          <w:tcPr>
            <w:tcW w:w="1080" w:type="dxa"/>
            <w:vAlign w:val="bottom"/>
          </w:tcPr>
          <w:p w14:paraId="59745803">
            <w:pPr>
              <w:pStyle w:val="10"/>
              <w:spacing w:after="0" w:line="240" w:lineRule="auto"/>
              <w:ind w:left="0"/>
              <w:rPr>
                <w:rFonts w:ascii="Arial" w:hAnsi="Arial" w:cs="Arial"/>
              </w:rPr>
            </w:pPr>
            <w:r>
              <w:rPr>
                <w:rFonts w:ascii="Arial Narrow" w:hAnsi="Arial Narrow"/>
                <w:color w:val="000000"/>
                <w:sz w:val="20"/>
                <w:szCs w:val="20"/>
              </w:rPr>
              <w:t>VED 7</w:t>
            </w:r>
          </w:p>
        </w:tc>
        <w:tc>
          <w:tcPr>
            <w:tcW w:w="4703" w:type="dxa"/>
            <w:vAlign w:val="bottom"/>
          </w:tcPr>
          <w:p w14:paraId="5F614D9E">
            <w:pPr>
              <w:pStyle w:val="10"/>
              <w:spacing w:after="0" w:line="240" w:lineRule="auto"/>
              <w:ind w:left="0"/>
              <w:rPr>
                <w:rFonts w:ascii="Arial" w:hAnsi="Arial" w:cs="Arial"/>
              </w:rPr>
            </w:pPr>
            <w:r>
              <w:rPr>
                <w:rFonts w:ascii="Arial" w:hAnsi="Arial" w:cs="Arial"/>
                <w:color w:val="000000"/>
                <w:sz w:val="20"/>
                <w:szCs w:val="20"/>
              </w:rPr>
              <w:t>CONTEMPORARY FAMILY LIFE</w:t>
            </w:r>
          </w:p>
        </w:tc>
        <w:tc>
          <w:tcPr>
            <w:tcW w:w="857" w:type="dxa"/>
            <w:vAlign w:val="center"/>
          </w:tcPr>
          <w:p w14:paraId="32EBA122">
            <w:pPr>
              <w:pStyle w:val="10"/>
              <w:spacing w:after="0" w:line="240" w:lineRule="auto"/>
              <w:ind w:left="0"/>
              <w:jc w:val="center"/>
              <w:rPr>
                <w:rFonts w:ascii="Arial" w:hAnsi="Arial" w:cs="Arial"/>
              </w:rPr>
            </w:pPr>
            <w:r>
              <w:rPr>
                <w:rFonts w:ascii="Arial" w:hAnsi="Arial" w:cs="Arial"/>
                <w:sz w:val="20"/>
                <w:szCs w:val="20"/>
              </w:rPr>
              <w:t>3</w:t>
            </w:r>
          </w:p>
        </w:tc>
        <w:tc>
          <w:tcPr>
            <w:tcW w:w="763" w:type="dxa"/>
            <w:vAlign w:val="center"/>
          </w:tcPr>
          <w:p w14:paraId="14915D10">
            <w:pPr>
              <w:pStyle w:val="10"/>
              <w:spacing w:after="0" w:line="240" w:lineRule="auto"/>
              <w:ind w:left="0"/>
              <w:jc w:val="center"/>
              <w:rPr>
                <w:rFonts w:ascii="Arial" w:hAnsi="Arial" w:cs="Arial"/>
              </w:rPr>
            </w:pPr>
            <w:r>
              <w:rPr>
                <w:rFonts w:ascii="Arial" w:hAnsi="Arial" w:cs="Arial"/>
                <w:sz w:val="20"/>
                <w:szCs w:val="20"/>
              </w:rPr>
              <w:t>M-F</w:t>
            </w:r>
          </w:p>
        </w:tc>
        <w:tc>
          <w:tcPr>
            <w:tcW w:w="796" w:type="dxa"/>
            <w:vAlign w:val="center"/>
          </w:tcPr>
          <w:p w14:paraId="27ABDBC5">
            <w:pPr>
              <w:pStyle w:val="10"/>
              <w:spacing w:after="0" w:line="240" w:lineRule="auto"/>
              <w:ind w:left="0"/>
              <w:jc w:val="center"/>
              <w:rPr>
                <w:rFonts w:ascii="Arial" w:hAnsi="Arial" w:cs="Arial"/>
              </w:rPr>
            </w:pPr>
            <w:r>
              <w:rPr>
                <w:rFonts w:ascii="Arial" w:hAnsi="Arial" w:cs="Arial"/>
                <w:sz w:val="20"/>
                <w:szCs w:val="20"/>
              </w:rPr>
              <w:t>2</w:t>
            </w:r>
          </w:p>
        </w:tc>
        <w:tc>
          <w:tcPr>
            <w:tcW w:w="1961" w:type="dxa"/>
            <w:vAlign w:val="center"/>
          </w:tcPr>
          <w:p w14:paraId="071AEDCF">
            <w:pPr>
              <w:pStyle w:val="10"/>
              <w:spacing w:after="0" w:line="240" w:lineRule="auto"/>
              <w:ind w:left="0"/>
              <w:rPr>
                <w:rFonts w:ascii="Arial" w:hAnsi="Arial" w:cs="Arial"/>
              </w:rPr>
            </w:pPr>
            <w:r>
              <w:rPr>
                <w:rFonts w:ascii="Arial" w:hAnsi="Arial" w:cs="Arial"/>
                <w:sz w:val="20"/>
                <w:szCs w:val="20"/>
              </w:rPr>
              <w:t>BSED VE 2-2</w:t>
            </w:r>
          </w:p>
        </w:tc>
      </w:tr>
      <w:tr w14:paraId="396C1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41613568">
            <w:pPr>
              <w:pStyle w:val="10"/>
              <w:spacing w:after="0" w:line="240" w:lineRule="auto"/>
              <w:ind w:left="0"/>
              <w:rPr>
                <w:rFonts w:ascii="Arial Narrow" w:hAnsi="Arial Narrow" w:cs="Arial"/>
                <w:sz w:val="20"/>
                <w:szCs w:val="20"/>
              </w:rPr>
            </w:pPr>
            <w:r>
              <w:rPr>
                <w:rFonts w:ascii="Arial Narrow" w:hAnsi="Arial Narrow" w:cs="Arial"/>
                <w:sz w:val="20"/>
                <w:szCs w:val="20"/>
              </w:rPr>
              <w:t>3:00-4:00</w:t>
            </w:r>
          </w:p>
        </w:tc>
        <w:tc>
          <w:tcPr>
            <w:tcW w:w="1080" w:type="dxa"/>
            <w:vAlign w:val="bottom"/>
          </w:tcPr>
          <w:p w14:paraId="494AA202">
            <w:pPr>
              <w:pStyle w:val="10"/>
              <w:spacing w:after="0" w:line="240" w:lineRule="auto"/>
              <w:ind w:left="0"/>
              <w:rPr>
                <w:rFonts w:ascii="Arial Narrow" w:hAnsi="Arial Narrow"/>
                <w:color w:val="000000"/>
                <w:sz w:val="24"/>
                <w:szCs w:val="24"/>
              </w:rPr>
            </w:pPr>
            <w:r>
              <w:rPr>
                <w:rFonts w:ascii="Arial Narrow" w:hAnsi="Arial Narrow"/>
                <w:color w:val="000000"/>
                <w:sz w:val="24"/>
                <w:szCs w:val="24"/>
              </w:rPr>
              <w:t>GE 106</w:t>
            </w:r>
          </w:p>
        </w:tc>
        <w:tc>
          <w:tcPr>
            <w:tcW w:w="4703" w:type="dxa"/>
            <w:vAlign w:val="bottom"/>
          </w:tcPr>
          <w:p w14:paraId="4F360EA7">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ETHICS</w:t>
            </w:r>
          </w:p>
        </w:tc>
        <w:tc>
          <w:tcPr>
            <w:tcW w:w="857" w:type="dxa"/>
            <w:vAlign w:val="center"/>
          </w:tcPr>
          <w:p w14:paraId="67DCF408">
            <w:pPr>
              <w:pStyle w:val="10"/>
              <w:spacing w:after="0" w:line="240" w:lineRule="auto"/>
              <w:ind w:left="0"/>
              <w:jc w:val="center"/>
              <w:rPr>
                <w:rFonts w:ascii="Arial" w:hAnsi="Arial" w:cs="Arial"/>
              </w:rPr>
            </w:pPr>
            <w:r>
              <w:rPr>
                <w:rFonts w:ascii="Arial" w:hAnsi="Arial" w:cs="Arial"/>
              </w:rPr>
              <w:t>3</w:t>
            </w:r>
          </w:p>
        </w:tc>
        <w:tc>
          <w:tcPr>
            <w:tcW w:w="763" w:type="dxa"/>
            <w:vAlign w:val="center"/>
          </w:tcPr>
          <w:p w14:paraId="228ACF2B">
            <w:pPr>
              <w:pStyle w:val="10"/>
              <w:spacing w:after="0" w:line="240" w:lineRule="auto"/>
              <w:ind w:left="0"/>
              <w:jc w:val="center"/>
              <w:rPr>
                <w:rFonts w:ascii="Arial" w:hAnsi="Arial" w:cs="Arial"/>
              </w:rPr>
            </w:pPr>
            <w:r>
              <w:rPr>
                <w:rFonts w:ascii="Arial" w:hAnsi="Arial" w:cs="Arial"/>
              </w:rPr>
              <w:t>M-F</w:t>
            </w:r>
          </w:p>
        </w:tc>
        <w:tc>
          <w:tcPr>
            <w:tcW w:w="796" w:type="dxa"/>
            <w:vAlign w:val="center"/>
          </w:tcPr>
          <w:p w14:paraId="423A6C8D">
            <w:pPr>
              <w:pStyle w:val="10"/>
              <w:spacing w:after="0" w:line="240" w:lineRule="auto"/>
              <w:ind w:left="0"/>
              <w:jc w:val="center"/>
              <w:rPr>
                <w:rFonts w:ascii="Arial" w:hAnsi="Arial" w:cs="Arial"/>
              </w:rPr>
            </w:pPr>
            <w:r>
              <w:rPr>
                <w:rFonts w:ascii="Arial" w:hAnsi="Arial" w:cs="Arial"/>
              </w:rPr>
              <w:t>2</w:t>
            </w:r>
          </w:p>
        </w:tc>
        <w:tc>
          <w:tcPr>
            <w:tcW w:w="1961" w:type="dxa"/>
            <w:vAlign w:val="center"/>
          </w:tcPr>
          <w:p w14:paraId="56634572">
            <w:pPr>
              <w:pStyle w:val="10"/>
              <w:spacing w:after="0" w:line="240" w:lineRule="auto"/>
              <w:ind w:left="0"/>
              <w:rPr>
                <w:rFonts w:ascii="Arial" w:hAnsi="Arial" w:cs="Arial"/>
              </w:rPr>
            </w:pPr>
            <w:r>
              <w:rPr>
                <w:rFonts w:ascii="Arial" w:hAnsi="Arial" w:cs="Arial"/>
              </w:rPr>
              <w:t>BSAB 3-3</w:t>
            </w:r>
          </w:p>
        </w:tc>
      </w:tr>
      <w:tr w14:paraId="110DA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85" w:type="dxa"/>
            <w:vAlign w:val="center"/>
          </w:tcPr>
          <w:p w14:paraId="57F7F51B">
            <w:pPr>
              <w:pStyle w:val="10"/>
              <w:spacing w:after="0" w:line="240" w:lineRule="auto"/>
              <w:ind w:left="0"/>
              <w:rPr>
                <w:rFonts w:ascii="Arial Narrow" w:hAnsi="Arial Narrow" w:cs="Arial"/>
                <w:sz w:val="20"/>
                <w:szCs w:val="20"/>
              </w:rPr>
            </w:pPr>
            <w:r>
              <w:rPr>
                <w:rFonts w:ascii="Arial Narrow" w:hAnsi="Arial Narrow" w:cs="Arial"/>
                <w:sz w:val="20"/>
                <w:szCs w:val="20"/>
              </w:rPr>
              <w:t>6:00-7:00</w:t>
            </w:r>
          </w:p>
        </w:tc>
        <w:tc>
          <w:tcPr>
            <w:tcW w:w="1080" w:type="dxa"/>
            <w:vAlign w:val="center"/>
          </w:tcPr>
          <w:p w14:paraId="5E83031E">
            <w:pPr>
              <w:pStyle w:val="10"/>
              <w:spacing w:after="0" w:line="240" w:lineRule="auto"/>
              <w:ind w:left="0"/>
              <w:rPr>
                <w:rFonts w:ascii="Arial Narrow" w:hAnsi="Arial Narrow"/>
                <w:color w:val="000000"/>
                <w:sz w:val="24"/>
                <w:szCs w:val="24"/>
              </w:rPr>
            </w:pPr>
            <w:r>
              <w:rPr>
                <w:rFonts w:ascii="Arial" w:hAnsi="Arial" w:cs="Arial"/>
                <w:color w:val="000000" w:themeColor="text1"/>
                <w:sz w:val="20"/>
                <w:szCs w:val="20"/>
                <w14:textFill>
                  <w14:solidFill>
                    <w14:schemeClr w14:val="tx1"/>
                  </w14:solidFill>
                </w14:textFill>
              </w:rPr>
              <w:t>VAL ED</w:t>
            </w:r>
          </w:p>
        </w:tc>
        <w:tc>
          <w:tcPr>
            <w:tcW w:w="4703" w:type="dxa"/>
            <w:vAlign w:val="center"/>
          </w:tcPr>
          <w:p w14:paraId="631B8ED5">
            <w:pPr>
              <w:pStyle w:val="10"/>
              <w:spacing w:after="0" w:line="240" w:lineRule="auto"/>
              <w:ind w:left="0"/>
              <w:rPr>
                <w:rFonts w:ascii="Arial Narrow" w:hAnsi="Arial Narrow"/>
                <w:color w:val="000000"/>
                <w:sz w:val="24"/>
                <w:szCs w:val="24"/>
              </w:rPr>
            </w:pPr>
            <w:r>
              <w:rPr>
                <w:rFonts w:ascii="Arial" w:hAnsi="Arial" w:cs="Arial"/>
                <w:color w:val="000000" w:themeColor="text1"/>
                <w:sz w:val="20"/>
                <w:szCs w:val="20"/>
                <w14:textFill>
                  <w14:solidFill>
                    <w14:schemeClr w14:val="tx1"/>
                  </w14:solidFill>
                </w14:textFill>
              </w:rPr>
              <w:t>VALUES EDUCATION</w:t>
            </w:r>
          </w:p>
        </w:tc>
        <w:tc>
          <w:tcPr>
            <w:tcW w:w="857" w:type="dxa"/>
            <w:vAlign w:val="center"/>
          </w:tcPr>
          <w:p w14:paraId="334361AA">
            <w:pPr>
              <w:pStyle w:val="10"/>
              <w:spacing w:after="0" w:line="240" w:lineRule="auto"/>
              <w:ind w:left="0"/>
              <w:jc w:val="center"/>
              <w:rPr>
                <w:rFonts w:ascii="Arial" w:hAnsi="Arial" w:cs="Arial"/>
              </w:rPr>
            </w:pPr>
            <w:r>
              <w:rPr>
                <w:rFonts w:ascii="Arial" w:hAnsi="Arial" w:cs="Arial"/>
              </w:rPr>
              <w:t>3</w:t>
            </w:r>
          </w:p>
        </w:tc>
        <w:tc>
          <w:tcPr>
            <w:tcW w:w="763" w:type="dxa"/>
            <w:vAlign w:val="center"/>
          </w:tcPr>
          <w:p w14:paraId="3B0679E5">
            <w:pPr>
              <w:pStyle w:val="10"/>
              <w:spacing w:after="0" w:line="240" w:lineRule="auto"/>
              <w:ind w:left="0"/>
              <w:jc w:val="center"/>
              <w:rPr>
                <w:rFonts w:ascii="Arial" w:hAnsi="Arial" w:cs="Arial"/>
              </w:rPr>
            </w:pPr>
            <w:r>
              <w:rPr>
                <w:rFonts w:ascii="Arial" w:hAnsi="Arial" w:cs="Arial"/>
              </w:rPr>
              <w:t>M-F</w:t>
            </w:r>
          </w:p>
        </w:tc>
        <w:tc>
          <w:tcPr>
            <w:tcW w:w="796" w:type="dxa"/>
            <w:vAlign w:val="center"/>
          </w:tcPr>
          <w:p w14:paraId="027F1672">
            <w:pPr>
              <w:pStyle w:val="10"/>
              <w:spacing w:after="0" w:line="240" w:lineRule="auto"/>
              <w:ind w:left="0"/>
              <w:jc w:val="center"/>
              <w:rPr>
                <w:rFonts w:ascii="Arial" w:hAnsi="Arial" w:cs="Arial"/>
              </w:rPr>
            </w:pPr>
            <w:r>
              <w:rPr>
                <w:rFonts w:ascii="Arial" w:hAnsi="Arial" w:cs="Arial"/>
              </w:rPr>
              <w:t>2</w:t>
            </w:r>
          </w:p>
        </w:tc>
        <w:tc>
          <w:tcPr>
            <w:tcW w:w="1961" w:type="dxa"/>
            <w:vAlign w:val="center"/>
          </w:tcPr>
          <w:p w14:paraId="608CB521">
            <w:pPr>
              <w:pStyle w:val="10"/>
              <w:spacing w:after="0" w:line="240" w:lineRule="auto"/>
              <w:ind w:left="0"/>
              <w:rPr>
                <w:rFonts w:ascii="Arial" w:hAnsi="Arial" w:cs="Arial"/>
              </w:rPr>
            </w:pPr>
            <w:r>
              <w:rPr>
                <w:rFonts w:ascii="Arial" w:hAnsi="Arial" w:cs="Arial"/>
              </w:rPr>
              <w:t>BSBAMM 1-3</w:t>
            </w:r>
          </w:p>
        </w:tc>
      </w:tr>
      <w:tr w14:paraId="48401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185" w:type="dxa"/>
            <w:shd w:val="clear" w:color="auto" w:fill="548DD4" w:themeFill="text2" w:themeFillTint="99"/>
          </w:tcPr>
          <w:p w14:paraId="03210373">
            <w:pPr>
              <w:pStyle w:val="10"/>
              <w:spacing w:after="0" w:line="240" w:lineRule="auto"/>
              <w:ind w:left="0"/>
              <w:jc w:val="center"/>
              <w:rPr>
                <w:rFonts w:ascii="Arial" w:hAnsi="Arial" w:cs="Arial"/>
                <w:b/>
                <w:bCs/>
                <w:sz w:val="24"/>
                <w:szCs w:val="24"/>
              </w:rPr>
            </w:pPr>
          </w:p>
        </w:tc>
        <w:tc>
          <w:tcPr>
            <w:tcW w:w="1080" w:type="dxa"/>
            <w:shd w:val="clear" w:color="auto" w:fill="548DD4" w:themeFill="text2" w:themeFillTint="99"/>
          </w:tcPr>
          <w:p w14:paraId="248DF5D9">
            <w:pPr>
              <w:pStyle w:val="10"/>
              <w:spacing w:after="0" w:line="240" w:lineRule="auto"/>
              <w:ind w:left="0"/>
              <w:jc w:val="center"/>
              <w:rPr>
                <w:rFonts w:ascii="Arial" w:hAnsi="Arial" w:cs="Arial"/>
                <w:b/>
                <w:bCs/>
                <w:sz w:val="24"/>
                <w:szCs w:val="24"/>
              </w:rPr>
            </w:pPr>
          </w:p>
        </w:tc>
        <w:tc>
          <w:tcPr>
            <w:tcW w:w="4703" w:type="dxa"/>
            <w:shd w:val="clear" w:color="auto" w:fill="548DD4" w:themeFill="text2" w:themeFillTint="99"/>
            <w:vAlign w:val="center"/>
          </w:tcPr>
          <w:p w14:paraId="751D399B">
            <w:pPr>
              <w:pStyle w:val="10"/>
              <w:spacing w:after="0" w:line="240" w:lineRule="auto"/>
              <w:ind w:left="0"/>
              <w:jc w:val="right"/>
              <w:rPr>
                <w:rFonts w:ascii="Arial" w:hAnsi="Arial" w:cs="Arial"/>
                <w:b/>
                <w:bCs/>
                <w:sz w:val="24"/>
                <w:szCs w:val="24"/>
              </w:rPr>
            </w:pPr>
          </w:p>
        </w:tc>
        <w:tc>
          <w:tcPr>
            <w:tcW w:w="857" w:type="dxa"/>
            <w:shd w:val="clear" w:color="auto" w:fill="548DD4" w:themeFill="text2" w:themeFillTint="99"/>
          </w:tcPr>
          <w:p w14:paraId="7D37F3DA">
            <w:pPr>
              <w:pStyle w:val="10"/>
              <w:spacing w:after="0" w:line="240" w:lineRule="auto"/>
              <w:ind w:left="0"/>
              <w:jc w:val="center"/>
              <w:rPr>
                <w:rFonts w:ascii="Arial" w:hAnsi="Arial" w:cs="Arial"/>
                <w:b/>
                <w:bCs/>
                <w:sz w:val="24"/>
                <w:szCs w:val="24"/>
              </w:rPr>
            </w:pPr>
            <w:r>
              <w:rPr>
                <w:rFonts w:ascii="Arial" w:hAnsi="Arial" w:cs="Arial"/>
                <w:b/>
                <w:bCs/>
                <w:sz w:val="24"/>
                <w:szCs w:val="24"/>
              </w:rPr>
              <w:t>42.0</w:t>
            </w:r>
          </w:p>
        </w:tc>
        <w:tc>
          <w:tcPr>
            <w:tcW w:w="763" w:type="dxa"/>
            <w:shd w:val="clear" w:color="auto" w:fill="548DD4" w:themeFill="text2" w:themeFillTint="99"/>
          </w:tcPr>
          <w:p w14:paraId="6692FED5">
            <w:pPr>
              <w:pStyle w:val="10"/>
              <w:spacing w:after="0" w:line="240" w:lineRule="auto"/>
              <w:ind w:left="0"/>
              <w:jc w:val="center"/>
              <w:rPr>
                <w:rFonts w:ascii="Arial" w:hAnsi="Arial" w:cs="Arial"/>
                <w:b/>
                <w:bCs/>
                <w:sz w:val="24"/>
                <w:szCs w:val="24"/>
              </w:rPr>
            </w:pPr>
          </w:p>
        </w:tc>
        <w:tc>
          <w:tcPr>
            <w:tcW w:w="796" w:type="dxa"/>
            <w:shd w:val="clear" w:color="auto" w:fill="548DD4" w:themeFill="text2" w:themeFillTint="99"/>
          </w:tcPr>
          <w:p w14:paraId="30472F56">
            <w:pPr>
              <w:pStyle w:val="10"/>
              <w:spacing w:after="0" w:line="240" w:lineRule="auto"/>
              <w:ind w:left="0"/>
              <w:jc w:val="center"/>
              <w:rPr>
                <w:rFonts w:ascii="Arial" w:hAnsi="Arial" w:cs="Arial"/>
                <w:b/>
                <w:bCs/>
                <w:sz w:val="24"/>
                <w:szCs w:val="24"/>
              </w:rPr>
            </w:pPr>
          </w:p>
        </w:tc>
        <w:tc>
          <w:tcPr>
            <w:tcW w:w="1961" w:type="dxa"/>
            <w:shd w:val="clear" w:color="auto" w:fill="548DD4" w:themeFill="text2" w:themeFillTint="99"/>
          </w:tcPr>
          <w:p w14:paraId="35EFB6AE">
            <w:pPr>
              <w:pStyle w:val="10"/>
              <w:spacing w:after="0" w:line="240" w:lineRule="auto"/>
              <w:ind w:left="0"/>
              <w:jc w:val="center"/>
              <w:rPr>
                <w:rFonts w:ascii="Arial" w:hAnsi="Arial" w:cs="Arial"/>
                <w:b/>
                <w:bCs/>
                <w:sz w:val="24"/>
                <w:szCs w:val="24"/>
              </w:rPr>
            </w:pPr>
          </w:p>
        </w:tc>
      </w:tr>
    </w:tbl>
    <w:p w14:paraId="63F870C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r>
        <w:rPr>
          <w:rFonts w:ascii="Arial" w:hAnsi="Arial" w:cs="Arial"/>
          <w:b/>
          <w:bCs/>
          <w:i/>
          <w:iCs/>
          <w:sz w:val="24"/>
          <w:szCs w:val="24"/>
          <w:lang w:val="en-US"/>
        </w:rPr>
        <w:t xml:space="preserve">Full-time Faculty: </w:t>
      </w:r>
    </w:p>
    <w:p w14:paraId="4D0A6B2A">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4990BD32">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w:t>
      </w:r>
    </w:p>
    <w:p w14:paraId="50B70C2B">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2:00-3:00 pm Monday</w:t>
      </w:r>
    </w:p>
    <w:p w14:paraId="195AA1C5">
      <w:pPr>
        <w:pStyle w:val="10"/>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44FCB55E">
      <w:pPr>
        <w:pStyle w:val="10"/>
        <w:spacing w:after="120" w:line="240" w:lineRule="auto"/>
        <w:rPr>
          <w:rFonts w:ascii="Arial" w:hAnsi="Arial" w:cs="Arial"/>
          <w:b/>
          <w:sz w:val="24"/>
          <w:szCs w:val="24"/>
        </w:rPr>
      </w:pPr>
    </w:p>
    <w:p w14:paraId="2DC6B6D5">
      <w:pPr>
        <w:pStyle w:val="10"/>
        <w:spacing w:after="120" w:line="240" w:lineRule="auto"/>
        <w:rPr>
          <w:rFonts w:ascii="Arial" w:hAnsi="Arial" w:cs="Arial"/>
          <w:b/>
          <w:sz w:val="24"/>
          <w:szCs w:val="24"/>
        </w:rPr>
      </w:pPr>
    </w:p>
    <w:p w14:paraId="3B60E17F">
      <w:pPr>
        <w:pStyle w:val="10"/>
        <w:spacing w:after="120" w:line="240" w:lineRule="auto"/>
        <w:rPr>
          <w:rFonts w:ascii="Arial" w:hAnsi="Arial" w:cs="Arial"/>
          <w:b/>
          <w:sz w:val="24"/>
          <w:szCs w:val="24"/>
        </w:rPr>
      </w:pPr>
    </w:p>
    <w:p w14:paraId="0EB78FFE">
      <w:pPr>
        <w:pStyle w:val="10"/>
        <w:spacing w:after="120" w:line="240" w:lineRule="auto"/>
        <w:rPr>
          <w:rFonts w:ascii="Arial" w:hAnsi="Arial" w:cs="Arial"/>
          <w:b/>
          <w:sz w:val="24"/>
          <w:szCs w:val="24"/>
        </w:rPr>
      </w:pPr>
    </w:p>
    <w:p w14:paraId="331BC85C">
      <w:pPr>
        <w:pStyle w:val="10"/>
        <w:spacing w:after="120" w:line="240" w:lineRule="auto"/>
        <w:rPr>
          <w:rFonts w:ascii="Arial" w:hAnsi="Arial" w:cs="Arial"/>
          <w:b/>
          <w:sz w:val="24"/>
          <w:szCs w:val="24"/>
        </w:rPr>
      </w:pPr>
    </w:p>
    <w:p w14:paraId="4BE23708">
      <w:pPr>
        <w:spacing w:after="120" w:line="240" w:lineRule="auto"/>
        <w:ind w:firstLine="720"/>
        <w:rPr>
          <w:rFonts w:ascii="Arial" w:hAnsi="Arial" w:cs="Arial"/>
          <w:b/>
          <w:sz w:val="24"/>
          <w:szCs w:val="24"/>
        </w:rPr>
      </w:pPr>
    </w:p>
    <w:p w14:paraId="4065FDEE">
      <w:pPr>
        <w:spacing w:after="120" w:line="240" w:lineRule="auto"/>
        <w:ind w:firstLine="720"/>
        <w:rPr>
          <w:rFonts w:ascii="Arial" w:hAnsi="Arial" w:cs="Arial"/>
          <w:b/>
          <w:sz w:val="24"/>
          <w:szCs w:val="24"/>
        </w:rPr>
      </w:pPr>
    </w:p>
    <w:p w14:paraId="23CB6D01">
      <w:pPr>
        <w:spacing w:after="120" w:line="240" w:lineRule="auto"/>
        <w:ind w:firstLine="720"/>
        <w:rPr>
          <w:rFonts w:ascii="Arial" w:hAnsi="Arial" w:cs="Arial"/>
          <w:b/>
          <w:sz w:val="24"/>
          <w:szCs w:val="24"/>
        </w:rPr>
      </w:pPr>
    </w:p>
    <w:p w14:paraId="4E217529">
      <w:pPr>
        <w:spacing w:after="120" w:line="240" w:lineRule="auto"/>
        <w:ind w:firstLine="720"/>
        <w:rPr>
          <w:rFonts w:ascii="Arial" w:hAnsi="Arial" w:cs="Arial"/>
          <w:b/>
          <w:sz w:val="24"/>
          <w:szCs w:val="24"/>
        </w:rPr>
      </w:pPr>
    </w:p>
    <w:p w14:paraId="74988FC4">
      <w:pPr>
        <w:spacing w:after="120" w:line="240" w:lineRule="auto"/>
        <w:ind w:firstLine="720"/>
        <w:rPr>
          <w:rFonts w:ascii="Arial" w:hAnsi="Arial" w:cs="Arial"/>
          <w:b/>
          <w:sz w:val="24"/>
          <w:szCs w:val="24"/>
        </w:rPr>
      </w:pPr>
    </w:p>
    <w:p w14:paraId="1BD0454C">
      <w:pPr>
        <w:spacing w:after="120" w:line="240" w:lineRule="auto"/>
        <w:ind w:firstLine="720"/>
        <w:rPr>
          <w:rFonts w:ascii="Arial" w:hAnsi="Arial" w:cs="Arial"/>
          <w:b/>
          <w:sz w:val="24"/>
          <w:szCs w:val="24"/>
        </w:rPr>
      </w:pPr>
    </w:p>
    <w:p w14:paraId="6889640A">
      <w:pPr>
        <w:spacing w:after="120" w:line="240" w:lineRule="auto"/>
        <w:ind w:firstLine="720"/>
        <w:rPr>
          <w:rFonts w:ascii="Arial" w:hAnsi="Arial" w:cs="Arial"/>
          <w:b/>
          <w:sz w:val="24"/>
          <w:szCs w:val="24"/>
        </w:rPr>
      </w:pPr>
    </w:p>
    <w:p w14:paraId="1FFF2816">
      <w:pPr>
        <w:spacing w:after="120" w:line="240" w:lineRule="auto"/>
        <w:ind w:firstLine="720"/>
        <w:rPr>
          <w:rFonts w:ascii="Arial" w:hAnsi="Arial" w:cs="Arial"/>
          <w:b/>
          <w:sz w:val="24"/>
          <w:szCs w:val="24"/>
        </w:rPr>
      </w:pPr>
    </w:p>
    <w:p w14:paraId="5F9C3407">
      <w:pPr>
        <w:spacing w:after="120" w:line="240" w:lineRule="auto"/>
        <w:rPr>
          <w:rFonts w:ascii="Arial" w:hAnsi="Arial" w:cs="Arial"/>
          <w:b/>
          <w:sz w:val="24"/>
          <w:szCs w:val="24"/>
        </w:rPr>
      </w:pPr>
    </w:p>
    <w:p w14:paraId="07F814CE">
      <w:pPr>
        <w:spacing w:after="120" w:line="240" w:lineRule="auto"/>
        <w:rPr>
          <w:rFonts w:ascii="Arial" w:hAnsi="Arial" w:cs="Arial"/>
          <w:b/>
          <w:sz w:val="24"/>
          <w:szCs w:val="24"/>
        </w:rPr>
      </w:pPr>
    </w:p>
    <w:p w14:paraId="015F38B9">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6912"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973294840" name="Straight Connector 197329484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8691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aeRjb6AQAACQQAAA4AAABkcnMvZTJvRG9jLnhtbK1TTY/a&#10;MBC9V+p/sHwvAbqUJSLsAbS99ANptz9g1nYSS/6Sx0vg33fsAKXbyx7KIYxnPG/mvbysH47WsIOK&#10;qL1r+Gwy5Uw54aV2XcN/PT9+uucMEzgJxjvV8JNC/rD5+GE9hFrNfe+NVJERiMN6CA3vUwp1VaHo&#10;lQWc+KAcFVsfLSQ6xq6SEQZCt6aaT6dfqsFHGaIXCpGyu7HIz4jxPYC+bbVQOy9erXJpRI3KQCJK&#10;2OuAfFO2bVsl0s+2RZWYaTgxTeVJQyh+yc9qs4a6ixB6Lc4rwHtWeMPJgnY09Aq1gwTsNep/oKwW&#10;0aNv00R4W41EiiLEYjZ9o81TD0EVLiQ1hqvo+P9gxY/DPjItyQmr5ef56u7+jqRxYOnNP6UIuusT&#10;23rnSEkf2c0lUm4IWBPA1u3j+YRhH7MMxzba/E8E2bGofbqqrY6JCUouZsvlckXTxKVW/WkMEdNX&#10;5S3LQcONdlkIqOHwDRMNo6uXKznt/KM2prxM49jQ8NViviBkIIO2ZAwKbSCS6DrOwHTkfJFiQURv&#10;tMzdGQdPuDWRHYDsQp6VfnimdTkzgIkKxKH8xsYepBqvrhaUHr2EkL57OaZn00ue1h2hy+Z/jcw0&#10;doD92FJKGYk6jMsrqeLiM+us+Khxjl68PBXpq3wih5S2s5uzBW/PFN9+wZ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FaeRjb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DR. CELEDONIA C. COQUILLA, LPT</w:t>
      </w:r>
    </w:p>
    <w:p w14:paraId="3D0FB6AC">
      <w:pPr>
        <w:pStyle w:val="10"/>
        <w:spacing w:after="120" w:line="240" w:lineRule="auto"/>
        <w:ind w:left="0"/>
        <w:rPr>
          <w:rFonts w:ascii="Arial" w:hAnsi="Arial" w:cs="Arial"/>
          <w:b/>
          <w:sz w:val="24"/>
          <w:szCs w:val="24"/>
        </w:rPr>
      </w:pPr>
    </w:p>
    <w:p w14:paraId="1EDFB76F">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078CDF31">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87936"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29137753" name="Straight Connector 12913775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8793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tA7u75AQAABwQAAA4AAABkcnMvZTJvRG9jLnhtbK1Ty27bMBC8&#10;F8g/ELzXshyorgXLOdhILn0YSPoBG4qSCPAFLmPZf98lZTuPXnKoDtRylzvcGY3Wd0ej2UEGVM42&#10;vJzNOZNWuFbZvuF/nu6/fucMI9gWtLOy4SeJ/G5z82U9+lou3OB0KwMjEIv16Bs+xOjrokAxSAM4&#10;c15aKnYuGIi0DX3RBhgJ3ehiMZ9/K0YXWh+ckIiU3U1FfkYMnwF0XaeE3DnxYqSNE2qQGiJRwkF5&#10;5Js8bddJEX93HcrIdMOJacwrXULxc1qLzRrqPoAflDiPAJ8Z4QMnA8rSpVeoHURgL0H9A2WUCA5d&#10;F2fCmWIikhUhFuX8gzaPA3iZuZDU6K+i4/+DFb8O+8BUS05YrMrb5bK65cyCoQ//GAOofohs66wl&#10;IV1gr2dIt9FjTe1buw/nHfp9SCIcu2DSm+ixY9b6dNVaHiMTlKzK5bKsKs7EpVa8NvqA8UE6w1LQ&#10;cK1skgFqOPzASJfR0cuRlLbuXmmdP6W2bGz4qlokZCB7dmQLCo0nimh7zkD35HsRQ0ZEp1WbuhMO&#10;nnCrAzsAmYUc27rxicblTANGKhCH/EyNA7RyOrqqKD05CSH+dO2ULueXPI07QefJ312ZaOwAh6kl&#10;lxISdWibRpLZw2fWSfFJ4xQ9u/aUpS/SjvyR285eTgZ8u6f47f+7+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20Du7vkBAAAHBAAADgAAAAAAAAABACAAAAAiAQAAZHJzL2Uyb0RvYy54bWxQ&#10;SwUGAAAAAAYABgBZAQAAjQUAAAAA&#10;">
                <v:fill on="f" focussize="0,0"/>
                <v:stroke color="#000000" joinstyle="round"/>
                <v:imagedata o:title=""/>
                <o:lock v:ext="edit" aspectratio="f"/>
              </v:line>
            </w:pict>
          </mc:Fallback>
        </mc:AlternateContent>
      </w:r>
    </w:p>
    <w:p w14:paraId="425B0150">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384E41D7">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8896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793243428" name="Straight Connector 179324342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8896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7TuvCPsBAAAJBAAADgAAAGRycy9lMm9Eb2MueG1srVPLbtsw&#10;ELwX6D8QvNeyZTuNBcs52EgvfRhI+gEbipII8AUuY9l/3yVlO256yaE6SMtd7nBnOFo/HI1mBxlQ&#10;OVvz2WTKmbTCNcp2Nf/9/PjlnjOMYBvQzsqanyTyh83nT+vBV7J0vdONDIxALFaDr3kfo6+KAkUv&#10;DeDEeWmp2LpgINIydEUTYCB0o4tyOr0rBhcaH5yQiJTdjUV+RgwfAXRtq4TcOfFqpI0japAaIlHC&#10;Xnnkmzxt20oRf7Utysh0zYlpzG86hOKX9C42a6i6AL5X4jwCfGSEd5wMKEuHXqF2EIG9BvUPlFEi&#10;OHRtnAhnipFIVoRYzKbvtHnqwcvMhaRGfxUd/x+s+HnYB6YacsLX1bxczBcl3b8FQzf/FAOoro9s&#10;66wlJV1gN5tIucFjRQBbuw/nFfp9SDIc22DSlwiyY1b7dFVbHiMTlFyW87v7xZIzcakVb40+YPwm&#10;nWEpqLlWNgkBFRy+Y6TDaOtlS0pb96i0zpepLRtqvlqWCRnIoC0Zg0LjiSTajjPQHTlfxJAR0WnV&#10;pO6Egyfc6sAOQHYhzzZueKZxOdOAkQrEIT9jYw+NHLeulpQevYQQf7hmTM+mlzyNO0Lnyf86MtHY&#10;AfZjSy4lJOrQNo0ks4vPrJPio8YpenHNKUtfpBU5JLed3ZwseLum+PYP3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O07rwj7AQAACQQAAA4AAAAAAAAAAQAgAAAAJAEAAGRycy9lMm9Eb2Mu&#10;eG1sUEsFBgAAAAAGAAYAWQEAAJEFAAAAAA==&#10;">
                <v:fill on="f" focussize="0,0"/>
                <v:stroke color="#000000" joinstyle="round"/>
                <v:imagedata o:title=""/>
                <o:lock v:ext="edit" aspectratio="f"/>
              </v:line>
            </w:pict>
          </mc:Fallback>
        </mc:AlternateContent>
      </w:r>
    </w:p>
    <w:p w14:paraId="2D409E89">
      <w:pPr>
        <w:spacing w:after="120" w:line="240" w:lineRule="auto"/>
        <w:rPr>
          <w:rFonts w:ascii="Arial" w:hAnsi="Arial" w:cs="Arial"/>
          <w:b/>
          <w:sz w:val="24"/>
          <w:szCs w:val="24"/>
        </w:rPr>
      </w:pPr>
    </w:p>
    <w:p w14:paraId="230EC7E9">
      <w:pPr>
        <w:spacing w:after="120" w:line="240" w:lineRule="auto"/>
        <w:rPr>
          <w:rFonts w:ascii="Arial" w:hAnsi="Arial" w:cs="Arial"/>
          <w:b/>
          <w:sz w:val="24"/>
          <w:szCs w:val="24"/>
        </w:rPr>
      </w:pPr>
    </w:p>
    <w:p w14:paraId="0917FCD5">
      <w:pPr>
        <w:spacing w:after="120" w:line="240" w:lineRule="auto"/>
        <w:rPr>
          <w:rFonts w:ascii="Arial" w:hAnsi="Arial" w:cs="Arial"/>
          <w:b/>
          <w:sz w:val="24"/>
          <w:szCs w:val="24"/>
        </w:rPr>
      </w:pPr>
    </w:p>
    <w:p w14:paraId="784B19EB">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32FFE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42E4275">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DB86689">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6425C21">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AD526F9">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E44CECA">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0BDD4EE">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2D9E751F">
            <w:pPr>
              <w:pStyle w:val="10"/>
              <w:spacing w:after="0" w:line="240" w:lineRule="auto"/>
              <w:ind w:left="0"/>
              <w:jc w:val="center"/>
              <w:rPr>
                <w:rFonts w:ascii="Arial" w:hAnsi="Arial" w:cs="Arial"/>
                <w:b/>
              </w:rPr>
            </w:pPr>
            <w:r>
              <w:rPr>
                <w:rFonts w:ascii="Arial" w:hAnsi="Arial" w:cs="Arial"/>
                <w:b/>
              </w:rPr>
              <w:t>SECTION</w:t>
            </w:r>
          </w:p>
        </w:tc>
      </w:tr>
      <w:tr w14:paraId="7A4FC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DF78653">
            <w:pPr>
              <w:spacing w:after="0" w:line="240" w:lineRule="auto"/>
              <w:jc w:val="center"/>
              <w:rPr>
                <w:rFonts w:ascii="Arial" w:hAnsi="Arial" w:cs="Arial"/>
              </w:rPr>
            </w:pPr>
            <w:r>
              <w:rPr>
                <w:rFonts w:ascii="Arial" w:hAnsi="Arial" w:cs="Arial"/>
              </w:rPr>
              <w:t>8:00-9:00</w:t>
            </w:r>
          </w:p>
        </w:tc>
        <w:tc>
          <w:tcPr>
            <w:tcW w:w="1170" w:type="dxa"/>
            <w:vAlign w:val="center"/>
          </w:tcPr>
          <w:p w14:paraId="3BE8D932">
            <w:pPr>
              <w:spacing w:after="0" w:line="240" w:lineRule="auto"/>
              <w:rPr>
                <w:rFonts w:ascii="Arial" w:hAnsi="Arial" w:cs="Arial"/>
              </w:rPr>
            </w:pPr>
            <w:r>
              <w:rPr>
                <w:rFonts w:ascii="Arial" w:hAnsi="Arial" w:cs="Arial"/>
              </w:rPr>
              <w:t>RES 1</w:t>
            </w:r>
          </w:p>
        </w:tc>
        <w:tc>
          <w:tcPr>
            <w:tcW w:w="4343" w:type="dxa"/>
            <w:vAlign w:val="center"/>
          </w:tcPr>
          <w:p w14:paraId="6EE13218">
            <w:pPr>
              <w:spacing w:after="0" w:line="240" w:lineRule="auto"/>
              <w:rPr>
                <w:rFonts w:ascii="Arial" w:hAnsi="Arial" w:cs="Arial"/>
              </w:rPr>
            </w:pPr>
            <w:r>
              <w:rPr>
                <w:rFonts w:ascii="Arial" w:hAnsi="Arial" w:cs="Arial"/>
              </w:rPr>
              <w:t>RESEARCH 1</w:t>
            </w:r>
          </w:p>
        </w:tc>
        <w:tc>
          <w:tcPr>
            <w:tcW w:w="900" w:type="dxa"/>
            <w:vAlign w:val="center"/>
          </w:tcPr>
          <w:p w14:paraId="504BC83E">
            <w:pPr>
              <w:spacing w:after="0" w:line="240" w:lineRule="auto"/>
              <w:jc w:val="center"/>
              <w:rPr>
                <w:rFonts w:ascii="Arial" w:hAnsi="Arial" w:cs="Arial"/>
              </w:rPr>
            </w:pPr>
            <w:r>
              <w:rPr>
                <w:rFonts w:ascii="Arial" w:hAnsi="Arial" w:cs="Arial"/>
              </w:rPr>
              <w:t>3</w:t>
            </w:r>
          </w:p>
        </w:tc>
        <w:tc>
          <w:tcPr>
            <w:tcW w:w="720" w:type="dxa"/>
            <w:vAlign w:val="center"/>
          </w:tcPr>
          <w:p w14:paraId="064DC061">
            <w:pPr>
              <w:spacing w:after="0" w:line="240" w:lineRule="auto"/>
              <w:jc w:val="center"/>
              <w:rPr>
                <w:rFonts w:ascii="Arial" w:hAnsi="Arial" w:cs="Arial"/>
              </w:rPr>
            </w:pPr>
            <w:r>
              <w:rPr>
                <w:rFonts w:ascii="Arial" w:hAnsi="Arial" w:cs="Arial"/>
              </w:rPr>
              <w:t>M-F</w:t>
            </w:r>
          </w:p>
        </w:tc>
        <w:tc>
          <w:tcPr>
            <w:tcW w:w="900" w:type="dxa"/>
            <w:vAlign w:val="center"/>
          </w:tcPr>
          <w:p w14:paraId="6FD9F226">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172B7C64">
            <w:pPr>
              <w:spacing w:after="0" w:line="240" w:lineRule="auto"/>
              <w:rPr>
                <w:rFonts w:ascii="Arial" w:hAnsi="Arial" w:cs="Arial"/>
              </w:rPr>
            </w:pPr>
            <w:r>
              <w:rPr>
                <w:rFonts w:ascii="Arial" w:hAnsi="Arial" w:cs="Arial"/>
              </w:rPr>
              <w:t>BSED SOC3-1</w:t>
            </w:r>
          </w:p>
        </w:tc>
      </w:tr>
      <w:tr w14:paraId="06AA8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60ADD674">
            <w:pPr>
              <w:spacing w:after="0" w:line="240" w:lineRule="auto"/>
              <w:jc w:val="center"/>
              <w:rPr>
                <w:rFonts w:ascii="Arial" w:hAnsi="Arial" w:cs="Arial"/>
              </w:rPr>
            </w:pPr>
            <w:r>
              <w:rPr>
                <w:rFonts w:ascii="Arial" w:hAnsi="Arial" w:cs="Arial"/>
              </w:rPr>
              <w:t>9:00-10:00</w:t>
            </w:r>
          </w:p>
        </w:tc>
        <w:tc>
          <w:tcPr>
            <w:tcW w:w="1170" w:type="dxa"/>
            <w:vAlign w:val="center"/>
          </w:tcPr>
          <w:p w14:paraId="08090BF7">
            <w:pPr>
              <w:spacing w:after="0" w:line="240" w:lineRule="auto"/>
              <w:rPr>
                <w:rFonts w:ascii="Arial Narrow" w:hAnsi="Arial Narrow" w:cs="Arial Narrow"/>
              </w:rPr>
            </w:pPr>
            <w:r>
              <w:rPr>
                <w:rFonts w:ascii="Arial" w:hAnsi="Arial" w:cs="Arial"/>
              </w:rPr>
              <w:t>EDUC 2</w:t>
            </w:r>
          </w:p>
        </w:tc>
        <w:tc>
          <w:tcPr>
            <w:tcW w:w="4343" w:type="dxa"/>
            <w:vAlign w:val="center"/>
          </w:tcPr>
          <w:p w14:paraId="5E1CC4D1">
            <w:pPr>
              <w:spacing w:after="0" w:line="240" w:lineRule="auto"/>
              <w:rPr>
                <w:rFonts w:ascii="Arial Narrow" w:hAnsi="Arial Narrow" w:cs="Arial Narrow"/>
              </w:rPr>
            </w:pPr>
            <w:r>
              <w:rPr>
                <w:rFonts w:ascii="Arial Narrow" w:hAnsi="Arial Narrow" w:cs="Arial Narrow"/>
              </w:rPr>
              <w:t>THE TEACHING PROFESSION</w:t>
            </w:r>
          </w:p>
        </w:tc>
        <w:tc>
          <w:tcPr>
            <w:tcW w:w="900" w:type="dxa"/>
            <w:vAlign w:val="center"/>
          </w:tcPr>
          <w:p w14:paraId="10B767B6">
            <w:pPr>
              <w:spacing w:after="0" w:line="240" w:lineRule="auto"/>
              <w:jc w:val="center"/>
              <w:rPr>
                <w:rFonts w:ascii="Arial" w:hAnsi="Arial" w:cs="Arial"/>
              </w:rPr>
            </w:pPr>
            <w:r>
              <w:rPr>
                <w:rFonts w:ascii="Arial" w:hAnsi="Arial" w:cs="Arial"/>
              </w:rPr>
              <w:t>3</w:t>
            </w:r>
          </w:p>
        </w:tc>
        <w:tc>
          <w:tcPr>
            <w:tcW w:w="720" w:type="dxa"/>
            <w:vAlign w:val="center"/>
          </w:tcPr>
          <w:p w14:paraId="6712662A">
            <w:pPr>
              <w:spacing w:after="0" w:line="240" w:lineRule="auto"/>
              <w:jc w:val="center"/>
              <w:rPr>
                <w:rFonts w:ascii="Arial" w:hAnsi="Arial" w:cs="Arial"/>
              </w:rPr>
            </w:pPr>
            <w:r>
              <w:rPr>
                <w:rFonts w:ascii="Arial" w:hAnsi="Arial" w:cs="Arial"/>
              </w:rPr>
              <w:t>M-F</w:t>
            </w:r>
          </w:p>
        </w:tc>
        <w:tc>
          <w:tcPr>
            <w:tcW w:w="900" w:type="dxa"/>
            <w:vAlign w:val="center"/>
          </w:tcPr>
          <w:p w14:paraId="47E64A2D">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8B86FEB">
            <w:pPr>
              <w:spacing w:after="0" w:line="240" w:lineRule="auto"/>
              <w:rPr>
                <w:rFonts w:ascii="Arial" w:hAnsi="Arial" w:cs="Arial"/>
              </w:rPr>
            </w:pPr>
            <w:r>
              <w:rPr>
                <w:rFonts w:ascii="Arial" w:hAnsi="Arial" w:cs="Arial"/>
              </w:rPr>
              <w:t>BSED VE2-1</w:t>
            </w:r>
          </w:p>
        </w:tc>
      </w:tr>
      <w:tr w14:paraId="3C2E1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703418A">
            <w:pPr>
              <w:spacing w:after="0" w:line="240" w:lineRule="auto"/>
              <w:jc w:val="center"/>
              <w:rPr>
                <w:rFonts w:ascii="Arial" w:hAnsi="Arial" w:cs="Arial"/>
              </w:rPr>
            </w:pPr>
            <w:r>
              <w:rPr>
                <w:rFonts w:ascii="Arial" w:hAnsi="Arial" w:cs="Arial"/>
              </w:rPr>
              <w:t>11:00-12:00</w:t>
            </w:r>
          </w:p>
        </w:tc>
        <w:tc>
          <w:tcPr>
            <w:tcW w:w="1170" w:type="dxa"/>
          </w:tcPr>
          <w:p w14:paraId="32F632C2">
            <w:pPr>
              <w:spacing w:after="0" w:line="240" w:lineRule="auto"/>
              <w:rPr>
                <w:rFonts w:ascii="Arial" w:hAnsi="Arial" w:eastAsia="Times New Roman" w:cs="Arial"/>
                <w:lang w:eastAsia="en-PH"/>
              </w:rPr>
            </w:pPr>
            <w:r>
              <w:rPr>
                <w:rFonts w:ascii="Arial" w:hAnsi="Arial" w:cs="Arial"/>
              </w:rPr>
              <w:t>RES 1</w:t>
            </w:r>
          </w:p>
        </w:tc>
        <w:tc>
          <w:tcPr>
            <w:tcW w:w="4343" w:type="dxa"/>
          </w:tcPr>
          <w:p w14:paraId="2A061E56">
            <w:pPr>
              <w:spacing w:after="0" w:line="240" w:lineRule="auto"/>
              <w:rPr>
                <w:rFonts w:ascii="Arial" w:hAnsi="Arial" w:cs="Arial"/>
              </w:rPr>
            </w:pPr>
            <w:r>
              <w:rPr>
                <w:rFonts w:ascii="Arial" w:hAnsi="Arial" w:cs="Arial"/>
              </w:rPr>
              <w:t>RESEARCH 1</w:t>
            </w:r>
          </w:p>
        </w:tc>
        <w:tc>
          <w:tcPr>
            <w:tcW w:w="900" w:type="dxa"/>
            <w:vAlign w:val="center"/>
          </w:tcPr>
          <w:p w14:paraId="47C68542">
            <w:pPr>
              <w:spacing w:after="0" w:line="240" w:lineRule="auto"/>
              <w:jc w:val="center"/>
              <w:rPr>
                <w:rFonts w:ascii="Arial" w:hAnsi="Arial" w:cs="Arial"/>
              </w:rPr>
            </w:pPr>
            <w:r>
              <w:rPr>
                <w:rFonts w:ascii="Arial" w:hAnsi="Arial" w:cs="Arial"/>
              </w:rPr>
              <w:t>3</w:t>
            </w:r>
          </w:p>
        </w:tc>
        <w:tc>
          <w:tcPr>
            <w:tcW w:w="720" w:type="dxa"/>
            <w:vAlign w:val="center"/>
          </w:tcPr>
          <w:p w14:paraId="25F321C6">
            <w:pPr>
              <w:spacing w:after="0" w:line="240" w:lineRule="auto"/>
              <w:jc w:val="center"/>
              <w:rPr>
                <w:rFonts w:ascii="Arial" w:hAnsi="Arial" w:cs="Arial"/>
              </w:rPr>
            </w:pPr>
            <w:r>
              <w:rPr>
                <w:rFonts w:ascii="Arial" w:hAnsi="Arial" w:cs="Arial"/>
              </w:rPr>
              <w:t>M-F</w:t>
            </w:r>
          </w:p>
        </w:tc>
        <w:tc>
          <w:tcPr>
            <w:tcW w:w="900" w:type="dxa"/>
            <w:vAlign w:val="center"/>
          </w:tcPr>
          <w:p w14:paraId="7B6378E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3221224F">
            <w:pPr>
              <w:spacing w:after="0" w:line="240" w:lineRule="auto"/>
              <w:rPr>
                <w:rFonts w:ascii="Arial" w:hAnsi="Arial" w:cs="Arial"/>
              </w:rPr>
            </w:pPr>
            <w:r>
              <w:rPr>
                <w:rFonts w:ascii="Arial" w:hAnsi="Arial" w:cs="Arial"/>
              </w:rPr>
              <w:t>BTLED 3-1</w:t>
            </w:r>
          </w:p>
        </w:tc>
      </w:tr>
      <w:tr w14:paraId="5FCFB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E54166C">
            <w:pPr>
              <w:spacing w:after="0" w:line="240" w:lineRule="auto"/>
              <w:jc w:val="center"/>
              <w:rPr>
                <w:rFonts w:ascii="Arial" w:hAnsi="Arial" w:cs="Arial"/>
              </w:rPr>
            </w:pPr>
            <w:r>
              <w:rPr>
                <w:rFonts w:ascii="Arial" w:hAnsi="Arial" w:cs="Arial"/>
              </w:rPr>
              <w:t>2:00-3:00</w:t>
            </w:r>
          </w:p>
        </w:tc>
        <w:tc>
          <w:tcPr>
            <w:tcW w:w="1170" w:type="dxa"/>
            <w:vAlign w:val="center"/>
          </w:tcPr>
          <w:p w14:paraId="0AED1B9B">
            <w:pPr>
              <w:spacing w:after="0" w:line="240" w:lineRule="auto"/>
              <w:rPr>
                <w:rFonts w:ascii="Arial" w:hAnsi="Arial" w:cs="Arial"/>
              </w:rPr>
            </w:pPr>
            <w:r>
              <w:rPr>
                <w:rFonts w:ascii="Arial" w:hAnsi="Arial" w:cs="Arial"/>
              </w:rPr>
              <w:t>EDUC 2</w:t>
            </w:r>
          </w:p>
        </w:tc>
        <w:tc>
          <w:tcPr>
            <w:tcW w:w="4343" w:type="dxa"/>
            <w:vAlign w:val="center"/>
          </w:tcPr>
          <w:p w14:paraId="4548D224">
            <w:pPr>
              <w:spacing w:after="0" w:line="240" w:lineRule="auto"/>
              <w:rPr>
                <w:rFonts w:ascii="Arial" w:hAnsi="Arial" w:cs="Arial"/>
              </w:rPr>
            </w:pPr>
            <w:r>
              <w:rPr>
                <w:rFonts w:ascii="Arial Narrow" w:hAnsi="Arial Narrow" w:cs="Arial Narrow"/>
              </w:rPr>
              <w:t>THE TEACHING PROFESSION</w:t>
            </w:r>
          </w:p>
        </w:tc>
        <w:tc>
          <w:tcPr>
            <w:tcW w:w="900" w:type="dxa"/>
            <w:vAlign w:val="center"/>
          </w:tcPr>
          <w:p w14:paraId="15B277D6">
            <w:pPr>
              <w:spacing w:after="0" w:line="240" w:lineRule="auto"/>
              <w:jc w:val="center"/>
              <w:rPr>
                <w:rFonts w:ascii="Arial" w:hAnsi="Arial" w:cs="Arial"/>
              </w:rPr>
            </w:pPr>
            <w:r>
              <w:rPr>
                <w:rFonts w:ascii="Arial" w:hAnsi="Arial" w:cs="Arial"/>
              </w:rPr>
              <w:t>3</w:t>
            </w:r>
          </w:p>
        </w:tc>
        <w:tc>
          <w:tcPr>
            <w:tcW w:w="720" w:type="dxa"/>
            <w:vAlign w:val="center"/>
          </w:tcPr>
          <w:p w14:paraId="7AAC0E87">
            <w:pPr>
              <w:spacing w:after="0" w:line="240" w:lineRule="auto"/>
              <w:jc w:val="center"/>
              <w:rPr>
                <w:rFonts w:ascii="Arial" w:hAnsi="Arial" w:cs="Arial"/>
              </w:rPr>
            </w:pPr>
            <w:r>
              <w:rPr>
                <w:rFonts w:ascii="Arial" w:hAnsi="Arial" w:cs="Arial"/>
              </w:rPr>
              <w:t>M-F</w:t>
            </w:r>
          </w:p>
        </w:tc>
        <w:tc>
          <w:tcPr>
            <w:tcW w:w="900" w:type="dxa"/>
            <w:vAlign w:val="center"/>
          </w:tcPr>
          <w:p w14:paraId="35B63D51">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B5B1209">
            <w:pPr>
              <w:spacing w:after="0" w:line="240" w:lineRule="auto"/>
              <w:rPr>
                <w:rFonts w:ascii="Arial" w:hAnsi="Arial" w:cs="Arial"/>
              </w:rPr>
            </w:pPr>
            <w:r>
              <w:rPr>
                <w:rFonts w:ascii="Arial" w:hAnsi="Arial" w:cs="Arial"/>
              </w:rPr>
              <w:t>BSED ENG 2-3</w:t>
            </w:r>
          </w:p>
        </w:tc>
      </w:tr>
      <w:tr w14:paraId="2272B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E1E1DC9">
            <w:pPr>
              <w:spacing w:after="0" w:line="240" w:lineRule="auto"/>
              <w:jc w:val="center"/>
              <w:rPr>
                <w:rFonts w:ascii="Arial" w:hAnsi="Arial" w:cs="Arial"/>
              </w:rPr>
            </w:pPr>
            <w:r>
              <w:rPr>
                <w:rFonts w:ascii="Arial" w:hAnsi="Arial" w:cs="Arial"/>
              </w:rPr>
              <w:t>3:00-4:00</w:t>
            </w:r>
          </w:p>
        </w:tc>
        <w:tc>
          <w:tcPr>
            <w:tcW w:w="1170" w:type="dxa"/>
          </w:tcPr>
          <w:p w14:paraId="2469842F">
            <w:pPr>
              <w:spacing w:after="0" w:line="240" w:lineRule="auto"/>
              <w:rPr>
                <w:rFonts w:ascii="Arial" w:hAnsi="Arial" w:cs="Arial"/>
              </w:rPr>
            </w:pPr>
            <w:r>
              <w:rPr>
                <w:rFonts w:ascii="Arial" w:hAnsi="Arial" w:cs="Arial"/>
              </w:rPr>
              <w:t>RES 1</w:t>
            </w:r>
          </w:p>
        </w:tc>
        <w:tc>
          <w:tcPr>
            <w:tcW w:w="4343" w:type="dxa"/>
          </w:tcPr>
          <w:p w14:paraId="7F00C295">
            <w:pPr>
              <w:spacing w:after="0" w:line="240" w:lineRule="auto"/>
              <w:rPr>
                <w:rFonts w:ascii="Arial Narrow" w:hAnsi="Arial Narrow" w:cs="Arial Narrow"/>
              </w:rPr>
            </w:pPr>
            <w:r>
              <w:rPr>
                <w:rFonts w:ascii="Arial" w:hAnsi="Arial" w:cs="Arial"/>
              </w:rPr>
              <w:t>RESEARCH 1</w:t>
            </w:r>
          </w:p>
        </w:tc>
        <w:tc>
          <w:tcPr>
            <w:tcW w:w="900" w:type="dxa"/>
            <w:vAlign w:val="center"/>
          </w:tcPr>
          <w:p w14:paraId="5B35C138">
            <w:pPr>
              <w:spacing w:after="0" w:line="240" w:lineRule="auto"/>
              <w:jc w:val="center"/>
              <w:rPr>
                <w:rFonts w:ascii="Arial" w:hAnsi="Arial" w:cs="Arial"/>
              </w:rPr>
            </w:pPr>
            <w:r>
              <w:rPr>
                <w:rFonts w:ascii="Arial" w:hAnsi="Arial" w:cs="Arial"/>
              </w:rPr>
              <w:t>3</w:t>
            </w:r>
          </w:p>
        </w:tc>
        <w:tc>
          <w:tcPr>
            <w:tcW w:w="720" w:type="dxa"/>
            <w:vAlign w:val="center"/>
          </w:tcPr>
          <w:p w14:paraId="38425B2F">
            <w:pPr>
              <w:spacing w:after="0" w:line="240" w:lineRule="auto"/>
              <w:jc w:val="center"/>
              <w:rPr>
                <w:rFonts w:ascii="Arial" w:hAnsi="Arial" w:cs="Arial"/>
              </w:rPr>
            </w:pPr>
            <w:r>
              <w:rPr>
                <w:rFonts w:ascii="Arial" w:hAnsi="Arial" w:cs="Arial"/>
              </w:rPr>
              <w:t>M-F</w:t>
            </w:r>
          </w:p>
        </w:tc>
        <w:tc>
          <w:tcPr>
            <w:tcW w:w="900" w:type="dxa"/>
            <w:vAlign w:val="center"/>
          </w:tcPr>
          <w:p w14:paraId="64B0EBBF">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7250D7C6">
            <w:pPr>
              <w:spacing w:after="0" w:line="240" w:lineRule="auto"/>
              <w:rPr>
                <w:rFonts w:ascii="Arial" w:hAnsi="Arial" w:cs="Arial"/>
              </w:rPr>
            </w:pPr>
            <w:r>
              <w:rPr>
                <w:rFonts w:ascii="Arial" w:hAnsi="Arial" w:cs="Arial"/>
              </w:rPr>
              <w:t>BSED ENG 3-3</w:t>
            </w:r>
          </w:p>
        </w:tc>
      </w:tr>
      <w:tr w14:paraId="08D18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690A912">
            <w:pPr>
              <w:spacing w:after="0" w:line="240" w:lineRule="auto"/>
              <w:jc w:val="center"/>
              <w:rPr>
                <w:rFonts w:ascii="Arial" w:hAnsi="Arial" w:cs="Arial"/>
              </w:rPr>
            </w:pPr>
            <w:r>
              <w:rPr>
                <w:rFonts w:ascii="Arial" w:hAnsi="Arial" w:cs="Arial"/>
              </w:rPr>
              <w:t>4:00-5:00</w:t>
            </w:r>
          </w:p>
        </w:tc>
        <w:tc>
          <w:tcPr>
            <w:tcW w:w="1170" w:type="dxa"/>
          </w:tcPr>
          <w:p w14:paraId="16B2E385">
            <w:pPr>
              <w:spacing w:after="0" w:line="240" w:lineRule="auto"/>
              <w:rPr>
                <w:rFonts w:ascii="Arial Narrow" w:hAnsi="Arial Narrow" w:cs="Arial Narrow"/>
              </w:rPr>
            </w:pPr>
            <w:r>
              <w:rPr>
                <w:rFonts w:ascii="Arial" w:hAnsi="Arial" w:cs="Arial"/>
              </w:rPr>
              <w:t>RES 1</w:t>
            </w:r>
          </w:p>
        </w:tc>
        <w:tc>
          <w:tcPr>
            <w:tcW w:w="4343" w:type="dxa"/>
          </w:tcPr>
          <w:p w14:paraId="67CF1FD5">
            <w:pPr>
              <w:spacing w:after="0" w:line="240" w:lineRule="auto"/>
              <w:rPr>
                <w:rFonts w:ascii="Arial Narrow" w:hAnsi="Arial Narrow" w:cs="Arial Narrow"/>
              </w:rPr>
            </w:pPr>
            <w:r>
              <w:rPr>
                <w:rFonts w:ascii="Arial" w:hAnsi="Arial" w:cs="Arial"/>
              </w:rPr>
              <w:t>RESEARCH 1</w:t>
            </w:r>
          </w:p>
        </w:tc>
        <w:tc>
          <w:tcPr>
            <w:tcW w:w="900" w:type="dxa"/>
            <w:vAlign w:val="center"/>
          </w:tcPr>
          <w:p w14:paraId="10052944">
            <w:pPr>
              <w:spacing w:after="0" w:line="240" w:lineRule="auto"/>
              <w:jc w:val="center"/>
              <w:rPr>
                <w:rFonts w:ascii="Arial" w:hAnsi="Arial" w:cs="Arial"/>
              </w:rPr>
            </w:pPr>
            <w:r>
              <w:rPr>
                <w:rFonts w:ascii="Arial" w:hAnsi="Arial" w:cs="Arial"/>
              </w:rPr>
              <w:t>3</w:t>
            </w:r>
          </w:p>
        </w:tc>
        <w:tc>
          <w:tcPr>
            <w:tcW w:w="720" w:type="dxa"/>
            <w:vAlign w:val="center"/>
          </w:tcPr>
          <w:p w14:paraId="310CC4FC">
            <w:pPr>
              <w:spacing w:after="0" w:line="240" w:lineRule="auto"/>
              <w:jc w:val="center"/>
              <w:rPr>
                <w:rFonts w:ascii="Arial" w:hAnsi="Arial" w:cs="Arial"/>
              </w:rPr>
            </w:pPr>
            <w:r>
              <w:rPr>
                <w:rFonts w:ascii="Arial" w:hAnsi="Arial" w:cs="Arial"/>
              </w:rPr>
              <w:t>M-F</w:t>
            </w:r>
          </w:p>
        </w:tc>
        <w:tc>
          <w:tcPr>
            <w:tcW w:w="900" w:type="dxa"/>
            <w:vAlign w:val="center"/>
          </w:tcPr>
          <w:p w14:paraId="51EDC2A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9504E1E">
            <w:pPr>
              <w:spacing w:after="0" w:line="240" w:lineRule="auto"/>
              <w:rPr>
                <w:rFonts w:ascii="Arial" w:hAnsi="Arial" w:cs="Arial"/>
              </w:rPr>
            </w:pPr>
            <w:r>
              <w:rPr>
                <w:rFonts w:ascii="Arial" w:hAnsi="Arial" w:cs="Arial"/>
              </w:rPr>
              <w:t>BTLED 3-2</w:t>
            </w:r>
          </w:p>
        </w:tc>
      </w:tr>
      <w:tr w14:paraId="2233A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6A46F296">
            <w:pPr>
              <w:pStyle w:val="10"/>
              <w:spacing w:after="0" w:line="240" w:lineRule="auto"/>
              <w:ind w:left="0"/>
              <w:rPr>
                <w:rFonts w:ascii="Arial" w:hAnsi="Arial" w:cs="Arial"/>
              </w:rPr>
            </w:pPr>
          </w:p>
        </w:tc>
        <w:tc>
          <w:tcPr>
            <w:tcW w:w="1170" w:type="dxa"/>
            <w:shd w:val="clear" w:color="auto" w:fill="FDE9D9" w:themeFill="accent6" w:themeFillTint="33"/>
            <w:vAlign w:val="center"/>
          </w:tcPr>
          <w:p w14:paraId="3ED559D5">
            <w:pPr>
              <w:pStyle w:val="10"/>
              <w:spacing w:after="0" w:line="240" w:lineRule="auto"/>
              <w:ind w:left="0"/>
              <w:rPr>
                <w:rFonts w:ascii="Arial" w:hAnsi="Arial" w:cs="Arial"/>
              </w:rPr>
            </w:pPr>
          </w:p>
        </w:tc>
        <w:tc>
          <w:tcPr>
            <w:tcW w:w="4343" w:type="dxa"/>
            <w:shd w:val="clear" w:color="auto" w:fill="FDE9D9" w:themeFill="accent6" w:themeFillTint="33"/>
            <w:vAlign w:val="center"/>
          </w:tcPr>
          <w:p w14:paraId="19E40517">
            <w:pPr>
              <w:pStyle w:val="10"/>
              <w:spacing w:after="0" w:line="240" w:lineRule="auto"/>
              <w:ind w:left="0"/>
              <w:rPr>
                <w:rFonts w:ascii="Arial" w:hAnsi="Arial" w:cs="Arial"/>
              </w:rPr>
            </w:pPr>
          </w:p>
        </w:tc>
        <w:tc>
          <w:tcPr>
            <w:tcW w:w="900" w:type="dxa"/>
            <w:shd w:val="clear" w:color="auto" w:fill="FDE9D9" w:themeFill="accent6" w:themeFillTint="33"/>
            <w:vAlign w:val="center"/>
          </w:tcPr>
          <w:p w14:paraId="5BA40C7C">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3F7FD5AD">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26352584">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5FED005C">
            <w:pPr>
              <w:pStyle w:val="10"/>
              <w:spacing w:after="0" w:line="240" w:lineRule="auto"/>
              <w:ind w:left="0"/>
              <w:rPr>
                <w:rFonts w:ascii="Arial" w:hAnsi="Arial" w:cs="Arial"/>
              </w:rPr>
            </w:pPr>
          </w:p>
        </w:tc>
      </w:tr>
      <w:tr w14:paraId="6CD14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2A36C29">
            <w:pPr>
              <w:pStyle w:val="10"/>
              <w:spacing w:after="0" w:line="240" w:lineRule="auto"/>
              <w:ind w:left="0"/>
              <w:jc w:val="center"/>
              <w:rPr>
                <w:rFonts w:ascii="Arial" w:hAnsi="Arial" w:cs="Arial"/>
              </w:rPr>
            </w:pPr>
            <w:r>
              <w:rPr>
                <w:rFonts w:ascii="Arial" w:hAnsi="Arial" w:cs="Arial"/>
              </w:rPr>
              <w:t>8:00-9:00</w:t>
            </w:r>
          </w:p>
        </w:tc>
        <w:tc>
          <w:tcPr>
            <w:tcW w:w="1170" w:type="dxa"/>
            <w:vAlign w:val="center"/>
          </w:tcPr>
          <w:p w14:paraId="42791FAF">
            <w:pPr>
              <w:pStyle w:val="10"/>
              <w:spacing w:after="0" w:line="240" w:lineRule="auto"/>
              <w:ind w:left="0"/>
              <w:rPr>
                <w:rFonts w:ascii="Arial Narrow" w:hAnsi="Arial Narrow"/>
                <w:color w:val="000000"/>
                <w:sz w:val="24"/>
                <w:szCs w:val="24"/>
              </w:rPr>
            </w:pPr>
            <w:r>
              <w:rPr>
                <w:rFonts w:ascii="Arial" w:hAnsi="Arial" w:cs="Arial"/>
              </w:rPr>
              <w:t>EDUC 2</w:t>
            </w:r>
          </w:p>
        </w:tc>
        <w:tc>
          <w:tcPr>
            <w:tcW w:w="4343" w:type="dxa"/>
            <w:vAlign w:val="center"/>
          </w:tcPr>
          <w:p w14:paraId="3BC15EA8">
            <w:pPr>
              <w:pStyle w:val="10"/>
              <w:spacing w:after="0" w:line="240" w:lineRule="auto"/>
              <w:ind w:left="0"/>
              <w:rPr>
                <w:rFonts w:ascii="Arial Narrow" w:hAnsi="Arial Narrow"/>
                <w:color w:val="000000"/>
                <w:sz w:val="24"/>
                <w:szCs w:val="24"/>
              </w:rPr>
            </w:pPr>
            <w:r>
              <w:rPr>
                <w:rFonts w:ascii="Arial Narrow" w:hAnsi="Arial Narrow" w:cs="Arial Narrow"/>
              </w:rPr>
              <w:t>THE TEACHING PROFESSION</w:t>
            </w:r>
          </w:p>
        </w:tc>
        <w:tc>
          <w:tcPr>
            <w:tcW w:w="900" w:type="dxa"/>
            <w:vAlign w:val="center"/>
          </w:tcPr>
          <w:p w14:paraId="045923F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AC5281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89F31FA">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E4D0BF9">
            <w:pPr>
              <w:pStyle w:val="10"/>
              <w:spacing w:after="0" w:line="240" w:lineRule="auto"/>
              <w:ind w:left="0"/>
              <w:rPr>
                <w:rFonts w:ascii="Arial" w:hAnsi="Arial" w:cs="Arial"/>
              </w:rPr>
            </w:pPr>
            <w:r>
              <w:rPr>
                <w:rFonts w:ascii="Arial" w:hAnsi="Arial" w:cs="Arial"/>
              </w:rPr>
              <w:t>BSED MATH2-1</w:t>
            </w:r>
          </w:p>
        </w:tc>
      </w:tr>
      <w:tr w14:paraId="4BF8C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473FD85">
            <w:pPr>
              <w:pStyle w:val="10"/>
              <w:spacing w:after="0" w:line="240" w:lineRule="auto"/>
              <w:ind w:left="0"/>
              <w:jc w:val="center"/>
              <w:rPr>
                <w:rFonts w:ascii="Arial" w:hAnsi="Arial" w:cs="Arial"/>
              </w:rPr>
            </w:pPr>
            <w:r>
              <w:rPr>
                <w:rFonts w:ascii="Arial" w:hAnsi="Arial" w:cs="Arial"/>
              </w:rPr>
              <w:t>10:00-11:00</w:t>
            </w:r>
          </w:p>
        </w:tc>
        <w:tc>
          <w:tcPr>
            <w:tcW w:w="1170" w:type="dxa"/>
            <w:vAlign w:val="center"/>
          </w:tcPr>
          <w:p w14:paraId="60D1A7DD">
            <w:pPr>
              <w:pStyle w:val="10"/>
              <w:spacing w:after="0" w:line="240" w:lineRule="auto"/>
              <w:ind w:left="0"/>
              <w:rPr>
                <w:rFonts w:ascii="Arial" w:hAnsi="Arial" w:cs="Arial"/>
              </w:rPr>
            </w:pPr>
            <w:r>
              <w:rPr>
                <w:rFonts w:ascii="Arial" w:hAnsi="Arial" w:cs="Arial"/>
              </w:rPr>
              <w:t>EDUC 2</w:t>
            </w:r>
          </w:p>
        </w:tc>
        <w:tc>
          <w:tcPr>
            <w:tcW w:w="4343" w:type="dxa"/>
            <w:vAlign w:val="center"/>
          </w:tcPr>
          <w:p w14:paraId="6621AD3D">
            <w:pPr>
              <w:pStyle w:val="10"/>
              <w:spacing w:after="0" w:line="240" w:lineRule="auto"/>
              <w:ind w:left="0"/>
              <w:rPr>
                <w:rFonts w:ascii="Arial" w:hAnsi="Arial" w:cs="Arial"/>
              </w:rPr>
            </w:pPr>
            <w:r>
              <w:rPr>
                <w:rFonts w:ascii="Arial Narrow" w:hAnsi="Arial Narrow" w:cs="Arial Narrow"/>
              </w:rPr>
              <w:t>THE TEACHING PROFESSION</w:t>
            </w:r>
          </w:p>
        </w:tc>
        <w:tc>
          <w:tcPr>
            <w:tcW w:w="900" w:type="dxa"/>
            <w:vAlign w:val="center"/>
          </w:tcPr>
          <w:p w14:paraId="34FFE2D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7AE183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CE4B699">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D3DEEA2">
            <w:pPr>
              <w:pStyle w:val="10"/>
              <w:spacing w:after="0" w:line="240" w:lineRule="auto"/>
              <w:ind w:left="0"/>
              <w:rPr>
                <w:rFonts w:ascii="Arial" w:hAnsi="Arial" w:cs="Arial"/>
              </w:rPr>
            </w:pPr>
            <w:r>
              <w:rPr>
                <w:rFonts w:ascii="Arial" w:hAnsi="Arial" w:cs="Arial"/>
              </w:rPr>
              <w:t>BSED ENG2-1</w:t>
            </w:r>
          </w:p>
        </w:tc>
      </w:tr>
      <w:tr w14:paraId="0224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21374B4D">
            <w:pPr>
              <w:pStyle w:val="10"/>
              <w:spacing w:after="0" w:line="240" w:lineRule="auto"/>
              <w:ind w:left="0"/>
              <w:jc w:val="center"/>
              <w:rPr>
                <w:rFonts w:ascii="Arial" w:hAnsi="Arial" w:cs="Arial"/>
              </w:rPr>
            </w:pPr>
            <w:r>
              <w:rPr>
                <w:rFonts w:ascii="Arial" w:hAnsi="Arial" w:cs="Arial"/>
              </w:rPr>
              <w:t>4:00-5:00</w:t>
            </w:r>
          </w:p>
        </w:tc>
        <w:tc>
          <w:tcPr>
            <w:tcW w:w="1170" w:type="dxa"/>
            <w:vAlign w:val="center"/>
          </w:tcPr>
          <w:p w14:paraId="61507F85">
            <w:pPr>
              <w:pStyle w:val="10"/>
              <w:spacing w:after="0" w:line="240" w:lineRule="auto"/>
              <w:ind w:left="0"/>
              <w:rPr>
                <w:rFonts w:ascii="Arial" w:hAnsi="Arial" w:cs="Arial"/>
              </w:rPr>
            </w:pPr>
            <w:r>
              <w:rPr>
                <w:rFonts w:ascii="Arial" w:hAnsi="Arial" w:cs="Arial"/>
              </w:rPr>
              <w:t>EDUC 2</w:t>
            </w:r>
          </w:p>
        </w:tc>
        <w:tc>
          <w:tcPr>
            <w:tcW w:w="4343" w:type="dxa"/>
            <w:vAlign w:val="center"/>
          </w:tcPr>
          <w:p w14:paraId="6838F425">
            <w:pPr>
              <w:pStyle w:val="10"/>
              <w:spacing w:after="0" w:line="240" w:lineRule="auto"/>
              <w:ind w:left="0"/>
              <w:rPr>
                <w:rFonts w:ascii="Arial" w:hAnsi="Arial" w:cs="Arial"/>
              </w:rPr>
            </w:pPr>
            <w:r>
              <w:rPr>
                <w:rFonts w:ascii="Arial Narrow" w:hAnsi="Arial Narrow" w:cs="Arial Narrow"/>
              </w:rPr>
              <w:t>THE TEACHING PROFESSION</w:t>
            </w:r>
          </w:p>
        </w:tc>
        <w:tc>
          <w:tcPr>
            <w:tcW w:w="900" w:type="dxa"/>
            <w:vAlign w:val="center"/>
          </w:tcPr>
          <w:p w14:paraId="6BFB1FAE">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BFB5A2A">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4BEABCB">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1D13680">
            <w:pPr>
              <w:pStyle w:val="10"/>
              <w:spacing w:after="0" w:line="240" w:lineRule="auto"/>
              <w:ind w:left="0"/>
              <w:rPr>
                <w:rFonts w:ascii="Arial" w:hAnsi="Arial" w:cs="Arial"/>
              </w:rPr>
            </w:pPr>
            <w:r>
              <w:rPr>
                <w:rFonts w:ascii="Arial" w:hAnsi="Arial" w:cs="Arial"/>
              </w:rPr>
              <w:t>BSED VE2-2</w:t>
            </w:r>
          </w:p>
        </w:tc>
      </w:tr>
      <w:tr w14:paraId="36B13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940E1F7">
            <w:pPr>
              <w:pStyle w:val="10"/>
              <w:spacing w:after="0" w:line="240" w:lineRule="auto"/>
              <w:ind w:left="0"/>
              <w:jc w:val="center"/>
              <w:rPr>
                <w:rFonts w:ascii="Arial" w:hAnsi="Arial" w:cs="Arial"/>
              </w:rPr>
            </w:pPr>
            <w:r>
              <w:rPr>
                <w:rFonts w:ascii="Arial" w:hAnsi="Arial" w:cs="Arial"/>
              </w:rPr>
              <w:t>9:00-10:00</w:t>
            </w:r>
          </w:p>
        </w:tc>
        <w:tc>
          <w:tcPr>
            <w:tcW w:w="1170" w:type="dxa"/>
          </w:tcPr>
          <w:p w14:paraId="292995B4">
            <w:pPr>
              <w:pStyle w:val="10"/>
              <w:spacing w:after="0" w:line="240" w:lineRule="auto"/>
              <w:ind w:left="0"/>
              <w:rPr>
                <w:rFonts w:ascii="Arial Narrow" w:hAnsi="Arial Narrow" w:cs="Arial"/>
                <w:sz w:val="24"/>
                <w:szCs w:val="24"/>
              </w:rPr>
            </w:pPr>
            <w:r>
              <w:rPr>
                <w:rFonts w:ascii="Arial" w:hAnsi="Arial" w:cs="Arial"/>
              </w:rPr>
              <w:t>RES 1</w:t>
            </w:r>
          </w:p>
        </w:tc>
        <w:tc>
          <w:tcPr>
            <w:tcW w:w="4343" w:type="dxa"/>
          </w:tcPr>
          <w:p w14:paraId="3B60E41F">
            <w:pPr>
              <w:pStyle w:val="10"/>
              <w:spacing w:after="0" w:line="240" w:lineRule="auto"/>
              <w:ind w:left="0"/>
              <w:rPr>
                <w:rFonts w:ascii="Arial Narrow" w:hAnsi="Arial Narrow" w:cs="Arial Narrow"/>
                <w:sz w:val="24"/>
                <w:szCs w:val="24"/>
              </w:rPr>
            </w:pPr>
            <w:r>
              <w:rPr>
                <w:rFonts w:ascii="Arial" w:hAnsi="Arial" w:cs="Arial"/>
              </w:rPr>
              <w:t>RESEARCH 1</w:t>
            </w:r>
          </w:p>
        </w:tc>
        <w:tc>
          <w:tcPr>
            <w:tcW w:w="900" w:type="dxa"/>
            <w:vAlign w:val="center"/>
          </w:tcPr>
          <w:p w14:paraId="0F1C48E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B25EFB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969BD29">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88A8F88">
            <w:pPr>
              <w:pStyle w:val="10"/>
              <w:spacing w:after="0" w:line="240" w:lineRule="auto"/>
              <w:ind w:left="0"/>
              <w:rPr>
                <w:rFonts w:ascii="Arial" w:hAnsi="Arial" w:cs="Arial"/>
                <w:sz w:val="20"/>
                <w:szCs w:val="20"/>
              </w:rPr>
            </w:pPr>
            <w:r>
              <w:rPr>
                <w:rFonts w:ascii="Arial" w:hAnsi="Arial" w:cs="Arial"/>
              </w:rPr>
              <w:t>BSED ENG3-1</w:t>
            </w:r>
          </w:p>
        </w:tc>
      </w:tr>
      <w:tr w14:paraId="19B7C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6F470CD">
            <w:pPr>
              <w:pStyle w:val="10"/>
              <w:spacing w:after="0" w:line="240" w:lineRule="auto"/>
              <w:ind w:left="0"/>
              <w:jc w:val="center"/>
              <w:rPr>
                <w:rFonts w:ascii="Arial" w:hAnsi="Arial" w:cs="Arial"/>
              </w:rPr>
            </w:pPr>
            <w:r>
              <w:rPr>
                <w:rFonts w:ascii="Arial" w:hAnsi="Arial" w:cs="Arial"/>
              </w:rPr>
              <w:t>2:00-3:00</w:t>
            </w:r>
          </w:p>
        </w:tc>
        <w:tc>
          <w:tcPr>
            <w:tcW w:w="1170" w:type="dxa"/>
          </w:tcPr>
          <w:p w14:paraId="2A9830C8">
            <w:pPr>
              <w:pStyle w:val="10"/>
              <w:spacing w:after="0" w:line="240" w:lineRule="auto"/>
              <w:ind w:left="0"/>
              <w:rPr>
                <w:rFonts w:ascii="Arial Narrow" w:hAnsi="Arial Narrow" w:cs="Arial"/>
                <w:sz w:val="24"/>
                <w:szCs w:val="24"/>
              </w:rPr>
            </w:pPr>
            <w:r>
              <w:rPr>
                <w:rFonts w:ascii="Arial" w:hAnsi="Arial" w:cs="Arial"/>
              </w:rPr>
              <w:t>RES 1</w:t>
            </w:r>
          </w:p>
        </w:tc>
        <w:tc>
          <w:tcPr>
            <w:tcW w:w="4343" w:type="dxa"/>
          </w:tcPr>
          <w:p w14:paraId="2B942700">
            <w:pPr>
              <w:pStyle w:val="10"/>
              <w:spacing w:after="0" w:line="240" w:lineRule="auto"/>
              <w:ind w:left="0"/>
              <w:rPr>
                <w:rFonts w:ascii="Arial Narrow" w:hAnsi="Arial Narrow" w:cs="Arial Narrow"/>
                <w:sz w:val="24"/>
                <w:szCs w:val="24"/>
              </w:rPr>
            </w:pPr>
            <w:r>
              <w:rPr>
                <w:rFonts w:ascii="Arial" w:hAnsi="Arial" w:cs="Arial"/>
              </w:rPr>
              <w:t>RESEARCH 1</w:t>
            </w:r>
          </w:p>
        </w:tc>
        <w:tc>
          <w:tcPr>
            <w:tcW w:w="900" w:type="dxa"/>
            <w:vAlign w:val="center"/>
          </w:tcPr>
          <w:p w14:paraId="6DA8E34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323B7B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C4BC5D2">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51F0B0B4">
            <w:pPr>
              <w:pStyle w:val="10"/>
              <w:spacing w:after="0" w:line="240" w:lineRule="auto"/>
              <w:ind w:left="0"/>
              <w:rPr>
                <w:rFonts w:ascii="Arial" w:hAnsi="Arial" w:cs="Arial"/>
                <w:sz w:val="20"/>
                <w:szCs w:val="20"/>
              </w:rPr>
            </w:pPr>
            <w:r>
              <w:rPr>
                <w:rFonts w:ascii="Arial" w:hAnsi="Arial" w:cs="Arial"/>
              </w:rPr>
              <w:t>BSED ENG3-2</w:t>
            </w:r>
          </w:p>
        </w:tc>
      </w:tr>
      <w:tr w14:paraId="0F255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3A9AFAA7">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68EB607">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BEA10D3">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D941FCF">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269501AC">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D6DE32D">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BB0F7F6">
            <w:pPr>
              <w:pStyle w:val="10"/>
              <w:spacing w:after="0" w:line="240" w:lineRule="auto"/>
              <w:ind w:left="0"/>
              <w:jc w:val="center"/>
              <w:rPr>
                <w:rFonts w:ascii="Arial" w:hAnsi="Arial" w:cs="Arial"/>
                <w:b/>
                <w:bCs/>
                <w:sz w:val="24"/>
                <w:szCs w:val="24"/>
              </w:rPr>
            </w:pPr>
          </w:p>
        </w:tc>
      </w:tr>
    </w:tbl>
    <w:p w14:paraId="1AA6E8AF">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DEAN – College of Teacher Education (Load Release – 12 units)</w:t>
      </w:r>
    </w:p>
    <w:p w14:paraId="10393880">
      <w:pPr>
        <w:spacing w:after="0" w:line="240" w:lineRule="auto"/>
        <w:ind w:firstLine="720"/>
        <w:jc w:val="both"/>
        <w:rPr>
          <w:rFonts w:ascii="Arial" w:hAnsi="Arial" w:cs="Arial"/>
          <w:b/>
          <w:bCs/>
          <w:i/>
          <w:iCs/>
          <w:sz w:val="24"/>
          <w:szCs w:val="24"/>
          <w:lang w:val="en-US"/>
        </w:rPr>
      </w:pPr>
    </w:p>
    <w:p w14:paraId="7E393F71">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12 units (4 loads)</w:t>
      </w:r>
    </w:p>
    <w:p w14:paraId="462AD642">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21 units (7 loads)     </w:t>
      </w:r>
    </w:p>
    <w:p w14:paraId="746A6C3A">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1:00-2:00 pm Wednesday</w:t>
      </w:r>
    </w:p>
    <w:p w14:paraId="31C6ED80">
      <w:pPr>
        <w:spacing w:after="120" w:line="240" w:lineRule="auto"/>
        <w:ind w:firstLine="720"/>
        <w:rPr>
          <w:rFonts w:ascii="Arial" w:hAnsi="Arial" w:cs="Arial"/>
          <w:b/>
          <w:sz w:val="24"/>
          <w:szCs w:val="24"/>
        </w:rPr>
      </w:pPr>
    </w:p>
    <w:p w14:paraId="379207DD">
      <w:pPr>
        <w:spacing w:after="120" w:line="240" w:lineRule="auto"/>
        <w:ind w:firstLine="720"/>
        <w:rPr>
          <w:rFonts w:ascii="Arial" w:hAnsi="Arial" w:cs="Arial"/>
          <w:b/>
          <w:sz w:val="24"/>
          <w:szCs w:val="24"/>
        </w:rPr>
      </w:pPr>
    </w:p>
    <w:p w14:paraId="7844843F">
      <w:pPr>
        <w:spacing w:after="120" w:line="240" w:lineRule="auto"/>
        <w:ind w:firstLine="720"/>
        <w:rPr>
          <w:rFonts w:ascii="Arial" w:hAnsi="Arial" w:cs="Arial"/>
          <w:b/>
          <w:sz w:val="24"/>
          <w:szCs w:val="24"/>
        </w:rPr>
      </w:pPr>
    </w:p>
    <w:p w14:paraId="6C627729">
      <w:pPr>
        <w:spacing w:after="120" w:line="240" w:lineRule="auto"/>
        <w:ind w:firstLine="720"/>
        <w:rPr>
          <w:rFonts w:ascii="Arial" w:hAnsi="Arial" w:cs="Arial"/>
          <w:b/>
          <w:sz w:val="24"/>
          <w:szCs w:val="24"/>
        </w:rPr>
      </w:pPr>
    </w:p>
    <w:p w14:paraId="58ED5C06">
      <w:pPr>
        <w:spacing w:after="120" w:line="240" w:lineRule="auto"/>
        <w:ind w:firstLine="720"/>
        <w:rPr>
          <w:rFonts w:ascii="Arial" w:hAnsi="Arial" w:cs="Arial"/>
          <w:b/>
          <w:sz w:val="24"/>
          <w:szCs w:val="24"/>
        </w:rPr>
      </w:pPr>
    </w:p>
    <w:p w14:paraId="2D1D6A42">
      <w:pPr>
        <w:spacing w:after="120" w:line="240" w:lineRule="auto"/>
        <w:ind w:firstLine="720"/>
        <w:rPr>
          <w:rFonts w:ascii="Arial" w:hAnsi="Arial" w:cs="Arial"/>
          <w:b/>
          <w:sz w:val="24"/>
          <w:szCs w:val="24"/>
        </w:rPr>
      </w:pPr>
    </w:p>
    <w:p w14:paraId="07D4D4C5">
      <w:pPr>
        <w:spacing w:after="120" w:line="240" w:lineRule="auto"/>
        <w:ind w:firstLine="720"/>
        <w:rPr>
          <w:rFonts w:ascii="Arial" w:hAnsi="Arial" w:cs="Arial"/>
          <w:b/>
          <w:sz w:val="24"/>
          <w:szCs w:val="24"/>
        </w:rPr>
      </w:pPr>
    </w:p>
    <w:p w14:paraId="326AEA4C">
      <w:pPr>
        <w:spacing w:after="120" w:line="240" w:lineRule="auto"/>
        <w:ind w:firstLine="720"/>
        <w:rPr>
          <w:rFonts w:ascii="Arial" w:hAnsi="Arial" w:cs="Arial"/>
          <w:b/>
          <w:sz w:val="24"/>
          <w:szCs w:val="24"/>
        </w:rPr>
      </w:pPr>
    </w:p>
    <w:p w14:paraId="234137E5">
      <w:pPr>
        <w:spacing w:after="120" w:line="240" w:lineRule="auto"/>
        <w:ind w:firstLine="720"/>
        <w:rPr>
          <w:rFonts w:ascii="Arial" w:hAnsi="Arial" w:cs="Arial"/>
          <w:b/>
          <w:sz w:val="24"/>
          <w:szCs w:val="24"/>
        </w:rPr>
      </w:pPr>
    </w:p>
    <w:p w14:paraId="56F4C300">
      <w:pPr>
        <w:spacing w:after="120" w:line="240" w:lineRule="auto"/>
        <w:ind w:firstLine="720"/>
        <w:rPr>
          <w:rFonts w:ascii="Arial" w:hAnsi="Arial" w:cs="Arial"/>
          <w:b/>
          <w:sz w:val="24"/>
          <w:szCs w:val="24"/>
        </w:rPr>
      </w:pPr>
    </w:p>
    <w:p w14:paraId="51D27001">
      <w:pPr>
        <w:spacing w:after="120" w:line="240" w:lineRule="auto"/>
        <w:ind w:firstLine="720"/>
        <w:rPr>
          <w:rFonts w:ascii="Arial" w:hAnsi="Arial" w:cs="Arial"/>
          <w:b/>
          <w:sz w:val="24"/>
          <w:szCs w:val="24"/>
        </w:rPr>
      </w:pPr>
    </w:p>
    <w:p w14:paraId="0963D94C">
      <w:pPr>
        <w:spacing w:after="120" w:line="240" w:lineRule="auto"/>
        <w:ind w:firstLine="720"/>
        <w:rPr>
          <w:rFonts w:ascii="Arial" w:hAnsi="Arial" w:cs="Arial"/>
          <w:b/>
          <w:sz w:val="24"/>
          <w:szCs w:val="24"/>
        </w:rPr>
      </w:pPr>
    </w:p>
    <w:p w14:paraId="03BAFAD5">
      <w:pPr>
        <w:spacing w:after="120" w:line="240" w:lineRule="auto"/>
        <w:ind w:firstLine="720"/>
        <w:rPr>
          <w:rFonts w:ascii="Arial" w:hAnsi="Arial" w:cs="Arial"/>
          <w:b/>
          <w:sz w:val="24"/>
          <w:szCs w:val="24"/>
        </w:rPr>
      </w:pPr>
    </w:p>
    <w:p w14:paraId="11A719AD">
      <w:pPr>
        <w:spacing w:after="120" w:line="240" w:lineRule="auto"/>
        <w:ind w:firstLine="720"/>
        <w:rPr>
          <w:rFonts w:ascii="Arial" w:hAnsi="Arial" w:cs="Arial"/>
          <w:b/>
          <w:sz w:val="24"/>
          <w:szCs w:val="24"/>
        </w:rPr>
      </w:pPr>
    </w:p>
    <w:p w14:paraId="16942B4A">
      <w:pPr>
        <w:spacing w:after="120" w:line="240" w:lineRule="auto"/>
        <w:ind w:firstLine="720"/>
        <w:rPr>
          <w:rFonts w:ascii="Arial" w:hAnsi="Arial" w:cs="Arial"/>
          <w:b/>
          <w:sz w:val="24"/>
          <w:szCs w:val="24"/>
        </w:rPr>
      </w:pPr>
    </w:p>
    <w:p w14:paraId="7792525B">
      <w:pPr>
        <w:spacing w:after="120" w:line="240" w:lineRule="auto"/>
        <w:rPr>
          <w:rFonts w:ascii="Arial" w:hAnsi="Arial" w:cs="Arial"/>
          <w:b/>
          <w:sz w:val="24"/>
          <w:szCs w:val="24"/>
        </w:rPr>
      </w:pPr>
    </w:p>
    <w:p w14:paraId="0684E2AA">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540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933172650" name="Straight Connector 93317265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EmHF1/5AQAABwQAAA4AAABkcnMvZTJvRG9jLnhtbK1TTW/i&#10;MBC9r9T/YPleAlSUJSL0AOpe9gOp3R8wtZ3Ekr/kcQn8+x07QLvdSw/LIYxnPG/mvbysH47WsIOK&#10;qL1r+Gwy5Uw54aV2XcN/Pz/efuUMEzgJxjvV8JNC/rC5+bIeQq3mvvdGqsgIxGE9hIb3KYW6qlD0&#10;ygJOfFCOiq2PFhIdY1fJCAOhW1PNp9P7avBRhuiFQqTsbizyM2L8DKBvWy3UzotXq1waUaMykIgS&#10;9jog35Rt21aJ9KttUSVmGk5MU3nSEIpf8rParKHuIoRei/MK8JkVPnCyoB0NvULtIAF7jfofKKtF&#10;9OjbNBHeViORogixmE0/aPPUQ1CFC0mN4So6/j9Y8fOwj0zLhq/u7mbL+f2ClHFg6cU/pQi66xPb&#10;eudISB/Z2x3SbQhYU/vW7eP5hGEfswjHNtr8T/TYsWh9umqtjokJSi5my+VyRcPEpVa9NYaI6Zvy&#10;luWg4Ua7LAPUcPiOiYbR1cuVnHb+URtTXqVxbCAui/mCkIHs2ZItKLSBKKLrOAPTke9FigURvdEy&#10;d2ccPOHWRHYAMgs5VvrhmdblzAAmKhCH8hsbe5BqvLpaUHp0EkL64eWYnk0veVp3hC6b/zUy09gB&#10;9mNLKWUk6jAur6SKh8+ss+Kjxjl68fJUpK/yifxR2s5ezgZ8f6b4/fe7+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SYcXX/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FRANDO, JEMUELLE, LPT., MAED</w:t>
      </w:r>
    </w:p>
    <w:p w14:paraId="32F8395F">
      <w:pPr>
        <w:pStyle w:val="10"/>
        <w:spacing w:after="120" w:line="240" w:lineRule="auto"/>
        <w:ind w:left="0"/>
        <w:rPr>
          <w:rFonts w:ascii="Arial" w:hAnsi="Arial" w:cs="Arial"/>
          <w:b/>
          <w:sz w:val="24"/>
          <w:szCs w:val="24"/>
        </w:rPr>
      </w:pPr>
    </w:p>
    <w:p w14:paraId="77BDD264">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83D4136">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643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764466081" name="Straight Connector 76446608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DMBw376AQAABwQAAA4AAABkcnMvZTJvRG9jLnhtbK1Ty27bMBC8&#10;F+g/ELzXkozYTgTLOdhIL30YSPoBG4qSCPAFLmPZf98lZTuPXnKoDtRylzvcGY3W90ej2UEGVM42&#10;vJqVnEkrXKts3/A/Tw/fbjnDCLYF7axs+Ekiv998/bIefS3nbnC6lYERiMV69A0fYvR1UaAYpAGc&#10;OS8tFTsXDETahr5oA4yEbnQxL8tlMbrQ+uCERKTsbiryM2L4DKDrOiXkzokXI22cUIPUEIkSDsoj&#10;3+Rpu06K+LvrUEamG05MY17pEoqf01ps1lD3AfygxHkE+MwIHzgZUJYuvULtIAJ7CeofKKNEcOi6&#10;OBPOFBORrAixqMoP2jwO4GXmQlKjv4qO/w9W/DrsA1Ntw1fLm5vlsrytOLNg6MM/xgCqHyLbOmtJ&#10;SBfY6xnSbfRYU/vW7sN5h34fkgjHLpj0JnrsmLU+XbWWx8gEJRfValUtFpyJS614bfQB43fpDEtB&#10;w7WySQao4fADI11GRy9HUtq6B6V1/pTasrHhd4t5QgayZ0e2oNB4ooi25wx0T74XMWREdFq1qTvh&#10;4Am3OrADkFnIsa0bn2hczjRgpAJxyM/UOEArp6N3C0pPTkKIP107pavykqdxJ+g8+bsrE40d4DC1&#10;5FJCog5t00gye/jMOik+aZyiZ9eesvRF2pE/ctvZy8mAb/cUv/1/N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DMBw376AQAABwQAAA4AAAAAAAAAAQAgAAAAIgEAAGRycy9lMm9Eb2MueG1s&#10;UEsFBgAAAAAGAAYAWQEAAI4FAAAAAA==&#10;">
                <v:fill on="f" focussize="0,0"/>
                <v:stroke color="#000000" joinstyle="round"/>
                <v:imagedata o:title=""/>
                <o:lock v:ext="edit" aspectratio="f"/>
              </v:line>
            </w:pict>
          </mc:Fallback>
        </mc:AlternateContent>
      </w:r>
    </w:p>
    <w:p w14:paraId="70FB8A42">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7CF3F76A">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745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2023691146" name="Straight Connector 202369114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zeSc+foBAAAJBAAADgAAAGRycy9lMm9Eb2MueG1srVPLbtsw&#10;ELwX6D8QvNeS3NiIBcs52EgvfRhI+gEbipII8AUuY9l/3yVlO256yaE+yMtd7uzOaLR+OBrNDjKg&#10;crbh1azkTFrhWmX7hv9+fvxyzxlGsC1oZ2XDTxL5w+bzp/Xoazl3g9OtDIxALNajb/gQo6+LAsUg&#10;DeDMeWmp2LlgINIx9EUbYCR0o4t5WS6L0YXWByckImV3U5GfEcNHAF3XKSF3TrwaaeOEGqSGSJRw&#10;UB75Jm/bdVLEX12HMjLdcGIa85OGUPySnsVmDXUfwA9KnFeAj6zwjpMBZWnoFWoHEdhrUP9AGSWC&#10;Q9fFmXCmmIhkRYhFVb7T5mkALzMXkhr9VXT8f7Di52EfmGobPi/nX5erqrpbcmbB0Jt/igFUP0S2&#10;ddaSki6wm0uk3OixJoCt3YfzCf0+JBmOXTDpnwiyY1b7dFVbHiMTlFzQvPu7BWfiUiveGn3A+E06&#10;w1LQcK1sEgJqOHzHSMPo6uVKSlv3qLTOL1NbNjZ8tZgnZCCDdmQMCo0nkmh7zkD35HwRQ0ZEp1Wb&#10;uhMOnnCrAzsA2YU827rxmdblTANGKhCH/JsaB2jldHW1oPTkJYT4w7VTuioveVp3gs6b/zUy0dgB&#10;DlNLLiUk6tA2rSSzi8+sk+KTxil6ce0pS1+kEzkkt53dnCx4e6b49gve/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zeSc+foBAAAJBAAADgAAAAAAAAABACAAAAAkAQAAZHJzL2Uyb0RvYy54&#10;bWxQSwUGAAAAAAYABgBZAQAAkAUAAAAA&#10;">
                <v:fill on="f" focussize="0,0"/>
                <v:stroke color="#000000" joinstyle="round"/>
                <v:imagedata o:title=""/>
                <o:lock v:ext="edit" aspectratio="f"/>
              </v:line>
            </w:pict>
          </mc:Fallback>
        </mc:AlternateContent>
      </w:r>
    </w:p>
    <w:p w14:paraId="36679E03">
      <w:pPr>
        <w:spacing w:after="120" w:line="240" w:lineRule="auto"/>
        <w:rPr>
          <w:rFonts w:ascii="Arial" w:hAnsi="Arial" w:cs="Arial"/>
          <w:b/>
          <w:sz w:val="24"/>
          <w:szCs w:val="24"/>
        </w:rPr>
      </w:pPr>
    </w:p>
    <w:p w14:paraId="4025A059">
      <w:pPr>
        <w:spacing w:after="120" w:line="240" w:lineRule="auto"/>
        <w:rPr>
          <w:rFonts w:ascii="Arial" w:hAnsi="Arial" w:cs="Arial"/>
          <w:b/>
          <w:sz w:val="24"/>
          <w:szCs w:val="24"/>
        </w:rPr>
      </w:pPr>
    </w:p>
    <w:p w14:paraId="7E854634">
      <w:pPr>
        <w:spacing w:after="120" w:line="240" w:lineRule="auto"/>
        <w:rPr>
          <w:rFonts w:ascii="Arial" w:hAnsi="Arial" w:cs="Arial"/>
          <w:b/>
          <w:sz w:val="24"/>
          <w:szCs w:val="24"/>
        </w:rPr>
      </w:pPr>
    </w:p>
    <w:p w14:paraId="59E32ADB">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13D97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AEFF809">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30B615C">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6A2FC6F">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5BB0B62">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3B09F5F">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9DEC139">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1A78D04">
            <w:pPr>
              <w:pStyle w:val="10"/>
              <w:spacing w:after="0" w:line="240" w:lineRule="auto"/>
              <w:ind w:left="0"/>
              <w:jc w:val="center"/>
              <w:rPr>
                <w:rFonts w:ascii="Arial" w:hAnsi="Arial" w:cs="Arial"/>
                <w:b/>
              </w:rPr>
            </w:pPr>
            <w:r>
              <w:rPr>
                <w:rFonts w:ascii="Arial" w:hAnsi="Arial" w:cs="Arial"/>
                <w:b/>
              </w:rPr>
              <w:t>SECTION</w:t>
            </w:r>
          </w:p>
        </w:tc>
      </w:tr>
      <w:tr w14:paraId="58189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886E912">
            <w:pPr>
              <w:spacing w:after="0" w:line="240" w:lineRule="auto"/>
              <w:jc w:val="center"/>
              <w:rPr>
                <w:rFonts w:ascii="Arial Narrow" w:hAnsi="Arial Narrow" w:cs="Arial"/>
              </w:rPr>
            </w:pPr>
            <w:r>
              <w:rPr>
                <w:rFonts w:ascii="Arial Narrow" w:hAnsi="Arial Narrow"/>
              </w:rPr>
              <w:t>10:00-11:00</w:t>
            </w:r>
          </w:p>
        </w:tc>
        <w:tc>
          <w:tcPr>
            <w:tcW w:w="1170" w:type="dxa"/>
            <w:vAlign w:val="center"/>
          </w:tcPr>
          <w:p w14:paraId="0AA81DDD">
            <w:pPr>
              <w:spacing w:after="0" w:line="240" w:lineRule="auto"/>
              <w:jc w:val="center"/>
              <w:rPr>
                <w:rFonts w:ascii="Arial Narrow" w:hAnsi="Arial Narrow" w:cs="Arial"/>
              </w:rPr>
            </w:pPr>
            <w:r>
              <w:rPr>
                <w:rFonts w:ascii="Arial Narrow" w:hAnsi="Arial Narrow"/>
                <w:color w:val="000000"/>
              </w:rPr>
              <w:t>VED 5</w:t>
            </w:r>
          </w:p>
        </w:tc>
        <w:tc>
          <w:tcPr>
            <w:tcW w:w="4343" w:type="dxa"/>
            <w:vAlign w:val="bottom"/>
          </w:tcPr>
          <w:p w14:paraId="6E8E5999">
            <w:pPr>
              <w:spacing w:after="0" w:line="240" w:lineRule="auto"/>
              <w:rPr>
                <w:rFonts w:ascii="Arial Narrow" w:hAnsi="Arial Narrow" w:cs="Arial"/>
              </w:rPr>
            </w:pPr>
            <w:r>
              <w:rPr>
                <w:rFonts w:ascii="Arial Narrow" w:hAnsi="Arial Narrow"/>
                <w:color w:val="000000"/>
              </w:rPr>
              <w:t>DYNAMICS OF INTRA &amp; INTERPERSONAL RELATIONS</w:t>
            </w:r>
          </w:p>
        </w:tc>
        <w:tc>
          <w:tcPr>
            <w:tcW w:w="900" w:type="dxa"/>
            <w:vAlign w:val="center"/>
          </w:tcPr>
          <w:p w14:paraId="66102E84">
            <w:pPr>
              <w:spacing w:after="0" w:line="240" w:lineRule="auto"/>
              <w:jc w:val="center"/>
              <w:rPr>
                <w:rFonts w:ascii="Arial" w:hAnsi="Arial" w:cs="Arial"/>
              </w:rPr>
            </w:pPr>
            <w:r>
              <w:rPr>
                <w:rFonts w:ascii="Arial" w:hAnsi="Arial" w:cs="Arial"/>
              </w:rPr>
              <w:t>3</w:t>
            </w:r>
          </w:p>
        </w:tc>
        <w:tc>
          <w:tcPr>
            <w:tcW w:w="720" w:type="dxa"/>
            <w:vAlign w:val="center"/>
          </w:tcPr>
          <w:p w14:paraId="15D55DCA">
            <w:pPr>
              <w:spacing w:after="0" w:line="240" w:lineRule="auto"/>
              <w:jc w:val="center"/>
              <w:rPr>
                <w:rFonts w:ascii="Arial" w:hAnsi="Arial" w:cs="Arial"/>
              </w:rPr>
            </w:pPr>
            <w:r>
              <w:rPr>
                <w:rFonts w:ascii="Arial" w:hAnsi="Arial" w:cs="Arial"/>
              </w:rPr>
              <w:t>M-F</w:t>
            </w:r>
          </w:p>
        </w:tc>
        <w:tc>
          <w:tcPr>
            <w:tcW w:w="900" w:type="dxa"/>
            <w:vAlign w:val="center"/>
          </w:tcPr>
          <w:p w14:paraId="357BCE13">
            <w:pPr>
              <w:spacing w:after="0" w:line="240" w:lineRule="auto"/>
              <w:jc w:val="center"/>
              <w:rPr>
                <w:rFonts w:ascii="Arial" w:hAnsi="Arial" w:cs="Arial"/>
              </w:rPr>
            </w:pPr>
            <w:r>
              <w:rPr>
                <w:rFonts w:ascii="Arial" w:hAnsi="Arial" w:cs="Arial"/>
              </w:rPr>
              <w:t>1</w:t>
            </w:r>
          </w:p>
        </w:tc>
        <w:tc>
          <w:tcPr>
            <w:tcW w:w="1857" w:type="dxa"/>
            <w:vAlign w:val="center"/>
          </w:tcPr>
          <w:p w14:paraId="699D7183">
            <w:pPr>
              <w:spacing w:after="0" w:line="240" w:lineRule="auto"/>
              <w:rPr>
                <w:rFonts w:ascii="Arial" w:hAnsi="Arial" w:cs="Arial"/>
              </w:rPr>
            </w:pPr>
            <w:r>
              <w:rPr>
                <w:rFonts w:ascii="Arial" w:hAnsi="Arial" w:cs="Arial"/>
              </w:rPr>
              <w:t>BSED VE 2-1</w:t>
            </w:r>
          </w:p>
        </w:tc>
      </w:tr>
      <w:tr w14:paraId="19BB4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2F6F5F3">
            <w:pPr>
              <w:spacing w:after="0" w:line="240" w:lineRule="auto"/>
              <w:jc w:val="center"/>
              <w:rPr>
                <w:rFonts w:ascii="Arial Narrow" w:hAnsi="Arial Narrow"/>
              </w:rPr>
            </w:pPr>
            <w:r>
              <w:rPr>
                <w:rFonts w:ascii="Times New Roman" w:hAnsi="Times New Roman"/>
                <w:sz w:val="20"/>
                <w:szCs w:val="20"/>
              </w:rPr>
              <w:t>11:00-12:00</w:t>
            </w:r>
          </w:p>
        </w:tc>
        <w:tc>
          <w:tcPr>
            <w:tcW w:w="1170" w:type="dxa"/>
            <w:vAlign w:val="bottom"/>
          </w:tcPr>
          <w:p w14:paraId="17463875">
            <w:pPr>
              <w:spacing w:after="0" w:line="240" w:lineRule="auto"/>
              <w:jc w:val="center"/>
              <w:rPr>
                <w:rFonts w:ascii="Arial Narrow" w:hAnsi="Arial Narrow"/>
                <w:color w:val="000000"/>
              </w:rPr>
            </w:pPr>
            <w:r>
              <w:rPr>
                <w:rFonts w:ascii="Arial Narrow" w:hAnsi="Arial Narrow" w:cs="Arial Narrow"/>
              </w:rPr>
              <w:t>VED 1</w:t>
            </w:r>
          </w:p>
        </w:tc>
        <w:tc>
          <w:tcPr>
            <w:tcW w:w="4343" w:type="dxa"/>
            <w:vAlign w:val="bottom"/>
          </w:tcPr>
          <w:p w14:paraId="7BF0976C">
            <w:pPr>
              <w:spacing w:after="0" w:line="240" w:lineRule="auto"/>
              <w:rPr>
                <w:rFonts w:ascii="Arial Narrow" w:hAnsi="Arial Narrow"/>
                <w:color w:val="000000"/>
              </w:rPr>
            </w:pPr>
            <w:r>
              <w:rPr>
                <w:rFonts w:ascii="Arial Narrow" w:hAnsi="Arial Narrow" w:cs="Arial Narrow"/>
              </w:rPr>
              <w:t>FOUNDATION OF VALUES EDUCATION</w:t>
            </w:r>
          </w:p>
        </w:tc>
        <w:tc>
          <w:tcPr>
            <w:tcW w:w="900" w:type="dxa"/>
            <w:vAlign w:val="center"/>
          </w:tcPr>
          <w:p w14:paraId="57EE0FE8">
            <w:pPr>
              <w:spacing w:after="0" w:line="240" w:lineRule="auto"/>
              <w:jc w:val="center"/>
              <w:rPr>
                <w:rFonts w:ascii="Arial" w:hAnsi="Arial" w:cs="Arial"/>
              </w:rPr>
            </w:pPr>
            <w:r>
              <w:rPr>
                <w:rFonts w:ascii="Arial" w:hAnsi="Arial" w:cs="Arial"/>
              </w:rPr>
              <w:t>3</w:t>
            </w:r>
          </w:p>
        </w:tc>
        <w:tc>
          <w:tcPr>
            <w:tcW w:w="720" w:type="dxa"/>
            <w:vAlign w:val="center"/>
          </w:tcPr>
          <w:p w14:paraId="62E512EB">
            <w:pPr>
              <w:spacing w:after="0" w:line="240" w:lineRule="auto"/>
              <w:jc w:val="center"/>
              <w:rPr>
                <w:rFonts w:ascii="Arial" w:hAnsi="Arial" w:cs="Arial"/>
              </w:rPr>
            </w:pPr>
            <w:r>
              <w:rPr>
                <w:rFonts w:ascii="Arial" w:hAnsi="Arial" w:cs="Arial"/>
              </w:rPr>
              <w:t>M-F</w:t>
            </w:r>
          </w:p>
        </w:tc>
        <w:tc>
          <w:tcPr>
            <w:tcW w:w="900" w:type="dxa"/>
            <w:vAlign w:val="center"/>
          </w:tcPr>
          <w:p w14:paraId="0913A0D5">
            <w:pPr>
              <w:spacing w:after="0" w:line="240" w:lineRule="auto"/>
              <w:jc w:val="center"/>
              <w:rPr>
                <w:rFonts w:ascii="Arial" w:hAnsi="Arial" w:cs="Arial"/>
              </w:rPr>
            </w:pPr>
            <w:r>
              <w:rPr>
                <w:rFonts w:ascii="Arial" w:hAnsi="Arial" w:cs="Arial"/>
              </w:rPr>
              <w:t>1</w:t>
            </w:r>
          </w:p>
        </w:tc>
        <w:tc>
          <w:tcPr>
            <w:tcW w:w="1857" w:type="dxa"/>
            <w:vAlign w:val="center"/>
          </w:tcPr>
          <w:p w14:paraId="510DCE97">
            <w:pPr>
              <w:spacing w:after="0" w:line="240" w:lineRule="auto"/>
              <w:rPr>
                <w:rFonts w:ascii="Arial" w:hAnsi="Arial" w:cs="Arial"/>
              </w:rPr>
            </w:pPr>
            <w:r>
              <w:rPr>
                <w:rFonts w:ascii="Arial" w:hAnsi="Arial" w:cs="Arial"/>
              </w:rPr>
              <w:t>BSED VE 1-2</w:t>
            </w:r>
          </w:p>
        </w:tc>
      </w:tr>
      <w:tr w14:paraId="76BE2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1AEF2DD">
            <w:pPr>
              <w:spacing w:after="0" w:line="240" w:lineRule="auto"/>
              <w:jc w:val="center"/>
              <w:rPr>
                <w:rFonts w:ascii="Arial Narrow" w:hAnsi="Arial Narrow" w:cs="Arial"/>
              </w:rPr>
            </w:pPr>
            <w:r>
              <w:rPr>
                <w:rFonts w:ascii="Times New Roman" w:hAnsi="Times New Roman"/>
                <w:sz w:val="20"/>
                <w:szCs w:val="20"/>
              </w:rPr>
              <w:t>1:00-2:00</w:t>
            </w:r>
          </w:p>
        </w:tc>
        <w:tc>
          <w:tcPr>
            <w:tcW w:w="1170" w:type="dxa"/>
            <w:vAlign w:val="bottom"/>
          </w:tcPr>
          <w:p w14:paraId="6FA7D875">
            <w:pPr>
              <w:spacing w:after="0" w:line="240" w:lineRule="auto"/>
              <w:jc w:val="center"/>
              <w:rPr>
                <w:rFonts w:ascii="Arial Narrow" w:hAnsi="Arial Narrow" w:cs="Arial Narrow"/>
              </w:rPr>
            </w:pPr>
            <w:r>
              <w:rPr>
                <w:rFonts w:ascii="Arial Narrow" w:hAnsi="Arial Narrow" w:cs="Arial Narrow"/>
              </w:rPr>
              <w:t>VED 1</w:t>
            </w:r>
          </w:p>
        </w:tc>
        <w:tc>
          <w:tcPr>
            <w:tcW w:w="4343" w:type="dxa"/>
            <w:vAlign w:val="bottom"/>
          </w:tcPr>
          <w:p w14:paraId="1527E7FC">
            <w:pPr>
              <w:spacing w:after="0" w:line="240" w:lineRule="auto"/>
              <w:rPr>
                <w:rFonts w:ascii="Arial Narrow" w:hAnsi="Arial Narrow" w:cs="Arial Narrow"/>
              </w:rPr>
            </w:pPr>
            <w:r>
              <w:rPr>
                <w:rFonts w:ascii="Arial Narrow" w:hAnsi="Arial Narrow" w:cs="Arial Narrow"/>
              </w:rPr>
              <w:t>FOUNDATION OF VALUES EDUCATION</w:t>
            </w:r>
          </w:p>
        </w:tc>
        <w:tc>
          <w:tcPr>
            <w:tcW w:w="900" w:type="dxa"/>
            <w:vAlign w:val="center"/>
          </w:tcPr>
          <w:p w14:paraId="36FB5C2E">
            <w:pPr>
              <w:spacing w:after="0" w:line="240" w:lineRule="auto"/>
              <w:jc w:val="center"/>
              <w:rPr>
                <w:rFonts w:ascii="Arial" w:hAnsi="Arial" w:cs="Arial"/>
              </w:rPr>
            </w:pPr>
            <w:r>
              <w:rPr>
                <w:rFonts w:ascii="Arial" w:hAnsi="Arial" w:cs="Arial"/>
              </w:rPr>
              <w:t>3</w:t>
            </w:r>
          </w:p>
        </w:tc>
        <w:tc>
          <w:tcPr>
            <w:tcW w:w="720" w:type="dxa"/>
            <w:vAlign w:val="center"/>
          </w:tcPr>
          <w:p w14:paraId="640C1BF0">
            <w:pPr>
              <w:spacing w:after="0" w:line="240" w:lineRule="auto"/>
              <w:jc w:val="center"/>
              <w:rPr>
                <w:rFonts w:ascii="Arial" w:hAnsi="Arial" w:cs="Arial"/>
              </w:rPr>
            </w:pPr>
            <w:r>
              <w:rPr>
                <w:rFonts w:ascii="Arial" w:hAnsi="Arial" w:cs="Arial"/>
              </w:rPr>
              <w:t>M-F</w:t>
            </w:r>
          </w:p>
        </w:tc>
        <w:tc>
          <w:tcPr>
            <w:tcW w:w="900" w:type="dxa"/>
            <w:vAlign w:val="center"/>
          </w:tcPr>
          <w:p w14:paraId="3F98AE1D">
            <w:pPr>
              <w:spacing w:after="0" w:line="240" w:lineRule="auto"/>
              <w:jc w:val="center"/>
              <w:rPr>
                <w:rFonts w:ascii="Arial" w:hAnsi="Arial" w:cs="Arial"/>
              </w:rPr>
            </w:pPr>
            <w:r>
              <w:rPr>
                <w:rFonts w:ascii="Arial" w:hAnsi="Arial" w:cs="Arial"/>
              </w:rPr>
              <w:t>1</w:t>
            </w:r>
          </w:p>
        </w:tc>
        <w:tc>
          <w:tcPr>
            <w:tcW w:w="1857" w:type="dxa"/>
            <w:vAlign w:val="center"/>
          </w:tcPr>
          <w:p w14:paraId="5F5C65E6">
            <w:pPr>
              <w:spacing w:after="0" w:line="240" w:lineRule="auto"/>
              <w:rPr>
                <w:rFonts w:ascii="Arial" w:hAnsi="Arial" w:cs="Arial"/>
              </w:rPr>
            </w:pPr>
            <w:r>
              <w:rPr>
                <w:rFonts w:ascii="Arial" w:hAnsi="Arial" w:cs="Arial"/>
              </w:rPr>
              <w:t>BSED VE 1-1</w:t>
            </w:r>
          </w:p>
        </w:tc>
      </w:tr>
      <w:tr w14:paraId="4C94D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6FDB9DB">
            <w:pPr>
              <w:spacing w:after="0" w:line="240" w:lineRule="auto"/>
              <w:jc w:val="center"/>
              <w:rPr>
                <w:rFonts w:ascii="Arial Narrow" w:hAnsi="Arial Narrow" w:cs="Arial"/>
              </w:rPr>
            </w:pPr>
            <w:r>
              <w:rPr>
                <w:rFonts w:ascii="Arial Narrow" w:hAnsi="Arial Narrow"/>
              </w:rPr>
              <w:t>3:00-4:00</w:t>
            </w:r>
          </w:p>
        </w:tc>
        <w:tc>
          <w:tcPr>
            <w:tcW w:w="1170" w:type="dxa"/>
            <w:vAlign w:val="center"/>
          </w:tcPr>
          <w:p w14:paraId="7ECFEEC8">
            <w:pPr>
              <w:spacing w:after="0" w:line="240" w:lineRule="auto"/>
              <w:jc w:val="center"/>
              <w:rPr>
                <w:rFonts w:ascii="Arial Narrow" w:hAnsi="Arial Narrow" w:eastAsia="Times New Roman" w:cs="Arial"/>
                <w:color w:val="000000" w:themeColor="text1"/>
                <w:lang w:eastAsia="en-PH"/>
                <w14:textFill>
                  <w14:solidFill>
                    <w14:schemeClr w14:val="tx1"/>
                  </w14:solidFill>
                </w14:textFill>
              </w:rPr>
            </w:pPr>
            <w:r>
              <w:rPr>
                <w:rFonts w:ascii="Arial Narrow" w:hAnsi="Arial Narrow"/>
                <w:color w:val="000000"/>
              </w:rPr>
              <w:t>VED 5</w:t>
            </w:r>
          </w:p>
        </w:tc>
        <w:tc>
          <w:tcPr>
            <w:tcW w:w="4343" w:type="dxa"/>
            <w:vAlign w:val="bottom"/>
          </w:tcPr>
          <w:p w14:paraId="0A0861F9">
            <w:pPr>
              <w:spacing w:after="0" w:line="240" w:lineRule="auto"/>
              <w:rPr>
                <w:rFonts w:ascii="Arial Narrow" w:hAnsi="Arial Narrow" w:cs="Arial"/>
              </w:rPr>
            </w:pPr>
            <w:r>
              <w:rPr>
                <w:rFonts w:ascii="Arial Narrow" w:hAnsi="Arial Narrow"/>
                <w:color w:val="000000"/>
              </w:rPr>
              <w:t>DYNAMICS OF INTRA &amp; INTERPERSONAL RELATIONS</w:t>
            </w:r>
          </w:p>
        </w:tc>
        <w:tc>
          <w:tcPr>
            <w:tcW w:w="900" w:type="dxa"/>
            <w:vAlign w:val="center"/>
          </w:tcPr>
          <w:p w14:paraId="7EA355E9">
            <w:pPr>
              <w:spacing w:after="0" w:line="240" w:lineRule="auto"/>
              <w:jc w:val="center"/>
              <w:rPr>
                <w:rFonts w:ascii="Arial" w:hAnsi="Arial" w:cs="Arial"/>
              </w:rPr>
            </w:pPr>
            <w:r>
              <w:rPr>
                <w:rFonts w:ascii="Arial" w:hAnsi="Arial" w:cs="Arial"/>
              </w:rPr>
              <w:t>3</w:t>
            </w:r>
          </w:p>
        </w:tc>
        <w:tc>
          <w:tcPr>
            <w:tcW w:w="720" w:type="dxa"/>
            <w:vAlign w:val="center"/>
          </w:tcPr>
          <w:p w14:paraId="5B23BE49">
            <w:pPr>
              <w:spacing w:after="0" w:line="240" w:lineRule="auto"/>
              <w:jc w:val="center"/>
              <w:rPr>
                <w:rFonts w:ascii="Arial" w:hAnsi="Arial" w:cs="Arial"/>
              </w:rPr>
            </w:pPr>
            <w:r>
              <w:rPr>
                <w:rFonts w:ascii="Arial" w:hAnsi="Arial" w:cs="Arial"/>
              </w:rPr>
              <w:t>M-F</w:t>
            </w:r>
          </w:p>
        </w:tc>
        <w:tc>
          <w:tcPr>
            <w:tcW w:w="900" w:type="dxa"/>
            <w:vAlign w:val="center"/>
          </w:tcPr>
          <w:p w14:paraId="0547CD11">
            <w:pPr>
              <w:spacing w:after="0" w:line="240" w:lineRule="auto"/>
              <w:jc w:val="center"/>
              <w:rPr>
                <w:rFonts w:ascii="Arial" w:hAnsi="Arial" w:cs="Arial"/>
              </w:rPr>
            </w:pPr>
            <w:r>
              <w:rPr>
                <w:rFonts w:ascii="Arial" w:hAnsi="Arial" w:cs="Arial"/>
              </w:rPr>
              <w:t>1</w:t>
            </w:r>
          </w:p>
        </w:tc>
        <w:tc>
          <w:tcPr>
            <w:tcW w:w="1857" w:type="dxa"/>
            <w:vAlign w:val="center"/>
          </w:tcPr>
          <w:p w14:paraId="2E92B0C9">
            <w:pPr>
              <w:spacing w:after="0" w:line="240" w:lineRule="auto"/>
              <w:rPr>
                <w:rFonts w:ascii="Arial" w:hAnsi="Arial" w:cs="Arial"/>
              </w:rPr>
            </w:pPr>
            <w:r>
              <w:rPr>
                <w:rFonts w:ascii="Arial" w:hAnsi="Arial" w:cs="Arial"/>
              </w:rPr>
              <w:t>BSED VE 2-2</w:t>
            </w:r>
          </w:p>
        </w:tc>
      </w:tr>
      <w:tr w14:paraId="6FAEA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0612647B">
            <w:pPr>
              <w:pStyle w:val="10"/>
              <w:spacing w:after="0" w:line="240" w:lineRule="auto"/>
              <w:ind w:left="0"/>
              <w:jc w:val="center"/>
              <w:rPr>
                <w:rFonts w:ascii="Arial Narrow" w:hAnsi="Arial Narrow" w:cs="Arial"/>
              </w:rPr>
            </w:pPr>
          </w:p>
        </w:tc>
        <w:tc>
          <w:tcPr>
            <w:tcW w:w="1170" w:type="dxa"/>
            <w:shd w:val="clear" w:color="auto" w:fill="FDE9D9" w:themeFill="accent6" w:themeFillTint="33"/>
            <w:vAlign w:val="center"/>
          </w:tcPr>
          <w:p w14:paraId="0AA56993">
            <w:pPr>
              <w:pStyle w:val="10"/>
              <w:spacing w:after="0" w:line="240" w:lineRule="auto"/>
              <w:ind w:left="0"/>
              <w:jc w:val="center"/>
              <w:rPr>
                <w:rFonts w:ascii="Arial Narrow" w:hAnsi="Arial Narrow" w:cs="Arial"/>
              </w:rPr>
            </w:pPr>
          </w:p>
        </w:tc>
        <w:tc>
          <w:tcPr>
            <w:tcW w:w="4343" w:type="dxa"/>
            <w:shd w:val="clear" w:color="auto" w:fill="FDE9D9" w:themeFill="accent6" w:themeFillTint="33"/>
            <w:vAlign w:val="center"/>
          </w:tcPr>
          <w:p w14:paraId="06CFEA4C">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715C1A6E">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756EF055">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3C06EF2E">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71128CC0">
            <w:pPr>
              <w:pStyle w:val="10"/>
              <w:spacing w:after="0" w:line="240" w:lineRule="auto"/>
              <w:ind w:left="0"/>
              <w:rPr>
                <w:rFonts w:ascii="Arial" w:hAnsi="Arial" w:cs="Arial"/>
              </w:rPr>
            </w:pPr>
          </w:p>
        </w:tc>
      </w:tr>
      <w:tr w14:paraId="54AB1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A7674BB">
            <w:pPr>
              <w:pStyle w:val="10"/>
              <w:spacing w:after="0" w:line="240" w:lineRule="auto"/>
              <w:ind w:left="0"/>
              <w:jc w:val="center"/>
              <w:rPr>
                <w:rFonts w:ascii="Arial Narrow" w:hAnsi="Arial Narrow" w:cs="Arial"/>
              </w:rPr>
            </w:pPr>
            <w:r>
              <w:rPr>
                <w:rFonts w:ascii="Arial Narrow" w:hAnsi="Arial Narrow"/>
              </w:rPr>
              <w:t>11:00-12:00</w:t>
            </w:r>
          </w:p>
        </w:tc>
        <w:tc>
          <w:tcPr>
            <w:tcW w:w="1170" w:type="dxa"/>
            <w:vAlign w:val="center"/>
          </w:tcPr>
          <w:p w14:paraId="4D68EE31">
            <w:pPr>
              <w:pStyle w:val="10"/>
              <w:spacing w:after="0" w:line="240" w:lineRule="auto"/>
              <w:ind w:left="0"/>
              <w:jc w:val="center"/>
              <w:rPr>
                <w:rFonts w:ascii="Arial Narrow" w:hAnsi="Arial Narrow"/>
                <w:color w:val="000000"/>
              </w:rPr>
            </w:pPr>
            <w:r>
              <w:rPr>
                <w:rFonts w:ascii="Arial Narrow" w:hAnsi="Arial Narrow"/>
                <w:color w:val="000000"/>
              </w:rPr>
              <w:t>VED 16</w:t>
            </w:r>
          </w:p>
        </w:tc>
        <w:tc>
          <w:tcPr>
            <w:tcW w:w="4343" w:type="dxa"/>
            <w:vAlign w:val="bottom"/>
          </w:tcPr>
          <w:p w14:paraId="4D86B9D9">
            <w:pPr>
              <w:pStyle w:val="10"/>
              <w:spacing w:after="0" w:line="240" w:lineRule="auto"/>
              <w:ind w:left="0"/>
              <w:rPr>
                <w:rFonts w:ascii="Arial Narrow" w:hAnsi="Arial Narrow"/>
                <w:color w:val="000000"/>
              </w:rPr>
            </w:pPr>
            <w:r>
              <w:rPr>
                <w:rFonts w:ascii="Arial Narrow" w:hAnsi="Arial Narrow"/>
                <w:color w:val="000000"/>
              </w:rPr>
              <w:t>INTRODUCTION TO GUIDANCE &amp; COUNSELING</w:t>
            </w:r>
          </w:p>
        </w:tc>
        <w:tc>
          <w:tcPr>
            <w:tcW w:w="900" w:type="dxa"/>
            <w:vAlign w:val="center"/>
          </w:tcPr>
          <w:p w14:paraId="449490D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284C41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A62C314">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9E29642">
            <w:pPr>
              <w:pStyle w:val="10"/>
              <w:spacing w:after="0" w:line="240" w:lineRule="auto"/>
              <w:ind w:left="0"/>
              <w:rPr>
                <w:rFonts w:ascii="Arial" w:hAnsi="Arial" w:cs="Arial"/>
              </w:rPr>
            </w:pPr>
            <w:r>
              <w:rPr>
                <w:rFonts w:ascii="Arial" w:hAnsi="Arial" w:cs="Arial"/>
              </w:rPr>
              <w:t>BSED VE 3-1</w:t>
            </w:r>
          </w:p>
        </w:tc>
      </w:tr>
      <w:tr w14:paraId="6F93A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3150CCB">
            <w:pPr>
              <w:pStyle w:val="10"/>
              <w:spacing w:after="0" w:line="240" w:lineRule="auto"/>
              <w:ind w:left="0"/>
              <w:jc w:val="center"/>
              <w:rPr>
                <w:rFonts w:ascii="Arial Narrow" w:hAnsi="Arial Narrow" w:cs="Arial"/>
              </w:rPr>
            </w:pPr>
            <w:r>
              <w:rPr>
                <w:rFonts w:ascii="Arial Narrow" w:hAnsi="Arial Narrow"/>
              </w:rPr>
              <w:t>1:00-2:00</w:t>
            </w:r>
          </w:p>
        </w:tc>
        <w:tc>
          <w:tcPr>
            <w:tcW w:w="1170" w:type="dxa"/>
            <w:vAlign w:val="bottom"/>
          </w:tcPr>
          <w:p w14:paraId="1998AE2D">
            <w:pPr>
              <w:pStyle w:val="10"/>
              <w:spacing w:after="0" w:line="240" w:lineRule="auto"/>
              <w:ind w:left="0"/>
              <w:jc w:val="center"/>
              <w:rPr>
                <w:rFonts w:ascii="Arial Narrow" w:hAnsi="Arial Narrow" w:cs="Arial"/>
              </w:rPr>
            </w:pPr>
            <w:r>
              <w:rPr>
                <w:rFonts w:ascii="Arial Narrow" w:hAnsi="Arial Narrow"/>
                <w:color w:val="000000"/>
              </w:rPr>
              <w:t>VED 16</w:t>
            </w:r>
          </w:p>
        </w:tc>
        <w:tc>
          <w:tcPr>
            <w:tcW w:w="4343" w:type="dxa"/>
            <w:vAlign w:val="bottom"/>
          </w:tcPr>
          <w:p w14:paraId="115EB371">
            <w:pPr>
              <w:pStyle w:val="10"/>
              <w:spacing w:after="0" w:line="240" w:lineRule="auto"/>
              <w:ind w:left="0"/>
              <w:rPr>
                <w:rFonts w:ascii="Arial Narrow" w:hAnsi="Arial Narrow" w:cs="Arial"/>
              </w:rPr>
            </w:pPr>
            <w:r>
              <w:rPr>
                <w:rFonts w:ascii="Arial Narrow" w:hAnsi="Arial Narrow"/>
                <w:color w:val="000000"/>
              </w:rPr>
              <w:t>INTRODUCTION TO GUIDANCE &amp; COUNSELING</w:t>
            </w:r>
          </w:p>
        </w:tc>
        <w:tc>
          <w:tcPr>
            <w:tcW w:w="900" w:type="dxa"/>
            <w:vAlign w:val="center"/>
          </w:tcPr>
          <w:p w14:paraId="7916A74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51C359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640EA26">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3639D3B">
            <w:pPr>
              <w:pStyle w:val="10"/>
              <w:spacing w:after="0" w:line="240" w:lineRule="auto"/>
              <w:ind w:left="0"/>
              <w:rPr>
                <w:rFonts w:ascii="Arial" w:hAnsi="Arial" w:cs="Arial"/>
              </w:rPr>
            </w:pPr>
            <w:r>
              <w:rPr>
                <w:rFonts w:ascii="Arial" w:hAnsi="Arial" w:cs="Arial"/>
              </w:rPr>
              <w:t>BSED VE 3-2</w:t>
            </w:r>
          </w:p>
        </w:tc>
      </w:tr>
      <w:tr w14:paraId="1840F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Borders>
              <w:bottom w:val="nil"/>
            </w:tcBorders>
            <w:shd w:val="clear" w:color="auto" w:fill="548DD4" w:themeFill="text2" w:themeFillTint="99"/>
          </w:tcPr>
          <w:p w14:paraId="66EC9CC0">
            <w:pPr>
              <w:pStyle w:val="10"/>
              <w:spacing w:after="0" w:line="240" w:lineRule="auto"/>
              <w:ind w:left="0"/>
              <w:jc w:val="center"/>
              <w:rPr>
                <w:rFonts w:ascii="Arial" w:hAnsi="Arial" w:cs="Arial"/>
                <w:b/>
                <w:bCs/>
                <w:sz w:val="24"/>
                <w:szCs w:val="24"/>
              </w:rPr>
            </w:pPr>
          </w:p>
        </w:tc>
        <w:tc>
          <w:tcPr>
            <w:tcW w:w="1170" w:type="dxa"/>
            <w:tcBorders>
              <w:bottom w:val="nil"/>
            </w:tcBorders>
            <w:shd w:val="clear" w:color="auto" w:fill="548DD4" w:themeFill="text2" w:themeFillTint="99"/>
          </w:tcPr>
          <w:p w14:paraId="1E465841">
            <w:pPr>
              <w:pStyle w:val="10"/>
              <w:spacing w:after="0" w:line="240" w:lineRule="auto"/>
              <w:ind w:left="0"/>
              <w:jc w:val="center"/>
              <w:rPr>
                <w:rFonts w:ascii="Arial" w:hAnsi="Arial" w:cs="Arial"/>
                <w:b/>
                <w:bCs/>
                <w:sz w:val="24"/>
                <w:szCs w:val="24"/>
              </w:rPr>
            </w:pPr>
          </w:p>
        </w:tc>
        <w:tc>
          <w:tcPr>
            <w:tcW w:w="4343" w:type="dxa"/>
            <w:tcBorders>
              <w:bottom w:val="nil"/>
            </w:tcBorders>
            <w:shd w:val="clear" w:color="auto" w:fill="548DD4" w:themeFill="text2" w:themeFillTint="99"/>
            <w:vAlign w:val="center"/>
          </w:tcPr>
          <w:p w14:paraId="0BB47BAD">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5F948F5">
            <w:pPr>
              <w:pStyle w:val="10"/>
              <w:spacing w:after="0" w:line="240" w:lineRule="auto"/>
              <w:ind w:left="0"/>
              <w:jc w:val="center"/>
              <w:rPr>
                <w:rFonts w:ascii="Arial" w:hAnsi="Arial" w:cs="Arial"/>
                <w:b/>
                <w:bCs/>
                <w:sz w:val="24"/>
                <w:szCs w:val="24"/>
              </w:rPr>
            </w:pPr>
            <w:r>
              <w:rPr>
                <w:rFonts w:ascii="Arial" w:hAnsi="Arial" w:cs="Arial"/>
                <w:b/>
                <w:bCs/>
                <w:sz w:val="24"/>
                <w:szCs w:val="24"/>
              </w:rPr>
              <w:t>18</w:t>
            </w:r>
            <w:del w:id="3" w:author="Roni Mines" w:date="2025-07-28T10:03:00Z">
              <w:r>
                <w:rPr>
                  <w:rFonts w:ascii="Arial" w:hAnsi="Arial" w:cs="Arial"/>
                  <w:b/>
                  <w:bCs/>
                  <w:sz w:val="24"/>
                  <w:szCs w:val="24"/>
                </w:rPr>
                <w:delText>3</w:delText>
              </w:r>
            </w:del>
            <w:r>
              <w:rPr>
                <w:rFonts w:ascii="Arial" w:hAnsi="Arial" w:cs="Arial"/>
                <w:b/>
                <w:bCs/>
                <w:sz w:val="24"/>
                <w:szCs w:val="24"/>
              </w:rPr>
              <w:t>.0</w:t>
            </w:r>
          </w:p>
        </w:tc>
        <w:tc>
          <w:tcPr>
            <w:tcW w:w="720" w:type="dxa"/>
            <w:shd w:val="clear" w:color="auto" w:fill="548DD4" w:themeFill="text2" w:themeFillTint="99"/>
          </w:tcPr>
          <w:p w14:paraId="67709FD1">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6AFF355">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716FEFD">
            <w:pPr>
              <w:pStyle w:val="10"/>
              <w:spacing w:after="0" w:line="240" w:lineRule="auto"/>
              <w:ind w:left="0"/>
              <w:jc w:val="center"/>
              <w:rPr>
                <w:rFonts w:ascii="Arial" w:hAnsi="Arial" w:cs="Arial"/>
                <w:b/>
                <w:bCs/>
                <w:sz w:val="24"/>
                <w:szCs w:val="24"/>
              </w:rPr>
            </w:pPr>
          </w:p>
        </w:tc>
      </w:tr>
    </w:tbl>
    <w:p w14:paraId="0EE121CD">
      <w:pPr>
        <w:spacing w:after="120" w:line="240" w:lineRule="auto"/>
        <w:rPr>
          <w:rFonts w:ascii="Arial" w:hAnsi="Arial" w:cs="Arial"/>
          <w:b/>
          <w:sz w:val="24"/>
          <w:szCs w:val="24"/>
        </w:rPr>
      </w:pPr>
    </w:p>
    <w:p w14:paraId="6DDA6A38">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OIC Guidance Counselor/Part-time Faculty</w:t>
      </w:r>
    </w:p>
    <w:p w14:paraId="6F29E1C0">
      <w:pPr>
        <w:spacing w:after="0" w:line="240" w:lineRule="auto"/>
        <w:ind w:firstLine="720"/>
        <w:jc w:val="both"/>
        <w:rPr>
          <w:rFonts w:ascii="Arial" w:hAnsi="Arial" w:cs="Arial"/>
          <w:b/>
          <w:bCs/>
          <w:i/>
          <w:iCs/>
          <w:sz w:val="24"/>
          <w:szCs w:val="24"/>
          <w:lang w:val="en-US"/>
        </w:rPr>
      </w:pPr>
    </w:p>
    <w:p w14:paraId="34C662E2">
      <w:pPr>
        <w:pStyle w:val="10"/>
        <w:spacing w:after="0" w:line="240" w:lineRule="auto"/>
        <w:ind w:firstLine="720"/>
        <w:jc w:val="both"/>
        <w:rPr>
          <w:rFonts w:ascii="Arial" w:hAnsi="Arial" w:cs="Arial"/>
          <w:i/>
          <w:iCs/>
          <w:sz w:val="24"/>
          <w:szCs w:val="24"/>
        </w:rPr>
      </w:pPr>
      <w:r>
        <w:rPr>
          <w:rFonts w:ascii="Arial" w:hAnsi="Arial" w:cs="Arial"/>
          <w:i/>
          <w:iCs/>
          <w:sz w:val="24"/>
          <w:szCs w:val="24"/>
        </w:rPr>
        <w:t>Teaching Overload:   18 units (6 loads)</w:t>
      </w:r>
    </w:p>
    <w:p w14:paraId="66612AB6">
      <w:pPr>
        <w:pStyle w:val="10"/>
        <w:spacing w:after="0" w:line="240" w:lineRule="auto"/>
        <w:ind w:firstLine="720"/>
        <w:jc w:val="both"/>
        <w:rPr>
          <w:rFonts w:ascii="Arial" w:hAnsi="Arial" w:cs="Arial"/>
          <w:i/>
          <w:iCs/>
          <w:sz w:val="24"/>
          <w:szCs w:val="24"/>
        </w:rPr>
      </w:pPr>
    </w:p>
    <w:p w14:paraId="72D23C2D">
      <w:pPr>
        <w:pStyle w:val="10"/>
        <w:spacing w:after="0" w:line="240" w:lineRule="auto"/>
        <w:jc w:val="both"/>
        <w:rPr>
          <w:rFonts w:ascii="Arial" w:hAnsi="Arial" w:cs="Arial"/>
          <w:b/>
          <w:sz w:val="24"/>
          <w:szCs w:val="24"/>
        </w:rPr>
      </w:pPr>
      <w:r>
        <w:rPr>
          <w:rFonts w:ascii="Arial" w:hAnsi="Arial" w:cs="Arial"/>
          <w:i/>
          <w:iCs/>
          <w:sz w:val="24"/>
          <w:szCs w:val="24"/>
          <w:lang w:val="en-US"/>
        </w:rPr>
        <w:t xml:space="preserve">           </w:t>
      </w:r>
    </w:p>
    <w:p w14:paraId="065B7CC4">
      <w:pPr>
        <w:spacing w:after="120" w:line="240" w:lineRule="auto"/>
        <w:rPr>
          <w:rFonts w:ascii="Arial" w:hAnsi="Arial" w:cs="Arial"/>
          <w:b/>
          <w:sz w:val="24"/>
          <w:szCs w:val="24"/>
        </w:rPr>
      </w:pPr>
    </w:p>
    <w:p w14:paraId="7ECE2CC3">
      <w:pPr>
        <w:spacing w:after="120" w:line="240" w:lineRule="auto"/>
        <w:rPr>
          <w:rFonts w:ascii="Arial" w:hAnsi="Arial" w:cs="Arial"/>
          <w:b/>
          <w:sz w:val="24"/>
          <w:szCs w:val="24"/>
        </w:rPr>
      </w:pPr>
    </w:p>
    <w:p w14:paraId="46983292">
      <w:pPr>
        <w:spacing w:after="120" w:line="240" w:lineRule="auto"/>
        <w:rPr>
          <w:rFonts w:ascii="Arial" w:hAnsi="Arial" w:cs="Arial"/>
          <w:b/>
          <w:sz w:val="24"/>
          <w:szCs w:val="24"/>
        </w:rPr>
      </w:pPr>
    </w:p>
    <w:p w14:paraId="57D8DD16">
      <w:pPr>
        <w:spacing w:after="120" w:line="240" w:lineRule="auto"/>
        <w:rPr>
          <w:rFonts w:ascii="Arial" w:hAnsi="Arial" w:cs="Arial"/>
          <w:b/>
          <w:sz w:val="24"/>
          <w:szCs w:val="24"/>
        </w:rPr>
      </w:pPr>
    </w:p>
    <w:p w14:paraId="35A66ADC">
      <w:pPr>
        <w:spacing w:after="120" w:line="240" w:lineRule="auto"/>
        <w:rPr>
          <w:rFonts w:ascii="Arial" w:hAnsi="Arial" w:cs="Arial"/>
          <w:b/>
          <w:sz w:val="24"/>
          <w:szCs w:val="24"/>
        </w:rPr>
      </w:pPr>
    </w:p>
    <w:p w14:paraId="4C5E59E8">
      <w:pPr>
        <w:spacing w:after="120" w:line="240" w:lineRule="auto"/>
        <w:rPr>
          <w:rFonts w:ascii="Arial" w:hAnsi="Arial" w:cs="Arial"/>
          <w:b/>
          <w:sz w:val="24"/>
          <w:szCs w:val="24"/>
        </w:rPr>
      </w:pPr>
    </w:p>
    <w:p w14:paraId="5AABE6E8">
      <w:pPr>
        <w:spacing w:after="120" w:line="240" w:lineRule="auto"/>
        <w:rPr>
          <w:rFonts w:ascii="Arial" w:hAnsi="Arial" w:cs="Arial"/>
          <w:b/>
          <w:sz w:val="24"/>
          <w:szCs w:val="24"/>
        </w:rPr>
      </w:pPr>
    </w:p>
    <w:p w14:paraId="481B2749">
      <w:pPr>
        <w:spacing w:after="120" w:line="240" w:lineRule="auto"/>
        <w:rPr>
          <w:rFonts w:ascii="Arial" w:hAnsi="Arial" w:cs="Arial"/>
          <w:b/>
          <w:sz w:val="24"/>
          <w:szCs w:val="24"/>
        </w:rPr>
      </w:pPr>
    </w:p>
    <w:p w14:paraId="3E13CDDE">
      <w:pPr>
        <w:spacing w:after="120" w:line="240" w:lineRule="auto"/>
        <w:rPr>
          <w:rFonts w:ascii="Arial" w:hAnsi="Arial" w:cs="Arial"/>
          <w:b/>
          <w:sz w:val="24"/>
          <w:szCs w:val="24"/>
        </w:rPr>
      </w:pPr>
    </w:p>
    <w:p w14:paraId="23365CB4">
      <w:pPr>
        <w:spacing w:after="120" w:line="240" w:lineRule="auto"/>
        <w:rPr>
          <w:rFonts w:ascii="Arial" w:hAnsi="Arial" w:cs="Arial"/>
          <w:b/>
          <w:sz w:val="24"/>
          <w:szCs w:val="24"/>
        </w:rPr>
      </w:pPr>
    </w:p>
    <w:p w14:paraId="4ACD6AE2">
      <w:pPr>
        <w:spacing w:after="120" w:line="240" w:lineRule="auto"/>
        <w:rPr>
          <w:rFonts w:ascii="Arial" w:hAnsi="Arial" w:cs="Arial"/>
          <w:b/>
          <w:sz w:val="24"/>
          <w:szCs w:val="24"/>
        </w:rPr>
      </w:pPr>
    </w:p>
    <w:p w14:paraId="660DFF7E">
      <w:pPr>
        <w:spacing w:after="120" w:line="240" w:lineRule="auto"/>
        <w:rPr>
          <w:rFonts w:ascii="Arial" w:hAnsi="Arial" w:cs="Arial"/>
          <w:b/>
          <w:sz w:val="24"/>
          <w:szCs w:val="24"/>
        </w:rPr>
      </w:pPr>
    </w:p>
    <w:p w14:paraId="65709EE4">
      <w:pPr>
        <w:spacing w:after="120" w:line="240" w:lineRule="auto"/>
        <w:rPr>
          <w:rFonts w:ascii="Arial" w:hAnsi="Arial" w:cs="Arial"/>
          <w:b/>
          <w:sz w:val="24"/>
          <w:szCs w:val="24"/>
        </w:rPr>
      </w:pPr>
    </w:p>
    <w:p w14:paraId="2520CE8D">
      <w:pPr>
        <w:spacing w:after="120" w:line="240" w:lineRule="auto"/>
        <w:rPr>
          <w:rFonts w:ascii="Arial" w:hAnsi="Arial" w:cs="Arial"/>
          <w:b/>
          <w:sz w:val="24"/>
          <w:szCs w:val="24"/>
        </w:rPr>
      </w:pPr>
    </w:p>
    <w:p w14:paraId="0AA64255">
      <w:pPr>
        <w:spacing w:after="120" w:line="240" w:lineRule="auto"/>
        <w:rPr>
          <w:rFonts w:ascii="Arial" w:hAnsi="Arial" w:cs="Arial"/>
          <w:b/>
          <w:sz w:val="24"/>
          <w:szCs w:val="24"/>
        </w:rPr>
      </w:pPr>
    </w:p>
    <w:p w14:paraId="594D86CA">
      <w:pPr>
        <w:spacing w:after="0" w:line="240" w:lineRule="auto"/>
        <w:jc w:val="both"/>
        <w:rPr>
          <w:rFonts w:ascii="Arial" w:hAnsi="Arial" w:cs="Arial"/>
          <w:i/>
          <w:iCs/>
          <w:sz w:val="24"/>
          <w:szCs w:val="24"/>
          <w:lang w:val="en-US"/>
        </w:rPr>
      </w:pPr>
    </w:p>
    <w:p w14:paraId="03A6C542">
      <w:pPr>
        <w:pStyle w:val="10"/>
        <w:spacing w:after="0" w:line="240" w:lineRule="auto"/>
        <w:jc w:val="both"/>
        <w:rPr>
          <w:rFonts w:ascii="Arial" w:hAnsi="Arial" w:cs="Arial"/>
          <w:i/>
          <w:iCs/>
          <w:sz w:val="24"/>
          <w:szCs w:val="24"/>
          <w:lang w:val="en-US"/>
        </w:rPr>
      </w:pPr>
    </w:p>
    <w:p w14:paraId="7DC38DB5">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9612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852142196" name="Straight Connector 85214219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612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gLQaH6AQAABwQAAA4AAABkcnMvZTJvRG9jLnhtbK1Ty27b&#10;MBC8F+g/ELzXsow6jgXLOdhIL30ESPoBG5KSCPAFLmPZf98lZTtpesmhOkjLXe5wZzja3B2tYQcV&#10;UXvX8no250w54aV2fct/P91/ueUMEzgJxjvV8pNCfrf9/GkzhkYt/OCNVJERiMNmDC0fUgpNVaEY&#10;lAWc+aAcFTsfLSRaxr6SEUZCt6ZazOc31eijDNELhUjZ/VTkZ8T4EUDfdVqovRcvVrk0oUZlIBEl&#10;HHRAvi3Tdp0S6VfXoUrMtJyYpvKmQyh+zu9qu4GmjxAGLc4jwEdGeMfJgnZ06BVqDwnYS9T/QFkt&#10;okffpZnwtpqIFEWIRT1/p83jAEEVLiQ1hqvo+P9gxc/DQ2Ratvx2uai/Lur1DWcOLF38Y4qg+yGx&#10;nXeOhPSRve4h3caADbXv3EM8rzA8xCzCsYs2f4keOxatT1et1TExQcllvVqt1nQN4lKrXhtDxPRN&#10;ecty0HKjXZYBGjh8x0SH0dbLlpx2/l4bU67SODa2fL1cLAkZyJ4d2YJCG4giup4zMD35XqRYENEb&#10;LXN3xsET7kxkByCzkGOlH59oXM4MYKICcSjP1DiAVNPW9ZLSk5MQ0g8vp3Q9v+Rp3Am6TP7XkZnG&#10;HnCYWkopI1GHcXkkVTx8Zp0VnzTO0bOXpyJ9lVfkj9J29nI24Ns1xW//3+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MgLQaH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LIMBING, MAHARA NOUF.,</w:t>
      </w:r>
      <w:r>
        <w:rPr>
          <w:rFonts w:ascii="Arial" w:hAnsi="Arial" w:cs="Arial"/>
          <w:b/>
          <w:sz w:val="24"/>
          <w:szCs w:val="24"/>
        </w:rPr>
        <w:t xml:space="preserve"> LPT</w:t>
      </w:r>
    </w:p>
    <w:p w14:paraId="52204FD0">
      <w:pPr>
        <w:pStyle w:val="10"/>
        <w:spacing w:after="120" w:line="240" w:lineRule="auto"/>
        <w:ind w:left="0"/>
        <w:rPr>
          <w:rFonts w:ascii="Arial" w:hAnsi="Arial" w:cs="Arial"/>
          <w:b/>
          <w:sz w:val="24"/>
          <w:szCs w:val="24"/>
        </w:rPr>
      </w:pPr>
    </w:p>
    <w:p w14:paraId="3CA2D087">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D26AF72">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715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827787117" name="Straight Connector 82778711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9715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WSvf75AQAABwQAAA4AAABkcnMvZTJvRG9jLnhtbK1Ty27bMBC8&#10;F+g/ELzXsgy4cgTLOdhIL30YSPoBG4qSCPAFLmPZf98lJTtpesmhOlDLXe5wZzTa3p+NZicZUDnb&#10;8HKx5Exa4Vpl+4b/fnr4suEMI9gWtLOy4ReJ/H73+dN29LVcucHpVgZGIBbr0Td8iNHXRYFikAZw&#10;4by0VOxcMBBpG/qiDTASutHFarn8WowutD44IREpe5iKfEYMHwF0XaeEPDjxYqSNE2qQGiJRwkF5&#10;5Ls8bddJEX91HcrIdMOJacwrXULxc1qL3RbqPoAflJhHgI+M8I6TAWXp0hvUASKwl6D+gTJKBIeu&#10;iwvhTDERyYoQi3L5TpvHAbzMXEhq9DfR8f/Bip+nY2CqbfhmVVWbqiwrziwY+vCPMYDqh8j2zloS&#10;0gX2eoZ0Gz3W1L63xzDv0B9DEuHcBZPeRI+ds9aXm9byHJmg5LqsqnK95kxca8Vrow8Yv0lnWAoa&#10;rpVNMkANp+8Y6TI6ej2S0tY9KK3zp9SWjQ2/W68SMpA9O7IFhcYTRbQ9Z6B78r2IISOi06pN3QkH&#10;L7jXgZ2AzEKObd34RONypgEjFYhDfqbGAVo5Hb1bU3pyEkL84dopXS6veRp3gs6T/3VlonEAHKaW&#10;XEpI1KFtGklmD8+sk+KTxil6du0lS1+kHfkjt81eTgZ8u6f47f+7+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xZK9/vkBAAAHBAAADgAAAAAAAAABACAAAAAiAQAAZHJzL2Uyb0RvYy54bWxQ&#10;SwUGAAAAAAYABgBZAQAAjQUAAAAA&#10;">
                <v:fill on="f" focussize="0,0"/>
                <v:stroke color="#000000" joinstyle="round"/>
                <v:imagedata o:title=""/>
                <o:lock v:ext="edit" aspectratio="f"/>
              </v:line>
            </w:pict>
          </mc:Fallback>
        </mc:AlternateContent>
      </w:r>
    </w:p>
    <w:p w14:paraId="60259189">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1C4D2EE8">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9817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821561146" name="Straight Connector 182156114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9817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IOUEmfoBAAAJBAAADgAAAGRycy9lMm9Eb2MueG1srVPLbtsw&#10;ELwX6D8QvNeS3NhwBMs52EgvfRhI+gEbipII8AUuY9l/3yVlO256yaE6UMtd7nBnNFo/HI1mBxlQ&#10;OdvwalZyJq1wrbJ9w38/P35ZcYYRbAvaWdnwk0T+sPn8aT36Ws7d4HQrAyMQi/XoGz7E6OuiQDFI&#10;AzhzXloqdi4YiLQNfdEGGAnd6GJelstidKH1wQmJSNndVORnxPARQNd1SsidE69G2jihBqkhEiUc&#10;lEe+ydN2nRTxV9ehjEw3nJjGvNIlFL+ktdisoe4D+EGJ8wjwkRHecTKgLF16hdpBBPYa1D9QRong&#10;0HVxJpwpJiJZEWJRle+0eRrAy8yFpEZ/FR3/H6z4edgHplpywmpeLZZVdbfkzIKhL/8UA6h+iGzr&#10;rCUlXWA3h0i50WNNAFu7D+cd+n1IMhy7YNKbCLJjVvt0VVseIxOUXMy/Lld3C87EpVa8NfqA8Zt0&#10;hqWg4VrZJATUcPiOkS6jo5cjKW3do9I6f0xt2djw+8U8IQMZtCNjUGg8kUTbcwa6J+eLGDIiOq3a&#10;1J1w8IRbHdgByC7k2daNzzQuZxowUoE45GdqHKCV09H7BaUnLyHEH66d0lV5ydO4E3Se/K8rE40d&#10;4DC15FJCog5t00gyu/jMOik+aZyiF9eesvRF2pFDctvZzcmCt3uKb//g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IOUEmfoBAAAJBAAADgAAAAAAAAABACAAAAAkAQAAZHJzL2Uyb0RvYy54&#10;bWxQSwUGAAAAAAYABgBZAQAAkAUAAAAA&#10;">
                <v:fill on="f" focussize="0,0"/>
                <v:stroke color="#000000" joinstyle="round"/>
                <v:imagedata o:title=""/>
                <o:lock v:ext="edit" aspectratio="f"/>
              </v:line>
            </w:pict>
          </mc:Fallback>
        </mc:AlternateContent>
      </w:r>
    </w:p>
    <w:p w14:paraId="580D309A">
      <w:pPr>
        <w:spacing w:after="120" w:line="240" w:lineRule="auto"/>
        <w:rPr>
          <w:rFonts w:ascii="Arial" w:hAnsi="Arial" w:cs="Arial"/>
          <w:b/>
          <w:sz w:val="24"/>
          <w:szCs w:val="24"/>
        </w:rPr>
      </w:pPr>
    </w:p>
    <w:p w14:paraId="0D0E783D">
      <w:pPr>
        <w:spacing w:after="120" w:line="240" w:lineRule="auto"/>
        <w:rPr>
          <w:rFonts w:ascii="Arial" w:hAnsi="Arial" w:cs="Arial"/>
          <w:b/>
          <w:sz w:val="24"/>
          <w:szCs w:val="24"/>
        </w:rPr>
      </w:pPr>
    </w:p>
    <w:p w14:paraId="7F276C09">
      <w:pPr>
        <w:spacing w:after="120" w:line="240" w:lineRule="auto"/>
        <w:rPr>
          <w:rFonts w:ascii="Arial" w:hAnsi="Arial" w:cs="Arial"/>
          <w:b/>
          <w:sz w:val="24"/>
          <w:szCs w:val="24"/>
        </w:rPr>
      </w:pPr>
    </w:p>
    <w:p w14:paraId="26689819">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1170"/>
        <w:gridCol w:w="4317"/>
        <w:gridCol w:w="900"/>
        <w:gridCol w:w="720"/>
        <w:gridCol w:w="840"/>
        <w:gridCol w:w="1952"/>
      </w:tblGrid>
      <w:tr w14:paraId="5CD86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shd w:val="clear" w:color="auto" w:fill="8DB3E2" w:themeFill="text2" w:themeFillTint="66"/>
            <w:vAlign w:val="center"/>
          </w:tcPr>
          <w:p w14:paraId="159FB041">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A3977CB">
            <w:pPr>
              <w:pStyle w:val="10"/>
              <w:spacing w:after="0" w:line="240" w:lineRule="auto"/>
              <w:ind w:left="0"/>
              <w:jc w:val="center"/>
              <w:rPr>
                <w:rFonts w:ascii="Arial" w:hAnsi="Arial" w:cs="Arial"/>
                <w:b/>
              </w:rPr>
            </w:pPr>
            <w:r>
              <w:rPr>
                <w:rFonts w:ascii="Arial" w:hAnsi="Arial" w:cs="Arial"/>
                <w:b/>
              </w:rPr>
              <w:t>COURSE TITLE</w:t>
            </w:r>
          </w:p>
        </w:tc>
        <w:tc>
          <w:tcPr>
            <w:tcW w:w="4317" w:type="dxa"/>
            <w:shd w:val="clear" w:color="auto" w:fill="8DB3E2" w:themeFill="text2" w:themeFillTint="66"/>
            <w:vAlign w:val="center"/>
          </w:tcPr>
          <w:p w14:paraId="79B579D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21017CE">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E6E067C">
            <w:pPr>
              <w:pStyle w:val="10"/>
              <w:spacing w:after="0" w:line="240" w:lineRule="auto"/>
              <w:ind w:left="0"/>
              <w:jc w:val="center"/>
              <w:rPr>
                <w:rFonts w:ascii="Arial" w:hAnsi="Arial" w:cs="Arial"/>
                <w:b/>
              </w:rPr>
            </w:pPr>
            <w:r>
              <w:rPr>
                <w:rFonts w:ascii="Arial" w:hAnsi="Arial" w:cs="Arial"/>
                <w:b/>
              </w:rPr>
              <w:t>DAY</w:t>
            </w:r>
          </w:p>
        </w:tc>
        <w:tc>
          <w:tcPr>
            <w:tcW w:w="840" w:type="dxa"/>
            <w:shd w:val="clear" w:color="auto" w:fill="8DB3E2" w:themeFill="text2" w:themeFillTint="66"/>
            <w:vAlign w:val="center"/>
          </w:tcPr>
          <w:p w14:paraId="5DFBBC48">
            <w:pPr>
              <w:pStyle w:val="10"/>
              <w:spacing w:after="0" w:line="240" w:lineRule="auto"/>
              <w:ind w:left="0"/>
              <w:jc w:val="center"/>
              <w:rPr>
                <w:rFonts w:ascii="Arial" w:hAnsi="Arial" w:cs="Arial"/>
                <w:b/>
              </w:rPr>
            </w:pPr>
            <w:r>
              <w:rPr>
                <w:rFonts w:ascii="Arial" w:hAnsi="Arial" w:cs="Arial"/>
                <w:b/>
              </w:rPr>
              <w:t>TERM</w:t>
            </w:r>
          </w:p>
        </w:tc>
        <w:tc>
          <w:tcPr>
            <w:tcW w:w="1952" w:type="dxa"/>
            <w:shd w:val="clear" w:color="auto" w:fill="8DB3E2" w:themeFill="text2" w:themeFillTint="66"/>
            <w:vAlign w:val="center"/>
          </w:tcPr>
          <w:p w14:paraId="1D72EC1A">
            <w:pPr>
              <w:pStyle w:val="10"/>
              <w:spacing w:after="0" w:line="240" w:lineRule="auto"/>
              <w:ind w:left="0"/>
              <w:jc w:val="center"/>
              <w:rPr>
                <w:rFonts w:ascii="Arial" w:hAnsi="Arial" w:cs="Arial"/>
                <w:b/>
              </w:rPr>
            </w:pPr>
            <w:r>
              <w:rPr>
                <w:rFonts w:ascii="Arial" w:hAnsi="Arial" w:cs="Arial"/>
                <w:b/>
              </w:rPr>
              <w:t>SECTION</w:t>
            </w:r>
          </w:p>
        </w:tc>
      </w:tr>
      <w:tr w14:paraId="21E50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7435BCC5">
            <w:pPr>
              <w:spacing w:after="0" w:line="240" w:lineRule="auto"/>
              <w:jc w:val="center"/>
              <w:rPr>
                <w:rFonts w:ascii="Arial Narrow" w:hAnsi="Arial Narrow" w:cs="Arial"/>
              </w:rPr>
            </w:pPr>
            <w:r>
              <w:rPr>
                <w:rFonts w:ascii="Arial Narrow" w:hAnsi="Arial Narrow" w:cs="Arial"/>
              </w:rPr>
              <w:t>8:00-9:00</w:t>
            </w:r>
          </w:p>
        </w:tc>
        <w:tc>
          <w:tcPr>
            <w:tcW w:w="1170" w:type="dxa"/>
            <w:vAlign w:val="center"/>
          </w:tcPr>
          <w:p w14:paraId="4C97D909">
            <w:pPr>
              <w:spacing w:after="0" w:line="240" w:lineRule="auto"/>
              <w:rPr>
                <w:rFonts w:ascii="Arial Narrow" w:hAnsi="Arial Narrow" w:cs="Arial"/>
              </w:rPr>
            </w:pPr>
            <w:r>
              <w:rPr>
                <w:rFonts w:ascii="Arial Narrow" w:hAnsi="Arial Narrow" w:cs="Arial"/>
              </w:rPr>
              <w:t>GE 101</w:t>
            </w:r>
          </w:p>
        </w:tc>
        <w:tc>
          <w:tcPr>
            <w:tcW w:w="4317" w:type="dxa"/>
            <w:vAlign w:val="center"/>
          </w:tcPr>
          <w:p w14:paraId="786E17B1">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328FD0F2">
            <w:pPr>
              <w:spacing w:after="0" w:line="240" w:lineRule="auto"/>
              <w:jc w:val="center"/>
              <w:rPr>
                <w:rFonts w:ascii="Arial" w:hAnsi="Arial" w:cs="Arial"/>
              </w:rPr>
            </w:pPr>
            <w:r>
              <w:rPr>
                <w:rFonts w:ascii="Arial" w:hAnsi="Arial" w:cs="Arial"/>
              </w:rPr>
              <w:t>3</w:t>
            </w:r>
          </w:p>
        </w:tc>
        <w:tc>
          <w:tcPr>
            <w:tcW w:w="720" w:type="dxa"/>
            <w:vAlign w:val="center"/>
          </w:tcPr>
          <w:p w14:paraId="524FA044">
            <w:pPr>
              <w:spacing w:after="0" w:line="240" w:lineRule="auto"/>
              <w:jc w:val="center"/>
              <w:rPr>
                <w:rFonts w:ascii="Arial" w:hAnsi="Arial" w:cs="Arial"/>
              </w:rPr>
            </w:pPr>
            <w:r>
              <w:rPr>
                <w:rFonts w:ascii="Arial" w:hAnsi="Arial" w:cs="Arial"/>
              </w:rPr>
              <w:t>M-F</w:t>
            </w:r>
          </w:p>
        </w:tc>
        <w:tc>
          <w:tcPr>
            <w:tcW w:w="840" w:type="dxa"/>
            <w:vAlign w:val="center"/>
          </w:tcPr>
          <w:p w14:paraId="53C42E10">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28280217">
            <w:pPr>
              <w:spacing w:after="0" w:line="240" w:lineRule="auto"/>
              <w:rPr>
                <w:rFonts w:ascii="Arial" w:hAnsi="Arial" w:cs="Arial"/>
              </w:rPr>
            </w:pPr>
            <w:r>
              <w:rPr>
                <w:rFonts w:ascii="Arial" w:hAnsi="Arial" w:cs="Arial"/>
              </w:rPr>
              <w:t>BSED ENG1-1</w:t>
            </w:r>
          </w:p>
        </w:tc>
      </w:tr>
      <w:tr w14:paraId="7DFA1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6BC38E0D">
            <w:pPr>
              <w:spacing w:after="0" w:line="240" w:lineRule="auto"/>
              <w:jc w:val="center"/>
              <w:rPr>
                <w:rFonts w:ascii="Arial Narrow" w:hAnsi="Arial Narrow" w:cs="Arial"/>
              </w:rPr>
            </w:pPr>
            <w:r>
              <w:rPr>
                <w:rFonts w:ascii="Arial Narrow" w:hAnsi="Arial Narrow" w:cs="Arial"/>
              </w:rPr>
              <w:t>9:00-10:00</w:t>
            </w:r>
          </w:p>
        </w:tc>
        <w:tc>
          <w:tcPr>
            <w:tcW w:w="1170" w:type="dxa"/>
            <w:vAlign w:val="center"/>
          </w:tcPr>
          <w:p w14:paraId="482D7572">
            <w:pPr>
              <w:spacing w:after="0" w:line="240" w:lineRule="auto"/>
              <w:rPr>
                <w:rFonts w:ascii="Arial Narrow" w:hAnsi="Arial Narrow" w:cs="Arial"/>
              </w:rPr>
            </w:pPr>
            <w:r>
              <w:rPr>
                <w:rFonts w:ascii="Arial" w:hAnsi="Arial" w:cs="Arial"/>
              </w:rPr>
              <w:t>GE 108</w:t>
            </w:r>
          </w:p>
        </w:tc>
        <w:tc>
          <w:tcPr>
            <w:tcW w:w="4317" w:type="dxa"/>
            <w:vAlign w:val="center"/>
          </w:tcPr>
          <w:p w14:paraId="12FF5F79">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69FE5C40">
            <w:pPr>
              <w:spacing w:after="0" w:line="240" w:lineRule="auto"/>
              <w:jc w:val="center"/>
              <w:rPr>
                <w:rFonts w:ascii="Arial" w:hAnsi="Arial" w:cs="Arial"/>
              </w:rPr>
            </w:pPr>
            <w:r>
              <w:rPr>
                <w:rFonts w:ascii="Arial" w:hAnsi="Arial" w:cs="Arial"/>
              </w:rPr>
              <w:t>3</w:t>
            </w:r>
          </w:p>
        </w:tc>
        <w:tc>
          <w:tcPr>
            <w:tcW w:w="720" w:type="dxa"/>
            <w:vAlign w:val="center"/>
          </w:tcPr>
          <w:p w14:paraId="5E260566">
            <w:pPr>
              <w:spacing w:after="0" w:line="240" w:lineRule="auto"/>
              <w:jc w:val="center"/>
              <w:rPr>
                <w:rFonts w:ascii="Arial" w:hAnsi="Arial" w:cs="Arial"/>
              </w:rPr>
            </w:pPr>
            <w:r>
              <w:rPr>
                <w:rFonts w:ascii="Arial" w:hAnsi="Arial" w:cs="Arial"/>
              </w:rPr>
              <w:t>M-F</w:t>
            </w:r>
          </w:p>
        </w:tc>
        <w:tc>
          <w:tcPr>
            <w:tcW w:w="840" w:type="dxa"/>
            <w:vAlign w:val="center"/>
          </w:tcPr>
          <w:p w14:paraId="73AA0772">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5CECA81C">
            <w:pPr>
              <w:spacing w:after="0" w:line="240" w:lineRule="auto"/>
              <w:rPr>
                <w:rFonts w:ascii="Arial" w:hAnsi="Arial" w:cs="Arial"/>
              </w:rPr>
            </w:pPr>
            <w:r>
              <w:rPr>
                <w:rFonts w:ascii="Arial" w:hAnsi="Arial" w:cs="Arial"/>
              </w:rPr>
              <w:t>BSBA HRM 2-1</w:t>
            </w:r>
          </w:p>
        </w:tc>
      </w:tr>
      <w:tr w14:paraId="3EDCC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77B1BADB">
            <w:pPr>
              <w:spacing w:after="0" w:line="240" w:lineRule="auto"/>
              <w:jc w:val="center"/>
              <w:rPr>
                <w:rFonts w:ascii="Arial Narrow" w:hAnsi="Arial Narrow" w:cs="Arial"/>
              </w:rPr>
            </w:pPr>
            <w:r>
              <w:rPr>
                <w:rFonts w:ascii="Arial Narrow" w:hAnsi="Arial Narrow" w:cs="Arial"/>
              </w:rPr>
              <w:t>10:00-11:00</w:t>
            </w:r>
          </w:p>
        </w:tc>
        <w:tc>
          <w:tcPr>
            <w:tcW w:w="1170" w:type="dxa"/>
            <w:vAlign w:val="center"/>
          </w:tcPr>
          <w:p w14:paraId="785A5F56">
            <w:pPr>
              <w:spacing w:after="0" w:line="240" w:lineRule="auto"/>
              <w:rPr>
                <w:rFonts w:ascii="Arial Narrow" w:hAnsi="Arial Narrow" w:cs="Arial"/>
              </w:rPr>
            </w:pPr>
            <w:r>
              <w:rPr>
                <w:rFonts w:ascii="Arial Narrow" w:hAnsi="Arial Narrow" w:cs="Arial"/>
              </w:rPr>
              <w:t>GE 101</w:t>
            </w:r>
          </w:p>
        </w:tc>
        <w:tc>
          <w:tcPr>
            <w:tcW w:w="4317" w:type="dxa"/>
            <w:vAlign w:val="center"/>
          </w:tcPr>
          <w:p w14:paraId="3E086924">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63B67081">
            <w:pPr>
              <w:spacing w:after="0" w:line="240" w:lineRule="auto"/>
              <w:jc w:val="center"/>
              <w:rPr>
                <w:rFonts w:ascii="Arial" w:hAnsi="Arial" w:cs="Arial"/>
              </w:rPr>
            </w:pPr>
            <w:r>
              <w:rPr>
                <w:rFonts w:ascii="Arial" w:hAnsi="Arial" w:cs="Arial"/>
              </w:rPr>
              <w:t>3</w:t>
            </w:r>
          </w:p>
        </w:tc>
        <w:tc>
          <w:tcPr>
            <w:tcW w:w="720" w:type="dxa"/>
            <w:vAlign w:val="center"/>
          </w:tcPr>
          <w:p w14:paraId="6906EA50">
            <w:pPr>
              <w:spacing w:after="0" w:line="240" w:lineRule="auto"/>
              <w:jc w:val="center"/>
              <w:rPr>
                <w:rFonts w:ascii="Arial" w:hAnsi="Arial" w:cs="Arial"/>
              </w:rPr>
            </w:pPr>
            <w:r>
              <w:rPr>
                <w:rFonts w:ascii="Arial" w:hAnsi="Arial" w:cs="Arial"/>
              </w:rPr>
              <w:t>M-F</w:t>
            </w:r>
          </w:p>
        </w:tc>
        <w:tc>
          <w:tcPr>
            <w:tcW w:w="840" w:type="dxa"/>
            <w:vAlign w:val="center"/>
          </w:tcPr>
          <w:p w14:paraId="4957FD04">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4F926941">
            <w:pPr>
              <w:spacing w:after="0" w:line="240" w:lineRule="auto"/>
              <w:rPr>
                <w:rFonts w:ascii="Arial" w:hAnsi="Arial" w:cs="Arial"/>
              </w:rPr>
            </w:pPr>
            <w:r>
              <w:rPr>
                <w:rFonts w:ascii="Arial" w:hAnsi="Arial" w:cs="Arial"/>
              </w:rPr>
              <w:t>BSED VE 1-1</w:t>
            </w:r>
          </w:p>
        </w:tc>
      </w:tr>
      <w:tr w14:paraId="3E700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69D261D8">
            <w:pPr>
              <w:spacing w:after="0" w:line="240" w:lineRule="auto"/>
              <w:jc w:val="center"/>
              <w:rPr>
                <w:rFonts w:ascii="Arial Narrow" w:hAnsi="Arial Narrow" w:cs="Arial"/>
              </w:rPr>
            </w:pPr>
            <w:r>
              <w:rPr>
                <w:rFonts w:ascii="Arial Narrow" w:hAnsi="Arial Narrow" w:cs="Arial"/>
              </w:rPr>
              <w:t>1:00-2:00</w:t>
            </w:r>
          </w:p>
        </w:tc>
        <w:tc>
          <w:tcPr>
            <w:tcW w:w="1170" w:type="dxa"/>
            <w:vAlign w:val="center"/>
          </w:tcPr>
          <w:p w14:paraId="47008185">
            <w:pPr>
              <w:spacing w:after="0" w:line="240" w:lineRule="auto"/>
              <w:rPr>
                <w:rFonts w:ascii="Arial Narrow" w:hAnsi="Arial Narrow" w:cs="Arial Narrow"/>
              </w:rPr>
            </w:pPr>
            <w:r>
              <w:rPr>
                <w:rFonts w:ascii="Arial Narrow" w:hAnsi="Arial Narrow" w:cs="Arial"/>
              </w:rPr>
              <w:t>GE 101</w:t>
            </w:r>
          </w:p>
        </w:tc>
        <w:tc>
          <w:tcPr>
            <w:tcW w:w="4317" w:type="dxa"/>
            <w:vAlign w:val="center"/>
          </w:tcPr>
          <w:p w14:paraId="7975B44A">
            <w:pPr>
              <w:spacing w:after="0" w:line="240" w:lineRule="auto"/>
              <w:rPr>
                <w:rFonts w:ascii="Arial Narrow" w:hAnsi="Arial Narrow" w:cs="Arial Narrow"/>
              </w:rPr>
            </w:pPr>
            <w:r>
              <w:rPr>
                <w:rFonts w:ascii="Arial Narrow" w:hAnsi="Arial Narrow" w:cs="Arial"/>
              </w:rPr>
              <w:t>PURPOSIVE COMMUNICATION</w:t>
            </w:r>
          </w:p>
        </w:tc>
        <w:tc>
          <w:tcPr>
            <w:tcW w:w="900" w:type="dxa"/>
            <w:vAlign w:val="center"/>
          </w:tcPr>
          <w:p w14:paraId="33926715">
            <w:pPr>
              <w:spacing w:after="0" w:line="240" w:lineRule="auto"/>
              <w:jc w:val="center"/>
              <w:rPr>
                <w:rFonts w:ascii="Arial" w:hAnsi="Arial" w:cs="Arial"/>
              </w:rPr>
            </w:pPr>
            <w:r>
              <w:rPr>
                <w:rFonts w:ascii="Arial" w:hAnsi="Arial" w:cs="Arial"/>
              </w:rPr>
              <w:t>3</w:t>
            </w:r>
          </w:p>
        </w:tc>
        <w:tc>
          <w:tcPr>
            <w:tcW w:w="720" w:type="dxa"/>
            <w:vAlign w:val="center"/>
          </w:tcPr>
          <w:p w14:paraId="12894F32">
            <w:pPr>
              <w:spacing w:after="0" w:line="240" w:lineRule="auto"/>
              <w:jc w:val="center"/>
              <w:rPr>
                <w:rFonts w:ascii="Arial" w:hAnsi="Arial" w:cs="Arial"/>
              </w:rPr>
            </w:pPr>
            <w:r>
              <w:rPr>
                <w:rFonts w:ascii="Arial" w:hAnsi="Arial" w:cs="Arial"/>
              </w:rPr>
              <w:t>M-F</w:t>
            </w:r>
          </w:p>
        </w:tc>
        <w:tc>
          <w:tcPr>
            <w:tcW w:w="840" w:type="dxa"/>
            <w:vAlign w:val="center"/>
          </w:tcPr>
          <w:p w14:paraId="38AFFE57">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52BD2CE4">
            <w:pPr>
              <w:spacing w:after="0" w:line="240" w:lineRule="auto"/>
              <w:rPr>
                <w:rFonts w:ascii="Arial" w:hAnsi="Arial" w:cs="Arial"/>
              </w:rPr>
            </w:pPr>
            <w:r>
              <w:rPr>
                <w:rFonts w:ascii="Arial" w:hAnsi="Arial" w:cs="Arial"/>
              </w:rPr>
              <w:t>BSBA HRM 1-2</w:t>
            </w:r>
          </w:p>
        </w:tc>
      </w:tr>
      <w:tr w14:paraId="17B6A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del w:id="4" w:author="Roni Mines" w:date="2025-07-29T14:18:00Z"/>
        </w:trPr>
        <w:tc>
          <w:tcPr>
            <w:tcW w:w="1446" w:type="dxa"/>
            <w:vAlign w:val="center"/>
          </w:tcPr>
          <w:p w14:paraId="6AA8485A">
            <w:pPr>
              <w:spacing w:after="0" w:line="240" w:lineRule="auto"/>
              <w:jc w:val="center"/>
              <w:rPr>
                <w:del w:id="5" w:author="Roni Mines" w:date="2025-07-29T14:18:00Z"/>
                <w:rFonts w:ascii="Arial Narrow" w:hAnsi="Arial Narrow" w:cs="Arial"/>
              </w:rPr>
            </w:pPr>
            <w:del w:id="6" w:author="Roni Mines" w:date="2025-07-29T14:18:00Z">
              <w:r>
                <w:rPr>
                  <w:rFonts w:ascii="Arial Narrow" w:hAnsi="Arial Narrow" w:cs="Arial"/>
                </w:rPr>
                <w:delText>9:00-10:00</w:delText>
              </w:r>
            </w:del>
          </w:p>
        </w:tc>
        <w:tc>
          <w:tcPr>
            <w:tcW w:w="1170" w:type="dxa"/>
            <w:vAlign w:val="center"/>
          </w:tcPr>
          <w:p w14:paraId="54EC8427">
            <w:pPr>
              <w:spacing w:after="0" w:line="240" w:lineRule="auto"/>
              <w:rPr>
                <w:del w:id="7" w:author="Roni Mines" w:date="2025-07-29T14:18:00Z"/>
                <w:rFonts w:ascii="Arial Narrow" w:hAnsi="Arial Narrow" w:eastAsia="Times New Roman" w:cs="Arial"/>
                <w:color w:val="000000" w:themeColor="text1"/>
                <w:lang w:eastAsia="en-PH"/>
                <w14:textFill>
                  <w14:solidFill>
                    <w14:schemeClr w14:val="tx1"/>
                  </w14:solidFill>
                </w14:textFill>
              </w:rPr>
            </w:pPr>
            <w:del w:id="8" w:author="Roni Mines" w:date="2025-07-29T14:18:00Z">
              <w:r>
                <w:rPr>
                  <w:rFonts w:ascii="Arial Narrow" w:hAnsi="Arial Narrow" w:cs="Arial"/>
                </w:rPr>
                <w:delText>EL 115</w:delText>
              </w:r>
            </w:del>
          </w:p>
        </w:tc>
        <w:tc>
          <w:tcPr>
            <w:tcW w:w="4317" w:type="dxa"/>
            <w:vAlign w:val="center"/>
          </w:tcPr>
          <w:p w14:paraId="1096B5BF">
            <w:pPr>
              <w:spacing w:after="0" w:line="240" w:lineRule="auto"/>
              <w:rPr>
                <w:del w:id="9" w:author="Roni Mines" w:date="2025-07-29T14:18:00Z"/>
                <w:rFonts w:ascii="Arial Narrow" w:hAnsi="Arial Narrow" w:cs="Arial"/>
              </w:rPr>
            </w:pPr>
            <w:del w:id="10" w:author="Roni Mines" w:date="2025-07-29T14:17:00Z">
              <w:r>
                <w:rPr>
                  <w:rFonts w:ascii="Arial Narrow" w:hAnsi="Arial Narrow" w:cs="Arial"/>
                </w:rPr>
                <w:delText>SURVEY OF ENGLISH &amp; AMERICAN LIT</w:delText>
              </w:r>
            </w:del>
          </w:p>
        </w:tc>
        <w:tc>
          <w:tcPr>
            <w:tcW w:w="900" w:type="dxa"/>
            <w:vAlign w:val="center"/>
          </w:tcPr>
          <w:p w14:paraId="00C7113F">
            <w:pPr>
              <w:spacing w:after="0" w:line="240" w:lineRule="auto"/>
              <w:jc w:val="center"/>
              <w:rPr>
                <w:del w:id="11" w:author="Roni Mines" w:date="2025-07-29T14:18:00Z"/>
                <w:rFonts w:ascii="Arial" w:hAnsi="Arial" w:cs="Arial"/>
              </w:rPr>
            </w:pPr>
            <w:del w:id="12" w:author="Roni Mines" w:date="2025-07-29T14:17:00Z">
              <w:r>
                <w:rPr>
                  <w:rFonts w:ascii="Arial" w:hAnsi="Arial" w:cs="Arial"/>
                </w:rPr>
                <w:delText>3</w:delText>
              </w:r>
            </w:del>
          </w:p>
        </w:tc>
        <w:tc>
          <w:tcPr>
            <w:tcW w:w="720" w:type="dxa"/>
            <w:vAlign w:val="center"/>
          </w:tcPr>
          <w:p w14:paraId="6FED3B7B">
            <w:pPr>
              <w:spacing w:after="0" w:line="240" w:lineRule="auto"/>
              <w:jc w:val="center"/>
              <w:rPr>
                <w:del w:id="13" w:author="Roni Mines" w:date="2025-07-29T14:18:00Z"/>
                <w:rFonts w:ascii="Arial" w:hAnsi="Arial" w:cs="Arial"/>
              </w:rPr>
            </w:pPr>
            <w:del w:id="14" w:author="Roni Mines" w:date="2025-07-29T14:17:00Z">
              <w:r>
                <w:rPr>
                  <w:rFonts w:ascii="Arial" w:hAnsi="Arial" w:cs="Arial"/>
                </w:rPr>
                <w:delText>M-F</w:delText>
              </w:r>
            </w:del>
          </w:p>
        </w:tc>
        <w:tc>
          <w:tcPr>
            <w:tcW w:w="840" w:type="dxa"/>
            <w:vAlign w:val="center"/>
          </w:tcPr>
          <w:p w14:paraId="7B0FD438">
            <w:pPr>
              <w:spacing w:after="0" w:line="240" w:lineRule="auto"/>
              <w:jc w:val="center"/>
              <w:rPr>
                <w:del w:id="15" w:author="Roni Mines" w:date="2025-07-29T14:18:00Z"/>
                <w:rFonts w:ascii="Arial" w:hAnsi="Arial" w:cs="Arial"/>
              </w:rPr>
            </w:pPr>
            <w:del w:id="16" w:author="Roni Mines" w:date="2025-07-29T14:17:00Z">
              <w:r>
                <w:rPr>
                  <w:rFonts w:ascii="Arial" w:hAnsi="Arial" w:cs="Arial"/>
                </w:rPr>
                <w:delText>1</w:delText>
              </w:r>
            </w:del>
          </w:p>
        </w:tc>
        <w:tc>
          <w:tcPr>
            <w:tcW w:w="1952" w:type="dxa"/>
            <w:shd w:val="clear" w:color="auto" w:fill="C6D9F0" w:themeFill="text2" w:themeFillTint="33"/>
            <w:vAlign w:val="center"/>
          </w:tcPr>
          <w:p w14:paraId="294D5B5C">
            <w:pPr>
              <w:spacing w:after="0" w:line="240" w:lineRule="auto"/>
              <w:rPr>
                <w:del w:id="17" w:author="Roni Mines" w:date="2025-07-29T14:18:00Z"/>
                <w:rFonts w:ascii="Arial" w:hAnsi="Arial" w:cs="Arial"/>
              </w:rPr>
            </w:pPr>
            <w:del w:id="18" w:author="Roni Mines" w:date="2025-07-29T14:17:00Z">
              <w:r>
                <w:rPr>
                  <w:rFonts w:ascii="Arial" w:hAnsi="Arial" w:cs="Arial"/>
                </w:rPr>
                <w:delText>BSED ENG3-1</w:delText>
              </w:r>
            </w:del>
          </w:p>
        </w:tc>
      </w:tr>
      <w:tr w14:paraId="5341D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del w:id="19" w:author="Roni Mines" w:date="2025-07-29T14:18:00Z"/>
        </w:trPr>
        <w:tc>
          <w:tcPr>
            <w:tcW w:w="1446" w:type="dxa"/>
            <w:vAlign w:val="center"/>
          </w:tcPr>
          <w:p w14:paraId="55D911E9">
            <w:pPr>
              <w:spacing w:after="0" w:line="240" w:lineRule="auto"/>
              <w:jc w:val="center"/>
              <w:rPr>
                <w:del w:id="20" w:author="Roni Mines" w:date="2025-07-29T14:18:00Z"/>
                <w:rFonts w:ascii="Arial Narrow" w:hAnsi="Arial Narrow" w:cs="Arial"/>
              </w:rPr>
            </w:pPr>
            <w:del w:id="21" w:author="Roni Mines" w:date="2025-07-29T14:18:00Z">
              <w:r>
                <w:rPr>
                  <w:rFonts w:ascii="Arial Narrow" w:hAnsi="Arial Narrow" w:cs="Arial"/>
                </w:rPr>
                <w:delText>1:00-2:00</w:delText>
              </w:r>
            </w:del>
          </w:p>
        </w:tc>
        <w:tc>
          <w:tcPr>
            <w:tcW w:w="1170" w:type="dxa"/>
            <w:vAlign w:val="center"/>
          </w:tcPr>
          <w:p w14:paraId="0390EC8B">
            <w:pPr>
              <w:spacing w:after="0" w:line="240" w:lineRule="auto"/>
              <w:rPr>
                <w:del w:id="22" w:author="Roni Mines" w:date="2025-07-29T14:18:00Z"/>
                <w:rFonts w:ascii="Arial Narrow" w:hAnsi="Arial Narrow" w:cs="Arial Narrow"/>
              </w:rPr>
            </w:pPr>
            <w:del w:id="23" w:author="Roni Mines" w:date="2025-07-29T14:18:00Z">
              <w:r>
                <w:rPr>
                  <w:rFonts w:ascii="Arial Narrow" w:hAnsi="Arial Narrow" w:cs="Arial"/>
                </w:rPr>
                <w:delText>EL 115</w:delText>
              </w:r>
            </w:del>
          </w:p>
        </w:tc>
        <w:tc>
          <w:tcPr>
            <w:tcW w:w="4317" w:type="dxa"/>
            <w:vAlign w:val="center"/>
          </w:tcPr>
          <w:p w14:paraId="69CF3C41">
            <w:pPr>
              <w:spacing w:after="0" w:line="240" w:lineRule="auto"/>
              <w:rPr>
                <w:del w:id="24" w:author="Roni Mines" w:date="2025-07-29T14:18:00Z"/>
                <w:rFonts w:ascii="Arial Narrow" w:hAnsi="Arial Narrow" w:cs="Arial Narrow"/>
              </w:rPr>
            </w:pPr>
            <w:del w:id="25" w:author="Roni Mines" w:date="2025-07-29T14:17:00Z">
              <w:r>
                <w:rPr>
                  <w:rFonts w:ascii="Arial Narrow" w:hAnsi="Arial Narrow" w:cs="Arial"/>
                </w:rPr>
                <w:delText>SURVEY OF ENGLISH &amp; AMERICAN LIT</w:delText>
              </w:r>
            </w:del>
          </w:p>
        </w:tc>
        <w:tc>
          <w:tcPr>
            <w:tcW w:w="900" w:type="dxa"/>
            <w:vAlign w:val="center"/>
          </w:tcPr>
          <w:p w14:paraId="4E476673">
            <w:pPr>
              <w:spacing w:after="0" w:line="240" w:lineRule="auto"/>
              <w:jc w:val="center"/>
              <w:rPr>
                <w:del w:id="26" w:author="Roni Mines" w:date="2025-07-29T14:18:00Z"/>
                <w:rFonts w:ascii="Arial" w:hAnsi="Arial" w:cs="Arial"/>
              </w:rPr>
            </w:pPr>
            <w:del w:id="27" w:author="Roni Mines" w:date="2025-07-29T14:17:00Z">
              <w:r>
                <w:rPr>
                  <w:rFonts w:ascii="Arial" w:hAnsi="Arial" w:cs="Arial"/>
                </w:rPr>
                <w:delText>3</w:delText>
              </w:r>
            </w:del>
          </w:p>
        </w:tc>
        <w:tc>
          <w:tcPr>
            <w:tcW w:w="720" w:type="dxa"/>
            <w:vAlign w:val="center"/>
          </w:tcPr>
          <w:p w14:paraId="243225A4">
            <w:pPr>
              <w:spacing w:after="0" w:line="240" w:lineRule="auto"/>
              <w:jc w:val="center"/>
              <w:rPr>
                <w:del w:id="28" w:author="Roni Mines" w:date="2025-07-29T14:18:00Z"/>
                <w:rFonts w:ascii="Arial" w:hAnsi="Arial" w:cs="Arial"/>
              </w:rPr>
            </w:pPr>
            <w:del w:id="29" w:author="Roni Mines" w:date="2025-07-29T14:17:00Z">
              <w:r>
                <w:rPr>
                  <w:rFonts w:ascii="Arial" w:hAnsi="Arial" w:cs="Arial"/>
                </w:rPr>
                <w:delText>M-F</w:delText>
              </w:r>
            </w:del>
          </w:p>
        </w:tc>
        <w:tc>
          <w:tcPr>
            <w:tcW w:w="840" w:type="dxa"/>
            <w:vAlign w:val="center"/>
          </w:tcPr>
          <w:p w14:paraId="32DAD294">
            <w:pPr>
              <w:spacing w:after="0" w:line="240" w:lineRule="auto"/>
              <w:jc w:val="center"/>
              <w:rPr>
                <w:del w:id="30" w:author="Roni Mines" w:date="2025-07-29T14:18:00Z"/>
                <w:rFonts w:ascii="Arial" w:hAnsi="Arial" w:cs="Arial"/>
              </w:rPr>
            </w:pPr>
            <w:del w:id="31" w:author="Roni Mines" w:date="2025-07-29T14:17:00Z">
              <w:r>
                <w:rPr>
                  <w:rFonts w:ascii="Arial" w:hAnsi="Arial" w:cs="Arial"/>
                </w:rPr>
                <w:delText>1</w:delText>
              </w:r>
            </w:del>
          </w:p>
        </w:tc>
        <w:tc>
          <w:tcPr>
            <w:tcW w:w="1952" w:type="dxa"/>
            <w:shd w:val="clear" w:color="auto" w:fill="C6D9F0" w:themeFill="text2" w:themeFillTint="33"/>
            <w:vAlign w:val="center"/>
          </w:tcPr>
          <w:p w14:paraId="0FCD54FB">
            <w:pPr>
              <w:spacing w:after="0" w:line="240" w:lineRule="auto"/>
              <w:rPr>
                <w:del w:id="32" w:author="Roni Mines" w:date="2025-07-29T14:18:00Z"/>
                <w:rFonts w:ascii="Arial" w:hAnsi="Arial" w:cs="Arial"/>
              </w:rPr>
            </w:pPr>
            <w:del w:id="33" w:author="Roni Mines" w:date="2025-07-29T14:17:00Z">
              <w:r>
                <w:rPr>
                  <w:rFonts w:ascii="Arial" w:hAnsi="Arial" w:cs="Arial"/>
                </w:rPr>
                <w:delText>BSED ENG3-2</w:delText>
              </w:r>
            </w:del>
          </w:p>
        </w:tc>
      </w:tr>
      <w:tr w14:paraId="3AD08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5C5AFCDB">
            <w:pPr>
              <w:spacing w:after="0" w:line="240" w:lineRule="auto"/>
              <w:jc w:val="center"/>
              <w:rPr>
                <w:rFonts w:ascii="Arial Narrow" w:hAnsi="Arial Narrow" w:cs="Arial"/>
              </w:rPr>
            </w:pPr>
            <w:r>
              <w:rPr>
                <w:rFonts w:ascii="Arial Narrow" w:hAnsi="Arial Narrow" w:cs="Arial"/>
              </w:rPr>
              <w:t>2:00-3:00</w:t>
            </w:r>
          </w:p>
        </w:tc>
        <w:tc>
          <w:tcPr>
            <w:tcW w:w="1170" w:type="dxa"/>
            <w:vAlign w:val="center"/>
          </w:tcPr>
          <w:p w14:paraId="29A341F7">
            <w:pPr>
              <w:spacing w:after="0" w:line="240" w:lineRule="auto"/>
              <w:rPr>
                <w:rFonts w:ascii="Arial Narrow" w:hAnsi="Arial Narrow" w:cs="Arial"/>
              </w:rPr>
            </w:pPr>
            <w:r>
              <w:rPr>
                <w:rFonts w:ascii="Arial Narrow" w:hAnsi="Arial Narrow" w:cs="Arial"/>
              </w:rPr>
              <w:t>GE 101</w:t>
            </w:r>
          </w:p>
        </w:tc>
        <w:tc>
          <w:tcPr>
            <w:tcW w:w="4317" w:type="dxa"/>
            <w:vAlign w:val="center"/>
          </w:tcPr>
          <w:p w14:paraId="7726637D">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16C3AC8C">
            <w:pPr>
              <w:spacing w:after="0" w:line="240" w:lineRule="auto"/>
              <w:jc w:val="center"/>
              <w:rPr>
                <w:rFonts w:ascii="Arial" w:hAnsi="Arial" w:cs="Arial"/>
              </w:rPr>
            </w:pPr>
            <w:r>
              <w:rPr>
                <w:rFonts w:ascii="Arial" w:hAnsi="Arial" w:cs="Arial"/>
              </w:rPr>
              <w:t>3</w:t>
            </w:r>
          </w:p>
        </w:tc>
        <w:tc>
          <w:tcPr>
            <w:tcW w:w="720" w:type="dxa"/>
            <w:vAlign w:val="center"/>
          </w:tcPr>
          <w:p w14:paraId="6BBF2D54">
            <w:pPr>
              <w:spacing w:after="0" w:line="240" w:lineRule="auto"/>
              <w:jc w:val="center"/>
              <w:rPr>
                <w:rFonts w:ascii="Arial" w:hAnsi="Arial" w:cs="Arial"/>
              </w:rPr>
            </w:pPr>
            <w:r>
              <w:rPr>
                <w:rFonts w:ascii="Arial" w:hAnsi="Arial" w:cs="Arial"/>
              </w:rPr>
              <w:t>M-F</w:t>
            </w:r>
          </w:p>
        </w:tc>
        <w:tc>
          <w:tcPr>
            <w:tcW w:w="840" w:type="dxa"/>
            <w:vAlign w:val="center"/>
          </w:tcPr>
          <w:p w14:paraId="203AF1BE">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1058D42D">
            <w:pPr>
              <w:spacing w:after="0" w:line="240" w:lineRule="auto"/>
              <w:rPr>
                <w:rFonts w:ascii="Arial" w:hAnsi="Arial" w:cs="Arial"/>
              </w:rPr>
            </w:pPr>
            <w:r>
              <w:rPr>
                <w:rFonts w:ascii="Arial" w:hAnsi="Arial" w:cs="Arial"/>
              </w:rPr>
              <w:t>BSED ENG1-2</w:t>
            </w:r>
          </w:p>
        </w:tc>
      </w:tr>
      <w:tr w14:paraId="30EAE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vAlign w:val="center"/>
          </w:tcPr>
          <w:p w14:paraId="6CDCF373">
            <w:pPr>
              <w:spacing w:after="0" w:line="240" w:lineRule="auto"/>
              <w:jc w:val="center"/>
              <w:rPr>
                <w:rFonts w:ascii="Arial Narrow" w:hAnsi="Arial Narrow" w:cs="Arial"/>
              </w:rPr>
            </w:pPr>
            <w:r>
              <w:rPr>
                <w:rFonts w:ascii="Arial Narrow" w:hAnsi="Arial Narrow" w:cs="Arial"/>
              </w:rPr>
              <w:t>5:00—6:00</w:t>
            </w:r>
          </w:p>
        </w:tc>
        <w:tc>
          <w:tcPr>
            <w:tcW w:w="1170" w:type="dxa"/>
            <w:vAlign w:val="center"/>
          </w:tcPr>
          <w:p w14:paraId="73746348">
            <w:pPr>
              <w:spacing w:after="0" w:line="240" w:lineRule="auto"/>
              <w:rPr>
                <w:rFonts w:ascii="Arial Narrow" w:hAnsi="Arial Narrow" w:cs="Arial"/>
              </w:rPr>
            </w:pPr>
            <w:r>
              <w:rPr>
                <w:rFonts w:ascii="Arial" w:hAnsi="Arial" w:cs="Arial"/>
              </w:rPr>
              <w:t>GE 108</w:t>
            </w:r>
          </w:p>
        </w:tc>
        <w:tc>
          <w:tcPr>
            <w:tcW w:w="4317" w:type="dxa"/>
            <w:vAlign w:val="center"/>
          </w:tcPr>
          <w:p w14:paraId="5311BF8F">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6AEEBB45">
            <w:pPr>
              <w:spacing w:after="0" w:line="240" w:lineRule="auto"/>
              <w:jc w:val="center"/>
              <w:rPr>
                <w:rFonts w:ascii="Arial" w:hAnsi="Arial" w:cs="Arial"/>
              </w:rPr>
            </w:pPr>
            <w:r>
              <w:rPr>
                <w:rFonts w:ascii="Arial" w:hAnsi="Arial" w:cs="Arial"/>
              </w:rPr>
              <w:t>3</w:t>
            </w:r>
          </w:p>
        </w:tc>
        <w:tc>
          <w:tcPr>
            <w:tcW w:w="720" w:type="dxa"/>
            <w:vAlign w:val="center"/>
          </w:tcPr>
          <w:p w14:paraId="63933C9A">
            <w:pPr>
              <w:spacing w:after="0" w:line="240" w:lineRule="auto"/>
              <w:jc w:val="center"/>
              <w:rPr>
                <w:rFonts w:ascii="Arial" w:hAnsi="Arial" w:cs="Arial"/>
              </w:rPr>
            </w:pPr>
            <w:r>
              <w:rPr>
                <w:rFonts w:ascii="Arial" w:hAnsi="Arial" w:cs="Arial"/>
              </w:rPr>
              <w:t>M-F</w:t>
            </w:r>
          </w:p>
        </w:tc>
        <w:tc>
          <w:tcPr>
            <w:tcW w:w="840" w:type="dxa"/>
            <w:vAlign w:val="center"/>
          </w:tcPr>
          <w:p w14:paraId="2288C793">
            <w:pPr>
              <w:spacing w:after="0" w:line="240" w:lineRule="auto"/>
              <w:jc w:val="center"/>
              <w:rPr>
                <w:rFonts w:ascii="Arial" w:hAnsi="Arial" w:cs="Arial"/>
              </w:rPr>
            </w:pPr>
            <w:r>
              <w:rPr>
                <w:rFonts w:ascii="Arial" w:hAnsi="Arial" w:cs="Arial"/>
              </w:rPr>
              <w:t>1</w:t>
            </w:r>
          </w:p>
        </w:tc>
        <w:tc>
          <w:tcPr>
            <w:tcW w:w="1952" w:type="dxa"/>
            <w:shd w:val="clear" w:color="auto" w:fill="C6D9F0" w:themeFill="text2" w:themeFillTint="33"/>
            <w:vAlign w:val="center"/>
          </w:tcPr>
          <w:p w14:paraId="745D0DE4">
            <w:pPr>
              <w:spacing w:after="0" w:line="240" w:lineRule="auto"/>
              <w:rPr>
                <w:rFonts w:ascii="Arial" w:hAnsi="Arial" w:cs="Arial"/>
              </w:rPr>
            </w:pPr>
            <w:r>
              <w:rPr>
                <w:rFonts w:ascii="Arial" w:hAnsi="Arial" w:cs="Arial"/>
              </w:rPr>
              <w:t>BSBA HRM 2-3</w:t>
            </w:r>
          </w:p>
        </w:tc>
      </w:tr>
      <w:tr w14:paraId="4560E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46" w:type="dxa"/>
            <w:shd w:val="clear" w:color="auto" w:fill="FDE9D9" w:themeFill="accent6" w:themeFillTint="33"/>
            <w:vAlign w:val="center"/>
          </w:tcPr>
          <w:p w14:paraId="3F8289E9">
            <w:pPr>
              <w:pStyle w:val="10"/>
              <w:spacing w:after="0" w:line="240" w:lineRule="auto"/>
              <w:ind w:left="0"/>
              <w:rPr>
                <w:rFonts w:ascii="Arial" w:hAnsi="Arial" w:cs="Arial"/>
              </w:rPr>
            </w:pPr>
          </w:p>
        </w:tc>
        <w:tc>
          <w:tcPr>
            <w:tcW w:w="1170" w:type="dxa"/>
            <w:shd w:val="clear" w:color="auto" w:fill="FDE9D9" w:themeFill="accent6" w:themeFillTint="33"/>
            <w:vAlign w:val="center"/>
          </w:tcPr>
          <w:p w14:paraId="0DF18691">
            <w:pPr>
              <w:pStyle w:val="10"/>
              <w:spacing w:after="0" w:line="240" w:lineRule="auto"/>
              <w:ind w:left="0"/>
              <w:rPr>
                <w:rFonts w:ascii="Arial" w:hAnsi="Arial" w:cs="Arial"/>
              </w:rPr>
            </w:pPr>
          </w:p>
        </w:tc>
        <w:tc>
          <w:tcPr>
            <w:tcW w:w="4317" w:type="dxa"/>
            <w:shd w:val="clear" w:color="auto" w:fill="FDE9D9" w:themeFill="accent6" w:themeFillTint="33"/>
            <w:vAlign w:val="center"/>
          </w:tcPr>
          <w:p w14:paraId="05C410C4">
            <w:pPr>
              <w:pStyle w:val="10"/>
              <w:spacing w:after="0" w:line="240" w:lineRule="auto"/>
              <w:ind w:left="0"/>
              <w:rPr>
                <w:rFonts w:ascii="Arial" w:hAnsi="Arial" w:cs="Arial"/>
              </w:rPr>
            </w:pPr>
          </w:p>
        </w:tc>
        <w:tc>
          <w:tcPr>
            <w:tcW w:w="900" w:type="dxa"/>
            <w:shd w:val="clear" w:color="auto" w:fill="FDE9D9" w:themeFill="accent6" w:themeFillTint="33"/>
            <w:vAlign w:val="center"/>
          </w:tcPr>
          <w:p w14:paraId="4DC3E97F">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6FE1931D">
            <w:pPr>
              <w:pStyle w:val="10"/>
              <w:spacing w:after="0" w:line="240" w:lineRule="auto"/>
              <w:ind w:left="0"/>
              <w:jc w:val="center"/>
              <w:rPr>
                <w:rFonts w:ascii="Arial" w:hAnsi="Arial" w:cs="Arial"/>
              </w:rPr>
            </w:pPr>
          </w:p>
        </w:tc>
        <w:tc>
          <w:tcPr>
            <w:tcW w:w="840" w:type="dxa"/>
            <w:shd w:val="clear" w:color="auto" w:fill="FDE9D9" w:themeFill="accent6" w:themeFillTint="33"/>
            <w:vAlign w:val="center"/>
          </w:tcPr>
          <w:p w14:paraId="3BD5A18B">
            <w:pPr>
              <w:pStyle w:val="10"/>
              <w:spacing w:after="0" w:line="240" w:lineRule="auto"/>
              <w:ind w:left="0"/>
              <w:jc w:val="center"/>
              <w:rPr>
                <w:rFonts w:ascii="Arial" w:hAnsi="Arial" w:cs="Arial"/>
              </w:rPr>
            </w:pPr>
          </w:p>
        </w:tc>
        <w:tc>
          <w:tcPr>
            <w:tcW w:w="1952" w:type="dxa"/>
            <w:shd w:val="clear" w:color="auto" w:fill="FDE9D9" w:themeFill="accent6" w:themeFillTint="33"/>
            <w:vAlign w:val="center"/>
          </w:tcPr>
          <w:p w14:paraId="0DA31B74">
            <w:pPr>
              <w:pStyle w:val="10"/>
              <w:spacing w:after="0" w:line="240" w:lineRule="auto"/>
              <w:ind w:left="0"/>
              <w:rPr>
                <w:rFonts w:ascii="Arial" w:hAnsi="Arial" w:cs="Arial"/>
              </w:rPr>
            </w:pPr>
          </w:p>
        </w:tc>
      </w:tr>
      <w:tr w14:paraId="56C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vAlign w:val="center"/>
          </w:tcPr>
          <w:p w14:paraId="6CEBD2D2">
            <w:pPr>
              <w:pStyle w:val="10"/>
              <w:spacing w:after="0" w:line="240" w:lineRule="auto"/>
              <w:ind w:left="0"/>
              <w:rPr>
                <w:rFonts w:ascii="Arial" w:hAnsi="Arial" w:cs="Arial"/>
              </w:rPr>
            </w:pPr>
            <w:ins w:id="34" w:author="Roni Mines" w:date="2025-07-28T10:11:00Z">
              <w:r>
                <w:rPr>
                  <w:rFonts w:ascii="Arial" w:hAnsi="Arial" w:cs="Arial"/>
                </w:rPr>
                <w:t>8</w:t>
              </w:r>
            </w:ins>
            <w:r>
              <w:rPr>
                <w:rFonts w:ascii="Arial" w:hAnsi="Arial" w:cs="Arial"/>
              </w:rPr>
              <w:t>:00-9:00</w:t>
            </w:r>
          </w:p>
        </w:tc>
        <w:tc>
          <w:tcPr>
            <w:tcW w:w="1170" w:type="dxa"/>
            <w:vAlign w:val="center"/>
          </w:tcPr>
          <w:p w14:paraId="2E03C6D7">
            <w:pPr>
              <w:pStyle w:val="10"/>
              <w:spacing w:after="0" w:line="240" w:lineRule="auto"/>
              <w:ind w:left="0"/>
              <w:rPr>
                <w:rFonts w:ascii="Times New Roman" w:hAnsi="Times New Roman"/>
                <w:color w:val="000000" w:themeColor="text1"/>
                <w14:textFill>
                  <w14:solidFill>
                    <w14:schemeClr w14:val="tx1"/>
                  </w14:solidFill>
                </w14:textFill>
              </w:rPr>
            </w:pPr>
            <w:ins w:id="35" w:author="Roni Mines" w:date="2025-07-28T10:11:00Z">
              <w:r>
                <w:rPr>
                  <w:rFonts w:ascii="Arial" w:hAnsi="Arial" w:cs="Arial"/>
                </w:rPr>
                <w:t>GE 108</w:t>
              </w:r>
            </w:ins>
          </w:p>
        </w:tc>
        <w:tc>
          <w:tcPr>
            <w:tcW w:w="4317" w:type="dxa"/>
            <w:vAlign w:val="center"/>
          </w:tcPr>
          <w:p w14:paraId="61EFE604">
            <w:pPr>
              <w:pStyle w:val="10"/>
              <w:spacing w:after="0" w:line="240" w:lineRule="auto"/>
              <w:ind w:left="0"/>
              <w:rPr>
                <w:rFonts w:ascii="Arial" w:hAnsi="Arial" w:cs="Arial"/>
                <w:color w:val="000000" w:themeColor="text1"/>
                <w:sz w:val="20"/>
                <w:szCs w:val="20"/>
                <w14:textFill>
                  <w14:solidFill>
                    <w14:schemeClr w14:val="tx1"/>
                  </w14:solidFill>
                </w14:textFill>
              </w:rPr>
            </w:pPr>
            <w:r>
              <w:rPr>
                <w:rFonts w:ascii="Arial" w:hAnsi="Arial" w:cs="Arial"/>
                <w:sz w:val="20"/>
                <w:szCs w:val="20"/>
              </w:rPr>
              <w:t>THE CONTEMPORARY WORLD</w:t>
            </w:r>
          </w:p>
        </w:tc>
        <w:tc>
          <w:tcPr>
            <w:tcW w:w="900" w:type="dxa"/>
            <w:vAlign w:val="center"/>
          </w:tcPr>
          <w:p w14:paraId="4B58255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F9D0DB7">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1723E52C">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571B8B98">
            <w:pPr>
              <w:pStyle w:val="10"/>
              <w:spacing w:after="0" w:line="240" w:lineRule="auto"/>
              <w:ind w:left="0"/>
              <w:rPr>
                <w:rFonts w:ascii="Arial" w:hAnsi="Arial" w:cs="Arial"/>
              </w:rPr>
            </w:pPr>
            <w:ins w:id="36" w:author="Roni Mines" w:date="2025-07-28T10:11:00Z">
              <w:r>
                <w:rPr>
                  <w:rFonts w:ascii="Arial" w:hAnsi="Arial" w:cs="Arial"/>
                </w:rPr>
                <w:t>BSENT 1-1</w:t>
              </w:r>
            </w:ins>
          </w:p>
        </w:tc>
      </w:tr>
      <w:tr w14:paraId="09B23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vAlign w:val="center"/>
          </w:tcPr>
          <w:p w14:paraId="32CA6094">
            <w:pPr>
              <w:pStyle w:val="10"/>
              <w:spacing w:after="0" w:line="240" w:lineRule="auto"/>
              <w:ind w:left="0"/>
              <w:rPr>
                <w:rFonts w:ascii="Arial" w:hAnsi="Arial" w:cs="Arial"/>
              </w:rPr>
            </w:pPr>
            <w:r>
              <w:rPr>
                <w:rFonts w:ascii="Arial" w:hAnsi="Arial" w:cs="Arial"/>
              </w:rPr>
              <w:t>9:00-10:00</w:t>
            </w:r>
          </w:p>
        </w:tc>
        <w:tc>
          <w:tcPr>
            <w:tcW w:w="1170" w:type="dxa"/>
            <w:shd w:val="clear" w:color="auto" w:fill="FFFFFF" w:themeFill="background1"/>
            <w:vAlign w:val="center"/>
          </w:tcPr>
          <w:p w14:paraId="18E7D94C">
            <w:pPr>
              <w:pStyle w:val="10"/>
              <w:spacing w:after="0" w:line="240" w:lineRule="auto"/>
              <w:ind w:left="0"/>
              <w:rPr>
                <w:rFonts w:ascii="Arial Narrow" w:hAnsi="Arial Narrow"/>
                <w:color w:val="000000"/>
                <w:sz w:val="24"/>
                <w:szCs w:val="24"/>
              </w:rPr>
            </w:pPr>
            <w:r>
              <w:rPr>
                <w:rFonts w:ascii="Times New Roman" w:hAnsi="Times New Roman"/>
                <w:color w:val="000000" w:themeColor="text1"/>
                <w14:textFill>
                  <w14:solidFill>
                    <w14:schemeClr w14:val="tx1"/>
                  </w14:solidFill>
                </w14:textFill>
              </w:rPr>
              <w:t>GE-ConW</w:t>
            </w:r>
          </w:p>
        </w:tc>
        <w:tc>
          <w:tcPr>
            <w:tcW w:w="4317" w:type="dxa"/>
            <w:shd w:val="clear" w:color="auto" w:fill="FFFFFF" w:themeFill="background1"/>
            <w:vAlign w:val="center"/>
          </w:tcPr>
          <w:p w14:paraId="1187EFAF">
            <w:pPr>
              <w:pStyle w:val="10"/>
              <w:spacing w:after="0" w:line="240" w:lineRule="auto"/>
              <w:ind w:left="0"/>
              <w:rPr>
                <w:rFonts w:ascii="Arial" w:hAnsi="Arial" w:cs="Arial"/>
                <w:color w:val="000000"/>
                <w:sz w:val="20"/>
                <w:szCs w:val="20"/>
              </w:rPr>
            </w:pPr>
            <w:r>
              <w:rPr>
                <w:rFonts w:ascii="Arial" w:hAnsi="Arial" w:cs="Arial"/>
                <w:color w:val="000000" w:themeColor="text1"/>
                <w:sz w:val="20"/>
                <w:szCs w:val="20"/>
                <w14:textFill>
                  <w14:solidFill>
                    <w14:schemeClr w14:val="tx1"/>
                  </w14:solidFill>
                </w14:textFill>
              </w:rPr>
              <w:t>THE CONTEMPORARY WORLD</w:t>
            </w:r>
          </w:p>
        </w:tc>
        <w:tc>
          <w:tcPr>
            <w:tcW w:w="900" w:type="dxa"/>
            <w:vAlign w:val="center"/>
          </w:tcPr>
          <w:p w14:paraId="2702D37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27702E6">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1AB711C4">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7C31485E">
            <w:pPr>
              <w:pStyle w:val="10"/>
              <w:spacing w:after="0" w:line="240" w:lineRule="auto"/>
              <w:ind w:left="0"/>
              <w:rPr>
                <w:rFonts w:ascii="Arial" w:hAnsi="Arial" w:cs="Arial"/>
              </w:rPr>
            </w:pPr>
            <w:r>
              <w:rPr>
                <w:rFonts w:ascii="Arial" w:hAnsi="Arial" w:cs="Arial"/>
              </w:rPr>
              <w:t>BSCRIM 4-5</w:t>
            </w:r>
          </w:p>
        </w:tc>
      </w:tr>
      <w:tr w14:paraId="22ABB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vAlign w:val="center"/>
          </w:tcPr>
          <w:p w14:paraId="153CFDF6">
            <w:pPr>
              <w:pStyle w:val="10"/>
              <w:spacing w:after="0" w:line="240" w:lineRule="auto"/>
              <w:ind w:left="0"/>
              <w:rPr>
                <w:rFonts w:ascii="Arial" w:hAnsi="Arial" w:cs="Arial"/>
              </w:rPr>
            </w:pPr>
            <w:ins w:id="37" w:author="Roni Mines" w:date="2025-07-28T10:16:00Z">
              <w:r>
                <w:rPr>
                  <w:rFonts w:ascii="Arial" w:hAnsi="Arial" w:cs="Arial"/>
                </w:rPr>
                <w:t>10</w:t>
              </w:r>
            </w:ins>
            <w:r>
              <w:rPr>
                <w:rFonts w:ascii="Arial" w:hAnsi="Arial" w:cs="Arial"/>
              </w:rPr>
              <w:t>:00-11:00</w:t>
            </w:r>
          </w:p>
        </w:tc>
        <w:tc>
          <w:tcPr>
            <w:tcW w:w="1170" w:type="dxa"/>
            <w:vAlign w:val="center"/>
          </w:tcPr>
          <w:p w14:paraId="5FE78142">
            <w:pPr>
              <w:pStyle w:val="10"/>
              <w:spacing w:after="0" w:line="240" w:lineRule="auto"/>
              <w:ind w:left="0"/>
              <w:rPr>
                <w:rFonts w:ascii="Arial" w:hAnsi="Arial" w:cs="Arial"/>
              </w:rPr>
            </w:pPr>
            <w:ins w:id="38" w:author="Roni Mines" w:date="2025-07-28T10:16:00Z">
              <w:r>
                <w:rPr>
                  <w:rFonts w:ascii="Arial Narrow" w:hAnsi="Arial Narrow"/>
                  <w:color w:val="000000"/>
                  <w:sz w:val="24"/>
                  <w:szCs w:val="24"/>
                </w:rPr>
                <w:t>Eng 6</w:t>
              </w:r>
            </w:ins>
          </w:p>
        </w:tc>
        <w:tc>
          <w:tcPr>
            <w:tcW w:w="4317" w:type="dxa"/>
            <w:vAlign w:val="center"/>
          </w:tcPr>
          <w:p w14:paraId="4F56B856">
            <w:pPr>
              <w:pStyle w:val="10"/>
              <w:spacing w:after="0" w:line="240" w:lineRule="auto"/>
              <w:ind w:left="0"/>
              <w:rPr>
                <w:rFonts w:ascii="Arial" w:hAnsi="Arial" w:cs="Arial"/>
                <w:sz w:val="20"/>
                <w:szCs w:val="20"/>
              </w:rPr>
            </w:pPr>
            <w:ins w:id="39" w:author="Roni Mines" w:date="2025-07-28T10:16:00Z">
              <w:r>
                <w:rPr>
                  <w:rFonts w:ascii="Arial Narrow" w:hAnsi="Arial Narrow"/>
                  <w:color w:val="000000"/>
                </w:rPr>
                <w:t>B</w:t>
              </w:r>
            </w:ins>
            <w:r>
              <w:rPr>
                <w:rFonts w:ascii="Arial Narrow" w:hAnsi="Arial Narrow"/>
                <w:color w:val="000000"/>
              </w:rPr>
              <w:t>USINESS COMMUNICATION</w:t>
            </w:r>
          </w:p>
        </w:tc>
        <w:tc>
          <w:tcPr>
            <w:tcW w:w="900" w:type="dxa"/>
            <w:vAlign w:val="center"/>
          </w:tcPr>
          <w:p w14:paraId="4CEAA2A5">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06E60E4">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0587F993">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4C7E41B6">
            <w:pPr>
              <w:pStyle w:val="10"/>
              <w:spacing w:after="0" w:line="240" w:lineRule="auto"/>
              <w:ind w:left="0"/>
              <w:rPr>
                <w:rFonts w:ascii="Arial" w:hAnsi="Arial" w:cs="Arial"/>
              </w:rPr>
            </w:pPr>
            <w:ins w:id="40" w:author="Roni Mines" w:date="2025-07-28T10:17:00Z">
              <w:r>
                <w:rPr>
                  <w:rFonts w:ascii="Arial" w:hAnsi="Arial" w:cs="Arial"/>
                </w:rPr>
                <w:t>BSBA FM 4-1</w:t>
              </w:r>
            </w:ins>
          </w:p>
        </w:tc>
      </w:tr>
      <w:tr w14:paraId="618D3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vAlign w:val="center"/>
          </w:tcPr>
          <w:p w14:paraId="3196B383">
            <w:pPr>
              <w:pStyle w:val="10"/>
              <w:spacing w:after="0" w:line="240" w:lineRule="auto"/>
              <w:ind w:left="0"/>
              <w:rPr>
                <w:rFonts w:ascii="Arial" w:hAnsi="Arial" w:cs="Arial"/>
              </w:rPr>
            </w:pPr>
            <w:ins w:id="41" w:author="Roni Mines" w:date="2025-07-28T10:12:00Z">
              <w:r>
                <w:rPr>
                  <w:rFonts w:ascii="Arial" w:hAnsi="Arial" w:cs="Arial"/>
                </w:rPr>
                <w:t>1</w:t>
              </w:r>
            </w:ins>
            <w:r>
              <w:rPr>
                <w:rFonts w:ascii="Arial" w:hAnsi="Arial" w:cs="Arial"/>
              </w:rPr>
              <w:t>:00-2:00</w:t>
            </w:r>
          </w:p>
        </w:tc>
        <w:tc>
          <w:tcPr>
            <w:tcW w:w="1170" w:type="dxa"/>
            <w:vAlign w:val="center"/>
          </w:tcPr>
          <w:p w14:paraId="7D718340">
            <w:pPr>
              <w:pStyle w:val="10"/>
              <w:spacing w:after="0" w:line="240" w:lineRule="auto"/>
              <w:ind w:left="0"/>
              <w:rPr>
                <w:rFonts w:ascii="Arial" w:hAnsi="Arial" w:cs="Arial"/>
              </w:rPr>
            </w:pPr>
            <w:ins w:id="42" w:author="Roni Mines" w:date="2025-07-28T10:12:00Z">
              <w:r>
                <w:rPr>
                  <w:rFonts w:ascii="Arial" w:hAnsi="Arial" w:cs="Arial"/>
                </w:rPr>
                <w:t>GE 108</w:t>
              </w:r>
            </w:ins>
          </w:p>
        </w:tc>
        <w:tc>
          <w:tcPr>
            <w:tcW w:w="4317" w:type="dxa"/>
            <w:vAlign w:val="center"/>
          </w:tcPr>
          <w:p w14:paraId="06C52637">
            <w:pPr>
              <w:pStyle w:val="10"/>
              <w:spacing w:after="0" w:line="240" w:lineRule="auto"/>
              <w:ind w:left="0"/>
              <w:rPr>
                <w:rFonts w:ascii="Arial" w:hAnsi="Arial" w:cs="Arial"/>
                <w:sz w:val="20"/>
                <w:szCs w:val="20"/>
              </w:rPr>
            </w:pPr>
            <w:r>
              <w:rPr>
                <w:rFonts w:ascii="Arial" w:hAnsi="Arial" w:cs="Arial"/>
                <w:sz w:val="20"/>
                <w:szCs w:val="20"/>
              </w:rPr>
              <w:t>THE CONTEMPORARY WORLD</w:t>
            </w:r>
          </w:p>
        </w:tc>
        <w:tc>
          <w:tcPr>
            <w:tcW w:w="900" w:type="dxa"/>
            <w:vAlign w:val="center"/>
          </w:tcPr>
          <w:p w14:paraId="5457B81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43F09DA">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4169B774">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0FAFAD04">
            <w:pPr>
              <w:pStyle w:val="10"/>
              <w:spacing w:after="0" w:line="240" w:lineRule="auto"/>
              <w:ind w:left="0"/>
              <w:rPr>
                <w:rFonts w:ascii="Arial" w:hAnsi="Arial" w:cs="Arial"/>
              </w:rPr>
            </w:pPr>
            <w:ins w:id="43" w:author="Roni Mines" w:date="2025-07-28T10:11:00Z">
              <w:r>
                <w:rPr>
                  <w:rFonts w:ascii="Arial" w:hAnsi="Arial" w:cs="Arial"/>
                </w:rPr>
                <w:t>B</w:t>
              </w:r>
            </w:ins>
            <w:r>
              <w:rPr>
                <w:rFonts w:ascii="Arial" w:hAnsi="Arial" w:cs="Arial"/>
              </w:rPr>
              <w:t xml:space="preserve">SENT </w:t>
            </w:r>
            <w:ins w:id="44" w:author="Roni Mines" w:date="2025-07-28T10:12:00Z">
              <w:r>
                <w:rPr>
                  <w:rFonts w:ascii="Arial" w:hAnsi="Arial" w:cs="Arial"/>
                </w:rPr>
                <w:t>1-2</w:t>
              </w:r>
            </w:ins>
          </w:p>
        </w:tc>
      </w:tr>
      <w:tr w14:paraId="7949C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vAlign w:val="center"/>
          </w:tcPr>
          <w:p w14:paraId="0292837E">
            <w:pPr>
              <w:pStyle w:val="10"/>
              <w:spacing w:after="0" w:line="240" w:lineRule="auto"/>
              <w:ind w:left="0"/>
              <w:rPr>
                <w:rFonts w:ascii="Arial" w:hAnsi="Arial" w:cs="Arial"/>
              </w:rPr>
            </w:pPr>
            <w:r>
              <w:rPr>
                <w:rFonts w:ascii="Arial" w:hAnsi="Arial" w:cs="Arial"/>
              </w:rPr>
              <w:t>2:00-3:00</w:t>
            </w:r>
          </w:p>
        </w:tc>
        <w:tc>
          <w:tcPr>
            <w:tcW w:w="1170" w:type="dxa"/>
            <w:shd w:val="clear" w:color="auto" w:fill="FFFFFF" w:themeFill="background1"/>
            <w:vAlign w:val="center"/>
          </w:tcPr>
          <w:p w14:paraId="49CB3B89">
            <w:pPr>
              <w:pStyle w:val="10"/>
              <w:spacing w:after="0" w:line="240" w:lineRule="auto"/>
              <w:ind w:left="0"/>
              <w:rPr>
                <w:rFonts w:ascii="Arial" w:hAnsi="Arial" w:cs="Arial"/>
              </w:rPr>
            </w:pPr>
            <w:r>
              <w:rPr>
                <w:rFonts w:ascii="Times New Roman" w:hAnsi="Times New Roman"/>
                <w:color w:val="000000" w:themeColor="text1"/>
                <w14:textFill>
                  <w14:solidFill>
                    <w14:schemeClr w14:val="tx1"/>
                  </w14:solidFill>
                </w14:textFill>
              </w:rPr>
              <w:t>GE-ConW</w:t>
            </w:r>
          </w:p>
        </w:tc>
        <w:tc>
          <w:tcPr>
            <w:tcW w:w="4317" w:type="dxa"/>
            <w:shd w:val="clear" w:color="auto" w:fill="FFFFFF" w:themeFill="background1"/>
            <w:vAlign w:val="center"/>
          </w:tcPr>
          <w:p w14:paraId="14B7CA8B">
            <w:pPr>
              <w:pStyle w:val="10"/>
              <w:spacing w:after="0" w:line="240" w:lineRule="auto"/>
              <w:ind w:left="0"/>
              <w:rPr>
                <w:rFonts w:ascii="Arial" w:hAnsi="Arial" w:cs="Arial"/>
                <w:sz w:val="20"/>
                <w:szCs w:val="20"/>
              </w:rPr>
            </w:pPr>
            <w:r>
              <w:rPr>
                <w:rFonts w:ascii="Arial" w:hAnsi="Arial" w:cs="Arial"/>
                <w:color w:val="000000" w:themeColor="text1"/>
                <w:sz w:val="20"/>
                <w:szCs w:val="20"/>
                <w14:textFill>
                  <w14:solidFill>
                    <w14:schemeClr w14:val="tx1"/>
                  </w14:solidFill>
                </w14:textFill>
              </w:rPr>
              <w:t>THE CONTEMPORARY WORLD</w:t>
            </w:r>
          </w:p>
        </w:tc>
        <w:tc>
          <w:tcPr>
            <w:tcW w:w="900" w:type="dxa"/>
            <w:vAlign w:val="center"/>
          </w:tcPr>
          <w:p w14:paraId="69E203D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EB97A84">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4C9DCAA8">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5C746B6B">
            <w:pPr>
              <w:pStyle w:val="10"/>
              <w:spacing w:after="0" w:line="240" w:lineRule="auto"/>
              <w:ind w:left="0"/>
              <w:rPr>
                <w:rFonts w:ascii="Arial" w:hAnsi="Arial" w:cs="Arial"/>
              </w:rPr>
            </w:pPr>
            <w:r>
              <w:rPr>
                <w:rFonts w:ascii="Arial" w:hAnsi="Arial" w:cs="Arial"/>
              </w:rPr>
              <w:t>BSCRIM 4-6</w:t>
            </w:r>
          </w:p>
        </w:tc>
      </w:tr>
      <w:tr w14:paraId="7F54D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tcPr>
          <w:p w14:paraId="1D629740">
            <w:pPr>
              <w:pStyle w:val="10"/>
              <w:spacing w:after="0" w:line="240" w:lineRule="auto"/>
              <w:ind w:left="0"/>
              <w:rPr>
                <w:rFonts w:ascii="Arial" w:hAnsi="Arial" w:cs="Arial"/>
              </w:rPr>
            </w:pPr>
            <w:r>
              <w:rPr>
                <w:rFonts w:ascii="Arial" w:hAnsi="Arial" w:cs="Arial"/>
              </w:rPr>
              <w:t>3:00-4:00</w:t>
            </w:r>
          </w:p>
        </w:tc>
        <w:tc>
          <w:tcPr>
            <w:tcW w:w="1170" w:type="dxa"/>
            <w:vAlign w:val="bottom"/>
          </w:tcPr>
          <w:p w14:paraId="6A5126EC">
            <w:pPr>
              <w:pStyle w:val="10"/>
              <w:spacing w:after="0" w:line="240" w:lineRule="auto"/>
              <w:ind w:left="0"/>
              <w:rPr>
                <w:rFonts w:ascii="Arial Narrow" w:hAnsi="Arial Narrow"/>
                <w:color w:val="000000"/>
                <w:sz w:val="24"/>
                <w:szCs w:val="24"/>
              </w:rPr>
            </w:pPr>
            <w:r>
              <w:rPr>
                <w:rFonts w:ascii="Arial Narrow" w:hAnsi="Arial Narrow"/>
                <w:sz w:val="24"/>
                <w:szCs w:val="24"/>
              </w:rPr>
              <w:t>EL-Elec 1</w:t>
            </w:r>
          </w:p>
        </w:tc>
        <w:tc>
          <w:tcPr>
            <w:tcW w:w="4317" w:type="dxa"/>
            <w:vAlign w:val="bottom"/>
          </w:tcPr>
          <w:p w14:paraId="464F202C">
            <w:pPr>
              <w:pStyle w:val="10"/>
              <w:spacing w:after="0" w:line="240" w:lineRule="auto"/>
              <w:ind w:left="0"/>
              <w:rPr>
                <w:rFonts w:ascii="Arial" w:hAnsi="Arial" w:cs="Arial"/>
                <w:color w:val="000000"/>
                <w:sz w:val="20"/>
                <w:szCs w:val="20"/>
              </w:rPr>
            </w:pPr>
            <w:r>
              <w:rPr>
                <w:rFonts w:ascii="Arial Narrow" w:hAnsi="Arial Narrow"/>
              </w:rPr>
              <w:t>STYLISTICS AND DISCOURSE ANALYSIS</w:t>
            </w:r>
          </w:p>
        </w:tc>
        <w:tc>
          <w:tcPr>
            <w:tcW w:w="900" w:type="dxa"/>
            <w:vAlign w:val="center"/>
          </w:tcPr>
          <w:p w14:paraId="64921C2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44F4B7A">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010F6775">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4700A8B4">
            <w:pPr>
              <w:pStyle w:val="10"/>
              <w:spacing w:after="0" w:line="240" w:lineRule="auto"/>
              <w:ind w:left="0"/>
              <w:rPr>
                <w:rFonts w:ascii="Arial" w:hAnsi="Arial" w:cs="Arial"/>
              </w:rPr>
            </w:pPr>
            <w:r>
              <w:rPr>
                <w:rFonts w:ascii="Arial" w:hAnsi="Arial" w:cs="Arial"/>
              </w:rPr>
              <w:t>BSED ENG 2-3</w:t>
            </w:r>
          </w:p>
        </w:tc>
      </w:tr>
      <w:tr w14:paraId="67D77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tcPr>
          <w:p w14:paraId="753785E5">
            <w:pPr>
              <w:pStyle w:val="10"/>
              <w:spacing w:after="0" w:line="240" w:lineRule="auto"/>
              <w:ind w:left="0"/>
              <w:rPr>
                <w:rFonts w:ascii="Arial" w:hAnsi="Arial" w:cs="Arial"/>
              </w:rPr>
            </w:pPr>
            <w:r>
              <w:rPr>
                <w:rFonts w:ascii="Arial" w:hAnsi="Arial" w:cs="Arial"/>
              </w:rPr>
              <w:t>4:00-5:00</w:t>
            </w:r>
          </w:p>
        </w:tc>
        <w:tc>
          <w:tcPr>
            <w:tcW w:w="1170" w:type="dxa"/>
            <w:vAlign w:val="bottom"/>
          </w:tcPr>
          <w:p w14:paraId="6E189774">
            <w:pPr>
              <w:pStyle w:val="10"/>
              <w:spacing w:after="0" w:line="240" w:lineRule="auto"/>
              <w:ind w:left="0"/>
              <w:rPr>
                <w:rFonts w:ascii="Arial Narrow" w:hAnsi="Arial Narrow"/>
                <w:color w:val="000000"/>
                <w:sz w:val="24"/>
                <w:szCs w:val="24"/>
              </w:rPr>
            </w:pPr>
            <w:ins w:id="45" w:author="Roni Mines" w:date="2025-07-28T10:16:00Z">
              <w:r>
                <w:rPr>
                  <w:rFonts w:ascii="Arial Narrow" w:hAnsi="Arial Narrow"/>
                  <w:color w:val="000000"/>
                  <w:sz w:val="24"/>
                  <w:szCs w:val="24"/>
                </w:rPr>
                <w:t>Eng 6</w:t>
              </w:r>
            </w:ins>
          </w:p>
        </w:tc>
        <w:tc>
          <w:tcPr>
            <w:tcW w:w="4317" w:type="dxa"/>
            <w:vAlign w:val="bottom"/>
          </w:tcPr>
          <w:p w14:paraId="40772152">
            <w:pPr>
              <w:pStyle w:val="10"/>
              <w:spacing w:after="0" w:line="240" w:lineRule="auto"/>
              <w:ind w:left="0"/>
              <w:rPr>
                <w:rFonts w:ascii="Arial Narrow" w:hAnsi="Arial Narrow"/>
                <w:color w:val="000000"/>
              </w:rPr>
            </w:pPr>
            <w:ins w:id="46" w:author="Roni Mines" w:date="2025-07-28T10:16:00Z">
              <w:r>
                <w:rPr>
                  <w:rFonts w:ascii="Arial Narrow" w:hAnsi="Arial Narrow"/>
                  <w:color w:val="000000"/>
                </w:rPr>
                <w:t>B</w:t>
              </w:r>
            </w:ins>
            <w:r>
              <w:rPr>
                <w:rFonts w:ascii="Arial Narrow" w:hAnsi="Arial Narrow"/>
                <w:color w:val="000000"/>
              </w:rPr>
              <w:t>USINESS COMMUNICATION</w:t>
            </w:r>
          </w:p>
        </w:tc>
        <w:tc>
          <w:tcPr>
            <w:tcW w:w="900" w:type="dxa"/>
            <w:vAlign w:val="center"/>
          </w:tcPr>
          <w:p w14:paraId="35461B1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D89DBBB">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0CBF6C61">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26AD77BE">
            <w:pPr>
              <w:pStyle w:val="10"/>
              <w:spacing w:after="0" w:line="240" w:lineRule="auto"/>
              <w:ind w:left="0"/>
              <w:rPr>
                <w:rFonts w:ascii="Arial" w:hAnsi="Arial" w:cs="Arial"/>
              </w:rPr>
            </w:pPr>
            <w:ins w:id="47" w:author="Roni Mines" w:date="2025-07-28T10:16:00Z">
              <w:r>
                <w:rPr>
                  <w:rFonts w:ascii="Arial" w:hAnsi="Arial" w:cs="Arial"/>
                </w:rPr>
                <w:t>BSBA MM 4-2</w:t>
              </w:r>
            </w:ins>
          </w:p>
        </w:tc>
      </w:tr>
      <w:tr w14:paraId="105E6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46" w:type="dxa"/>
          </w:tcPr>
          <w:p w14:paraId="636BFDD1">
            <w:pPr>
              <w:pStyle w:val="10"/>
              <w:spacing w:after="0" w:line="240" w:lineRule="auto"/>
              <w:ind w:left="0"/>
              <w:rPr>
                <w:rFonts w:ascii="Arial" w:hAnsi="Arial" w:cs="Arial"/>
              </w:rPr>
            </w:pPr>
            <w:r>
              <w:rPr>
                <w:rFonts w:ascii="Arial" w:hAnsi="Arial" w:cs="Arial"/>
              </w:rPr>
              <w:t>5:00-6:00</w:t>
            </w:r>
          </w:p>
        </w:tc>
        <w:tc>
          <w:tcPr>
            <w:tcW w:w="1170" w:type="dxa"/>
            <w:vAlign w:val="bottom"/>
          </w:tcPr>
          <w:p w14:paraId="40F520AE">
            <w:pPr>
              <w:pStyle w:val="10"/>
              <w:spacing w:after="0" w:line="240" w:lineRule="auto"/>
              <w:ind w:left="0"/>
              <w:rPr>
                <w:rFonts w:ascii="Arial" w:hAnsi="Arial" w:cs="Arial"/>
              </w:rPr>
            </w:pPr>
            <w:ins w:id="48" w:author="Roni Mines" w:date="2025-07-28T10:12:00Z">
              <w:r>
                <w:rPr>
                  <w:rFonts w:ascii="Arial" w:hAnsi="Arial" w:cs="Arial"/>
                </w:rPr>
                <w:t>GE 108</w:t>
              </w:r>
            </w:ins>
          </w:p>
        </w:tc>
        <w:tc>
          <w:tcPr>
            <w:tcW w:w="4317" w:type="dxa"/>
            <w:vAlign w:val="center"/>
          </w:tcPr>
          <w:p w14:paraId="16F38051">
            <w:pPr>
              <w:pStyle w:val="10"/>
              <w:spacing w:after="0" w:line="240" w:lineRule="auto"/>
              <w:ind w:left="0"/>
              <w:rPr>
                <w:rFonts w:ascii="Arial" w:hAnsi="Arial" w:cs="Arial"/>
              </w:rPr>
            </w:pPr>
            <w:r>
              <w:rPr>
                <w:rFonts w:ascii="Arial" w:hAnsi="Arial" w:cs="Arial"/>
                <w:sz w:val="20"/>
                <w:szCs w:val="20"/>
              </w:rPr>
              <w:t>THE CONTEMPORARY WORLD</w:t>
            </w:r>
          </w:p>
        </w:tc>
        <w:tc>
          <w:tcPr>
            <w:tcW w:w="900" w:type="dxa"/>
            <w:vAlign w:val="center"/>
          </w:tcPr>
          <w:p w14:paraId="168E536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D2193AA">
            <w:pPr>
              <w:pStyle w:val="10"/>
              <w:spacing w:after="0" w:line="240" w:lineRule="auto"/>
              <w:ind w:left="0"/>
              <w:jc w:val="center"/>
              <w:rPr>
                <w:rFonts w:ascii="Arial" w:hAnsi="Arial" w:cs="Arial"/>
              </w:rPr>
            </w:pPr>
            <w:r>
              <w:rPr>
                <w:rFonts w:ascii="Arial" w:hAnsi="Arial" w:cs="Arial"/>
              </w:rPr>
              <w:t>M-F</w:t>
            </w:r>
          </w:p>
        </w:tc>
        <w:tc>
          <w:tcPr>
            <w:tcW w:w="840" w:type="dxa"/>
            <w:vAlign w:val="center"/>
          </w:tcPr>
          <w:p w14:paraId="3C2AE262">
            <w:pPr>
              <w:pStyle w:val="10"/>
              <w:spacing w:after="0" w:line="240" w:lineRule="auto"/>
              <w:ind w:left="0"/>
              <w:jc w:val="center"/>
              <w:rPr>
                <w:rFonts w:ascii="Arial" w:hAnsi="Arial" w:cs="Arial"/>
              </w:rPr>
            </w:pPr>
            <w:r>
              <w:rPr>
                <w:rFonts w:ascii="Arial" w:hAnsi="Arial" w:cs="Arial"/>
              </w:rPr>
              <w:t>2</w:t>
            </w:r>
          </w:p>
        </w:tc>
        <w:tc>
          <w:tcPr>
            <w:tcW w:w="1952" w:type="dxa"/>
            <w:shd w:val="clear" w:color="auto" w:fill="C6D9F0" w:themeFill="text2" w:themeFillTint="33"/>
            <w:vAlign w:val="center"/>
          </w:tcPr>
          <w:p w14:paraId="543BACBB">
            <w:pPr>
              <w:pStyle w:val="10"/>
              <w:spacing w:after="0" w:line="240" w:lineRule="auto"/>
              <w:ind w:left="0"/>
              <w:rPr>
                <w:rFonts w:ascii="Arial" w:hAnsi="Arial" w:cs="Arial"/>
              </w:rPr>
            </w:pPr>
            <w:ins w:id="49" w:author="Roni Mines" w:date="2025-07-28T10:12:00Z">
              <w:r>
                <w:rPr>
                  <w:rFonts w:ascii="Arial" w:hAnsi="Arial" w:cs="Arial"/>
                </w:rPr>
                <w:t>B</w:t>
              </w:r>
            </w:ins>
            <w:r>
              <w:rPr>
                <w:rFonts w:ascii="Arial" w:hAnsi="Arial" w:cs="Arial"/>
              </w:rPr>
              <w:t>SENT</w:t>
            </w:r>
            <w:ins w:id="50" w:author="Roni Mines" w:date="2025-07-28T10:12:00Z">
              <w:r>
                <w:rPr>
                  <w:rFonts w:ascii="Arial" w:hAnsi="Arial" w:cs="Arial"/>
                </w:rPr>
                <w:t xml:space="preserve"> 1-3</w:t>
              </w:r>
            </w:ins>
          </w:p>
        </w:tc>
      </w:tr>
      <w:tr w14:paraId="48A38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46" w:type="dxa"/>
            <w:shd w:val="clear" w:color="auto" w:fill="548DD4" w:themeFill="text2" w:themeFillTint="99"/>
          </w:tcPr>
          <w:p w14:paraId="10BC980B">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E218DF4">
            <w:pPr>
              <w:pStyle w:val="10"/>
              <w:spacing w:after="0" w:line="240" w:lineRule="auto"/>
              <w:ind w:left="0"/>
              <w:jc w:val="center"/>
              <w:rPr>
                <w:rFonts w:ascii="Arial" w:hAnsi="Arial" w:cs="Arial"/>
                <w:b/>
                <w:bCs/>
                <w:sz w:val="24"/>
                <w:szCs w:val="24"/>
              </w:rPr>
            </w:pPr>
          </w:p>
        </w:tc>
        <w:tc>
          <w:tcPr>
            <w:tcW w:w="4317" w:type="dxa"/>
            <w:shd w:val="clear" w:color="auto" w:fill="548DD4" w:themeFill="text2" w:themeFillTint="99"/>
            <w:vAlign w:val="center"/>
          </w:tcPr>
          <w:p w14:paraId="584F86B5">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DEFA903">
            <w:pPr>
              <w:pStyle w:val="10"/>
              <w:spacing w:after="0" w:line="240" w:lineRule="auto"/>
              <w:ind w:left="0"/>
              <w:jc w:val="center"/>
              <w:rPr>
                <w:rFonts w:ascii="Arial" w:hAnsi="Arial" w:cs="Arial"/>
                <w:b/>
                <w:bCs/>
                <w:sz w:val="24"/>
                <w:szCs w:val="24"/>
              </w:rPr>
            </w:pPr>
            <w:r>
              <w:rPr>
                <w:rFonts w:ascii="Arial" w:hAnsi="Arial" w:cs="Arial"/>
                <w:b/>
                <w:bCs/>
                <w:sz w:val="24"/>
                <w:szCs w:val="24"/>
              </w:rPr>
              <w:t>42.0</w:t>
            </w:r>
          </w:p>
        </w:tc>
        <w:tc>
          <w:tcPr>
            <w:tcW w:w="720" w:type="dxa"/>
            <w:shd w:val="clear" w:color="auto" w:fill="548DD4" w:themeFill="text2" w:themeFillTint="99"/>
          </w:tcPr>
          <w:p w14:paraId="6E33E16E">
            <w:pPr>
              <w:pStyle w:val="10"/>
              <w:spacing w:after="0" w:line="240" w:lineRule="auto"/>
              <w:ind w:left="0"/>
              <w:jc w:val="center"/>
              <w:rPr>
                <w:rFonts w:ascii="Arial" w:hAnsi="Arial" w:cs="Arial"/>
                <w:b/>
                <w:bCs/>
                <w:sz w:val="24"/>
                <w:szCs w:val="24"/>
              </w:rPr>
            </w:pPr>
          </w:p>
        </w:tc>
        <w:tc>
          <w:tcPr>
            <w:tcW w:w="840" w:type="dxa"/>
            <w:shd w:val="clear" w:color="auto" w:fill="548DD4" w:themeFill="text2" w:themeFillTint="99"/>
          </w:tcPr>
          <w:p w14:paraId="575C3737">
            <w:pPr>
              <w:pStyle w:val="10"/>
              <w:spacing w:after="0" w:line="240" w:lineRule="auto"/>
              <w:ind w:left="0"/>
              <w:jc w:val="center"/>
              <w:rPr>
                <w:rFonts w:ascii="Arial" w:hAnsi="Arial" w:cs="Arial"/>
                <w:b/>
                <w:bCs/>
                <w:sz w:val="24"/>
                <w:szCs w:val="24"/>
              </w:rPr>
            </w:pPr>
          </w:p>
        </w:tc>
        <w:tc>
          <w:tcPr>
            <w:tcW w:w="1952" w:type="dxa"/>
            <w:shd w:val="clear" w:color="auto" w:fill="548DD4" w:themeFill="text2" w:themeFillTint="99"/>
          </w:tcPr>
          <w:p w14:paraId="07BF155F">
            <w:pPr>
              <w:pStyle w:val="10"/>
              <w:spacing w:after="0" w:line="240" w:lineRule="auto"/>
              <w:ind w:left="0"/>
              <w:jc w:val="center"/>
              <w:rPr>
                <w:rFonts w:ascii="Arial" w:hAnsi="Arial" w:cs="Arial"/>
                <w:b/>
                <w:bCs/>
                <w:sz w:val="24"/>
                <w:szCs w:val="24"/>
              </w:rPr>
            </w:pPr>
          </w:p>
        </w:tc>
      </w:tr>
    </w:tbl>
    <w:p w14:paraId="0ED5509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2881C4B1">
      <w:pPr>
        <w:spacing w:after="0" w:line="240" w:lineRule="auto"/>
        <w:ind w:firstLine="720"/>
        <w:jc w:val="both"/>
        <w:rPr>
          <w:rFonts w:ascii="Arial" w:hAnsi="Arial" w:cs="Arial"/>
          <w:b/>
          <w:bCs/>
          <w:i/>
          <w:iCs/>
          <w:sz w:val="24"/>
          <w:szCs w:val="24"/>
          <w:lang w:val="en-US"/>
        </w:rPr>
      </w:pPr>
    </w:p>
    <w:p w14:paraId="15637C3E">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24 units (8 loads) </w:t>
      </w:r>
    </w:p>
    <w:p w14:paraId="76807E04">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     </w:t>
      </w:r>
    </w:p>
    <w:p w14:paraId="3A6F4F9F">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3:00-4:00 Thursday</w:t>
      </w:r>
    </w:p>
    <w:p w14:paraId="5B4E5D74">
      <w:pPr>
        <w:spacing w:after="120" w:line="240" w:lineRule="auto"/>
        <w:rPr>
          <w:rFonts w:ascii="Arial" w:hAnsi="Arial" w:cs="Arial"/>
          <w:b/>
          <w:sz w:val="24"/>
          <w:szCs w:val="24"/>
        </w:rPr>
      </w:pPr>
    </w:p>
    <w:p w14:paraId="3823C1EB">
      <w:pPr>
        <w:spacing w:after="120" w:line="240" w:lineRule="auto"/>
        <w:ind w:firstLine="720"/>
        <w:rPr>
          <w:rFonts w:ascii="Arial" w:hAnsi="Arial" w:cs="Arial"/>
          <w:b/>
          <w:sz w:val="24"/>
          <w:szCs w:val="24"/>
        </w:rPr>
      </w:pPr>
    </w:p>
    <w:p w14:paraId="150B5187">
      <w:pPr>
        <w:spacing w:after="120" w:line="240" w:lineRule="auto"/>
        <w:ind w:firstLine="720"/>
        <w:rPr>
          <w:rFonts w:ascii="Arial" w:hAnsi="Arial" w:cs="Arial"/>
          <w:b/>
          <w:sz w:val="24"/>
          <w:szCs w:val="24"/>
        </w:rPr>
      </w:pPr>
    </w:p>
    <w:p w14:paraId="29E12611">
      <w:pPr>
        <w:spacing w:after="120" w:line="240" w:lineRule="auto"/>
        <w:ind w:firstLine="720"/>
        <w:rPr>
          <w:rFonts w:ascii="Arial" w:hAnsi="Arial" w:cs="Arial"/>
          <w:b/>
          <w:sz w:val="24"/>
          <w:szCs w:val="24"/>
        </w:rPr>
      </w:pPr>
    </w:p>
    <w:p w14:paraId="2B316B10">
      <w:pPr>
        <w:spacing w:after="120" w:line="240" w:lineRule="auto"/>
        <w:ind w:firstLine="720"/>
        <w:rPr>
          <w:rFonts w:ascii="Arial" w:hAnsi="Arial" w:cs="Arial"/>
          <w:b/>
          <w:sz w:val="24"/>
          <w:szCs w:val="24"/>
        </w:rPr>
      </w:pPr>
    </w:p>
    <w:p w14:paraId="692FB3E1">
      <w:pPr>
        <w:spacing w:after="120" w:line="240" w:lineRule="auto"/>
        <w:ind w:firstLine="720"/>
        <w:rPr>
          <w:rFonts w:ascii="Arial" w:hAnsi="Arial" w:cs="Arial"/>
          <w:b/>
          <w:sz w:val="24"/>
          <w:szCs w:val="24"/>
        </w:rPr>
      </w:pPr>
    </w:p>
    <w:p w14:paraId="41D498EB">
      <w:pPr>
        <w:spacing w:after="120" w:line="240" w:lineRule="auto"/>
        <w:ind w:firstLine="720"/>
        <w:rPr>
          <w:rFonts w:ascii="Arial" w:hAnsi="Arial" w:cs="Arial"/>
          <w:b/>
          <w:sz w:val="24"/>
          <w:szCs w:val="24"/>
        </w:rPr>
      </w:pPr>
    </w:p>
    <w:p w14:paraId="281DC658">
      <w:pPr>
        <w:spacing w:after="120" w:line="240" w:lineRule="auto"/>
        <w:ind w:firstLine="720"/>
        <w:rPr>
          <w:rFonts w:ascii="Arial" w:hAnsi="Arial" w:cs="Arial"/>
          <w:b/>
          <w:sz w:val="24"/>
          <w:szCs w:val="24"/>
        </w:rPr>
      </w:pPr>
    </w:p>
    <w:p w14:paraId="055793F2">
      <w:pPr>
        <w:spacing w:after="120" w:line="240" w:lineRule="auto"/>
        <w:ind w:firstLine="720"/>
        <w:rPr>
          <w:rFonts w:ascii="Arial" w:hAnsi="Arial" w:cs="Arial"/>
          <w:b/>
          <w:sz w:val="24"/>
          <w:szCs w:val="24"/>
        </w:rPr>
      </w:pPr>
    </w:p>
    <w:p w14:paraId="4529C766">
      <w:pPr>
        <w:spacing w:after="120" w:line="240" w:lineRule="auto"/>
        <w:ind w:firstLine="720"/>
        <w:rPr>
          <w:rFonts w:ascii="Arial" w:hAnsi="Arial" w:cs="Arial"/>
          <w:b/>
          <w:sz w:val="24"/>
          <w:szCs w:val="24"/>
        </w:rPr>
      </w:pPr>
    </w:p>
    <w:p w14:paraId="40C13523">
      <w:pPr>
        <w:spacing w:after="120" w:line="240" w:lineRule="auto"/>
        <w:ind w:firstLine="720"/>
        <w:rPr>
          <w:rFonts w:ascii="Arial" w:hAnsi="Arial" w:cs="Arial"/>
          <w:b/>
          <w:sz w:val="24"/>
          <w:szCs w:val="24"/>
        </w:rPr>
      </w:pPr>
    </w:p>
    <w:p w14:paraId="54F6D80F">
      <w:pPr>
        <w:spacing w:after="120" w:line="240" w:lineRule="auto"/>
        <w:rPr>
          <w:rFonts w:ascii="Arial" w:hAnsi="Arial" w:cs="Arial"/>
          <w:b/>
          <w:sz w:val="24"/>
          <w:szCs w:val="24"/>
        </w:rPr>
      </w:pPr>
    </w:p>
    <w:p w14:paraId="1BC848CA">
      <w:pPr>
        <w:spacing w:after="120" w:line="240" w:lineRule="auto"/>
        <w:rPr>
          <w:rFonts w:ascii="Arial" w:hAnsi="Arial" w:cs="Arial"/>
          <w:b/>
          <w:sz w:val="24"/>
          <w:szCs w:val="24"/>
        </w:rPr>
      </w:pPr>
    </w:p>
    <w:p w14:paraId="3FC40875">
      <w:pPr>
        <w:spacing w:after="120" w:line="240" w:lineRule="auto"/>
        <w:rPr>
          <w:rFonts w:ascii="Arial" w:hAnsi="Arial" w:cs="Arial"/>
          <w:b/>
          <w:sz w:val="24"/>
          <w:szCs w:val="24"/>
        </w:rPr>
      </w:pPr>
    </w:p>
    <w:p w14:paraId="1599755B">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6848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493860396" name="Straight Connector 149386039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mBqGX8AQAACQQAAA4AAABkcnMvZTJvRG9jLnhtbK1Ty27b&#10;MBC8F+g/ELzXkp3ajgXLOdhIL30YSPoBG4qSCPAFLmPZf98lZTtuesmhOkjLXe5wZzhaPxyNZgcZ&#10;UDlb8+mk5Exa4Rplu5r/fn78cs8ZRrANaGdlzU8S+cPm86f14Cs5c73TjQyMQCxWg695H6OvigJF&#10;Lw3gxHlpqdi6YCDSMnRFE2AgdKOLWVkuisGFxgcnJCJld2ORnxHDRwBd2yohd068GmnjiBqkhkiU&#10;sFce+SZP27ZSxF9tizIyXXNiGvObDqH4Jb2LzRqqLoDvlTiPAB8Z4R0nA8rSoVeoHURgr0H9A2WU&#10;CA5dGyfCmWIkkhUhFtPynTZPPXiZuZDU6K+i4/+DFT8P+8BUQ074urq7X5R3qwVnFgzd/FMMoLo+&#10;sq2zlpR0gd1sIuUGjxUBbO0+nFfo9yHJcGyDSV8iyI5Z7dNVbXmMTFByPl0ulyu6CHGpFW+NPmD8&#10;Jp1hKai5VjYJARUcvmOkw2jrZUtKW/eotM6XqS0bar6az+aEDGTQloxBofFEEm3HGeiOnC9iyIjo&#10;tGpSd8LBE251YAcgu5BnGzc807icacBIBeKQn7Gxh0aOW1dzSo9eQog/XDOmp+UlT+OO0Hnyv45M&#10;NHaA/diSSwmJOrRNI8ns4jPrpPiocYpeXHPK0hdpRQ7JbWc3Jwverim+/YM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x7xn1gAAAAoBAAAPAAAAAAAAAAEAIAAAACIAAABkcnMvZG93bnJldi54&#10;bWxQSwECFAAUAAAACACHTuJAaYGoZfwBAAAJBAAADgAAAAAAAAABACAAAAAlAQAAZHJzL2Uyb0Rv&#10;Yy54bWxQSwUGAAAAAAYABgBZAQAAkw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MAPALO, ALBERT., LPT, MAED</w:t>
      </w:r>
    </w:p>
    <w:p w14:paraId="3B37EBC4">
      <w:pPr>
        <w:pStyle w:val="10"/>
        <w:spacing w:after="120" w:line="240" w:lineRule="auto"/>
        <w:ind w:left="0"/>
        <w:rPr>
          <w:rFonts w:ascii="Arial" w:hAnsi="Arial" w:cs="Arial"/>
          <w:b/>
          <w:sz w:val="24"/>
          <w:szCs w:val="24"/>
        </w:rPr>
      </w:pPr>
    </w:p>
    <w:p w14:paraId="6B5C9185">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9479AEB">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950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538342087" name="Straight Connector 53834208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EQYyif6AQAABwQAAA4AAABkcnMvZTJvRG9jLnhtbK1Ty27bMBC8&#10;F+g/ELzXkp2qdgTLOdhIL30YSPoBG4qSCPAFLmPZf98lZTuPXnKoDtRylzvcGY3Wd0ej2UEGVM42&#10;fD4rOZNWuFbZvuF/Hu+/rDjDCLYF7axs+Ekiv9t8/rQefS0XbnC6lYERiMV69A0fYvR1UaAYpAGc&#10;OS8tFTsXDETahr5oA4yEbnSxKMtvxehC64MTEpGyu6nIz4jhI4Cu65SQOyeejbRxQg1SQyRKOCiP&#10;fJOn7Top4u+uQxmZbjgxjXmlSyh+SmuxWUPdB/CDEucR4CMjvONkQFm69Aq1gwjsOah/oIwSwaHr&#10;4kw4U0xEsiLEYl6+0+ZhAC8zF5Ia/VV0/H+w4tdhH5hqG17drG6+LsrVkjMLhj78Qwyg+iGyrbOW&#10;hHSBvZwh3UaPNbVv7T6cd+j3IYlw7IJJb6LHjlnr01VreYxMULKaL5fzquJMXGrFS6MPGL9LZ1gK&#10;Gq6VTTJADYcfGOkyOno5ktLW3Sut86fUlo0Nv60WCRnInh3ZgkLjiSLanjPQPflexJAR0WnVpu6E&#10;gyfc6sAOQGYhx7ZufKRxOdOAkQrEIT9T4wCtnI7eVpSenIQQf7p2Ss/LS57GnaDz5G+uTDR2gMPU&#10;kksJiTq0TSPJ7OEz66T4pHGKnlx7ytIXaUf+yG1nLycDvt5T/Pr/3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EQYyif6AQAABwQAAA4AAAAAAAAAAQAgAAAAIgEAAGRycy9lMm9Eb2MueG1s&#10;UEsFBgAAAAAGAAYAWQEAAI4FAAAAAA==&#10;">
                <v:fill on="f" focussize="0,0"/>
                <v:stroke color="#000000" joinstyle="round"/>
                <v:imagedata o:title=""/>
                <o:lock v:ext="edit" aspectratio="f"/>
              </v:line>
            </w:pict>
          </mc:Fallback>
        </mc:AlternateContent>
      </w:r>
    </w:p>
    <w:p w14:paraId="2B0F1019">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7BE96A0B">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052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340711234" name="Straight Connector 34071123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qATLvPoBAAAHBAAADgAAAGRycy9lMm9Eb2MueG1srVPLbtsw&#10;ELwX6D8QvNeSX2kiWM7BRnrpw0DSD9hQlESAL3AZy/77LinZSdNLDtWBWu5yhzuj0eb+ZDQ7yoDK&#10;2ZrPZyVn0grXKNvV/PfTw5dbzjCCbUA7K2t+lsjvt58/bQZfyYXrnW5kYARisRp8zfsYfVUUKHpp&#10;AGfOS0vF1gUDkbahK5oAA6EbXSzK8qYYXGh8cEIiUnY/FvmEGD4C6NpWCbl34sVIG0fUIDVEooS9&#10;8si3edq2lSL+aluUkemaE9OYV7qE4ue0FtsNVF0A3ysxjQAfGeEdJwPK0qVXqD1EYC9B/QNllAgO&#10;XRtnwpliJJIVIRbz8p02jz14mbmQ1OivouP/gxU/j4fAVFPz5ar8Op8vlivOLBj68I8xgOr6yHbO&#10;WhLSBfZ6hnQbPFbUvrOHMO3QH0IS4dQGk95Ej52y1uer1vIUmaDkerG8uV2tOROXWvHa6APGb9IZ&#10;loKaa2WTDFDB8TtGuoyOXo6ktHUPSuv8KbVlQ83v1ouEDGTPlmxBofFEEW3HGeiOfC9iyIjotGpS&#10;d8LBM+50YEcgs5BjGzc80bicacBIBeKQn7Gxh0aOR+/WlB6dhBB/uGZMz8tLnsYdofPkf12ZaOwB&#10;+7EllxISdWibRpLZwxPrpPiocYqeXXPO0hdpR/7IbZOXkwHf7il++/9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qATLvPoBAAAHBAAADgAAAAAAAAABACAAAAAkAQAAZHJzL2Uyb0RvYy54&#10;bWxQSwUGAAAAAAYABgBZAQAAkAUAAAAA&#10;">
                <v:fill on="f" focussize="0,0"/>
                <v:stroke color="#000000" joinstyle="round"/>
                <v:imagedata o:title=""/>
                <o:lock v:ext="edit" aspectratio="f"/>
              </v:line>
            </w:pict>
          </mc:Fallback>
        </mc:AlternateContent>
      </w:r>
    </w:p>
    <w:p w14:paraId="44961577">
      <w:pPr>
        <w:spacing w:after="120" w:line="240" w:lineRule="auto"/>
        <w:rPr>
          <w:rFonts w:ascii="Arial" w:hAnsi="Arial" w:cs="Arial"/>
          <w:b/>
          <w:sz w:val="24"/>
          <w:szCs w:val="24"/>
        </w:rPr>
      </w:pPr>
    </w:p>
    <w:p w14:paraId="4CC25E9B">
      <w:pPr>
        <w:spacing w:after="120" w:line="240" w:lineRule="auto"/>
        <w:rPr>
          <w:rFonts w:ascii="Arial" w:hAnsi="Arial" w:cs="Arial"/>
          <w:b/>
          <w:sz w:val="24"/>
          <w:szCs w:val="24"/>
        </w:rPr>
      </w:pPr>
    </w:p>
    <w:p w14:paraId="57B43B1F">
      <w:pPr>
        <w:spacing w:after="120" w:line="240" w:lineRule="auto"/>
        <w:rPr>
          <w:rFonts w:ascii="Arial" w:hAnsi="Arial" w:cs="Arial"/>
          <w:b/>
          <w:sz w:val="24"/>
          <w:szCs w:val="24"/>
        </w:rPr>
      </w:pPr>
    </w:p>
    <w:p w14:paraId="384CF3CC">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170"/>
        <w:gridCol w:w="5130"/>
        <w:gridCol w:w="900"/>
        <w:gridCol w:w="720"/>
        <w:gridCol w:w="900"/>
        <w:gridCol w:w="1430"/>
      </w:tblGrid>
      <w:tr w14:paraId="3056E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shd w:val="clear" w:color="auto" w:fill="8DB3E2" w:themeFill="text2" w:themeFillTint="66"/>
            <w:vAlign w:val="center"/>
          </w:tcPr>
          <w:p w14:paraId="7B31A349">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A5220FB">
            <w:pPr>
              <w:pStyle w:val="10"/>
              <w:spacing w:after="0" w:line="240" w:lineRule="auto"/>
              <w:ind w:left="0"/>
              <w:jc w:val="center"/>
              <w:rPr>
                <w:rFonts w:ascii="Arial" w:hAnsi="Arial" w:cs="Arial"/>
                <w:b/>
              </w:rPr>
            </w:pPr>
            <w:r>
              <w:rPr>
                <w:rFonts w:ascii="Arial" w:hAnsi="Arial" w:cs="Arial"/>
                <w:b/>
              </w:rPr>
              <w:t>COURSE TITLE</w:t>
            </w:r>
          </w:p>
        </w:tc>
        <w:tc>
          <w:tcPr>
            <w:tcW w:w="5130" w:type="dxa"/>
            <w:shd w:val="clear" w:color="auto" w:fill="8DB3E2" w:themeFill="text2" w:themeFillTint="66"/>
            <w:vAlign w:val="center"/>
          </w:tcPr>
          <w:p w14:paraId="7BC8019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2F1F7D7">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7BDC1DB">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5C2C4BA">
            <w:pPr>
              <w:pStyle w:val="10"/>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3C01E910">
            <w:pPr>
              <w:pStyle w:val="10"/>
              <w:spacing w:after="0" w:line="240" w:lineRule="auto"/>
              <w:ind w:left="0"/>
              <w:jc w:val="center"/>
              <w:rPr>
                <w:rFonts w:ascii="Arial" w:hAnsi="Arial" w:cs="Arial"/>
                <w:b/>
              </w:rPr>
            </w:pPr>
            <w:r>
              <w:rPr>
                <w:rFonts w:ascii="Arial" w:hAnsi="Arial" w:cs="Arial"/>
                <w:b/>
              </w:rPr>
              <w:t>SECTION</w:t>
            </w:r>
          </w:p>
        </w:tc>
      </w:tr>
      <w:tr w14:paraId="11C2A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12017BA9">
            <w:pPr>
              <w:spacing w:after="0" w:line="240" w:lineRule="auto"/>
              <w:jc w:val="center"/>
              <w:rPr>
                <w:rFonts w:ascii="Arial Narrow" w:hAnsi="Arial Narrow" w:cs="Arial"/>
                <w:sz w:val="20"/>
                <w:szCs w:val="20"/>
              </w:rPr>
            </w:pPr>
            <w:r>
              <w:rPr>
                <w:rFonts w:ascii="Arial Narrow" w:hAnsi="Arial Narrow" w:cs="Arial"/>
                <w:sz w:val="20"/>
                <w:szCs w:val="20"/>
              </w:rPr>
              <w:t>8:00-9:00</w:t>
            </w:r>
          </w:p>
        </w:tc>
        <w:tc>
          <w:tcPr>
            <w:tcW w:w="1170" w:type="dxa"/>
            <w:vAlign w:val="bottom"/>
          </w:tcPr>
          <w:p w14:paraId="5DF1BAE4">
            <w:pPr>
              <w:spacing w:after="0" w:line="240" w:lineRule="auto"/>
              <w:jc w:val="center"/>
              <w:rPr>
                <w:rFonts w:ascii="Arial Narrow" w:hAnsi="Arial Narrow" w:cs="Arial"/>
                <w:sz w:val="20"/>
                <w:szCs w:val="20"/>
              </w:rPr>
            </w:pPr>
            <w:r>
              <w:rPr>
                <w:rFonts w:ascii="Arial Narrow" w:hAnsi="Arial Narrow" w:cs="Arial"/>
                <w:sz w:val="20"/>
                <w:szCs w:val="20"/>
              </w:rPr>
              <w:t>GE106</w:t>
            </w:r>
          </w:p>
        </w:tc>
        <w:tc>
          <w:tcPr>
            <w:tcW w:w="5130" w:type="dxa"/>
            <w:vAlign w:val="bottom"/>
          </w:tcPr>
          <w:p w14:paraId="1D9B9505">
            <w:pPr>
              <w:spacing w:after="0" w:line="240" w:lineRule="auto"/>
              <w:rPr>
                <w:rFonts w:ascii="Arial Narrow" w:hAnsi="Arial Narrow" w:cs="Arial"/>
                <w:sz w:val="20"/>
                <w:szCs w:val="20"/>
              </w:rPr>
            </w:pPr>
            <w:r>
              <w:rPr>
                <w:rFonts w:ascii="Arial Narrow" w:hAnsi="Arial Narrow" w:cs="Arial"/>
                <w:sz w:val="20"/>
                <w:szCs w:val="20"/>
              </w:rPr>
              <w:t>ETHICS</w:t>
            </w:r>
          </w:p>
        </w:tc>
        <w:tc>
          <w:tcPr>
            <w:tcW w:w="900" w:type="dxa"/>
            <w:vAlign w:val="center"/>
          </w:tcPr>
          <w:p w14:paraId="74B0B2A3">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9C1FE8B">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624EE08D">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07097B0F">
            <w:pPr>
              <w:spacing w:after="0" w:line="240" w:lineRule="auto"/>
              <w:rPr>
                <w:rFonts w:ascii="Arial" w:hAnsi="Arial" w:cs="Arial"/>
                <w:sz w:val="20"/>
                <w:szCs w:val="20"/>
              </w:rPr>
            </w:pPr>
            <w:r>
              <w:rPr>
                <w:rFonts w:ascii="Arial Narrow" w:hAnsi="Arial Narrow" w:cs="Arial"/>
                <w:sz w:val="20"/>
                <w:szCs w:val="20"/>
              </w:rPr>
              <w:t>BSED VED2-1</w:t>
            </w:r>
          </w:p>
        </w:tc>
      </w:tr>
      <w:tr w14:paraId="77BC0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74CA7BBF">
            <w:pPr>
              <w:spacing w:after="0" w:line="240" w:lineRule="auto"/>
              <w:jc w:val="center"/>
              <w:rPr>
                <w:rFonts w:ascii="Arial Narrow" w:hAnsi="Arial Narrow"/>
                <w:sz w:val="20"/>
                <w:szCs w:val="20"/>
              </w:rPr>
            </w:pPr>
            <w:r>
              <w:rPr>
                <w:rFonts w:ascii="Arial Narrow" w:hAnsi="Arial Narrow" w:cs="Arial"/>
                <w:sz w:val="20"/>
                <w:szCs w:val="20"/>
              </w:rPr>
              <w:t>9:00-10:00</w:t>
            </w:r>
          </w:p>
        </w:tc>
        <w:tc>
          <w:tcPr>
            <w:tcW w:w="1170" w:type="dxa"/>
            <w:vAlign w:val="bottom"/>
          </w:tcPr>
          <w:p w14:paraId="16FA497F">
            <w:pPr>
              <w:spacing w:after="0" w:line="240" w:lineRule="auto"/>
              <w:jc w:val="center"/>
              <w:rPr>
                <w:rFonts w:ascii="Arial Narrow" w:hAnsi="Arial Narrow" w:cs="Arial"/>
                <w:color w:val="000000" w:themeColor="text1"/>
                <w:sz w:val="20"/>
                <w:szCs w:val="20"/>
                <w14:textFill>
                  <w14:solidFill>
                    <w14:schemeClr w14:val="tx1"/>
                  </w14:solidFill>
                </w14:textFill>
              </w:rPr>
            </w:pPr>
            <w:r>
              <w:rPr>
                <w:rFonts w:ascii="Arial Narrow" w:hAnsi="Arial Narrow"/>
                <w:color w:val="000000"/>
                <w:sz w:val="20"/>
                <w:szCs w:val="20"/>
              </w:rPr>
              <w:t>VED 14</w:t>
            </w:r>
          </w:p>
        </w:tc>
        <w:tc>
          <w:tcPr>
            <w:tcW w:w="5130" w:type="dxa"/>
            <w:vAlign w:val="bottom"/>
          </w:tcPr>
          <w:p w14:paraId="1AE25166">
            <w:pPr>
              <w:spacing w:after="0" w:line="240" w:lineRule="auto"/>
              <w:rPr>
                <w:rFonts w:ascii="Arial Narrow" w:hAnsi="Arial Narrow" w:cs="Arial"/>
                <w:color w:val="000000" w:themeColor="text1"/>
                <w:sz w:val="20"/>
                <w:szCs w:val="20"/>
                <w14:textFill>
                  <w14:solidFill>
                    <w14:schemeClr w14:val="tx1"/>
                  </w14:solidFill>
                </w14:textFill>
              </w:rPr>
            </w:pPr>
            <w:r>
              <w:rPr>
                <w:rFonts w:ascii="Arial Narrow" w:hAnsi="Arial Narrow"/>
                <w:color w:val="000000"/>
                <w:sz w:val="20"/>
                <w:szCs w:val="20"/>
              </w:rPr>
              <w:t>VALUES EDUC THROUGH COMMUNITY SERVICE</w:t>
            </w:r>
          </w:p>
        </w:tc>
        <w:tc>
          <w:tcPr>
            <w:tcW w:w="900" w:type="dxa"/>
            <w:vAlign w:val="center"/>
          </w:tcPr>
          <w:p w14:paraId="77597BBC">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EECD8A7">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1F40542A">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01E98C67">
            <w:pPr>
              <w:spacing w:after="0" w:line="240" w:lineRule="auto"/>
              <w:rPr>
                <w:rFonts w:ascii="Arial" w:hAnsi="Arial" w:cs="Arial"/>
                <w:sz w:val="20"/>
                <w:szCs w:val="20"/>
              </w:rPr>
            </w:pPr>
            <w:r>
              <w:rPr>
                <w:rFonts w:ascii="Arial" w:hAnsi="Arial" w:cs="Arial"/>
                <w:sz w:val="20"/>
                <w:szCs w:val="20"/>
              </w:rPr>
              <w:t>BSED VE 3-1</w:t>
            </w:r>
          </w:p>
        </w:tc>
      </w:tr>
      <w:tr w14:paraId="70900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03705A63">
            <w:pPr>
              <w:spacing w:after="0" w:line="240" w:lineRule="auto"/>
              <w:jc w:val="center"/>
              <w:rPr>
                <w:rFonts w:ascii="Arial Narrow" w:hAnsi="Arial Narrow"/>
                <w:sz w:val="20"/>
                <w:szCs w:val="20"/>
              </w:rPr>
            </w:pPr>
            <w:r>
              <w:rPr>
                <w:rFonts w:ascii="Arial Narrow" w:hAnsi="Arial Narrow"/>
                <w:sz w:val="20"/>
                <w:szCs w:val="20"/>
              </w:rPr>
              <w:t>11:00-12:00</w:t>
            </w:r>
          </w:p>
        </w:tc>
        <w:tc>
          <w:tcPr>
            <w:tcW w:w="1170" w:type="dxa"/>
            <w:vAlign w:val="center"/>
          </w:tcPr>
          <w:p w14:paraId="08482A83">
            <w:pPr>
              <w:spacing w:after="0" w:line="240" w:lineRule="auto"/>
              <w:jc w:val="center"/>
              <w:rPr>
                <w:rFonts w:ascii="Arial Narrow" w:hAnsi="Arial Narrow"/>
                <w:color w:val="000000"/>
                <w:sz w:val="20"/>
                <w:szCs w:val="20"/>
              </w:rPr>
            </w:pPr>
            <w:r>
              <w:rPr>
                <w:rFonts w:ascii="Arial Narrow" w:hAnsi="Arial Narrow" w:cs="Arial"/>
                <w:color w:val="000000" w:themeColor="text1"/>
                <w:sz w:val="20"/>
                <w:szCs w:val="20"/>
                <w14:textFill>
                  <w14:solidFill>
                    <w14:schemeClr w14:val="tx1"/>
                  </w14:solidFill>
                </w14:textFill>
              </w:rPr>
              <w:t>VED 21</w:t>
            </w:r>
          </w:p>
        </w:tc>
        <w:tc>
          <w:tcPr>
            <w:tcW w:w="5130" w:type="dxa"/>
            <w:vAlign w:val="center"/>
          </w:tcPr>
          <w:p w14:paraId="53938CF3">
            <w:pPr>
              <w:spacing w:after="0" w:line="240" w:lineRule="auto"/>
              <w:rPr>
                <w:rFonts w:ascii="Arial Narrow" w:hAnsi="Arial Narrow"/>
                <w:color w:val="000000"/>
                <w:sz w:val="20"/>
                <w:szCs w:val="20"/>
              </w:rPr>
            </w:pPr>
            <w:r>
              <w:rPr>
                <w:rFonts w:ascii="Arial Narrow" w:hAnsi="Arial Narrow" w:cs="Arial"/>
                <w:color w:val="000000" w:themeColor="text1"/>
                <w:sz w:val="20"/>
                <w:szCs w:val="20"/>
                <w14:textFill>
                  <w14:solidFill>
                    <w14:schemeClr w14:val="tx1"/>
                  </w14:solidFill>
                </w14:textFill>
              </w:rPr>
              <w:t xml:space="preserve">TECHNOLOGY FOR TEACHING &amp; LEARNING 2 </w:t>
            </w:r>
          </w:p>
        </w:tc>
        <w:tc>
          <w:tcPr>
            <w:tcW w:w="900" w:type="dxa"/>
            <w:vAlign w:val="center"/>
          </w:tcPr>
          <w:p w14:paraId="5E932A4E">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ECADEFB">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57D92B8F">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4168E7C3">
            <w:pPr>
              <w:spacing w:after="0" w:line="240" w:lineRule="auto"/>
              <w:rPr>
                <w:rFonts w:ascii="Arial" w:hAnsi="Arial" w:cs="Arial"/>
                <w:sz w:val="20"/>
                <w:szCs w:val="20"/>
              </w:rPr>
            </w:pPr>
            <w:r>
              <w:rPr>
                <w:rFonts w:ascii="Arial" w:hAnsi="Arial" w:cs="Arial"/>
                <w:sz w:val="20"/>
                <w:szCs w:val="20"/>
              </w:rPr>
              <w:t>BSED VE 4-1</w:t>
            </w:r>
          </w:p>
        </w:tc>
      </w:tr>
      <w:tr w14:paraId="4A5FD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44798051">
            <w:pPr>
              <w:spacing w:after="0" w:line="240" w:lineRule="auto"/>
              <w:jc w:val="center"/>
              <w:rPr>
                <w:rFonts w:ascii="Arial Narrow" w:hAnsi="Arial Narrow"/>
                <w:sz w:val="20"/>
                <w:szCs w:val="20"/>
              </w:rPr>
            </w:pPr>
            <w:r>
              <w:rPr>
                <w:rFonts w:ascii="Arial Narrow" w:hAnsi="Arial Narrow" w:cs="Arial"/>
                <w:sz w:val="20"/>
                <w:szCs w:val="20"/>
              </w:rPr>
              <w:t>2:00-3:00</w:t>
            </w:r>
          </w:p>
        </w:tc>
        <w:tc>
          <w:tcPr>
            <w:tcW w:w="1170" w:type="dxa"/>
            <w:vAlign w:val="bottom"/>
          </w:tcPr>
          <w:p w14:paraId="043C89C8">
            <w:pPr>
              <w:spacing w:after="0" w:line="240" w:lineRule="auto"/>
              <w:jc w:val="center"/>
              <w:rPr>
                <w:rFonts w:ascii="Arial Narrow" w:hAnsi="Arial Narrow" w:cs="Arial Narrow"/>
                <w:sz w:val="20"/>
                <w:szCs w:val="20"/>
              </w:rPr>
            </w:pPr>
            <w:r>
              <w:rPr>
                <w:rFonts w:ascii="Arial Narrow" w:hAnsi="Arial Narrow"/>
                <w:color w:val="000000"/>
                <w:sz w:val="20"/>
                <w:szCs w:val="20"/>
              </w:rPr>
              <w:t>VED 14</w:t>
            </w:r>
          </w:p>
        </w:tc>
        <w:tc>
          <w:tcPr>
            <w:tcW w:w="5130" w:type="dxa"/>
            <w:vAlign w:val="bottom"/>
          </w:tcPr>
          <w:p w14:paraId="217E75C8">
            <w:pPr>
              <w:spacing w:after="0" w:line="240" w:lineRule="auto"/>
              <w:rPr>
                <w:rFonts w:ascii="Arial Narrow" w:hAnsi="Arial Narrow" w:cs="Arial Narrow"/>
                <w:sz w:val="20"/>
                <w:szCs w:val="20"/>
              </w:rPr>
            </w:pPr>
            <w:r>
              <w:rPr>
                <w:rFonts w:ascii="Arial Narrow" w:hAnsi="Arial Narrow"/>
                <w:color w:val="000000"/>
                <w:sz w:val="20"/>
                <w:szCs w:val="20"/>
              </w:rPr>
              <w:t>VALUES EDUC THROUGH COMMUNITY SERVICE</w:t>
            </w:r>
          </w:p>
        </w:tc>
        <w:tc>
          <w:tcPr>
            <w:tcW w:w="900" w:type="dxa"/>
            <w:vAlign w:val="center"/>
          </w:tcPr>
          <w:p w14:paraId="0B792F02">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30D1FCA">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69896DD5">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58478255">
            <w:pPr>
              <w:spacing w:after="0" w:line="240" w:lineRule="auto"/>
              <w:rPr>
                <w:rFonts w:ascii="Arial" w:hAnsi="Arial" w:cs="Arial"/>
                <w:sz w:val="20"/>
                <w:szCs w:val="20"/>
              </w:rPr>
            </w:pPr>
            <w:r>
              <w:rPr>
                <w:rFonts w:ascii="Arial" w:hAnsi="Arial" w:cs="Arial"/>
                <w:sz w:val="20"/>
                <w:szCs w:val="20"/>
              </w:rPr>
              <w:t>BSED VE 3-2</w:t>
            </w:r>
          </w:p>
        </w:tc>
      </w:tr>
      <w:tr w14:paraId="57751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210545E0">
            <w:pPr>
              <w:spacing w:after="0" w:line="240" w:lineRule="auto"/>
              <w:jc w:val="center"/>
              <w:rPr>
                <w:rFonts w:ascii="Arial Narrow" w:hAnsi="Arial Narrow" w:cs="Arial"/>
                <w:sz w:val="20"/>
                <w:szCs w:val="20"/>
              </w:rPr>
            </w:pPr>
            <w:r>
              <w:rPr>
                <w:rFonts w:ascii="Arial Narrow" w:hAnsi="Arial Narrow" w:cs="Arial"/>
                <w:sz w:val="20"/>
                <w:szCs w:val="20"/>
              </w:rPr>
              <w:t>4:00-5:00</w:t>
            </w:r>
          </w:p>
        </w:tc>
        <w:tc>
          <w:tcPr>
            <w:tcW w:w="1170" w:type="dxa"/>
            <w:vAlign w:val="bottom"/>
          </w:tcPr>
          <w:p w14:paraId="6256722C">
            <w:pPr>
              <w:spacing w:after="0" w:line="240" w:lineRule="auto"/>
              <w:jc w:val="center"/>
              <w:rPr>
                <w:rFonts w:ascii="Arial Narrow" w:hAnsi="Arial Narrow"/>
                <w:color w:val="000000"/>
                <w:sz w:val="20"/>
                <w:szCs w:val="20"/>
              </w:rPr>
            </w:pPr>
            <w:r>
              <w:rPr>
                <w:rFonts w:ascii="Arial Narrow" w:hAnsi="Arial Narrow" w:cs="Arial"/>
                <w:sz w:val="20"/>
                <w:szCs w:val="20"/>
              </w:rPr>
              <w:t>GE106</w:t>
            </w:r>
          </w:p>
        </w:tc>
        <w:tc>
          <w:tcPr>
            <w:tcW w:w="5130" w:type="dxa"/>
            <w:vAlign w:val="bottom"/>
          </w:tcPr>
          <w:p w14:paraId="2966ECFC">
            <w:pPr>
              <w:spacing w:after="0" w:line="240" w:lineRule="auto"/>
              <w:rPr>
                <w:rFonts w:ascii="Arial Narrow" w:hAnsi="Arial Narrow"/>
                <w:color w:val="000000"/>
                <w:sz w:val="20"/>
                <w:szCs w:val="20"/>
              </w:rPr>
            </w:pPr>
            <w:r>
              <w:rPr>
                <w:rFonts w:ascii="Arial Narrow" w:hAnsi="Arial Narrow" w:cs="Arial"/>
                <w:sz w:val="20"/>
                <w:szCs w:val="20"/>
              </w:rPr>
              <w:t>ETHICS</w:t>
            </w:r>
          </w:p>
        </w:tc>
        <w:tc>
          <w:tcPr>
            <w:tcW w:w="900" w:type="dxa"/>
            <w:vAlign w:val="center"/>
          </w:tcPr>
          <w:p w14:paraId="6C9E41B5">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0E4BA582">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07191D4F">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69861233">
            <w:pPr>
              <w:spacing w:after="0" w:line="240" w:lineRule="auto"/>
              <w:rPr>
                <w:rFonts w:ascii="Arial" w:hAnsi="Arial" w:cs="Arial"/>
                <w:sz w:val="20"/>
                <w:szCs w:val="20"/>
              </w:rPr>
            </w:pPr>
            <w:r>
              <w:rPr>
                <w:rFonts w:ascii="Arial Narrow" w:hAnsi="Arial Narrow" w:cs="Arial"/>
                <w:sz w:val="20"/>
                <w:szCs w:val="20"/>
              </w:rPr>
              <w:t>BSED ENG 2-3</w:t>
            </w:r>
          </w:p>
        </w:tc>
      </w:tr>
      <w:tr w14:paraId="5B279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5AC83E24">
            <w:pPr>
              <w:spacing w:after="0" w:line="240" w:lineRule="auto"/>
              <w:jc w:val="center"/>
              <w:rPr>
                <w:rFonts w:ascii="Arial Narrow" w:hAnsi="Arial Narrow" w:cs="Arial"/>
                <w:sz w:val="20"/>
                <w:szCs w:val="20"/>
              </w:rPr>
            </w:pPr>
          </w:p>
        </w:tc>
        <w:tc>
          <w:tcPr>
            <w:tcW w:w="1170" w:type="dxa"/>
            <w:vAlign w:val="center"/>
          </w:tcPr>
          <w:p w14:paraId="4F04D46D">
            <w:pPr>
              <w:spacing w:after="0" w:line="240" w:lineRule="auto"/>
              <w:jc w:val="center"/>
              <w:rPr>
                <w:rFonts w:ascii="Arial Narrow" w:hAnsi="Arial Narrow" w:cs="Arial Narrow"/>
                <w:sz w:val="20"/>
                <w:szCs w:val="20"/>
              </w:rPr>
            </w:pPr>
            <w:r>
              <w:rPr>
                <w:rFonts w:ascii="Arial Narrow" w:hAnsi="Arial Narrow" w:cs="Arial"/>
                <w:color w:val="000000" w:themeColor="text1"/>
                <w:sz w:val="20"/>
                <w:szCs w:val="20"/>
                <w14:textFill>
                  <w14:solidFill>
                    <w14:schemeClr w14:val="tx1"/>
                  </w14:solidFill>
                </w14:textFill>
              </w:rPr>
              <w:t>FS 1</w:t>
            </w:r>
          </w:p>
        </w:tc>
        <w:tc>
          <w:tcPr>
            <w:tcW w:w="5130" w:type="dxa"/>
            <w:vAlign w:val="center"/>
          </w:tcPr>
          <w:p w14:paraId="07564247">
            <w:pPr>
              <w:spacing w:after="0" w:line="240" w:lineRule="auto"/>
              <w:rPr>
                <w:rFonts w:ascii="Arial Narrow" w:hAnsi="Arial Narrow" w:cs="Arial Narrow"/>
                <w:sz w:val="20"/>
                <w:szCs w:val="20"/>
              </w:rPr>
            </w:pPr>
            <w:r>
              <w:rPr>
                <w:rFonts w:ascii="Arial Narrow" w:hAnsi="Arial Narrow" w:cs="Arial"/>
                <w:color w:val="000000" w:themeColor="text1"/>
                <w:sz w:val="20"/>
                <w:szCs w:val="20"/>
                <w14:textFill>
                  <w14:solidFill>
                    <w14:schemeClr w14:val="tx1"/>
                  </w14:solidFill>
                </w14:textFill>
              </w:rPr>
              <w:t>FIELD STUDY 1 – Observations of Teaching-Learning in Actual School Environment</w:t>
            </w:r>
          </w:p>
        </w:tc>
        <w:tc>
          <w:tcPr>
            <w:tcW w:w="900" w:type="dxa"/>
            <w:vAlign w:val="center"/>
          </w:tcPr>
          <w:p w14:paraId="133947C2">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1782862A">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0561C4F0">
            <w:pPr>
              <w:spacing w:after="0" w:line="240" w:lineRule="auto"/>
              <w:jc w:val="center"/>
              <w:rPr>
                <w:rFonts w:ascii="Arial" w:hAnsi="Arial" w:cs="Arial"/>
                <w:sz w:val="20"/>
                <w:szCs w:val="20"/>
              </w:rPr>
            </w:pPr>
            <w:r>
              <w:rPr>
                <w:rFonts w:ascii="Arial" w:hAnsi="Arial" w:cs="Arial"/>
                <w:sz w:val="20"/>
                <w:szCs w:val="20"/>
              </w:rPr>
              <w:t>1</w:t>
            </w:r>
          </w:p>
        </w:tc>
        <w:tc>
          <w:tcPr>
            <w:tcW w:w="1430" w:type="dxa"/>
            <w:vAlign w:val="center"/>
          </w:tcPr>
          <w:p w14:paraId="12CCF033">
            <w:pPr>
              <w:spacing w:after="0" w:line="240" w:lineRule="auto"/>
              <w:rPr>
                <w:rFonts w:ascii="Arial" w:hAnsi="Arial" w:cs="Arial"/>
                <w:sz w:val="20"/>
                <w:szCs w:val="20"/>
              </w:rPr>
            </w:pPr>
            <w:r>
              <w:rPr>
                <w:rFonts w:ascii="Arial" w:hAnsi="Arial" w:cs="Arial"/>
                <w:sz w:val="20"/>
                <w:szCs w:val="20"/>
              </w:rPr>
              <w:t>BSED VE 4-1</w:t>
            </w:r>
          </w:p>
        </w:tc>
      </w:tr>
      <w:tr w14:paraId="3212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095" w:type="dxa"/>
            <w:shd w:val="clear" w:color="auto" w:fill="FDE9D9" w:themeFill="accent6" w:themeFillTint="33"/>
            <w:vAlign w:val="center"/>
          </w:tcPr>
          <w:p w14:paraId="1845ACC5">
            <w:pPr>
              <w:pStyle w:val="10"/>
              <w:spacing w:after="0" w:line="240" w:lineRule="auto"/>
              <w:ind w:left="0"/>
              <w:jc w:val="center"/>
              <w:rPr>
                <w:rFonts w:ascii="Arial Narrow" w:hAnsi="Arial Narrow" w:cs="Arial"/>
                <w:sz w:val="20"/>
                <w:szCs w:val="20"/>
              </w:rPr>
            </w:pPr>
          </w:p>
        </w:tc>
        <w:tc>
          <w:tcPr>
            <w:tcW w:w="1170" w:type="dxa"/>
            <w:shd w:val="clear" w:color="auto" w:fill="FDE9D9" w:themeFill="accent6" w:themeFillTint="33"/>
            <w:vAlign w:val="center"/>
          </w:tcPr>
          <w:p w14:paraId="4401B45E">
            <w:pPr>
              <w:pStyle w:val="10"/>
              <w:spacing w:after="0" w:line="240" w:lineRule="auto"/>
              <w:ind w:left="0"/>
              <w:jc w:val="center"/>
              <w:rPr>
                <w:rFonts w:ascii="Arial Narrow" w:hAnsi="Arial Narrow" w:cs="Arial"/>
                <w:sz w:val="20"/>
                <w:szCs w:val="20"/>
              </w:rPr>
            </w:pPr>
          </w:p>
        </w:tc>
        <w:tc>
          <w:tcPr>
            <w:tcW w:w="5130" w:type="dxa"/>
            <w:shd w:val="clear" w:color="auto" w:fill="FDE9D9" w:themeFill="accent6" w:themeFillTint="33"/>
            <w:vAlign w:val="center"/>
          </w:tcPr>
          <w:p w14:paraId="107159D6">
            <w:pPr>
              <w:pStyle w:val="10"/>
              <w:spacing w:after="0" w:line="240" w:lineRule="auto"/>
              <w:ind w:left="0"/>
              <w:rPr>
                <w:rFonts w:ascii="Arial Narrow" w:hAnsi="Arial Narrow" w:cs="Arial"/>
                <w:sz w:val="20"/>
                <w:szCs w:val="20"/>
              </w:rPr>
            </w:pPr>
          </w:p>
        </w:tc>
        <w:tc>
          <w:tcPr>
            <w:tcW w:w="900" w:type="dxa"/>
            <w:shd w:val="clear" w:color="auto" w:fill="FDE9D9" w:themeFill="accent6" w:themeFillTint="33"/>
            <w:vAlign w:val="center"/>
          </w:tcPr>
          <w:p w14:paraId="6790187E">
            <w:pPr>
              <w:pStyle w:val="10"/>
              <w:spacing w:after="0" w:line="240" w:lineRule="auto"/>
              <w:ind w:left="0"/>
              <w:jc w:val="center"/>
              <w:rPr>
                <w:rFonts w:ascii="Arial" w:hAnsi="Arial" w:cs="Arial"/>
                <w:sz w:val="20"/>
                <w:szCs w:val="20"/>
              </w:rPr>
            </w:pPr>
          </w:p>
        </w:tc>
        <w:tc>
          <w:tcPr>
            <w:tcW w:w="720" w:type="dxa"/>
            <w:shd w:val="clear" w:color="auto" w:fill="FDE9D9" w:themeFill="accent6" w:themeFillTint="33"/>
            <w:vAlign w:val="center"/>
          </w:tcPr>
          <w:p w14:paraId="1E088AFE">
            <w:pPr>
              <w:pStyle w:val="10"/>
              <w:spacing w:after="0" w:line="240" w:lineRule="auto"/>
              <w:ind w:left="0"/>
              <w:jc w:val="center"/>
              <w:rPr>
                <w:rFonts w:ascii="Arial" w:hAnsi="Arial" w:cs="Arial"/>
                <w:sz w:val="20"/>
                <w:szCs w:val="20"/>
              </w:rPr>
            </w:pPr>
          </w:p>
        </w:tc>
        <w:tc>
          <w:tcPr>
            <w:tcW w:w="900" w:type="dxa"/>
            <w:shd w:val="clear" w:color="auto" w:fill="FDE9D9" w:themeFill="accent6" w:themeFillTint="33"/>
            <w:vAlign w:val="center"/>
          </w:tcPr>
          <w:p w14:paraId="48C8F75B">
            <w:pPr>
              <w:pStyle w:val="10"/>
              <w:spacing w:after="0" w:line="240" w:lineRule="auto"/>
              <w:ind w:left="0"/>
              <w:jc w:val="center"/>
              <w:rPr>
                <w:rFonts w:ascii="Arial" w:hAnsi="Arial" w:cs="Arial"/>
                <w:sz w:val="20"/>
                <w:szCs w:val="20"/>
              </w:rPr>
            </w:pPr>
          </w:p>
        </w:tc>
        <w:tc>
          <w:tcPr>
            <w:tcW w:w="1430" w:type="dxa"/>
            <w:shd w:val="clear" w:color="auto" w:fill="FDE9D9" w:themeFill="accent6" w:themeFillTint="33"/>
            <w:vAlign w:val="center"/>
          </w:tcPr>
          <w:p w14:paraId="60C64A07">
            <w:pPr>
              <w:pStyle w:val="10"/>
              <w:spacing w:after="0" w:line="240" w:lineRule="auto"/>
              <w:ind w:left="0"/>
              <w:rPr>
                <w:rFonts w:ascii="Arial" w:hAnsi="Arial" w:cs="Arial"/>
                <w:sz w:val="20"/>
                <w:szCs w:val="20"/>
              </w:rPr>
            </w:pPr>
          </w:p>
        </w:tc>
      </w:tr>
      <w:tr w14:paraId="0F417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95" w:type="dxa"/>
            <w:vAlign w:val="center"/>
          </w:tcPr>
          <w:p w14:paraId="19E55801">
            <w:pPr>
              <w:pStyle w:val="10"/>
              <w:spacing w:after="0" w:line="240" w:lineRule="auto"/>
              <w:ind w:left="0"/>
              <w:jc w:val="center"/>
              <w:rPr>
                <w:rFonts w:ascii="Arial Narrow" w:hAnsi="Arial Narrow" w:cs="Arial"/>
                <w:sz w:val="20"/>
                <w:szCs w:val="20"/>
              </w:rPr>
            </w:pPr>
            <w:r>
              <w:rPr>
                <w:rFonts w:ascii="Arial Narrow" w:hAnsi="Arial Narrow"/>
                <w:sz w:val="20"/>
                <w:szCs w:val="20"/>
              </w:rPr>
              <w:t>9:00-10:00</w:t>
            </w:r>
          </w:p>
        </w:tc>
        <w:tc>
          <w:tcPr>
            <w:tcW w:w="1170" w:type="dxa"/>
            <w:vAlign w:val="bottom"/>
          </w:tcPr>
          <w:p w14:paraId="0E6DD42A">
            <w:pPr>
              <w:pStyle w:val="10"/>
              <w:spacing w:after="0" w:line="240" w:lineRule="auto"/>
              <w:ind w:left="0"/>
              <w:jc w:val="center"/>
              <w:rPr>
                <w:rFonts w:ascii="Arial Narrow" w:hAnsi="Arial Narrow" w:cs="Arial"/>
                <w:sz w:val="20"/>
                <w:szCs w:val="20"/>
              </w:rPr>
            </w:pPr>
            <w:r>
              <w:rPr>
                <w:rFonts w:ascii="Arial Narrow" w:hAnsi="Arial Narrow" w:cs="Arial Narrow"/>
                <w:sz w:val="20"/>
                <w:szCs w:val="20"/>
              </w:rPr>
              <w:t>VED 2</w:t>
            </w:r>
          </w:p>
        </w:tc>
        <w:tc>
          <w:tcPr>
            <w:tcW w:w="5130" w:type="dxa"/>
            <w:vAlign w:val="bottom"/>
          </w:tcPr>
          <w:p w14:paraId="267112C5">
            <w:pPr>
              <w:pStyle w:val="10"/>
              <w:spacing w:after="0" w:line="240" w:lineRule="auto"/>
              <w:ind w:left="0"/>
              <w:rPr>
                <w:rFonts w:ascii="Arial Narrow" w:hAnsi="Arial Narrow" w:cs="Arial"/>
                <w:sz w:val="20"/>
                <w:szCs w:val="20"/>
              </w:rPr>
            </w:pPr>
            <w:r>
              <w:rPr>
                <w:rFonts w:ascii="Arial Narrow" w:hAnsi="Arial Narrow" w:cs="Arial Narrow"/>
                <w:sz w:val="20"/>
                <w:szCs w:val="20"/>
              </w:rPr>
              <w:t>PHILOSOPHICAL&amp;ETHICAL FOUNDATIONS OF VALUES EDUC</w:t>
            </w:r>
          </w:p>
        </w:tc>
        <w:tc>
          <w:tcPr>
            <w:tcW w:w="900" w:type="dxa"/>
            <w:vAlign w:val="center"/>
          </w:tcPr>
          <w:p w14:paraId="5AE9DC4B">
            <w:pPr>
              <w:pStyle w:val="10"/>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58B50315">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334434AA">
            <w:pPr>
              <w:pStyle w:val="10"/>
              <w:spacing w:after="0" w:line="240" w:lineRule="auto"/>
              <w:ind w:left="0"/>
              <w:jc w:val="center"/>
              <w:rPr>
                <w:rFonts w:ascii="Arial" w:hAnsi="Arial" w:cs="Arial"/>
                <w:sz w:val="20"/>
                <w:szCs w:val="20"/>
              </w:rPr>
            </w:pPr>
            <w:r>
              <w:rPr>
                <w:rFonts w:ascii="Arial" w:hAnsi="Arial" w:cs="Arial"/>
                <w:sz w:val="20"/>
                <w:szCs w:val="20"/>
              </w:rPr>
              <w:t>2</w:t>
            </w:r>
          </w:p>
        </w:tc>
        <w:tc>
          <w:tcPr>
            <w:tcW w:w="1430" w:type="dxa"/>
            <w:vAlign w:val="center"/>
          </w:tcPr>
          <w:p w14:paraId="5AA53725">
            <w:pPr>
              <w:pStyle w:val="10"/>
              <w:spacing w:after="0" w:line="240" w:lineRule="auto"/>
              <w:ind w:left="0"/>
              <w:rPr>
                <w:rFonts w:ascii="Arial" w:hAnsi="Arial" w:cs="Arial"/>
                <w:sz w:val="20"/>
                <w:szCs w:val="20"/>
              </w:rPr>
            </w:pPr>
            <w:r>
              <w:rPr>
                <w:rFonts w:ascii="Arial" w:hAnsi="Arial" w:cs="Arial"/>
                <w:sz w:val="20"/>
                <w:szCs w:val="20"/>
              </w:rPr>
              <w:t>BSED VE 1-2</w:t>
            </w:r>
          </w:p>
        </w:tc>
      </w:tr>
      <w:tr w14:paraId="59F9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95" w:type="dxa"/>
            <w:vAlign w:val="center"/>
          </w:tcPr>
          <w:p w14:paraId="5E19ADA8">
            <w:pPr>
              <w:pStyle w:val="10"/>
              <w:spacing w:after="0" w:line="240" w:lineRule="auto"/>
              <w:ind w:left="0"/>
              <w:jc w:val="center"/>
              <w:rPr>
                <w:rFonts w:ascii="Arial Narrow" w:hAnsi="Arial Narrow"/>
                <w:sz w:val="20"/>
                <w:szCs w:val="20"/>
              </w:rPr>
            </w:pPr>
            <w:r>
              <w:rPr>
                <w:rFonts w:ascii="Arial Narrow" w:hAnsi="Arial Narrow"/>
                <w:sz w:val="20"/>
                <w:szCs w:val="20"/>
              </w:rPr>
              <w:t>10:00-11:00</w:t>
            </w:r>
          </w:p>
        </w:tc>
        <w:tc>
          <w:tcPr>
            <w:tcW w:w="1170" w:type="dxa"/>
            <w:vAlign w:val="center"/>
          </w:tcPr>
          <w:p w14:paraId="1A27F860">
            <w:pPr>
              <w:pStyle w:val="10"/>
              <w:spacing w:after="0" w:line="240" w:lineRule="auto"/>
              <w:ind w:left="0"/>
              <w:jc w:val="center"/>
              <w:rPr>
                <w:rFonts w:ascii="Arial Narrow" w:hAnsi="Arial Narrow"/>
                <w:color w:val="000000"/>
                <w:sz w:val="20"/>
                <w:szCs w:val="20"/>
              </w:rPr>
            </w:pPr>
            <w:r>
              <w:rPr>
                <w:rFonts w:ascii="Arial Narrow" w:hAnsi="Arial Narrow"/>
                <w:color w:val="000000"/>
                <w:sz w:val="20"/>
                <w:szCs w:val="20"/>
              </w:rPr>
              <w:t>Educ 5</w:t>
            </w:r>
          </w:p>
        </w:tc>
        <w:tc>
          <w:tcPr>
            <w:tcW w:w="5130" w:type="dxa"/>
            <w:vAlign w:val="center"/>
          </w:tcPr>
          <w:p w14:paraId="0A703566">
            <w:pPr>
              <w:pStyle w:val="10"/>
              <w:spacing w:after="0" w:line="240" w:lineRule="auto"/>
              <w:ind w:left="0"/>
              <w:rPr>
                <w:rFonts w:ascii="Arial Narrow" w:hAnsi="Arial Narrow"/>
                <w:color w:val="000000"/>
                <w:sz w:val="20"/>
                <w:szCs w:val="20"/>
              </w:rPr>
            </w:pPr>
            <w:r>
              <w:rPr>
                <w:rFonts w:ascii="Arial Narrow" w:hAnsi="Arial Narrow"/>
                <w:color w:val="000000"/>
                <w:sz w:val="20"/>
                <w:szCs w:val="20"/>
              </w:rPr>
              <w:t xml:space="preserve">FACILITATING LEARNER-CENTERED TEACHING </w:t>
            </w:r>
          </w:p>
        </w:tc>
        <w:tc>
          <w:tcPr>
            <w:tcW w:w="900" w:type="dxa"/>
            <w:vAlign w:val="center"/>
          </w:tcPr>
          <w:p w14:paraId="0DBD3837">
            <w:pPr>
              <w:pStyle w:val="10"/>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2F224543">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50C7E66B">
            <w:pPr>
              <w:pStyle w:val="10"/>
              <w:spacing w:after="0" w:line="240" w:lineRule="auto"/>
              <w:ind w:left="0"/>
              <w:jc w:val="center"/>
              <w:rPr>
                <w:rFonts w:ascii="Arial" w:hAnsi="Arial" w:cs="Arial"/>
                <w:sz w:val="20"/>
                <w:szCs w:val="20"/>
              </w:rPr>
            </w:pPr>
            <w:r>
              <w:rPr>
                <w:rFonts w:ascii="Arial" w:hAnsi="Arial" w:cs="Arial"/>
                <w:sz w:val="20"/>
                <w:szCs w:val="20"/>
              </w:rPr>
              <w:t>2</w:t>
            </w:r>
          </w:p>
        </w:tc>
        <w:tc>
          <w:tcPr>
            <w:tcW w:w="1430" w:type="dxa"/>
            <w:vAlign w:val="center"/>
          </w:tcPr>
          <w:p w14:paraId="1FDF70DD">
            <w:pPr>
              <w:pStyle w:val="10"/>
              <w:spacing w:after="0" w:line="240" w:lineRule="auto"/>
              <w:ind w:left="0"/>
              <w:rPr>
                <w:rFonts w:ascii="Arial" w:hAnsi="Arial" w:cs="Arial"/>
                <w:sz w:val="20"/>
                <w:szCs w:val="20"/>
              </w:rPr>
            </w:pPr>
            <w:r>
              <w:rPr>
                <w:rFonts w:ascii="Arial" w:hAnsi="Arial" w:cs="Arial"/>
                <w:sz w:val="20"/>
                <w:szCs w:val="20"/>
              </w:rPr>
              <w:t>BSED VE 3-1</w:t>
            </w:r>
          </w:p>
        </w:tc>
      </w:tr>
      <w:tr w14:paraId="3D422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95" w:type="dxa"/>
            <w:vAlign w:val="center"/>
          </w:tcPr>
          <w:p w14:paraId="73E0AB08">
            <w:pPr>
              <w:pStyle w:val="10"/>
              <w:spacing w:after="0" w:line="240" w:lineRule="auto"/>
              <w:ind w:left="0"/>
              <w:jc w:val="center"/>
              <w:rPr>
                <w:rFonts w:ascii="Arial Narrow" w:hAnsi="Arial Narrow"/>
                <w:sz w:val="20"/>
                <w:szCs w:val="20"/>
              </w:rPr>
            </w:pPr>
            <w:r>
              <w:rPr>
                <w:rFonts w:ascii="Arial Narrow" w:hAnsi="Arial Narrow"/>
                <w:sz w:val="20"/>
                <w:szCs w:val="20"/>
              </w:rPr>
              <w:t>2:00-3:00</w:t>
            </w:r>
          </w:p>
        </w:tc>
        <w:tc>
          <w:tcPr>
            <w:tcW w:w="1170" w:type="dxa"/>
            <w:vAlign w:val="bottom"/>
          </w:tcPr>
          <w:p w14:paraId="0D0E4DD7">
            <w:pPr>
              <w:pStyle w:val="10"/>
              <w:spacing w:after="0" w:line="240" w:lineRule="auto"/>
              <w:ind w:left="0"/>
              <w:jc w:val="center"/>
              <w:rPr>
                <w:rFonts w:ascii="Arial Narrow" w:hAnsi="Arial Narrow"/>
                <w:color w:val="000000"/>
                <w:sz w:val="20"/>
                <w:szCs w:val="20"/>
              </w:rPr>
            </w:pPr>
            <w:r>
              <w:rPr>
                <w:rFonts w:ascii="Arial Narrow" w:hAnsi="Arial Narrow" w:cs="Arial Narrow"/>
                <w:sz w:val="20"/>
                <w:szCs w:val="20"/>
              </w:rPr>
              <w:t>VED 2</w:t>
            </w:r>
          </w:p>
        </w:tc>
        <w:tc>
          <w:tcPr>
            <w:tcW w:w="5130" w:type="dxa"/>
            <w:vAlign w:val="bottom"/>
          </w:tcPr>
          <w:p w14:paraId="78CCF55D">
            <w:pPr>
              <w:pStyle w:val="10"/>
              <w:spacing w:after="0" w:line="240" w:lineRule="auto"/>
              <w:ind w:left="0"/>
              <w:rPr>
                <w:rFonts w:ascii="Arial Narrow" w:hAnsi="Arial Narrow"/>
                <w:color w:val="000000"/>
                <w:sz w:val="20"/>
                <w:szCs w:val="20"/>
              </w:rPr>
            </w:pPr>
            <w:r>
              <w:rPr>
                <w:rFonts w:ascii="Arial Narrow" w:hAnsi="Arial Narrow" w:cs="Arial Narrow"/>
                <w:sz w:val="20"/>
                <w:szCs w:val="20"/>
              </w:rPr>
              <w:t>PHILOSOPHICAL&amp;ETHICAL FOUNDATIONS OF VALUES EDUC</w:t>
            </w:r>
          </w:p>
        </w:tc>
        <w:tc>
          <w:tcPr>
            <w:tcW w:w="900" w:type="dxa"/>
            <w:vAlign w:val="center"/>
          </w:tcPr>
          <w:p w14:paraId="69EDDCD4">
            <w:pPr>
              <w:pStyle w:val="10"/>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653DAE85">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0A5D07AD">
            <w:pPr>
              <w:pStyle w:val="10"/>
              <w:spacing w:after="0" w:line="240" w:lineRule="auto"/>
              <w:ind w:left="0"/>
              <w:jc w:val="center"/>
              <w:rPr>
                <w:rFonts w:ascii="Arial" w:hAnsi="Arial" w:cs="Arial"/>
                <w:sz w:val="20"/>
                <w:szCs w:val="20"/>
              </w:rPr>
            </w:pPr>
            <w:r>
              <w:rPr>
                <w:rFonts w:ascii="Arial" w:hAnsi="Arial" w:cs="Arial"/>
                <w:sz w:val="20"/>
                <w:szCs w:val="20"/>
              </w:rPr>
              <w:t>2</w:t>
            </w:r>
          </w:p>
        </w:tc>
        <w:tc>
          <w:tcPr>
            <w:tcW w:w="1430" w:type="dxa"/>
            <w:vAlign w:val="center"/>
          </w:tcPr>
          <w:p w14:paraId="2DFC25C8">
            <w:pPr>
              <w:pStyle w:val="10"/>
              <w:spacing w:after="0" w:line="240" w:lineRule="auto"/>
              <w:ind w:left="0"/>
              <w:rPr>
                <w:rFonts w:ascii="Arial" w:hAnsi="Arial" w:cs="Arial"/>
                <w:sz w:val="20"/>
                <w:szCs w:val="20"/>
              </w:rPr>
            </w:pPr>
            <w:r>
              <w:rPr>
                <w:rFonts w:ascii="Arial" w:hAnsi="Arial" w:cs="Arial"/>
                <w:sz w:val="20"/>
                <w:szCs w:val="20"/>
              </w:rPr>
              <w:t>BSED VE 1-1</w:t>
            </w:r>
          </w:p>
        </w:tc>
      </w:tr>
      <w:tr w14:paraId="5440A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95" w:type="dxa"/>
            <w:vAlign w:val="center"/>
          </w:tcPr>
          <w:p w14:paraId="2E613C22">
            <w:pPr>
              <w:pStyle w:val="10"/>
              <w:spacing w:after="0" w:line="240" w:lineRule="auto"/>
              <w:ind w:left="0"/>
              <w:jc w:val="center"/>
              <w:rPr>
                <w:rFonts w:ascii="Arial Narrow" w:hAnsi="Arial Narrow" w:cs="Arial"/>
                <w:sz w:val="20"/>
                <w:szCs w:val="20"/>
              </w:rPr>
            </w:pPr>
            <w:r>
              <w:rPr>
                <w:rFonts w:ascii="Arial Narrow" w:hAnsi="Arial Narrow"/>
                <w:sz w:val="20"/>
                <w:szCs w:val="20"/>
              </w:rPr>
              <w:t>3:00-4:00</w:t>
            </w:r>
          </w:p>
        </w:tc>
        <w:tc>
          <w:tcPr>
            <w:tcW w:w="1170" w:type="dxa"/>
            <w:vAlign w:val="center"/>
          </w:tcPr>
          <w:p w14:paraId="634CBD37">
            <w:pPr>
              <w:pStyle w:val="10"/>
              <w:spacing w:after="0" w:line="240" w:lineRule="auto"/>
              <w:ind w:left="0"/>
              <w:jc w:val="center"/>
              <w:rPr>
                <w:rFonts w:ascii="Arial Narrow" w:hAnsi="Arial Narrow"/>
                <w:color w:val="000000"/>
                <w:sz w:val="20"/>
                <w:szCs w:val="20"/>
              </w:rPr>
            </w:pPr>
            <w:r>
              <w:rPr>
                <w:rFonts w:ascii="Arial Narrow" w:hAnsi="Arial Narrow"/>
                <w:color w:val="000000"/>
                <w:sz w:val="20"/>
                <w:szCs w:val="20"/>
              </w:rPr>
              <w:t>Educ 5</w:t>
            </w:r>
          </w:p>
        </w:tc>
        <w:tc>
          <w:tcPr>
            <w:tcW w:w="5130" w:type="dxa"/>
            <w:vAlign w:val="center"/>
          </w:tcPr>
          <w:p w14:paraId="1203D128">
            <w:pPr>
              <w:pStyle w:val="10"/>
              <w:spacing w:after="0" w:line="240" w:lineRule="auto"/>
              <w:ind w:left="0"/>
              <w:rPr>
                <w:rFonts w:ascii="Arial Narrow" w:hAnsi="Arial Narrow"/>
                <w:color w:val="000000"/>
                <w:sz w:val="20"/>
                <w:szCs w:val="20"/>
              </w:rPr>
            </w:pPr>
            <w:r>
              <w:rPr>
                <w:rFonts w:ascii="Arial Narrow" w:hAnsi="Arial Narrow"/>
                <w:color w:val="000000"/>
                <w:sz w:val="20"/>
                <w:szCs w:val="20"/>
              </w:rPr>
              <w:t xml:space="preserve">FACILITATING LEARNER-CENTERED TEACHING </w:t>
            </w:r>
          </w:p>
        </w:tc>
        <w:tc>
          <w:tcPr>
            <w:tcW w:w="900" w:type="dxa"/>
            <w:vAlign w:val="center"/>
          </w:tcPr>
          <w:p w14:paraId="377BADC5">
            <w:pPr>
              <w:pStyle w:val="10"/>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1EC627EC">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32F65BE8">
            <w:pPr>
              <w:pStyle w:val="10"/>
              <w:spacing w:after="0" w:line="240" w:lineRule="auto"/>
              <w:ind w:left="0"/>
              <w:jc w:val="center"/>
              <w:rPr>
                <w:rFonts w:ascii="Arial" w:hAnsi="Arial" w:cs="Arial"/>
                <w:sz w:val="20"/>
                <w:szCs w:val="20"/>
              </w:rPr>
            </w:pPr>
            <w:r>
              <w:rPr>
                <w:rFonts w:ascii="Arial" w:hAnsi="Arial" w:cs="Arial"/>
                <w:sz w:val="20"/>
                <w:szCs w:val="20"/>
              </w:rPr>
              <w:t>2</w:t>
            </w:r>
          </w:p>
        </w:tc>
        <w:tc>
          <w:tcPr>
            <w:tcW w:w="1430" w:type="dxa"/>
            <w:vAlign w:val="center"/>
          </w:tcPr>
          <w:p w14:paraId="30309E96">
            <w:pPr>
              <w:pStyle w:val="10"/>
              <w:spacing w:after="0" w:line="240" w:lineRule="auto"/>
              <w:ind w:left="0"/>
              <w:rPr>
                <w:rFonts w:ascii="Arial" w:hAnsi="Arial" w:cs="Arial"/>
                <w:sz w:val="20"/>
                <w:szCs w:val="20"/>
              </w:rPr>
            </w:pPr>
            <w:r>
              <w:rPr>
                <w:rFonts w:ascii="Arial" w:hAnsi="Arial" w:cs="Arial"/>
                <w:sz w:val="20"/>
                <w:szCs w:val="20"/>
              </w:rPr>
              <w:t>BSED VE 3-2</w:t>
            </w:r>
          </w:p>
        </w:tc>
      </w:tr>
      <w:tr w14:paraId="25522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95" w:type="dxa"/>
            <w:vAlign w:val="center"/>
          </w:tcPr>
          <w:p w14:paraId="4FA11E6D">
            <w:pPr>
              <w:pStyle w:val="10"/>
              <w:spacing w:after="0" w:line="240" w:lineRule="auto"/>
              <w:ind w:left="0"/>
              <w:jc w:val="center"/>
              <w:rPr>
                <w:rFonts w:ascii="Arial Narrow" w:hAnsi="Arial Narrow" w:cs="Arial"/>
                <w:sz w:val="20"/>
                <w:szCs w:val="20"/>
              </w:rPr>
            </w:pPr>
          </w:p>
        </w:tc>
        <w:tc>
          <w:tcPr>
            <w:tcW w:w="1170" w:type="dxa"/>
            <w:vAlign w:val="center"/>
          </w:tcPr>
          <w:p w14:paraId="73190DDE">
            <w:pPr>
              <w:pStyle w:val="10"/>
              <w:spacing w:after="0" w:line="240" w:lineRule="auto"/>
              <w:ind w:left="0"/>
              <w:jc w:val="center"/>
              <w:rPr>
                <w:rFonts w:ascii="Arial Narrow" w:hAnsi="Arial Narrow"/>
                <w:color w:val="000000"/>
                <w:sz w:val="20"/>
                <w:szCs w:val="20"/>
              </w:rPr>
            </w:pPr>
            <w:r>
              <w:rPr>
                <w:rFonts w:ascii="Arial Narrow" w:hAnsi="Arial Narrow" w:cs="Arial"/>
                <w:color w:val="000000" w:themeColor="text1"/>
                <w:sz w:val="20"/>
                <w:szCs w:val="20"/>
                <w14:textFill>
                  <w14:solidFill>
                    <w14:schemeClr w14:val="tx1"/>
                  </w14:solidFill>
                </w14:textFill>
              </w:rPr>
              <w:t>FS 2</w:t>
            </w:r>
          </w:p>
        </w:tc>
        <w:tc>
          <w:tcPr>
            <w:tcW w:w="5130" w:type="dxa"/>
            <w:vAlign w:val="center"/>
          </w:tcPr>
          <w:p w14:paraId="2335E86C">
            <w:pPr>
              <w:pStyle w:val="10"/>
              <w:spacing w:after="0" w:line="240" w:lineRule="auto"/>
              <w:ind w:left="0"/>
              <w:rPr>
                <w:rFonts w:ascii="Arial Narrow" w:hAnsi="Arial Narrow"/>
                <w:color w:val="000000"/>
                <w:sz w:val="20"/>
                <w:szCs w:val="20"/>
              </w:rPr>
            </w:pPr>
            <w:r>
              <w:rPr>
                <w:rFonts w:ascii="Arial Narrow" w:hAnsi="Arial Narrow" w:cs="Arial"/>
                <w:color w:val="000000" w:themeColor="text1"/>
                <w:sz w:val="20"/>
                <w:szCs w:val="20"/>
                <w14:textFill>
                  <w14:solidFill>
                    <w14:schemeClr w14:val="tx1"/>
                  </w14:solidFill>
                </w14:textFill>
              </w:rPr>
              <w:t>FIELD STUDY 2 – Participation and Teaching Assistantship</w:t>
            </w:r>
          </w:p>
        </w:tc>
        <w:tc>
          <w:tcPr>
            <w:tcW w:w="900" w:type="dxa"/>
            <w:vAlign w:val="center"/>
          </w:tcPr>
          <w:p w14:paraId="66224AED">
            <w:pPr>
              <w:pStyle w:val="10"/>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4CA1622E">
            <w:pPr>
              <w:pStyle w:val="10"/>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664050C1">
            <w:pPr>
              <w:pStyle w:val="10"/>
              <w:spacing w:after="0" w:line="240" w:lineRule="auto"/>
              <w:ind w:left="0"/>
              <w:jc w:val="center"/>
              <w:rPr>
                <w:rFonts w:ascii="Arial" w:hAnsi="Arial" w:cs="Arial"/>
                <w:sz w:val="20"/>
                <w:szCs w:val="20"/>
              </w:rPr>
            </w:pPr>
            <w:r>
              <w:rPr>
                <w:rFonts w:ascii="Arial" w:hAnsi="Arial" w:cs="Arial"/>
                <w:sz w:val="20"/>
                <w:szCs w:val="20"/>
              </w:rPr>
              <w:t>2</w:t>
            </w:r>
          </w:p>
        </w:tc>
        <w:tc>
          <w:tcPr>
            <w:tcW w:w="1430" w:type="dxa"/>
            <w:vAlign w:val="center"/>
          </w:tcPr>
          <w:p w14:paraId="4C66F858">
            <w:pPr>
              <w:pStyle w:val="10"/>
              <w:spacing w:after="0" w:line="240" w:lineRule="auto"/>
              <w:ind w:left="0"/>
              <w:rPr>
                <w:rFonts w:ascii="Arial" w:hAnsi="Arial" w:cs="Arial"/>
                <w:sz w:val="20"/>
                <w:szCs w:val="20"/>
              </w:rPr>
            </w:pPr>
            <w:r>
              <w:rPr>
                <w:rFonts w:ascii="Arial" w:hAnsi="Arial" w:cs="Arial"/>
                <w:sz w:val="20"/>
                <w:szCs w:val="20"/>
              </w:rPr>
              <w:t>BSED VE 4-1</w:t>
            </w:r>
          </w:p>
        </w:tc>
      </w:tr>
      <w:tr w14:paraId="52F42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shd w:val="clear" w:color="auto" w:fill="548DD4" w:themeFill="text2" w:themeFillTint="99"/>
          </w:tcPr>
          <w:p w14:paraId="5BD38944">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5D45D66F">
            <w:pPr>
              <w:pStyle w:val="10"/>
              <w:spacing w:after="0" w:line="240" w:lineRule="auto"/>
              <w:ind w:left="0"/>
              <w:jc w:val="center"/>
              <w:rPr>
                <w:rFonts w:ascii="Arial" w:hAnsi="Arial" w:cs="Arial"/>
                <w:b/>
                <w:bCs/>
                <w:sz w:val="24"/>
                <w:szCs w:val="24"/>
              </w:rPr>
            </w:pPr>
          </w:p>
        </w:tc>
        <w:tc>
          <w:tcPr>
            <w:tcW w:w="5130" w:type="dxa"/>
            <w:shd w:val="clear" w:color="auto" w:fill="548DD4" w:themeFill="text2" w:themeFillTint="99"/>
            <w:vAlign w:val="center"/>
          </w:tcPr>
          <w:p w14:paraId="5B404D45">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CE12DF3">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75ACB3F7">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D81121F">
            <w:pPr>
              <w:pStyle w:val="10"/>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5BA13828">
            <w:pPr>
              <w:pStyle w:val="10"/>
              <w:spacing w:after="0" w:line="240" w:lineRule="auto"/>
              <w:ind w:left="0"/>
              <w:jc w:val="center"/>
              <w:rPr>
                <w:rFonts w:ascii="Arial" w:hAnsi="Arial" w:cs="Arial"/>
                <w:b/>
                <w:bCs/>
                <w:sz w:val="24"/>
                <w:szCs w:val="24"/>
              </w:rPr>
            </w:pPr>
          </w:p>
        </w:tc>
      </w:tr>
    </w:tbl>
    <w:p w14:paraId="2D57E256">
      <w:pPr>
        <w:spacing w:after="0" w:line="240" w:lineRule="auto"/>
        <w:ind w:left="720"/>
        <w:jc w:val="both"/>
        <w:rPr>
          <w:rFonts w:ascii="Arial" w:hAnsi="Arial" w:cs="Arial"/>
          <w:b/>
          <w:bCs/>
          <w:i/>
          <w:iCs/>
          <w:sz w:val="24"/>
          <w:szCs w:val="24"/>
          <w:lang w:val="en-US"/>
        </w:rPr>
      </w:pPr>
      <w:r>
        <w:rPr>
          <w:rFonts w:ascii="Arial" w:hAnsi="Arial" w:cs="Arial"/>
          <w:b/>
          <w:bCs/>
          <w:i/>
          <w:iCs/>
          <w:sz w:val="24"/>
          <w:szCs w:val="24"/>
          <w:lang w:val="en-US"/>
        </w:rPr>
        <w:t>Student Affairs Services/BSED VE Program Coordinator (Load Release – 9 units)</w:t>
      </w:r>
    </w:p>
    <w:p w14:paraId="1F92D6EF">
      <w:pPr>
        <w:spacing w:after="0" w:line="240" w:lineRule="auto"/>
        <w:ind w:firstLine="720"/>
        <w:jc w:val="both"/>
        <w:rPr>
          <w:rFonts w:ascii="Arial" w:hAnsi="Arial" w:cs="Arial"/>
          <w:b/>
          <w:bCs/>
          <w:i/>
          <w:iCs/>
          <w:sz w:val="24"/>
          <w:szCs w:val="24"/>
          <w:lang w:val="en-US"/>
        </w:rPr>
      </w:pPr>
    </w:p>
    <w:p w14:paraId="5F4C528F">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15 units (5 loads)</w:t>
      </w:r>
    </w:p>
    <w:p w14:paraId="67CA369A">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w:t>
      </w:r>
    </w:p>
    <w:p w14:paraId="539DAB1A">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62B9F9A2">
      <w:pPr>
        <w:spacing w:after="120" w:line="240" w:lineRule="auto"/>
        <w:rPr>
          <w:rFonts w:ascii="Arial" w:hAnsi="Arial" w:cs="Arial"/>
          <w:b/>
          <w:sz w:val="24"/>
          <w:szCs w:val="24"/>
        </w:rPr>
      </w:pPr>
    </w:p>
    <w:p w14:paraId="13AA98FE">
      <w:pPr>
        <w:spacing w:after="120" w:line="240" w:lineRule="auto"/>
        <w:rPr>
          <w:rFonts w:ascii="Arial" w:hAnsi="Arial" w:cs="Arial"/>
          <w:b/>
          <w:sz w:val="24"/>
          <w:szCs w:val="24"/>
        </w:rPr>
      </w:pPr>
    </w:p>
    <w:p w14:paraId="12BBF349">
      <w:pPr>
        <w:spacing w:after="120" w:line="240" w:lineRule="auto"/>
        <w:rPr>
          <w:rFonts w:ascii="Arial" w:hAnsi="Arial" w:cs="Arial"/>
          <w:b/>
          <w:sz w:val="24"/>
          <w:szCs w:val="24"/>
        </w:rPr>
      </w:pPr>
    </w:p>
    <w:p w14:paraId="4F70F509">
      <w:pPr>
        <w:spacing w:after="120" w:line="240" w:lineRule="auto"/>
        <w:rPr>
          <w:rFonts w:ascii="Arial" w:hAnsi="Arial" w:cs="Arial"/>
          <w:b/>
          <w:sz w:val="24"/>
          <w:szCs w:val="24"/>
        </w:rPr>
      </w:pPr>
    </w:p>
    <w:p w14:paraId="3B7538FB">
      <w:pPr>
        <w:spacing w:after="120" w:line="240" w:lineRule="auto"/>
        <w:rPr>
          <w:rFonts w:ascii="Arial" w:hAnsi="Arial" w:cs="Arial"/>
          <w:b/>
          <w:sz w:val="24"/>
          <w:szCs w:val="24"/>
        </w:rPr>
      </w:pPr>
    </w:p>
    <w:p w14:paraId="1B17BF71">
      <w:pPr>
        <w:spacing w:after="120" w:line="240" w:lineRule="auto"/>
        <w:rPr>
          <w:rFonts w:ascii="Arial" w:hAnsi="Arial" w:cs="Arial"/>
          <w:b/>
          <w:sz w:val="24"/>
          <w:szCs w:val="24"/>
        </w:rPr>
      </w:pPr>
    </w:p>
    <w:p w14:paraId="29A17D54">
      <w:pPr>
        <w:spacing w:after="120" w:line="240" w:lineRule="auto"/>
        <w:rPr>
          <w:rFonts w:ascii="Arial" w:hAnsi="Arial" w:cs="Arial"/>
          <w:b/>
          <w:sz w:val="24"/>
          <w:szCs w:val="24"/>
        </w:rPr>
      </w:pPr>
    </w:p>
    <w:p w14:paraId="64348A67">
      <w:pPr>
        <w:spacing w:after="120" w:line="240" w:lineRule="auto"/>
        <w:rPr>
          <w:rFonts w:ascii="Arial" w:hAnsi="Arial" w:cs="Arial"/>
          <w:b/>
          <w:sz w:val="24"/>
          <w:szCs w:val="24"/>
        </w:rPr>
      </w:pPr>
    </w:p>
    <w:p w14:paraId="17F8EAC0">
      <w:pPr>
        <w:spacing w:after="120" w:line="240" w:lineRule="auto"/>
        <w:rPr>
          <w:rFonts w:ascii="Arial" w:hAnsi="Arial" w:cs="Arial"/>
          <w:b/>
          <w:sz w:val="24"/>
          <w:szCs w:val="24"/>
        </w:rPr>
      </w:pPr>
    </w:p>
    <w:p w14:paraId="4F5C6596">
      <w:pPr>
        <w:spacing w:after="120" w:line="240" w:lineRule="auto"/>
        <w:rPr>
          <w:rFonts w:ascii="Arial" w:hAnsi="Arial" w:cs="Arial"/>
          <w:b/>
          <w:sz w:val="24"/>
          <w:szCs w:val="24"/>
        </w:rPr>
      </w:pPr>
    </w:p>
    <w:p w14:paraId="169019AF">
      <w:pPr>
        <w:spacing w:after="120" w:line="240" w:lineRule="auto"/>
        <w:rPr>
          <w:rFonts w:ascii="Arial" w:hAnsi="Arial" w:cs="Arial"/>
          <w:b/>
          <w:sz w:val="24"/>
          <w:szCs w:val="24"/>
        </w:rPr>
      </w:pPr>
    </w:p>
    <w:p w14:paraId="7F61253F">
      <w:pPr>
        <w:spacing w:after="120" w:line="240" w:lineRule="auto"/>
        <w:rPr>
          <w:rFonts w:ascii="Arial" w:hAnsi="Arial" w:cs="Arial"/>
          <w:b/>
          <w:sz w:val="24"/>
          <w:szCs w:val="24"/>
        </w:rPr>
      </w:pPr>
    </w:p>
    <w:p w14:paraId="46AB17D7">
      <w:pPr>
        <w:spacing w:after="120" w:line="240" w:lineRule="auto"/>
        <w:rPr>
          <w:rFonts w:ascii="Arial" w:hAnsi="Arial" w:cs="Arial"/>
          <w:b/>
          <w:sz w:val="24"/>
          <w:szCs w:val="24"/>
        </w:rPr>
      </w:pPr>
    </w:p>
    <w:p w14:paraId="2140C7C2">
      <w:pPr>
        <w:spacing w:after="120" w:line="240" w:lineRule="auto"/>
        <w:rPr>
          <w:rFonts w:ascii="Arial" w:hAnsi="Arial" w:cs="Arial"/>
          <w:b/>
          <w:sz w:val="24"/>
          <w:szCs w:val="24"/>
        </w:rPr>
      </w:pPr>
    </w:p>
    <w:p w14:paraId="1BBFD31C">
      <w:pPr>
        <w:spacing w:after="120" w:line="240" w:lineRule="auto"/>
        <w:rPr>
          <w:rFonts w:ascii="Arial" w:hAnsi="Arial" w:cs="Arial"/>
          <w:b/>
          <w:sz w:val="24"/>
          <w:szCs w:val="24"/>
        </w:rPr>
      </w:pPr>
    </w:p>
    <w:p w14:paraId="3351CC9E">
      <w:pPr>
        <w:spacing w:after="120" w:line="240" w:lineRule="auto"/>
        <w:rPr>
          <w:rFonts w:ascii="Arial" w:hAnsi="Arial" w:cs="Arial"/>
          <w:b/>
          <w:sz w:val="24"/>
          <w:szCs w:val="24"/>
        </w:rPr>
      </w:pPr>
    </w:p>
    <w:p w14:paraId="45B312E9">
      <w:pPr>
        <w:spacing w:after="120" w:line="240" w:lineRule="auto"/>
        <w:ind w:firstLine="720"/>
        <w:rPr>
          <w:rFonts w:ascii="Arial" w:hAnsi="Arial" w:cs="Arial"/>
          <w:b/>
          <w:sz w:val="24"/>
          <w:szCs w:val="24"/>
        </w:rPr>
      </w:pPr>
      <w:r>
        <w:rPr>
          <w:lang w:eastAsia="en-PH"/>
        </w:rPr>
        <mc:AlternateContent>
          <mc:Choice Requires="wps">
            <w:drawing>
              <wp:anchor distT="0" distB="0" distL="114300" distR="114300" simplePos="0" relativeHeight="251671552"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483741128" name="Straight Connector 48374112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155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Nc8oF76AQAABwQAAA4AAABkcnMvZTJvRG9jLnhtbK1Ty27b&#10;MBC8F+g/ELzXsty4jgXLOdhIL30YSPoBG4qSCPAFLmPZf98lJTuPXnKoDtJylzvcGY42dyej2VEG&#10;VM7WvJzNOZNWuEbZruZ/Hu+/3HKGEWwD2llZ87NEfrf9/Gkz+EouXO90IwMjEIvV4Gvex+irokDR&#10;SwM4c15aKrYuGIi0DF3RBBgI3ehiMZ9/KwYXGh+ckIiU3Y9FPiGGjwC6tlVC7p14NtLGETVIDZEo&#10;Ya888m2etm2liL/bFmVkuubENOY3HULxU3oX2w1UXQDfKzGNAB8Z4R0nA8rSoVeoPURgz0H9A2WU&#10;CA5dG2fCmWIkkhUhFuX8nTYPPXiZuZDU6K+i4/+DFb+Oh8BUU/Ob26+rm7Jc0PVbMHTxDzGA6vrI&#10;ds5aEtIF9rKHdBs8VtS+s4cwrdAfQhLh1AaTvkSPnbLW56vW8hSZoOSyXK1Wa7oGcakVL40+YPwu&#10;nWEpqLlWNskAFRx/YKTDaOtlS0pbd6+0zlepLRtqvl4uloQMZM+WbEGh8UQRbccZ6I58L2LIiOi0&#10;alJ3wsEz7nRgRyCzkGMbNzzSuJxpwEgF4pCfsbGHRo5b10tKj05CiD9dM6bL+SVP447QefI3RyYa&#10;e8B+bMmlhEQd2qaRZPbwxDopPmqcoifXnLP0RVqRP3Lb5OVkwNdril//v9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Nc8oF7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MICAROZ, MHARFE., LPT, PHDEL</w:t>
      </w:r>
    </w:p>
    <w:p w14:paraId="01E94FE9">
      <w:pPr>
        <w:pStyle w:val="10"/>
        <w:spacing w:after="120" w:line="240" w:lineRule="auto"/>
        <w:ind w:left="0"/>
        <w:rPr>
          <w:rFonts w:ascii="Arial" w:hAnsi="Arial" w:cs="Arial"/>
          <w:b/>
          <w:sz w:val="24"/>
          <w:szCs w:val="24"/>
        </w:rPr>
      </w:pPr>
    </w:p>
    <w:p w14:paraId="6EAB5A42">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3EB29429">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2576"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604136157" name="Straight Connector 160413615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257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kIw2/6AQAACQQAAA4AAABkcnMvZTJvRG9jLnhtbK1Ty27bMBC8&#10;F+g/ELzXstzKbgTLOdhIL30YSPoBG4qSCPAFLmPZf98lZTtuesmhOlDLXe5wZzRa3x+NZgcZUDnb&#10;8HI250xa4Vpl+4b/fnr49JUzjGBb0M7Khp8k8vvNxw/r0ddy4QanWxkYgVisR9/wIUZfFwWKQRrA&#10;mfPSUrFzwUCkbeiLNsBI6EYXi/l8WYwutD44IREpu5uK/IwY3gPouk4JuXPixUgbJ9QgNUSihIPy&#10;yDd52q6TIv7qOpSR6YYT05hXuoTi57QWmzXUfQA/KHEeAd4zwhtOBpSlS69QO4jAXoL6B8ooERy6&#10;Ls6EM8VEJCtCLMr5G20eB/AycyGp0V9Fx/8HK34e9oGplpywnH8pPy/LasWZBUNf/jEGUP0Q2dZZ&#10;S0q6wG4OkXKjx5oAtnYfzjv0+5BkOHbBpDcRZMes9umqtjxGJihZlatVWVWciUuteG30AeM36QxL&#10;QcO1skkIqOHwHSNdRkcvR1Laugeldf6Y2rKx4XfVIiEDGbQjY1BoPJFE23MGuifnixgyIjqt2tSd&#10;cPCEWx3YAcgu5NnWjU80LmcaMFKBOORnahygldPRu4rSk5cQ4g/XTulyfsnTuBN0nvyvKxONHeAw&#10;teRSQqIObdNIMrv4zDopPmmcomfXnrL0RdqRQ3Lb2c3Jgrd7im//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LkIw2/6AQAACQQAAA4AAAAAAAAAAQAgAAAAIgEAAGRycy9lMm9Eb2MueG1s&#10;UEsFBgAAAAAGAAYAWQEAAI4FAAAAAA==&#10;">
                <v:fill on="f" focussize="0,0"/>
                <v:stroke color="#000000" joinstyle="round"/>
                <v:imagedata o:title=""/>
                <o:lock v:ext="edit" aspectratio="f"/>
              </v:line>
            </w:pict>
          </mc:Fallback>
        </mc:AlternateContent>
      </w:r>
    </w:p>
    <w:p w14:paraId="63EAAEF3">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3D469A1C">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360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785788477" name="Straight Connector 78578847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360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kPvSmfoBAAAHBAAADgAAAGRycy9lMm9Eb2MueG1srVPLbtsw&#10;ELwX6D8QvNey3Th2BMs52EgvfRhI+gEbkpII8AUuY9l/3yVlO2l6yaE6UMtd7nBnNFrfH61hBxVR&#10;e9fw2WTKmXLCS+26hv9+eviy4gwTOAnGO9Xwk0J+v/n8aT2EWs19741UkRGIw3oIDe9TCnVVoeiV&#10;BZz4oBwVWx8tJNrGrpIRBkK3pppPp7fV4KMM0QuFSNndWORnxPgRQN+2WqidFy9WuTSiRmUgESXs&#10;dUC+KdO2rRLpV9uiSsw0nJimstIlFD/ntdqsoe4ihF6L8wjwkRHecbKgHV16hdpBAvYS9T9QVovo&#10;0bdpIrytRiJFEWIxm77T5rGHoAoXkhrDVXT8f7Di52EfmZYNX64Wy9XqZrnkzIGlD/+YIuiuT2zr&#10;nSMhfWSvZ0i3IWBN7Vu3j+cdhn3MIhzbaPOb6LFj0fp01VodExOUXMy/3q5uFpyJS616bQwR0zfl&#10;LctBw412WQao4fAdE11GRy9Hctr5B21M+ZTGsaHhd4t5RgayZ0u2oNAGooiu4wxMR74XKRZE9EbL&#10;3J1x8IRbE9kByCzkWOmHJxqXMwOYqEAcyjM29iDVePRuQenRSQjph5djeja95GncEbpM/teVmcYO&#10;sB9bSikjUYdxeSRVPHxmnRUfNc7Rs5enIn2Vd+SP0nb2cjbg2z3Fb//f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kPvSmfoBAAAHBAAADgAAAAAAAAABACAAAAAkAQAAZHJzL2Uyb0RvYy54&#10;bWxQSwUGAAAAAAYABgBZAQAAkAUAAAAA&#10;">
                <v:fill on="f" focussize="0,0"/>
                <v:stroke color="#000000" joinstyle="round"/>
                <v:imagedata o:title=""/>
                <o:lock v:ext="edit" aspectratio="f"/>
              </v:line>
            </w:pict>
          </mc:Fallback>
        </mc:AlternateContent>
      </w:r>
    </w:p>
    <w:p w14:paraId="58930B59">
      <w:pPr>
        <w:spacing w:after="120" w:line="240" w:lineRule="auto"/>
        <w:rPr>
          <w:rFonts w:ascii="Arial" w:hAnsi="Arial" w:cs="Arial"/>
          <w:b/>
          <w:sz w:val="24"/>
          <w:szCs w:val="24"/>
        </w:rPr>
      </w:pPr>
    </w:p>
    <w:p w14:paraId="1C2733BF">
      <w:pPr>
        <w:spacing w:after="120" w:line="240" w:lineRule="auto"/>
        <w:rPr>
          <w:rFonts w:ascii="Arial" w:hAnsi="Arial" w:cs="Arial"/>
          <w:b/>
          <w:sz w:val="24"/>
          <w:szCs w:val="24"/>
        </w:rPr>
      </w:pPr>
    </w:p>
    <w:p w14:paraId="26F8D4C5">
      <w:pPr>
        <w:spacing w:after="120" w:line="240" w:lineRule="auto"/>
        <w:rPr>
          <w:rFonts w:ascii="Arial" w:hAnsi="Arial" w:cs="Arial"/>
          <w:b/>
          <w:sz w:val="24"/>
          <w:szCs w:val="24"/>
        </w:rPr>
      </w:pPr>
    </w:p>
    <w:p w14:paraId="33074DC1">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67D89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3A3EA3D4">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01FD722">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08CE208">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7C82CF7">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571D453">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AEB50C4">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0863628">
            <w:pPr>
              <w:pStyle w:val="10"/>
              <w:spacing w:after="0" w:line="240" w:lineRule="auto"/>
              <w:ind w:left="0"/>
              <w:jc w:val="center"/>
              <w:rPr>
                <w:rFonts w:ascii="Arial" w:hAnsi="Arial" w:cs="Arial"/>
                <w:b/>
              </w:rPr>
            </w:pPr>
            <w:r>
              <w:rPr>
                <w:rFonts w:ascii="Arial" w:hAnsi="Arial" w:cs="Arial"/>
                <w:b/>
              </w:rPr>
              <w:t>SECTION</w:t>
            </w:r>
          </w:p>
        </w:tc>
      </w:tr>
      <w:tr w14:paraId="1E095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8D90062">
            <w:pPr>
              <w:spacing w:after="0" w:line="240" w:lineRule="auto"/>
              <w:jc w:val="center"/>
              <w:rPr>
                <w:rFonts w:ascii="Arial Narrow" w:hAnsi="Arial Narrow"/>
              </w:rPr>
            </w:pPr>
            <w:r>
              <w:rPr>
                <w:rFonts w:ascii="Arial Narrow" w:hAnsi="Arial Narrow"/>
              </w:rPr>
              <w:t>9:00-10:00</w:t>
            </w:r>
          </w:p>
        </w:tc>
        <w:tc>
          <w:tcPr>
            <w:tcW w:w="1170" w:type="dxa"/>
            <w:vAlign w:val="bottom"/>
          </w:tcPr>
          <w:p w14:paraId="57F069D2">
            <w:pPr>
              <w:spacing w:after="0" w:line="240" w:lineRule="auto"/>
              <w:jc w:val="center"/>
              <w:rPr>
                <w:rFonts w:ascii="Arial Narrow" w:hAnsi="Arial Narrow"/>
                <w:color w:val="000000"/>
              </w:rPr>
            </w:pPr>
            <w:r>
              <w:rPr>
                <w:rFonts w:ascii="Arial Narrow" w:hAnsi="Arial Narrow" w:cs="Arial"/>
              </w:rPr>
              <w:t>M108</w:t>
            </w:r>
          </w:p>
        </w:tc>
        <w:tc>
          <w:tcPr>
            <w:tcW w:w="4343" w:type="dxa"/>
            <w:vAlign w:val="bottom"/>
          </w:tcPr>
          <w:p w14:paraId="3D187C4C">
            <w:pPr>
              <w:spacing w:after="0" w:line="240" w:lineRule="auto"/>
              <w:rPr>
                <w:rFonts w:ascii="Arial Narrow" w:hAnsi="Arial Narrow"/>
                <w:color w:val="000000"/>
                <w:sz w:val="20"/>
                <w:szCs w:val="20"/>
              </w:rPr>
            </w:pPr>
            <w:r>
              <w:rPr>
                <w:rFonts w:ascii="Arial Narrow" w:hAnsi="Arial Narrow" w:cs="Arial"/>
              </w:rPr>
              <w:t>CALCULUS 3</w:t>
            </w:r>
          </w:p>
        </w:tc>
        <w:tc>
          <w:tcPr>
            <w:tcW w:w="900" w:type="dxa"/>
            <w:vAlign w:val="center"/>
          </w:tcPr>
          <w:p w14:paraId="6F6555BC">
            <w:pPr>
              <w:spacing w:after="0" w:line="240" w:lineRule="auto"/>
              <w:jc w:val="center"/>
              <w:rPr>
                <w:rFonts w:ascii="Arial" w:hAnsi="Arial" w:cs="Arial"/>
              </w:rPr>
            </w:pPr>
            <w:r>
              <w:rPr>
                <w:rFonts w:ascii="Arial" w:hAnsi="Arial" w:cs="Arial"/>
              </w:rPr>
              <w:t>3</w:t>
            </w:r>
          </w:p>
        </w:tc>
        <w:tc>
          <w:tcPr>
            <w:tcW w:w="720" w:type="dxa"/>
            <w:vAlign w:val="center"/>
          </w:tcPr>
          <w:p w14:paraId="1D96FD3E">
            <w:pPr>
              <w:spacing w:after="0" w:line="240" w:lineRule="auto"/>
              <w:jc w:val="center"/>
              <w:rPr>
                <w:rFonts w:ascii="Arial" w:hAnsi="Arial" w:cs="Arial"/>
              </w:rPr>
            </w:pPr>
            <w:r>
              <w:rPr>
                <w:rFonts w:ascii="Arial" w:hAnsi="Arial" w:cs="Arial"/>
              </w:rPr>
              <w:t>M-F</w:t>
            </w:r>
          </w:p>
        </w:tc>
        <w:tc>
          <w:tcPr>
            <w:tcW w:w="900" w:type="dxa"/>
            <w:vAlign w:val="center"/>
          </w:tcPr>
          <w:p w14:paraId="447DF563">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F3BA3D8">
            <w:pPr>
              <w:spacing w:after="0" w:line="240" w:lineRule="auto"/>
              <w:rPr>
                <w:rFonts w:ascii="Arial Narrow" w:hAnsi="Arial Narrow" w:cs="Arial"/>
              </w:rPr>
            </w:pPr>
            <w:r>
              <w:rPr>
                <w:rFonts w:ascii="Arial Narrow" w:hAnsi="Arial Narrow" w:cs="Arial"/>
              </w:rPr>
              <w:t>BSED MATH3-1</w:t>
            </w:r>
          </w:p>
        </w:tc>
      </w:tr>
      <w:tr w14:paraId="68FE5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7A2792A">
            <w:pPr>
              <w:spacing w:after="0" w:line="240" w:lineRule="auto"/>
              <w:jc w:val="center"/>
              <w:rPr>
                <w:rFonts w:ascii="Arial Narrow" w:hAnsi="Arial Narrow"/>
              </w:rPr>
            </w:pPr>
            <w:r>
              <w:rPr>
                <w:rFonts w:ascii="Arial Narrow" w:hAnsi="Arial Narrow"/>
              </w:rPr>
              <w:t>10:00-11:00</w:t>
            </w:r>
          </w:p>
        </w:tc>
        <w:tc>
          <w:tcPr>
            <w:tcW w:w="1170" w:type="dxa"/>
          </w:tcPr>
          <w:p w14:paraId="7F0EECFD">
            <w:pPr>
              <w:spacing w:after="0" w:line="240" w:lineRule="auto"/>
              <w:jc w:val="center"/>
              <w:rPr>
                <w:rFonts w:ascii="Arial Narrow" w:hAnsi="Arial Narrow"/>
                <w:color w:val="000000"/>
              </w:rPr>
            </w:pPr>
            <w:r>
              <w:rPr>
                <w:rFonts w:ascii="Arial Narrow" w:hAnsi="Arial Narrow"/>
                <w:color w:val="000000"/>
              </w:rPr>
              <w:t>Educ 6</w:t>
            </w:r>
          </w:p>
        </w:tc>
        <w:tc>
          <w:tcPr>
            <w:tcW w:w="4343" w:type="dxa"/>
            <w:vAlign w:val="center"/>
          </w:tcPr>
          <w:p w14:paraId="7AA6909B">
            <w:pPr>
              <w:spacing w:after="0" w:line="240" w:lineRule="auto"/>
              <w:rPr>
                <w:rFonts w:ascii="Arial Narrow" w:hAnsi="Arial Narrow"/>
                <w:color w:val="000000"/>
                <w:sz w:val="20"/>
                <w:szCs w:val="20"/>
              </w:rPr>
            </w:pPr>
            <w:r>
              <w:rPr>
                <w:rFonts w:ascii="Arial Narrow" w:hAnsi="Arial Narrow"/>
                <w:color w:val="000000"/>
                <w:sz w:val="20"/>
                <w:szCs w:val="20"/>
              </w:rPr>
              <w:t>ASSESSMENT IN LEARNING 1</w:t>
            </w:r>
          </w:p>
        </w:tc>
        <w:tc>
          <w:tcPr>
            <w:tcW w:w="900" w:type="dxa"/>
            <w:vAlign w:val="center"/>
          </w:tcPr>
          <w:p w14:paraId="63067D52">
            <w:pPr>
              <w:spacing w:after="0" w:line="240" w:lineRule="auto"/>
              <w:jc w:val="center"/>
              <w:rPr>
                <w:rFonts w:ascii="Arial" w:hAnsi="Arial" w:cs="Arial"/>
              </w:rPr>
            </w:pPr>
            <w:r>
              <w:rPr>
                <w:rFonts w:ascii="Arial" w:hAnsi="Arial" w:cs="Arial"/>
              </w:rPr>
              <w:t>3</w:t>
            </w:r>
          </w:p>
        </w:tc>
        <w:tc>
          <w:tcPr>
            <w:tcW w:w="720" w:type="dxa"/>
            <w:vAlign w:val="center"/>
          </w:tcPr>
          <w:p w14:paraId="0B02AC1A">
            <w:pPr>
              <w:spacing w:after="0" w:line="240" w:lineRule="auto"/>
              <w:jc w:val="center"/>
              <w:rPr>
                <w:rFonts w:ascii="Arial" w:hAnsi="Arial" w:cs="Arial"/>
              </w:rPr>
            </w:pPr>
            <w:r>
              <w:rPr>
                <w:rFonts w:ascii="Arial" w:hAnsi="Arial" w:cs="Arial"/>
              </w:rPr>
              <w:t>M-F</w:t>
            </w:r>
          </w:p>
        </w:tc>
        <w:tc>
          <w:tcPr>
            <w:tcW w:w="900" w:type="dxa"/>
            <w:vAlign w:val="center"/>
          </w:tcPr>
          <w:p w14:paraId="009117D9">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594C8E5C">
            <w:pPr>
              <w:spacing w:after="0" w:line="240" w:lineRule="auto"/>
              <w:rPr>
                <w:rFonts w:ascii="Arial Narrow" w:hAnsi="Arial Narrow" w:cs="Arial"/>
              </w:rPr>
            </w:pPr>
            <w:r>
              <w:rPr>
                <w:rFonts w:ascii="Arial Narrow" w:hAnsi="Arial Narrow" w:cs="Arial"/>
              </w:rPr>
              <w:t>BSED ENG3-1</w:t>
            </w:r>
          </w:p>
        </w:tc>
      </w:tr>
      <w:tr w14:paraId="4510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07F4796">
            <w:pPr>
              <w:spacing w:after="0" w:line="240" w:lineRule="auto"/>
              <w:jc w:val="center"/>
              <w:rPr>
                <w:rFonts w:ascii="Arial Narrow" w:hAnsi="Arial Narrow"/>
              </w:rPr>
            </w:pPr>
            <w:r>
              <w:rPr>
                <w:rFonts w:ascii="Arial Narrow" w:hAnsi="Arial Narrow"/>
              </w:rPr>
              <w:t>OPEN</w:t>
            </w:r>
          </w:p>
        </w:tc>
        <w:tc>
          <w:tcPr>
            <w:tcW w:w="1170" w:type="dxa"/>
            <w:vAlign w:val="bottom"/>
          </w:tcPr>
          <w:p w14:paraId="2DE9F2FA">
            <w:pPr>
              <w:spacing w:after="0" w:line="240" w:lineRule="auto"/>
              <w:jc w:val="center"/>
              <w:rPr>
                <w:rFonts w:ascii="Arial Narrow" w:hAnsi="Arial Narrow"/>
                <w:color w:val="000000"/>
              </w:rPr>
            </w:pPr>
            <w:r>
              <w:rPr>
                <w:rFonts w:ascii="Arial Narrow" w:hAnsi="Arial Narrow" w:eastAsia="Times New Roman" w:cs="Arial"/>
                <w:color w:val="000000" w:themeColor="text1"/>
                <w:lang w:eastAsia="en-PH"/>
                <w14:textFill>
                  <w14:solidFill>
                    <w14:schemeClr w14:val="tx1"/>
                  </w14:solidFill>
                </w14:textFill>
              </w:rPr>
              <w:t>RES 1</w:t>
            </w:r>
          </w:p>
        </w:tc>
        <w:tc>
          <w:tcPr>
            <w:tcW w:w="4343" w:type="dxa"/>
            <w:vAlign w:val="bottom"/>
          </w:tcPr>
          <w:p w14:paraId="031B1E1E">
            <w:pPr>
              <w:spacing w:after="0" w:line="240" w:lineRule="auto"/>
              <w:rPr>
                <w:rFonts w:ascii="Arial Narrow" w:hAnsi="Arial Narrow"/>
                <w:color w:val="000000"/>
                <w:sz w:val="20"/>
                <w:szCs w:val="20"/>
              </w:rPr>
            </w:pPr>
            <w:r>
              <w:rPr>
                <w:rFonts w:ascii="Arial Narrow" w:hAnsi="Arial Narrow" w:cs="Arial"/>
              </w:rPr>
              <w:t>METHODS OF RESEARCH</w:t>
            </w:r>
          </w:p>
        </w:tc>
        <w:tc>
          <w:tcPr>
            <w:tcW w:w="900" w:type="dxa"/>
            <w:vAlign w:val="center"/>
          </w:tcPr>
          <w:p w14:paraId="425F13D7">
            <w:pPr>
              <w:spacing w:after="0" w:line="240" w:lineRule="auto"/>
              <w:jc w:val="center"/>
              <w:rPr>
                <w:rFonts w:ascii="Arial" w:hAnsi="Arial" w:cs="Arial"/>
              </w:rPr>
            </w:pPr>
            <w:r>
              <w:rPr>
                <w:rFonts w:ascii="Arial" w:hAnsi="Arial" w:cs="Arial"/>
              </w:rPr>
              <w:t>3</w:t>
            </w:r>
          </w:p>
        </w:tc>
        <w:tc>
          <w:tcPr>
            <w:tcW w:w="720" w:type="dxa"/>
            <w:vAlign w:val="center"/>
          </w:tcPr>
          <w:p w14:paraId="5489045F">
            <w:pPr>
              <w:spacing w:after="0" w:line="240" w:lineRule="auto"/>
              <w:jc w:val="center"/>
              <w:rPr>
                <w:rFonts w:ascii="Arial" w:hAnsi="Arial" w:cs="Arial"/>
              </w:rPr>
            </w:pPr>
            <w:r>
              <w:rPr>
                <w:rFonts w:ascii="Arial" w:hAnsi="Arial" w:cs="Arial"/>
              </w:rPr>
              <w:t>M-F</w:t>
            </w:r>
          </w:p>
        </w:tc>
        <w:tc>
          <w:tcPr>
            <w:tcW w:w="900" w:type="dxa"/>
            <w:vAlign w:val="center"/>
          </w:tcPr>
          <w:p w14:paraId="2779A0D5">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001BC993">
            <w:pPr>
              <w:spacing w:after="0" w:line="240" w:lineRule="auto"/>
              <w:rPr>
                <w:rFonts w:ascii="Arial Narrow" w:hAnsi="Arial Narrow" w:cs="Arial"/>
              </w:rPr>
            </w:pPr>
            <w:r>
              <w:rPr>
                <w:rFonts w:ascii="Arial Narrow" w:hAnsi="Arial Narrow" w:cs="Arial"/>
              </w:rPr>
              <w:t>BSED MATH3-1</w:t>
            </w:r>
          </w:p>
        </w:tc>
      </w:tr>
      <w:tr w14:paraId="06ED5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455" w:type="dxa"/>
            <w:vAlign w:val="center"/>
          </w:tcPr>
          <w:p w14:paraId="5F736296">
            <w:pPr>
              <w:spacing w:after="0" w:line="240" w:lineRule="auto"/>
              <w:jc w:val="center"/>
              <w:rPr>
                <w:rFonts w:ascii="Arial Narrow" w:hAnsi="Arial Narrow"/>
              </w:rPr>
            </w:pPr>
            <w:r>
              <w:rPr>
                <w:rFonts w:ascii="Arial Narrow" w:hAnsi="Arial Narrow"/>
              </w:rPr>
              <w:t>1:00-2:00</w:t>
            </w:r>
          </w:p>
        </w:tc>
        <w:tc>
          <w:tcPr>
            <w:tcW w:w="1170" w:type="dxa"/>
          </w:tcPr>
          <w:p w14:paraId="6899FFDD">
            <w:pPr>
              <w:spacing w:after="0" w:line="240" w:lineRule="auto"/>
              <w:jc w:val="center"/>
              <w:rPr>
                <w:rFonts w:ascii="Arial Narrow" w:hAnsi="Arial Narrow" w:cs="Arial Narrow"/>
              </w:rPr>
            </w:pPr>
            <w:r>
              <w:rPr>
                <w:rFonts w:ascii="Arial Narrow" w:hAnsi="Arial Narrow"/>
                <w:color w:val="000000"/>
              </w:rPr>
              <w:t>Educ 6</w:t>
            </w:r>
          </w:p>
        </w:tc>
        <w:tc>
          <w:tcPr>
            <w:tcW w:w="4343" w:type="dxa"/>
            <w:vAlign w:val="center"/>
          </w:tcPr>
          <w:p w14:paraId="76F9A649">
            <w:pPr>
              <w:spacing w:after="0" w:line="240" w:lineRule="auto"/>
              <w:rPr>
                <w:rFonts w:ascii="Arial Narrow" w:hAnsi="Arial Narrow" w:cs="Arial Narrow"/>
                <w:sz w:val="20"/>
                <w:szCs w:val="20"/>
              </w:rPr>
            </w:pPr>
            <w:r>
              <w:rPr>
                <w:rFonts w:ascii="Arial Narrow" w:hAnsi="Arial Narrow"/>
                <w:color w:val="000000"/>
                <w:sz w:val="20"/>
                <w:szCs w:val="20"/>
              </w:rPr>
              <w:t>ASSESSMENT IN LEARNING 1</w:t>
            </w:r>
          </w:p>
        </w:tc>
        <w:tc>
          <w:tcPr>
            <w:tcW w:w="900" w:type="dxa"/>
            <w:vAlign w:val="center"/>
          </w:tcPr>
          <w:p w14:paraId="626D3907">
            <w:pPr>
              <w:spacing w:after="0" w:line="240" w:lineRule="auto"/>
              <w:jc w:val="center"/>
              <w:rPr>
                <w:rFonts w:ascii="Arial" w:hAnsi="Arial" w:cs="Arial"/>
              </w:rPr>
            </w:pPr>
            <w:r>
              <w:rPr>
                <w:rFonts w:ascii="Arial" w:hAnsi="Arial" w:cs="Arial"/>
              </w:rPr>
              <w:t>3</w:t>
            </w:r>
          </w:p>
        </w:tc>
        <w:tc>
          <w:tcPr>
            <w:tcW w:w="720" w:type="dxa"/>
            <w:vAlign w:val="center"/>
          </w:tcPr>
          <w:p w14:paraId="13319AC9">
            <w:pPr>
              <w:spacing w:after="0" w:line="240" w:lineRule="auto"/>
              <w:jc w:val="center"/>
              <w:rPr>
                <w:rFonts w:ascii="Arial" w:hAnsi="Arial" w:cs="Arial"/>
              </w:rPr>
            </w:pPr>
            <w:r>
              <w:rPr>
                <w:rFonts w:ascii="Arial" w:hAnsi="Arial" w:cs="Arial"/>
              </w:rPr>
              <w:t>M-F</w:t>
            </w:r>
          </w:p>
        </w:tc>
        <w:tc>
          <w:tcPr>
            <w:tcW w:w="900" w:type="dxa"/>
            <w:vAlign w:val="center"/>
          </w:tcPr>
          <w:p w14:paraId="710BD14E">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D6997B1">
            <w:pPr>
              <w:spacing w:after="0" w:line="240" w:lineRule="auto"/>
              <w:rPr>
                <w:rFonts w:ascii="Arial Narrow" w:hAnsi="Arial Narrow" w:cs="Arial"/>
              </w:rPr>
            </w:pPr>
            <w:r>
              <w:rPr>
                <w:rFonts w:ascii="Arial Narrow" w:hAnsi="Arial Narrow" w:cs="Arial"/>
              </w:rPr>
              <w:t>BSED ENG3-2</w:t>
            </w:r>
          </w:p>
        </w:tc>
      </w:tr>
      <w:tr w14:paraId="6D1C7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994BCB3">
            <w:pPr>
              <w:spacing w:after="0" w:line="240" w:lineRule="auto"/>
              <w:jc w:val="center"/>
              <w:rPr>
                <w:rFonts w:ascii="Arial Narrow" w:hAnsi="Arial Narrow"/>
              </w:rPr>
            </w:pPr>
          </w:p>
        </w:tc>
        <w:tc>
          <w:tcPr>
            <w:tcW w:w="1170" w:type="dxa"/>
            <w:vAlign w:val="center"/>
          </w:tcPr>
          <w:p w14:paraId="3A17F93E">
            <w:pPr>
              <w:spacing w:after="0" w:line="240" w:lineRule="auto"/>
              <w:jc w:val="center"/>
              <w:rPr>
                <w:rFonts w:ascii="Arial Narrow" w:hAnsi="Arial Narrow"/>
                <w:color w:val="000000"/>
              </w:rPr>
            </w:pPr>
            <w:r>
              <w:rPr>
                <w:rFonts w:ascii="Arial Narrow" w:hAnsi="Arial Narrow"/>
                <w:color w:val="000000"/>
              </w:rPr>
              <w:t>FS 1</w:t>
            </w:r>
          </w:p>
        </w:tc>
        <w:tc>
          <w:tcPr>
            <w:tcW w:w="4343" w:type="dxa"/>
            <w:vAlign w:val="center"/>
          </w:tcPr>
          <w:p w14:paraId="44C18DAC">
            <w:pPr>
              <w:spacing w:after="0" w:line="240" w:lineRule="auto"/>
              <w:rPr>
                <w:rFonts w:ascii="Arial Narrow" w:hAnsi="Arial Narrow"/>
                <w:color w:val="000000"/>
                <w:sz w:val="20"/>
                <w:szCs w:val="20"/>
              </w:rPr>
            </w:pPr>
            <w:r>
              <w:rPr>
                <w:rFonts w:ascii="Arial Narrow" w:hAnsi="Arial Narrow"/>
                <w:color w:val="000000"/>
                <w:sz w:val="20"/>
                <w:szCs w:val="20"/>
              </w:rPr>
              <w:t>FIELD STUDY 1</w:t>
            </w:r>
          </w:p>
        </w:tc>
        <w:tc>
          <w:tcPr>
            <w:tcW w:w="900" w:type="dxa"/>
            <w:vAlign w:val="center"/>
          </w:tcPr>
          <w:p w14:paraId="5064EAA2">
            <w:pPr>
              <w:spacing w:after="0" w:line="240" w:lineRule="auto"/>
              <w:jc w:val="center"/>
              <w:rPr>
                <w:rFonts w:ascii="Arial" w:hAnsi="Arial" w:cs="Arial"/>
              </w:rPr>
            </w:pPr>
            <w:r>
              <w:rPr>
                <w:rFonts w:ascii="Arial" w:hAnsi="Arial" w:cs="Arial"/>
              </w:rPr>
              <w:t>3</w:t>
            </w:r>
          </w:p>
        </w:tc>
        <w:tc>
          <w:tcPr>
            <w:tcW w:w="720" w:type="dxa"/>
            <w:vAlign w:val="center"/>
          </w:tcPr>
          <w:p w14:paraId="4A8A18F3">
            <w:pPr>
              <w:spacing w:after="0" w:line="240" w:lineRule="auto"/>
              <w:jc w:val="center"/>
              <w:rPr>
                <w:rFonts w:ascii="Arial" w:hAnsi="Arial" w:cs="Arial"/>
              </w:rPr>
            </w:pPr>
            <w:r>
              <w:rPr>
                <w:rFonts w:ascii="Arial" w:hAnsi="Arial" w:cs="Arial"/>
              </w:rPr>
              <w:t>M-F</w:t>
            </w:r>
          </w:p>
        </w:tc>
        <w:tc>
          <w:tcPr>
            <w:tcW w:w="900" w:type="dxa"/>
            <w:vAlign w:val="center"/>
          </w:tcPr>
          <w:p w14:paraId="2EEC02C9">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F33B110">
            <w:pPr>
              <w:spacing w:after="0" w:line="240" w:lineRule="auto"/>
              <w:rPr>
                <w:rFonts w:ascii="Arial Narrow" w:hAnsi="Arial Narrow" w:cs="Arial"/>
              </w:rPr>
            </w:pPr>
            <w:r>
              <w:rPr>
                <w:rFonts w:ascii="Arial Narrow" w:hAnsi="Arial Narrow" w:cs="Arial"/>
              </w:rPr>
              <w:t>BSED MATH4-1</w:t>
            </w:r>
          </w:p>
        </w:tc>
      </w:tr>
      <w:tr w14:paraId="23E8E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78027A3B">
            <w:pPr>
              <w:pStyle w:val="10"/>
              <w:spacing w:after="0" w:line="240" w:lineRule="auto"/>
              <w:ind w:left="0"/>
              <w:jc w:val="center"/>
              <w:rPr>
                <w:rFonts w:ascii="Arial Narrow" w:hAnsi="Arial Narrow" w:cs="Arial"/>
              </w:rPr>
            </w:pPr>
          </w:p>
        </w:tc>
        <w:tc>
          <w:tcPr>
            <w:tcW w:w="1170" w:type="dxa"/>
            <w:shd w:val="clear" w:color="auto" w:fill="FDE9D9" w:themeFill="accent6" w:themeFillTint="33"/>
            <w:vAlign w:val="center"/>
          </w:tcPr>
          <w:p w14:paraId="1218151C">
            <w:pPr>
              <w:pStyle w:val="10"/>
              <w:spacing w:after="0" w:line="240" w:lineRule="auto"/>
              <w:ind w:left="0"/>
              <w:jc w:val="center"/>
              <w:rPr>
                <w:rFonts w:ascii="Arial Narrow" w:hAnsi="Arial Narrow" w:cs="Arial"/>
              </w:rPr>
            </w:pPr>
          </w:p>
        </w:tc>
        <w:tc>
          <w:tcPr>
            <w:tcW w:w="4343" w:type="dxa"/>
            <w:shd w:val="clear" w:color="auto" w:fill="FDE9D9" w:themeFill="accent6" w:themeFillTint="33"/>
            <w:vAlign w:val="center"/>
          </w:tcPr>
          <w:p w14:paraId="40EE8766">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19CD1EB0">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6D1EF61D">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57D4AEDE">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15457010">
            <w:pPr>
              <w:pStyle w:val="10"/>
              <w:spacing w:after="0" w:line="240" w:lineRule="auto"/>
              <w:ind w:left="0"/>
              <w:rPr>
                <w:rFonts w:ascii="Arial Narrow" w:hAnsi="Arial Narrow" w:cs="Arial"/>
              </w:rPr>
            </w:pPr>
          </w:p>
        </w:tc>
      </w:tr>
      <w:tr w14:paraId="21D07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81F63C9">
            <w:pPr>
              <w:pStyle w:val="10"/>
              <w:spacing w:after="0" w:line="240" w:lineRule="auto"/>
              <w:ind w:left="0"/>
              <w:jc w:val="center"/>
              <w:rPr>
                <w:rFonts w:ascii="Arial Narrow" w:hAnsi="Arial Narrow" w:cs="Arial"/>
              </w:rPr>
            </w:pPr>
            <w:r>
              <w:rPr>
                <w:rFonts w:ascii="Arial Narrow" w:hAnsi="Arial Narrow"/>
              </w:rPr>
              <w:t>9:00-10:00</w:t>
            </w:r>
          </w:p>
        </w:tc>
        <w:tc>
          <w:tcPr>
            <w:tcW w:w="1170" w:type="dxa"/>
          </w:tcPr>
          <w:p w14:paraId="2743D4A9">
            <w:pPr>
              <w:pStyle w:val="10"/>
              <w:spacing w:after="0" w:line="240" w:lineRule="auto"/>
              <w:ind w:left="0"/>
              <w:jc w:val="center"/>
              <w:rPr>
                <w:rFonts w:ascii="Arial Narrow" w:hAnsi="Arial Narrow"/>
                <w:color w:val="000000"/>
              </w:rPr>
            </w:pPr>
            <w:r>
              <w:rPr>
                <w:rFonts w:ascii="Arial Narrow" w:hAnsi="Arial Narrow"/>
                <w:color w:val="000000"/>
              </w:rPr>
              <w:t>Educ 6</w:t>
            </w:r>
          </w:p>
        </w:tc>
        <w:tc>
          <w:tcPr>
            <w:tcW w:w="4343" w:type="dxa"/>
            <w:vAlign w:val="center"/>
          </w:tcPr>
          <w:p w14:paraId="70422B89">
            <w:pPr>
              <w:pStyle w:val="10"/>
              <w:spacing w:after="0" w:line="240" w:lineRule="auto"/>
              <w:ind w:left="0"/>
              <w:rPr>
                <w:rFonts w:ascii="Arial Narrow" w:hAnsi="Arial Narrow"/>
                <w:color w:val="000000"/>
                <w:sz w:val="24"/>
                <w:szCs w:val="24"/>
              </w:rPr>
            </w:pPr>
            <w:r>
              <w:rPr>
                <w:rFonts w:ascii="Arial Narrow" w:hAnsi="Arial Narrow"/>
                <w:color w:val="000000"/>
                <w:sz w:val="20"/>
                <w:szCs w:val="20"/>
              </w:rPr>
              <w:t>ASSESSMENT IN LEARNING 1</w:t>
            </w:r>
          </w:p>
        </w:tc>
        <w:tc>
          <w:tcPr>
            <w:tcW w:w="900" w:type="dxa"/>
            <w:vAlign w:val="center"/>
          </w:tcPr>
          <w:p w14:paraId="358D264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303117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7C1021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27A886C">
            <w:pPr>
              <w:pStyle w:val="10"/>
              <w:spacing w:after="0" w:line="240" w:lineRule="auto"/>
              <w:ind w:left="0"/>
              <w:rPr>
                <w:rFonts w:ascii="Arial Narrow" w:hAnsi="Arial Narrow" w:cs="Arial"/>
              </w:rPr>
            </w:pPr>
            <w:r>
              <w:rPr>
                <w:rFonts w:ascii="Arial Narrow" w:hAnsi="Arial Narrow" w:cs="Arial"/>
              </w:rPr>
              <w:t>BSED SOC3-1</w:t>
            </w:r>
          </w:p>
        </w:tc>
      </w:tr>
      <w:tr w14:paraId="7FF52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501B266">
            <w:pPr>
              <w:pStyle w:val="10"/>
              <w:spacing w:after="0" w:line="240" w:lineRule="auto"/>
              <w:ind w:left="0"/>
              <w:jc w:val="center"/>
              <w:rPr>
                <w:rFonts w:ascii="Arial Narrow" w:hAnsi="Arial Narrow"/>
              </w:rPr>
            </w:pPr>
            <w:r>
              <w:rPr>
                <w:rFonts w:ascii="Arial Narrow" w:hAnsi="Arial Narrow"/>
              </w:rPr>
              <w:t>10:00-11:00</w:t>
            </w:r>
          </w:p>
        </w:tc>
        <w:tc>
          <w:tcPr>
            <w:tcW w:w="1170" w:type="dxa"/>
          </w:tcPr>
          <w:p w14:paraId="3D25E76B">
            <w:pPr>
              <w:pStyle w:val="10"/>
              <w:spacing w:after="0" w:line="240" w:lineRule="auto"/>
              <w:ind w:left="0"/>
              <w:jc w:val="center"/>
              <w:rPr>
                <w:rFonts w:ascii="Arial Narrow" w:hAnsi="Arial Narrow"/>
                <w:color w:val="000000"/>
              </w:rPr>
            </w:pPr>
            <w:r>
              <w:rPr>
                <w:rFonts w:ascii="Arial Narrow" w:hAnsi="Arial Narrow"/>
                <w:color w:val="000000"/>
              </w:rPr>
              <w:t>Educ 6</w:t>
            </w:r>
          </w:p>
        </w:tc>
        <w:tc>
          <w:tcPr>
            <w:tcW w:w="4343" w:type="dxa"/>
            <w:vAlign w:val="center"/>
          </w:tcPr>
          <w:p w14:paraId="722BD114">
            <w:pPr>
              <w:pStyle w:val="10"/>
              <w:spacing w:after="0" w:line="240" w:lineRule="auto"/>
              <w:ind w:left="0"/>
              <w:rPr>
                <w:rFonts w:ascii="Arial Narrow" w:hAnsi="Arial Narrow"/>
                <w:color w:val="000000"/>
                <w:sz w:val="20"/>
                <w:szCs w:val="20"/>
              </w:rPr>
            </w:pPr>
            <w:r>
              <w:rPr>
                <w:rFonts w:ascii="Arial Narrow" w:hAnsi="Arial Narrow"/>
                <w:color w:val="000000"/>
                <w:sz w:val="20"/>
                <w:szCs w:val="20"/>
              </w:rPr>
              <w:t>ASSESSMENT IN LEARNING 1</w:t>
            </w:r>
          </w:p>
        </w:tc>
        <w:tc>
          <w:tcPr>
            <w:tcW w:w="900" w:type="dxa"/>
            <w:vAlign w:val="center"/>
          </w:tcPr>
          <w:p w14:paraId="1600EAF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C430BED">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32D6926">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027BFC8">
            <w:pPr>
              <w:pStyle w:val="10"/>
              <w:spacing w:after="0" w:line="240" w:lineRule="auto"/>
              <w:ind w:left="0"/>
              <w:rPr>
                <w:rFonts w:ascii="Arial Narrow" w:hAnsi="Arial Narrow" w:cs="Arial"/>
              </w:rPr>
            </w:pPr>
            <w:r>
              <w:rPr>
                <w:rFonts w:ascii="Arial Narrow" w:hAnsi="Arial Narrow" w:cs="Arial"/>
              </w:rPr>
              <w:t>BSED MATH3-1</w:t>
            </w:r>
          </w:p>
        </w:tc>
      </w:tr>
      <w:tr w14:paraId="198FF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2C042562">
            <w:pPr>
              <w:pStyle w:val="10"/>
              <w:spacing w:after="0" w:line="240" w:lineRule="auto"/>
              <w:ind w:left="0"/>
              <w:jc w:val="center"/>
              <w:rPr>
                <w:rFonts w:ascii="Arial Narrow" w:hAnsi="Arial Narrow"/>
              </w:rPr>
            </w:pPr>
            <w:r>
              <w:rPr>
                <w:rFonts w:ascii="Arial Narrow" w:hAnsi="Arial Narrow" w:cs="Arial"/>
              </w:rPr>
              <w:t>OPEN</w:t>
            </w:r>
          </w:p>
        </w:tc>
        <w:tc>
          <w:tcPr>
            <w:tcW w:w="1170" w:type="dxa"/>
            <w:vAlign w:val="bottom"/>
          </w:tcPr>
          <w:p w14:paraId="361AFA37">
            <w:pPr>
              <w:pStyle w:val="10"/>
              <w:spacing w:after="0" w:line="240" w:lineRule="auto"/>
              <w:ind w:left="0"/>
              <w:jc w:val="center"/>
              <w:rPr>
                <w:rFonts w:ascii="Arial Narrow" w:hAnsi="Arial Narrow"/>
                <w:color w:val="000000"/>
              </w:rPr>
            </w:pPr>
            <w:r>
              <w:rPr>
                <w:rFonts w:ascii="Arial Narrow" w:hAnsi="Arial Narrow"/>
                <w:color w:val="000000"/>
              </w:rPr>
              <w:t>VED 17</w:t>
            </w:r>
          </w:p>
        </w:tc>
        <w:tc>
          <w:tcPr>
            <w:tcW w:w="4343" w:type="dxa"/>
            <w:vAlign w:val="bottom"/>
          </w:tcPr>
          <w:p w14:paraId="43FDF31C">
            <w:pPr>
              <w:pStyle w:val="10"/>
              <w:spacing w:after="0" w:line="240" w:lineRule="auto"/>
              <w:ind w:left="0"/>
              <w:rPr>
                <w:rFonts w:ascii="Arial Narrow" w:hAnsi="Arial Narrow"/>
                <w:color w:val="000000"/>
                <w:sz w:val="20"/>
                <w:szCs w:val="20"/>
              </w:rPr>
            </w:pPr>
            <w:r>
              <w:rPr>
                <w:rFonts w:ascii="Arial Narrow" w:hAnsi="Arial Narrow"/>
                <w:color w:val="000000"/>
                <w:sz w:val="20"/>
                <w:szCs w:val="20"/>
              </w:rPr>
              <w:t>RESEARCH IN VALUES EDUCATION 1</w:t>
            </w:r>
          </w:p>
        </w:tc>
        <w:tc>
          <w:tcPr>
            <w:tcW w:w="900" w:type="dxa"/>
            <w:vAlign w:val="center"/>
          </w:tcPr>
          <w:p w14:paraId="00645EEE">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59A773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1DBB5D9">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54DC1149">
            <w:pPr>
              <w:pStyle w:val="10"/>
              <w:spacing w:after="0" w:line="240" w:lineRule="auto"/>
              <w:ind w:left="0"/>
              <w:rPr>
                <w:rFonts w:ascii="Arial Narrow" w:hAnsi="Arial Narrow" w:cs="Arial"/>
              </w:rPr>
            </w:pPr>
            <w:r>
              <w:rPr>
                <w:rFonts w:ascii="Arial Narrow" w:hAnsi="Arial Narrow" w:cs="Arial"/>
              </w:rPr>
              <w:t>BSED VE 3-1</w:t>
            </w:r>
          </w:p>
        </w:tc>
      </w:tr>
      <w:tr w14:paraId="49D19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28FFBEA">
            <w:pPr>
              <w:pStyle w:val="10"/>
              <w:spacing w:after="0" w:line="240" w:lineRule="auto"/>
              <w:ind w:left="0"/>
              <w:jc w:val="center"/>
              <w:rPr>
                <w:rFonts w:ascii="Arial Narrow" w:hAnsi="Arial Narrow"/>
              </w:rPr>
            </w:pPr>
            <w:r>
              <w:rPr>
                <w:rFonts w:ascii="Arial Narrow" w:hAnsi="Arial Narrow" w:cs="Arial"/>
              </w:rPr>
              <w:t>4:00-5:00</w:t>
            </w:r>
          </w:p>
        </w:tc>
        <w:tc>
          <w:tcPr>
            <w:tcW w:w="1170" w:type="dxa"/>
            <w:vAlign w:val="bottom"/>
          </w:tcPr>
          <w:p w14:paraId="28C01308">
            <w:pPr>
              <w:pStyle w:val="10"/>
              <w:spacing w:after="0" w:line="240" w:lineRule="auto"/>
              <w:ind w:left="0"/>
              <w:jc w:val="center"/>
              <w:rPr>
                <w:rFonts w:ascii="Arial Narrow" w:hAnsi="Arial Narrow"/>
                <w:color w:val="000000"/>
              </w:rPr>
            </w:pPr>
            <w:r>
              <w:rPr>
                <w:rFonts w:ascii="Arial Narrow" w:hAnsi="Arial Narrow"/>
                <w:color w:val="000000"/>
              </w:rPr>
              <w:t>VED 17</w:t>
            </w:r>
          </w:p>
        </w:tc>
        <w:tc>
          <w:tcPr>
            <w:tcW w:w="4343" w:type="dxa"/>
            <w:vAlign w:val="bottom"/>
          </w:tcPr>
          <w:p w14:paraId="6BA6D745">
            <w:pPr>
              <w:pStyle w:val="10"/>
              <w:spacing w:after="0" w:line="240" w:lineRule="auto"/>
              <w:ind w:left="0"/>
              <w:rPr>
                <w:rFonts w:ascii="Arial Narrow" w:hAnsi="Arial Narrow"/>
                <w:color w:val="000000"/>
                <w:sz w:val="20"/>
                <w:szCs w:val="20"/>
              </w:rPr>
            </w:pPr>
            <w:r>
              <w:rPr>
                <w:rFonts w:ascii="Arial Narrow" w:hAnsi="Arial Narrow"/>
                <w:color w:val="000000"/>
                <w:sz w:val="20"/>
                <w:szCs w:val="20"/>
              </w:rPr>
              <w:t>RESEARCH IN VALUES EDUCATION 1</w:t>
            </w:r>
          </w:p>
        </w:tc>
        <w:tc>
          <w:tcPr>
            <w:tcW w:w="900" w:type="dxa"/>
            <w:vAlign w:val="center"/>
          </w:tcPr>
          <w:p w14:paraId="7A9D693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3D9C28A">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408E918">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4E32A10">
            <w:pPr>
              <w:pStyle w:val="10"/>
              <w:spacing w:after="0" w:line="240" w:lineRule="auto"/>
              <w:ind w:left="0"/>
              <w:rPr>
                <w:rFonts w:ascii="Arial Narrow" w:hAnsi="Arial Narrow" w:cs="Arial"/>
              </w:rPr>
            </w:pPr>
            <w:r>
              <w:rPr>
                <w:rFonts w:ascii="Arial Narrow" w:hAnsi="Arial Narrow" w:cs="Arial"/>
              </w:rPr>
              <w:t>BSED VE 3-2</w:t>
            </w:r>
          </w:p>
        </w:tc>
      </w:tr>
      <w:tr w14:paraId="7EB24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DF477CD">
            <w:pPr>
              <w:pStyle w:val="10"/>
              <w:spacing w:after="0" w:line="240" w:lineRule="auto"/>
              <w:ind w:left="0"/>
              <w:jc w:val="center"/>
              <w:rPr>
                <w:rFonts w:ascii="Arial Narrow" w:hAnsi="Arial Narrow" w:cs="Arial"/>
              </w:rPr>
            </w:pPr>
          </w:p>
        </w:tc>
        <w:tc>
          <w:tcPr>
            <w:tcW w:w="1170" w:type="dxa"/>
          </w:tcPr>
          <w:p w14:paraId="26A4E9DD">
            <w:pPr>
              <w:pStyle w:val="10"/>
              <w:spacing w:after="0" w:line="240" w:lineRule="auto"/>
              <w:ind w:left="0"/>
              <w:jc w:val="center"/>
              <w:rPr>
                <w:rFonts w:ascii="Arial Narrow" w:hAnsi="Arial Narrow"/>
              </w:rPr>
            </w:pPr>
            <w:r>
              <w:rPr>
                <w:rFonts w:ascii="Arial Narrow" w:hAnsi="Arial Narrow"/>
              </w:rPr>
              <w:t>FS 2</w:t>
            </w:r>
          </w:p>
        </w:tc>
        <w:tc>
          <w:tcPr>
            <w:tcW w:w="4343" w:type="dxa"/>
            <w:vAlign w:val="bottom"/>
          </w:tcPr>
          <w:p w14:paraId="1FAC8201">
            <w:pPr>
              <w:pStyle w:val="10"/>
              <w:spacing w:after="0" w:line="240" w:lineRule="auto"/>
              <w:ind w:left="0"/>
              <w:rPr>
                <w:rFonts w:ascii="Arial Narrow" w:hAnsi="Arial Narrow"/>
              </w:rPr>
            </w:pPr>
            <w:r>
              <w:rPr>
                <w:rFonts w:ascii="Arial Narrow" w:hAnsi="Arial Narrow"/>
              </w:rPr>
              <w:t>FIELD STUDY 2</w:t>
            </w:r>
          </w:p>
        </w:tc>
        <w:tc>
          <w:tcPr>
            <w:tcW w:w="900" w:type="dxa"/>
            <w:vAlign w:val="center"/>
          </w:tcPr>
          <w:p w14:paraId="3804151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FAACE9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6C3E3D3">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4407EA3F">
            <w:pPr>
              <w:pStyle w:val="10"/>
              <w:spacing w:after="0" w:line="240" w:lineRule="auto"/>
              <w:ind w:left="0"/>
              <w:rPr>
                <w:rFonts w:ascii="Arial Narrow" w:hAnsi="Arial Narrow" w:cs="Arial"/>
              </w:rPr>
            </w:pPr>
            <w:r>
              <w:rPr>
                <w:rFonts w:ascii="Arial Narrow" w:hAnsi="Arial Narrow" w:cs="Arial"/>
              </w:rPr>
              <w:t>BSED MATH4-1</w:t>
            </w:r>
          </w:p>
        </w:tc>
      </w:tr>
      <w:tr w14:paraId="4018C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19A0A876">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36B6AF1">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AF2829C">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4895319">
            <w:pPr>
              <w:pStyle w:val="10"/>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734590F0">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ED6437E">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CE81FCE">
            <w:pPr>
              <w:pStyle w:val="10"/>
              <w:spacing w:after="0" w:line="240" w:lineRule="auto"/>
              <w:ind w:left="0"/>
              <w:jc w:val="center"/>
              <w:rPr>
                <w:rFonts w:ascii="Arial" w:hAnsi="Arial" w:cs="Arial"/>
                <w:b/>
                <w:bCs/>
                <w:sz w:val="24"/>
                <w:szCs w:val="24"/>
              </w:rPr>
            </w:pPr>
          </w:p>
        </w:tc>
      </w:tr>
    </w:tbl>
    <w:p w14:paraId="5D1E645A">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VP Instruction and Planning/BSED-Mathematics Program Head (Load Release – 15 units)</w:t>
      </w:r>
    </w:p>
    <w:p w14:paraId="71FCBCD0">
      <w:pPr>
        <w:spacing w:after="0" w:line="240" w:lineRule="auto"/>
        <w:ind w:firstLine="720"/>
        <w:jc w:val="both"/>
        <w:rPr>
          <w:rFonts w:ascii="Arial" w:hAnsi="Arial" w:cs="Arial"/>
          <w:b/>
          <w:bCs/>
          <w:i/>
          <w:iCs/>
          <w:sz w:val="24"/>
          <w:szCs w:val="24"/>
          <w:lang w:val="en-US"/>
        </w:rPr>
      </w:pPr>
    </w:p>
    <w:p w14:paraId="07E47BE4">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9 units (3 loads)</w:t>
      </w:r>
    </w:p>
    <w:p w14:paraId="1504C97F">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21 units  (7 loads)      </w:t>
      </w:r>
    </w:p>
    <w:p w14:paraId="73B2C15C">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2BB0D76A">
      <w:pPr>
        <w:spacing w:after="120" w:line="240" w:lineRule="auto"/>
        <w:rPr>
          <w:rFonts w:ascii="Arial" w:hAnsi="Arial" w:cs="Arial"/>
          <w:b/>
          <w:sz w:val="24"/>
          <w:szCs w:val="24"/>
        </w:rPr>
      </w:pPr>
    </w:p>
    <w:p w14:paraId="3A44D40D">
      <w:pPr>
        <w:spacing w:after="120" w:line="240" w:lineRule="auto"/>
        <w:rPr>
          <w:rFonts w:ascii="Arial" w:hAnsi="Arial" w:cs="Arial"/>
          <w:b/>
          <w:sz w:val="24"/>
          <w:szCs w:val="24"/>
        </w:rPr>
      </w:pPr>
    </w:p>
    <w:p w14:paraId="7D87C8B1">
      <w:pPr>
        <w:spacing w:after="120" w:line="240" w:lineRule="auto"/>
        <w:rPr>
          <w:rFonts w:ascii="Arial" w:hAnsi="Arial" w:cs="Arial"/>
          <w:b/>
          <w:sz w:val="24"/>
          <w:szCs w:val="24"/>
        </w:rPr>
      </w:pPr>
    </w:p>
    <w:p w14:paraId="5D2B2390">
      <w:pPr>
        <w:spacing w:after="120" w:line="240" w:lineRule="auto"/>
        <w:rPr>
          <w:rFonts w:ascii="Arial" w:hAnsi="Arial" w:cs="Arial"/>
          <w:b/>
          <w:sz w:val="24"/>
          <w:szCs w:val="24"/>
        </w:rPr>
      </w:pPr>
    </w:p>
    <w:p w14:paraId="5B002F7E">
      <w:pPr>
        <w:spacing w:after="120" w:line="240" w:lineRule="auto"/>
        <w:rPr>
          <w:rFonts w:ascii="Arial" w:hAnsi="Arial" w:cs="Arial"/>
          <w:b/>
          <w:sz w:val="24"/>
          <w:szCs w:val="24"/>
        </w:rPr>
      </w:pPr>
    </w:p>
    <w:p w14:paraId="312AC8FE">
      <w:pPr>
        <w:spacing w:after="120" w:line="240" w:lineRule="auto"/>
        <w:rPr>
          <w:rFonts w:ascii="Arial" w:hAnsi="Arial" w:cs="Arial"/>
          <w:b/>
          <w:sz w:val="24"/>
          <w:szCs w:val="24"/>
        </w:rPr>
      </w:pPr>
    </w:p>
    <w:p w14:paraId="516D9868">
      <w:pPr>
        <w:spacing w:after="120" w:line="240" w:lineRule="auto"/>
        <w:rPr>
          <w:rFonts w:ascii="Arial" w:hAnsi="Arial" w:cs="Arial"/>
          <w:b/>
          <w:sz w:val="24"/>
          <w:szCs w:val="24"/>
        </w:rPr>
      </w:pPr>
    </w:p>
    <w:p w14:paraId="747CA957">
      <w:pPr>
        <w:spacing w:after="120" w:line="240" w:lineRule="auto"/>
        <w:rPr>
          <w:rFonts w:ascii="Arial" w:hAnsi="Arial" w:cs="Arial"/>
          <w:b/>
          <w:sz w:val="24"/>
          <w:szCs w:val="24"/>
        </w:rPr>
      </w:pPr>
    </w:p>
    <w:p w14:paraId="407E028A">
      <w:pPr>
        <w:spacing w:after="120" w:line="240" w:lineRule="auto"/>
        <w:rPr>
          <w:rFonts w:ascii="Arial" w:hAnsi="Arial" w:cs="Arial"/>
          <w:b/>
          <w:sz w:val="24"/>
          <w:szCs w:val="24"/>
        </w:rPr>
      </w:pPr>
    </w:p>
    <w:p w14:paraId="1EA90B75">
      <w:pPr>
        <w:spacing w:after="120" w:line="240" w:lineRule="auto"/>
        <w:rPr>
          <w:rFonts w:ascii="Arial" w:hAnsi="Arial" w:cs="Arial"/>
          <w:b/>
          <w:sz w:val="24"/>
          <w:szCs w:val="24"/>
        </w:rPr>
      </w:pPr>
    </w:p>
    <w:p w14:paraId="6DA67005">
      <w:pPr>
        <w:spacing w:after="120" w:line="240" w:lineRule="auto"/>
        <w:rPr>
          <w:rFonts w:ascii="Arial" w:hAnsi="Arial" w:cs="Arial"/>
          <w:b/>
          <w:sz w:val="24"/>
          <w:szCs w:val="24"/>
        </w:rPr>
      </w:pPr>
    </w:p>
    <w:p w14:paraId="00C22ED0">
      <w:pPr>
        <w:spacing w:after="120" w:line="240" w:lineRule="auto"/>
        <w:rPr>
          <w:rFonts w:ascii="Arial" w:hAnsi="Arial" w:cs="Arial"/>
          <w:b/>
          <w:sz w:val="24"/>
          <w:szCs w:val="24"/>
        </w:rPr>
      </w:pPr>
    </w:p>
    <w:p w14:paraId="77B426F3">
      <w:pPr>
        <w:spacing w:after="120" w:line="240" w:lineRule="auto"/>
        <w:rPr>
          <w:rFonts w:ascii="Arial" w:hAnsi="Arial" w:cs="Arial"/>
          <w:b/>
          <w:sz w:val="24"/>
          <w:szCs w:val="24"/>
        </w:rPr>
      </w:pPr>
    </w:p>
    <w:p w14:paraId="2440E732">
      <w:pPr>
        <w:spacing w:after="120" w:line="240" w:lineRule="auto"/>
        <w:rPr>
          <w:rFonts w:ascii="Arial" w:hAnsi="Arial" w:cs="Arial"/>
          <w:b/>
          <w:sz w:val="24"/>
          <w:szCs w:val="24"/>
        </w:rPr>
      </w:pPr>
    </w:p>
    <w:p w14:paraId="43D20ED0">
      <w:pPr>
        <w:spacing w:after="120" w:line="240" w:lineRule="auto"/>
        <w:rPr>
          <w:rFonts w:ascii="Arial" w:hAnsi="Arial" w:cs="Arial"/>
          <w:b/>
          <w:sz w:val="24"/>
          <w:szCs w:val="24"/>
        </w:rPr>
      </w:pPr>
    </w:p>
    <w:p w14:paraId="638D0D02">
      <w:pPr>
        <w:spacing w:after="120" w:line="240" w:lineRule="auto"/>
        <w:rPr>
          <w:rFonts w:ascii="Arial" w:hAnsi="Arial" w:cs="Arial"/>
          <w:b/>
          <w:sz w:val="24"/>
          <w:szCs w:val="24"/>
        </w:rPr>
      </w:pPr>
    </w:p>
    <w:p w14:paraId="6C3855B4">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702272"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914451574" name="Straight Connector 191445157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70227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LOAav7AQAACQQAAA4AAABkcnMvZTJvRG9jLnhtbK1TTY/a&#10;MBC9V+p/sHwvIYiUEhH2ANpe+oG02x8w6ziJJX/J4yXw7zt2gNLtZQ/NIRnPeJ7nPb9sHk5Gs6MM&#10;qJxteDmbcyatcK2yfcN/PT9++sIZRrAtaGdlw88S+cP244fN6Gu5cIPTrQyMQCzWo2/4EKOviwLF&#10;IA3gzHlpqdi5YCDSMvRFG2AkdKOLxXz+uRhdaH1wQiJSdj8V+QUxvAfQdZ0Scu/Eq5E2TqhBaohE&#10;CQflkW/ztF0nRfzZdSgj0w0npjG/6RCKX9K72G6g7gP4QYnLCPCeEd5wMqAsHXqD2kME9hrUP1BG&#10;ieDQdXEmnCkmIlkRYlHO32jzNICXmQtJjf4mOv4/WPHjeAhMteSEdblcVmW1WnJmwdDNP8UAqh8i&#10;2zlrSUkX2N0mUm70WBPAzh7CZYX+EJIMpy6Y9CWC7JTVPt/UlqfIBCWrcrVarekixLVW/Gn0AeNX&#10;6QxLQcO1skkIqOH4DSMdRluvW1Laukeldb5MbdnY8HW1qAgZyKAdGYNC44kk2p4z0D05X8SQEdFp&#10;1abuhINn3OnAjkB2Ic+2bnymcTnTgJEKxCE/U+MArZy2ritKT15CiN9dO6XL+TVP407QefK/jkw0&#10;9oDD1JJLCYk6tE0jyeziC+uk+KRxil5ce87SF2lFDsltFzcnC96vKb7/g7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yzgGr+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PAHUD, PHOEBE CATES, LPT, MAED</w:t>
      </w:r>
    </w:p>
    <w:p w14:paraId="483CB847">
      <w:pPr>
        <w:pStyle w:val="10"/>
        <w:spacing w:after="120" w:line="240" w:lineRule="auto"/>
        <w:ind w:left="0"/>
        <w:rPr>
          <w:rFonts w:ascii="Arial" w:hAnsi="Arial" w:cs="Arial"/>
          <w:b/>
          <w:sz w:val="24"/>
          <w:szCs w:val="24"/>
        </w:rPr>
      </w:pPr>
    </w:p>
    <w:p w14:paraId="5C764632">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06FD42A">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3296"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491503664" name="Straight Connector 49150366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329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O+jPxf6AQAABwQAAA4AAABkcnMvZTJvRG9jLnhtbK1Ty27bMBC8&#10;F+g/ELzXstzIqQXLOdhIL30YSPoBG4qSCPAFLmPZf98lZTuPXnKoDtRylzvcGY3Wd0ej2UEGVM42&#10;vJzNOZNWuFbZvuF/Hu+/fOMMI9gWtLOy4SeJ/G7z+dN69LVcuMHpVgZGIBbr0Td8iNHXRYFikAZw&#10;5ry0VOxcMBBpG/qiDTASutHFYj5fFqMLrQ9OSETK7qYiPyOGjwC6rlNC7px4NtLGCTVIDZEo4aA8&#10;8k2etuukiL+7DmVkuuHENOaVLqH4Ka3FZg11H8APSpxHgI+M8I6TAWXp0ivUDiKw56D+gTJKBIeu&#10;izPhTDERyYoQi3L+TpuHAbzMXEhq9FfR8f/Bil+HfWCqbfjNqqzmX5fLG84sGPrwDzGA6ofIts5a&#10;EtIF9nKGdBs91tS+tftw3qHfhyTCsQsmvYkeO2atT1et5TEyQcmqvL0tq4ozcakVL40+YPwunWEp&#10;aLhWNskANRx+YKTL6OjlSEpbd6+0zp9SWzY2fFUtEjKQPTuyBYXGE0W0PWege/K9iCEjotOqTd0J&#10;B0+41YEdgMxCjm3d+EjjcqYBIxWIQ36mxgFaOR1dVZSenIQQf7p2SpfzS57GnaDz5G+uTDR2gMPU&#10;kksJiTq0TSPJ7OEz66T4pHGKnlx7ytIXaUf+yG1nLycDvt5T/Pr/3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O+jPxf6AQAABwQAAA4AAAAAAAAAAQAgAAAAIgEAAGRycy9lMm9Eb2MueG1s&#10;UEsFBgAAAAAGAAYAWQEAAI4FAAAAAA==&#10;">
                <v:fill on="f" focussize="0,0"/>
                <v:stroke color="#000000" joinstyle="round"/>
                <v:imagedata o:title=""/>
                <o:lock v:ext="edit" aspectratio="f"/>
              </v:line>
            </w:pict>
          </mc:Fallback>
        </mc:AlternateContent>
      </w:r>
    </w:p>
    <w:p w14:paraId="1D2B2D98">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1C80EDFF">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0432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964866104" name="Straight Connector 96486610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432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3EFoxPkBAAAHBAAADgAAAGRycy9lMm9Eb2MueG1srVPLbtsw&#10;ELwX6D8QvNeSXdtwBMs52EgvfRhI+gEbipII8AUuY9l/3yUlO2l6yaE6UMtd7nBnNNren41mJxlQ&#10;OVvz+azkTFrhGmW7mv9+eviy4Qwj2Aa0s7LmF4n8fvf503bwlVy43ulGBkYgFqvB17yP0VdFgaKX&#10;BnDmvLRUbF0wEGkbuqIJMBC60cWiLNfF4ELjgxMSkbKHscgnxPARQNe2SsiDEy9G2jiiBqkhEiXs&#10;lUe+y9O2rRTxV9uijEzXnJjGvNIlFD+ntdhtoeoC+F6JaQT4yAjvOBlQli69QR0gAnsJ6h8oo0Rw&#10;6No4E84UI5GsCLGYl++0eezBy8yFpEZ/Ex3/H6z4eToGppqa362Xm/V6Xi45s2Dowz/GAKrrI9s7&#10;a0lIF9jrGdJt8FhR+94ew7RDfwxJhHMbTHoTPXbOWl9uWstzZIKSq8XX9Wa54kxca8Vrow8Yv0ln&#10;WApqrpVNMkAFp+8Y6TI6ej2S0tY9KK3zp9SWDcRltUjIQPZsyRYUGk8U0Xacge7I9yKGjIhOqyZ1&#10;Jxy84F4HdgIyCzm2ccMTjcuZBoxUIA75GRt7aOR49G5F6dFJCPGHa8b0vLzmadwROk/+15WJxgGw&#10;H1tyKSFRh7ZpJJk9PLFOio8ap+jZNZcsfZF25I/cNnk5GfDtnuK3/+/u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DcQWjE+QEAAAcEAAAOAAAAAAAAAAEAIAAAACQBAABkcnMvZTJvRG9jLnht&#10;bFBLBQYAAAAABgAGAFkBAACPBQAAAAA=&#10;">
                <v:fill on="f" focussize="0,0"/>
                <v:stroke color="#000000" joinstyle="round"/>
                <v:imagedata o:title=""/>
                <o:lock v:ext="edit" aspectratio="f"/>
              </v:line>
            </w:pict>
          </mc:Fallback>
        </mc:AlternateContent>
      </w:r>
    </w:p>
    <w:p w14:paraId="193717F2">
      <w:pPr>
        <w:pStyle w:val="10"/>
        <w:spacing w:line="240" w:lineRule="auto"/>
        <w:jc w:val="both"/>
        <w:rPr>
          <w:rFonts w:ascii="Arial" w:hAnsi="Arial" w:cs="Arial"/>
          <w:sz w:val="24"/>
          <w:szCs w:val="24"/>
        </w:rPr>
      </w:pPr>
      <w:r>
        <w:rPr>
          <w:rFonts w:ascii="Arial" w:hAnsi="Arial" w:cs="Arial"/>
          <w:sz w:val="24"/>
          <w:szCs w:val="24"/>
        </w:rPr>
        <w:tab/>
      </w:r>
    </w:p>
    <w:p w14:paraId="719E5D40">
      <w:pPr>
        <w:pStyle w:val="10"/>
        <w:spacing w:line="240" w:lineRule="auto"/>
        <w:ind w:firstLine="720"/>
        <w:jc w:val="both"/>
        <w:rPr>
          <w:rFonts w:ascii="Arial" w:hAnsi="Arial" w:cs="Arial"/>
          <w:sz w:val="24"/>
          <w:szCs w:val="24"/>
        </w:rPr>
      </w:pPr>
    </w:p>
    <w:p w14:paraId="636C653F">
      <w:pPr>
        <w:pStyle w:val="10"/>
        <w:spacing w:line="240" w:lineRule="auto"/>
        <w:ind w:firstLine="720"/>
        <w:jc w:val="both"/>
        <w:rPr>
          <w:rFonts w:ascii="Arial" w:hAnsi="Arial" w:cs="Arial"/>
          <w:sz w:val="24"/>
          <w:szCs w:val="24"/>
        </w:rPr>
      </w:pPr>
    </w:p>
    <w:p w14:paraId="50750B9C">
      <w:pPr>
        <w:pStyle w:val="10"/>
        <w:spacing w:line="240" w:lineRule="auto"/>
        <w:ind w:firstLine="720"/>
        <w:jc w:val="both"/>
        <w:rPr>
          <w:rFonts w:ascii="Arial" w:hAnsi="Arial" w:cs="Arial"/>
          <w:sz w:val="24"/>
          <w:szCs w:val="24"/>
        </w:rPr>
      </w:pPr>
    </w:p>
    <w:p w14:paraId="354B44D3">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25370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239C34BC">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A9FE138">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29001C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9A1005E">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097DE29">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D326D5C">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29A518A">
            <w:pPr>
              <w:pStyle w:val="10"/>
              <w:spacing w:after="0" w:line="240" w:lineRule="auto"/>
              <w:ind w:left="0"/>
              <w:jc w:val="center"/>
              <w:rPr>
                <w:rFonts w:ascii="Arial" w:hAnsi="Arial" w:cs="Arial"/>
                <w:b/>
              </w:rPr>
            </w:pPr>
            <w:r>
              <w:rPr>
                <w:rFonts w:ascii="Arial" w:hAnsi="Arial" w:cs="Arial"/>
                <w:b/>
              </w:rPr>
              <w:t>SECTION</w:t>
            </w:r>
          </w:p>
        </w:tc>
      </w:tr>
      <w:tr w14:paraId="05F5F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455" w:type="dxa"/>
          </w:tcPr>
          <w:p w14:paraId="4C3D99B7">
            <w:pPr>
              <w:spacing w:after="0" w:line="240" w:lineRule="auto"/>
              <w:rPr>
                <w:rFonts w:ascii="Arial" w:hAnsi="Arial" w:cs="Arial"/>
              </w:rPr>
            </w:pPr>
            <w:r>
              <w:rPr>
                <w:rFonts w:ascii="Arial" w:hAnsi="Arial" w:cs="Arial"/>
              </w:rPr>
              <w:t>8:00-9:00</w:t>
            </w:r>
          </w:p>
        </w:tc>
        <w:tc>
          <w:tcPr>
            <w:tcW w:w="1170" w:type="dxa"/>
          </w:tcPr>
          <w:p w14:paraId="723EE3A2">
            <w:pPr>
              <w:spacing w:after="0" w:line="240" w:lineRule="auto"/>
              <w:rPr>
                <w:rFonts w:ascii="Arial Narrow" w:hAnsi="Arial Narrow" w:cs="Arial"/>
                <w:sz w:val="20"/>
                <w:szCs w:val="20"/>
              </w:rPr>
            </w:pPr>
            <w:r>
              <w:rPr>
                <w:rFonts w:ascii="Arial Narrow" w:hAnsi="Arial Narrow" w:cs="Arial"/>
                <w:sz w:val="20"/>
                <w:szCs w:val="20"/>
              </w:rPr>
              <w:t>SSE ELEC2</w:t>
            </w:r>
          </w:p>
        </w:tc>
        <w:tc>
          <w:tcPr>
            <w:tcW w:w="4343" w:type="dxa"/>
          </w:tcPr>
          <w:p w14:paraId="71AFBC1A">
            <w:pPr>
              <w:spacing w:after="0" w:line="240" w:lineRule="auto"/>
              <w:rPr>
                <w:rFonts w:ascii="Arial Narrow" w:hAnsi="Arial Narrow" w:cs="Arial"/>
              </w:rPr>
            </w:pPr>
            <w:r>
              <w:rPr>
                <w:rFonts w:ascii="Arial Narrow" w:hAnsi="Arial Narrow" w:cs="Arial"/>
              </w:rPr>
              <w:t>BASIC OF SCHOOL MGT &amp; ADMINISTRATION</w:t>
            </w:r>
          </w:p>
        </w:tc>
        <w:tc>
          <w:tcPr>
            <w:tcW w:w="900" w:type="dxa"/>
          </w:tcPr>
          <w:p w14:paraId="7DD03431">
            <w:pPr>
              <w:spacing w:after="0" w:line="240" w:lineRule="auto"/>
              <w:jc w:val="center"/>
              <w:rPr>
                <w:rFonts w:ascii="Arial" w:hAnsi="Arial" w:cs="Arial"/>
              </w:rPr>
            </w:pPr>
            <w:r>
              <w:rPr>
                <w:rFonts w:ascii="Arial" w:hAnsi="Arial" w:cs="Arial"/>
              </w:rPr>
              <w:t>3</w:t>
            </w:r>
          </w:p>
        </w:tc>
        <w:tc>
          <w:tcPr>
            <w:tcW w:w="720" w:type="dxa"/>
          </w:tcPr>
          <w:p w14:paraId="376F3AA8">
            <w:pPr>
              <w:spacing w:after="0" w:line="240" w:lineRule="auto"/>
              <w:jc w:val="center"/>
              <w:rPr>
                <w:rFonts w:ascii="Arial" w:hAnsi="Arial" w:cs="Arial"/>
              </w:rPr>
            </w:pPr>
            <w:r>
              <w:rPr>
                <w:rFonts w:ascii="Arial" w:hAnsi="Arial" w:cs="Arial"/>
              </w:rPr>
              <w:t>M-F</w:t>
            </w:r>
          </w:p>
        </w:tc>
        <w:tc>
          <w:tcPr>
            <w:tcW w:w="900" w:type="dxa"/>
          </w:tcPr>
          <w:p w14:paraId="412A0670">
            <w:pPr>
              <w:spacing w:after="0" w:line="240" w:lineRule="auto"/>
              <w:jc w:val="center"/>
              <w:rPr>
                <w:rFonts w:ascii="Arial" w:hAnsi="Arial" w:cs="Arial"/>
              </w:rPr>
            </w:pPr>
            <w:r>
              <w:rPr>
                <w:rFonts w:ascii="Arial" w:hAnsi="Arial" w:cs="Arial"/>
              </w:rPr>
              <w:t>1</w:t>
            </w:r>
          </w:p>
        </w:tc>
        <w:tc>
          <w:tcPr>
            <w:tcW w:w="1857" w:type="dxa"/>
          </w:tcPr>
          <w:p w14:paraId="0445D480">
            <w:pPr>
              <w:spacing w:after="0" w:line="240" w:lineRule="auto"/>
              <w:rPr>
                <w:rFonts w:ascii="Arial" w:hAnsi="Arial" w:cs="Arial"/>
                <w:bCs/>
              </w:rPr>
            </w:pPr>
            <w:r>
              <w:rPr>
                <w:rFonts w:ascii="Arial" w:hAnsi="Arial" w:cs="Arial"/>
                <w:bCs/>
              </w:rPr>
              <w:t>BSED SS 4-1</w:t>
            </w:r>
          </w:p>
        </w:tc>
      </w:tr>
      <w:tr w14:paraId="0E93A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47E5DE13">
            <w:pPr>
              <w:spacing w:after="0" w:line="240" w:lineRule="auto"/>
              <w:rPr>
                <w:rFonts w:ascii="Times New Roman" w:hAnsi="Times New Roman"/>
                <w:bCs/>
              </w:rPr>
            </w:pPr>
            <w:r>
              <w:rPr>
                <w:rFonts w:ascii="Times New Roman" w:hAnsi="Times New Roman"/>
                <w:bCs/>
              </w:rPr>
              <w:t>10:00-11:00</w:t>
            </w:r>
          </w:p>
        </w:tc>
        <w:tc>
          <w:tcPr>
            <w:tcW w:w="1170" w:type="dxa"/>
          </w:tcPr>
          <w:p w14:paraId="588560FB">
            <w:pPr>
              <w:spacing w:after="0" w:line="240" w:lineRule="auto"/>
              <w:rPr>
                <w:rFonts w:ascii="Arial Narrow" w:hAnsi="Arial Narrow" w:cs="Arial Narrow"/>
                <w:sz w:val="20"/>
                <w:szCs w:val="20"/>
              </w:rPr>
            </w:pPr>
            <w:r>
              <w:rPr>
                <w:rFonts w:ascii="Arial Narrow" w:hAnsi="Arial Narrow" w:cs="Arial Narrow"/>
                <w:sz w:val="20"/>
                <w:szCs w:val="20"/>
              </w:rPr>
              <w:t>SSE 10</w:t>
            </w:r>
          </w:p>
        </w:tc>
        <w:tc>
          <w:tcPr>
            <w:tcW w:w="4343" w:type="dxa"/>
          </w:tcPr>
          <w:p w14:paraId="0FE67479">
            <w:pPr>
              <w:spacing w:after="0" w:line="240" w:lineRule="auto"/>
              <w:rPr>
                <w:rFonts w:ascii="Arial Narrow" w:hAnsi="Arial Narrow" w:cs="Arial Narrow"/>
              </w:rPr>
            </w:pPr>
            <w:r>
              <w:rPr>
                <w:rFonts w:ascii="Arial Narrow" w:hAnsi="Arial Narrow" w:cs="Arial Narrow"/>
              </w:rPr>
              <w:t>SOCIO-CULTURAL ANTHROPOLOGY</w:t>
            </w:r>
          </w:p>
        </w:tc>
        <w:tc>
          <w:tcPr>
            <w:tcW w:w="900" w:type="dxa"/>
          </w:tcPr>
          <w:p w14:paraId="170F0007">
            <w:pPr>
              <w:spacing w:after="0" w:line="240" w:lineRule="auto"/>
              <w:jc w:val="center"/>
              <w:rPr>
                <w:rFonts w:ascii="Arial" w:hAnsi="Arial" w:cs="Arial"/>
              </w:rPr>
            </w:pPr>
            <w:r>
              <w:rPr>
                <w:rFonts w:ascii="Arial" w:hAnsi="Arial" w:cs="Arial"/>
              </w:rPr>
              <w:t>3</w:t>
            </w:r>
          </w:p>
        </w:tc>
        <w:tc>
          <w:tcPr>
            <w:tcW w:w="720" w:type="dxa"/>
          </w:tcPr>
          <w:p w14:paraId="3580DD9E">
            <w:pPr>
              <w:spacing w:after="0" w:line="240" w:lineRule="auto"/>
              <w:jc w:val="center"/>
              <w:rPr>
                <w:rFonts w:ascii="Arial" w:hAnsi="Arial" w:cs="Arial"/>
              </w:rPr>
            </w:pPr>
            <w:r>
              <w:rPr>
                <w:rFonts w:ascii="Arial" w:hAnsi="Arial" w:cs="Arial"/>
              </w:rPr>
              <w:t>M-F</w:t>
            </w:r>
          </w:p>
        </w:tc>
        <w:tc>
          <w:tcPr>
            <w:tcW w:w="900" w:type="dxa"/>
          </w:tcPr>
          <w:p w14:paraId="2BC2BE68">
            <w:pPr>
              <w:spacing w:after="0" w:line="240" w:lineRule="auto"/>
              <w:jc w:val="center"/>
              <w:rPr>
                <w:rFonts w:ascii="Arial" w:hAnsi="Arial" w:cs="Arial"/>
              </w:rPr>
            </w:pPr>
            <w:r>
              <w:rPr>
                <w:rFonts w:ascii="Arial" w:hAnsi="Arial" w:cs="Arial"/>
              </w:rPr>
              <w:t>1</w:t>
            </w:r>
          </w:p>
        </w:tc>
        <w:tc>
          <w:tcPr>
            <w:tcW w:w="1857" w:type="dxa"/>
          </w:tcPr>
          <w:p w14:paraId="690F649C">
            <w:pPr>
              <w:spacing w:after="0" w:line="240" w:lineRule="auto"/>
              <w:rPr>
                <w:rFonts w:ascii="Arial" w:hAnsi="Arial" w:cs="Arial"/>
                <w:bCs/>
              </w:rPr>
            </w:pPr>
            <w:r>
              <w:rPr>
                <w:rFonts w:ascii="Arial" w:hAnsi="Arial" w:cs="Arial"/>
                <w:bCs/>
              </w:rPr>
              <w:t>BSED SS 3-1</w:t>
            </w:r>
          </w:p>
        </w:tc>
      </w:tr>
      <w:tr w14:paraId="08AFD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50FF6488">
            <w:pPr>
              <w:spacing w:after="0" w:line="240" w:lineRule="auto"/>
              <w:rPr>
                <w:rFonts w:ascii="Times New Roman" w:hAnsi="Times New Roman"/>
                <w:bCs/>
              </w:rPr>
            </w:pPr>
            <w:r>
              <w:rPr>
                <w:rFonts w:ascii="Times New Roman" w:hAnsi="Times New Roman"/>
                <w:bCs/>
              </w:rPr>
              <w:t>11:00-12:00</w:t>
            </w:r>
          </w:p>
        </w:tc>
        <w:tc>
          <w:tcPr>
            <w:tcW w:w="1170" w:type="dxa"/>
            <w:vAlign w:val="bottom"/>
          </w:tcPr>
          <w:p w14:paraId="70C0A1AD">
            <w:pPr>
              <w:spacing w:after="0" w:line="240" w:lineRule="auto"/>
              <w:rPr>
                <w:rFonts w:ascii="Arial Narrow" w:hAnsi="Arial Narrow" w:cs="Arial Narrow"/>
                <w:sz w:val="20"/>
                <w:szCs w:val="20"/>
              </w:rPr>
            </w:pPr>
            <w:r>
              <w:rPr>
                <w:rFonts w:ascii="Arial Narrow" w:hAnsi="Arial Narrow" w:cs="Arial Narrow"/>
                <w:sz w:val="20"/>
                <w:szCs w:val="20"/>
              </w:rPr>
              <w:t>GE 102</w:t>
            </w:r>
          </w:p>
        </w:tc>
        <w:tc>
          <w:tcPr>
            <w:tcW w:w="4343" w:type="dxa"/>
            <w:vAlign w:val="bottom"/>
          </w:tcPr>
          <w:p w14:paraId="290755BF">
            <w:pPr>
              <w:spacing w:after="0" w:line="240" w:lineRule="auto"/>
              <w:rPr>
                <w:rFonts w:ascii="Arial Narrow" w:hAnsi="Arial Narrow" w:cs="Arial Narrow"/>
              </w:rPr>
            </w:pPr>
            <w:r>
              <w:rPr>
                <w:rFonts w:ascii="Arial Narrow" w:hAnsi="Arial Narrow" w:cs="Arial Narrow"/>
              </w:rPr>
              <w:t>READINGS IN PHILIPPINE HISTORY</w:t>
            </w:r>
          </w:p>
        </w:tc>
        <w:tc>
          <w:tcPr>
            <w:tcW w:w="900" w:type="dxa"/>
          </w:tcPr>
          <w:p w14:paraId="19714972">
            <w:pPr>
              <w:spacing w:after="0" w:line="240" w:lineRule="auto"/>
              <w:jc w:val="center"/>
              <w:rPr>
                <w:rFonts w:ascii="Arial" w:hAnsi="Arial" w:cs="Arial"/>
              </w:rPr>
            </w:pPr>
            <w:r>
              <w:rPr>
                <w:rFonts w:ascii="Arial" w:hAnsi="Arial" w:cs="Arial"/>
              </w:rPr>
              <w:t>3</w:t>
            </w:r>
          </w:p>
        </w:tc>
        <w:tc>
          <w:tcPr>
            <w:tcW w:w="720" w:type="dxa"/>
          </w:tcPr>
          <w:p w14:paraId="2A1B51B6">
            <w:pPr>
              <w:spacing w:after="0" w:line="240" w:lineRule="auto"/>
              <w:jc w:val="center"/>
              <w:rPr>
                <w:rFonts w:ascii="Arial" w:hAnsi="Arial" w:cs="Arial"/>
              </w:rPr>
            </w:pPr>
            <w:r>
              <w:rPr>
                <w:rFonts w:ascii="Arial" w:hAnsi="Arial" w:cs="Arial"/>
              </w:rPr>
              <w:t>M-F</w:t>
            </w:r>
          </w:p>
        </w:tc>
        <w:tc>
          <w:tcPr>
            <w:tcW w:w="900" w:type="dxa"/>
          </w:tcPr>
          <w:p w14:paraId="751A8EE7">
            <w:pPr>
              <w:spacing w:after="0" w:line="240" w:lineRule="auto"/>
              <w:jc w:val="center"/>
              <w:rPr>
                <w:rFonts w:ascii="Arial" w:hAnsi="Arial" w:cs="Arial"/>
              </w:rPr>
            </w:pPr>
            <w:r>
              <w:rPr>
                <w:rFonts w:ascii="Arial" w:hAnsi="Arial" w:cs="Arial"/>
              </w:rPr>
              <w:t>1</w:t>
            </w:r>
          </w:p>
        </w:tc>
        <w:tc>
          <w:tcPr>
            <w:tcW w:w="1857" w:type="dxa"/>
          </w:tcPr>
          <w:p w14:paraId="16E92151">
            <w:pPr>
              <w:spacing w:after="0" w:line="240" w:lineRule="auto"/>
              <w:rPr>
                <w:rFonts w:ascii="Arial" w:hAnsi="Arial" w:cs="Arial"/>
                <w:bCs/>
              </w:rPr>
            </w:pPr>
            <w:r>
              <w:rPr>
                <w:rFonts w:ascii="Arial" w:hAnsi="Arial" w:cs="Arial"/>
                <w:bCs/>
              </w:rPr>
              <w:t>BSENT 1-1</w:t>
            </w:r>
          </w:p>
        </w:tc>
      </w:tr>
      <w:tr w14:paraId="68059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5D8089A8">
            <w:pPr>
              <w:spacing w:after="0" w:line="240" w:lineRule="auto"/>
              <w:rPr>
                <w:rFonts w:ascii="Times New Roman" w:hAnsi="Times New Roman"/>
                <w:bCs/>
              </w:rPr>
            </w:pPr>
            <w:r>
              <w:rPr>
                <w:rFonts w:ascii="Times New Roman" w:hAnsi="Times New Roman"/>
                <w:bCs/>
              </w:rPr>
              <w:t>2:00-3:00</w:t>
            </w:r>
          </w:p>
        </w:tc>
        <w:tc>
          <w:tcPr>
            <w:tcW w:w="1170" w:type="dxa"/>
            <w:vAlign w:val="bottom"/>
          </w:tcPr>
          <w:p w14:paraId="272DD550">
            <w:pPr>
              <w:spacing w:after="0" w:line="240" w:lineRule="auto"/>
              <w:rPr>
                <w:rFonts w:ascii="Arial Narrow" w:hAnsi="Arial Narrow" w:cs="Arial"/>
                <w:sz w:val="20"/>
                <w:szCs w:val="20"/>
              </w:rPr>
            </w:pPr>
            <w:r>
              <w:rPr>
                <w:rFonts w:ascii="Arial Narrow" w:hAnsi="Arial Narrow" w:cs="Arial Narrow"/>
                <w:sz w:val="20"/>
                <w:szCs w:val="20"/>
              </w:rPr>
              <w:t>GE 102</w:t>
            </w:r>
          </w:p>
        </w:tc>
        <w:tc>
          <w:tcPr>
            <w:tcW w:w="4343" w:type="dxa"/>
            <w:vAlign w:val="bottom"/>
          </w:tcPr>
          <w:p w14:paraId="245D2B64">
            <w:pPr>
              <w:spacing w:after="0" w:line="240" w:lineRule="auto"/>
              <w:rPr>
                <w:rFonts w:ascii="Arial" w:hAnsi="Arial" w:cs="Arial"/>
              </w:rPr>
            </w:pPr>
            <w:r>
              <w:rPr>
                <w:rFonts w:ascii="Arial Narrow" w:hAnsi="Arial Narrow" w:cs="Arial Narrow"/>
              </w:rPr>
              <w:t>READINGS IN PHILIPPINE HISTORY</w:t>
            </w:r>
          </w:p>
        </w:tc>
        <w:tc>
          <w:tcPr>
            <w:tcW w:w="900" w:type="dxa"/>
          </w:tcPr>
          <w:p w14:paraId="25566030">
            <w:pPr>
              <w:spacing w:after="0" w:line="240" w:lineRule="auto"/>
              <w:jc w:val="center"/>
              <w:rPr>
                <w:rFonts w:ascii="Arial" w:hAnsi="Arial" w:cs="Arial"/>
              </w:rPr>
            </w:pPr>
            <w:r>
              <w:rPr>
                <w:rFonts w:ascii="Arial" w:hAnsi="Arial" w:cs="Arial"/>
              </w:rPr>
              <w:t>3</w:t>
            </w:r>
          </w:p>
        </w:tc>
        <w:tc>
          <w:tcPr>
            <w:tcW w:w="720" w:type="dxa"/>
          </w:tcPr>
          <w:p w14:paraId="7DB4E880">
            <w:pPr>
              <w:spacing w:after="0" w:line="240" w:lineRule="auto"/>
              <w:jc w:val="center"/>
              <w:rPr>
                <w:rFonts w:ascii="Arial" w:hAnsi="Arial" w:cs="Arial"/>
              </w:rPr>
            </w:pPr>
            <w:r>
              <w:rPr>
                <w:rFonts w:ascii="Arial" w:hAnsi="Arial" w:cs="Arial"/>
              </w:rPr>
              <w:t>M-F</w:t>
            </w:r>
          </w:p>
        </w:tc>
        <w:tc>
          <w:tcPr>
            <w:tcW w:w="900" w:type="dxa"/>
          </w:tcPr>
          <w:p w14:paraId="20487941">
            <w:pPr>
              <w:spacing w:after="0" w:line="240" w:lineRule="auto"/>
              <w:jc w:val="center"/>
              <w:rPr>
                <w:rFonts w:ascii="Arial" w:hAnsi="Arial" w:cs="Arial"/>
              </w:rPr>
            </w:pPr>
            <w:r>
              <w:rPr>
                <w:rFonts w:ascii="Arial" w:hAnsi="Arial" w:cs="Arial"/>
              </w:rPr>
              <w:t>1</w:t>
            </w:r>
          </w:p>
        </w:tc>
        <w:tc>
          <w:tcPr>
            <w:tcW w:w="1857" w:type="dxa"/>
          </w:tcPr>
          <w:p w14:paraId="176064BE">
            <w:pPr>
              <w:spacing w:after="0" w:line="240" w:lineRule="auto"/>
              <w:rPr>
                <w:rFonts w:ascii="Arial" w:hAnsi="Arial" w:cs="Arial"/>
                <w:bCs/>
              </w:rPr>
            </w:pPr>
            <w:r>
              <w:rPr>
                <w:rFonts w:ascii="Arial" w:hAnsi="Arial" w:cs="Arial"/>
                <w:bCs/>
              </w:rPr>
              <w:t>BTLED 1-2</w:t>
            </w:r>
          </w:p>
        </w:tc>
      </w:tr>
      <w:tr w14:paraId="50DFB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39193DE7">
            <w:pPr>
              <w:spacing w:after="0" w:line="240" w:lineRule="auto"/>
              <w:rPr>
                <w:rFonts w:ascii="Times New Roman" w:hAnsi="Times New Roman"/>
                <w:bCs/>
              </w:rPr>
            </w:pPr>
            <w:r>
              <w:rPr>
                <w:rFonts w:ascii="Times New Roman" w:hAnsi="Times New Roman"/>
                <w:bCs/>
              </w:rPr>
              <w:t>3:00-4:00</w:t>
            </w:r>
          </w:p>
        </w:tc>
        <w:tc>
          <w:tcPr>
            <w:tcW w:w="1170" w:type="dxa"/>
            <w:vAlign w:val="bottom"/>
          </w:tcPr>
          <w:p w14:paraId="18688E67">
            <w:pPr>
              <w:spacing w:after="0" w:line="240" w:lineRule="auto"/>
              <w:rPr>
                <w:rFonts w:ascii="Arial Narrow" w:hAnsi="Arial Narrow" w:eastAsia="Times New Roman" w:cs="Arial"/>
                <w:color w:val="000000" w:themeColor="text1"/>
                <w:sz w:val="20"/>
                <w:szCs w:val="20"/>
                <w:lang w:eastAsia="en-PH"/>
                <w14:textFill>
                  <w14:solidFill>
                    <w14:schemeClr w14:val="tx1"/>
                  </w14:solidFill>
                </w14:textFill>
              </w:rPr>
            </w:pPr>
            <w:r>
              <w:rPr>
                <w:rFonts w:ascii="Arial Narrow" w:hAnsi="Arial Narrow" w:cs="Arial Narrow"/>
                <w:sz w:val="20"/>
                <w:szCs w:val="20"/>
              </w:rPr>
              <w:t>GE 102</w:t>
            </w:r>
          </w:p>
        </w:tc>
        <w:tc>
          <w:tcPr>
            <w:tcW w:w="4343" w:type="dxa"/>
            <w:vAlign w:val="bottom"/>
          </w:tcPr>
          <w:p w14:paraId="7E2BC3D4">
            <w:pPr>
              <w:spacing w:after="0" w:line="240" w:lineRule="auto"/>
              <w:rPr>
                <w:rFonts w:ascii="Arial Narrow" w:hAnsi="Arial Narrow" w:cs="Arial"/>
              </w:rPr>
            </w:pPr>
            <w:r>
              <w:rPr>
                <w:rFonts w:ascii="Arial Narrow" w:hAnsi="Arial Narrow" w:cs="Arial Narrow"/>
              </w:rPr>
              <w:t>READINGS IN PHILIPPINE HISTORY</w:t>
            </w:r>
          </w:p>
        </w:tc>
        <w:tc>
          <w:tcPr>
            <w:tcW w:w="900" w:type="dxa"/>
          </w:tcPr>
          <w:p w14:paraId="7004A7FB">
            <w:pPr>
              <w:spacing w:after="0" w:line="240" w:lineRule="auto"/>
              <w:jc w:val="center"/>
              <w:rPr>
                <w:rFonts w:ascii="Times New Roman" w:hAnsi="Times New Roman"/>
                <w:bCs/>
              </w:rPr>
            </w:pPr>
            <w:r>
              <w:rPr>
                <w:rFonts w:ascii="Arial" w:hAnsi="Arial" w:cs="Arial"/>
              </w:rPr>
              <w:t>3</w:t>
            </w:r>
          </w:p>
        </w:tc>
        <w:tc>
          <w:tcPr>
            <w:tcW w:w="720" w:type="dxa"/>
          </w:tcPr>
          <w:p w14:paraId="7DAD2DB5">
            <w:pPr>
              <w:spacing w:after="0" w:line="240" w:lineRule="auto"/>
              <w:jc w:val="center"/>
              <w:rPr>
                <w:rFonts w:ascii="Times New Roman" w:hAnsi="Times New Roman"/>
                <w:bCs/>
              </w:rPr>
            </w:pPr>
            <w:r>
              <w:rPr>
                <w:rFonts w:ascii="Arial" w:hAnsi="Arial" w:cs="Arial"/>
              </w:rPr>
              <w:t>M-F</w:t>
            </w:r>
          </w:p>
        </w:tc>
        <w:tc>
          <w:tcPr>
            <w:tcW w:w="900" w:type="dxa"/>
          </w:tcPr>
          <w:p w14:paraId="77BF7DC0">
            <w:pPr>
              <w:spacing w:after="0" w:line="240" w:lineRule="auto"/>
              <w:jc w:val="center"/>
              <w:rPr>
                <w:rFonts w:ascii="Times New Roman" w:hAnsi="Times New Roman"/>
                <w:bCs/>
              </w:rPr>
            </w:pPr>
            <w:r>
              <w:rPr>
                <w:rFonts w:ascii="Arial" w:hAnsi="Arial" w:cs="Arial"/>
              </w:rPr>
              <w:t>1</w:t>
            </w:r>
          </w:p>
        </w:tc>
        <w:tc>
          <w:tcPr>
            <w:tcW w:w="1857" w:type="dxa"/>
          </w:tcPr>
          <w:p w14:paraId="0848187A">
            <w:pPr>
              <w:widowControl w:val="0"/>
              <w:spacing w:after="0" w:line="240" w:lineRule="auto"/>
              <w:rPr>
                <w:rFonts w:ascii="Arial" w:hAnsi="Arial" w:cs="Arial"/>
                <w:bCs/>
              </w:rPr>
            </w:pPr>
            <w:r>
              <w:rPr>
                <w:rFonts w:ascii="Arial" w:hAnsi="Arial" w:cs="Arial"/>
                <w:bCs/>
              </w:rPr>
              <w:t>BSBA FM 1-2</w:t>
            </w:r>
          </w:p>
        </w:tc>
      </w:tr>
      <w:tr w14:paraId="37837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32B65720">
            <w:pPr>
              <w:spacing w:after="0" w:line="240" w:lineRule="auto"/>
              <w:rPr>
                <w:rFonts w:ascii="Times New Roman" w:hAnsi="Times New Roman"/>
                <w:bCs/>
              </w:rPr>
            </w:pPr>
          </w:p>
        </w:tc>
        <w:tc>
          <w:tcPr>
            <w:tcW w:w="1170" w:type="dxa"/>
          </w:tcPr>
          <w:p w14:paraId="1839336E">
            <w:pPr>
              <w:spacing w:after="0" w:line="240" w:lineRule="auto"/>
              <w:rPr>
                <w:rFonts w:ascii="Arial Narrow" w:hAnsi="Arial Narrow" w:eastAsia="Times New Roman" w:cs="Arial"/>
                <w:color w:val="000000" w:themeColor="text1"/>
                <w:sz w:val="20"/>
                <w:szCs w:val="20"/>
                <w:lang w:eastAsia="en-PH"/>
                <w14:textFill>
                  <w14:solidFill>
                    <w14:schemeClr w14:val="tx1"/>
                  </w14:solidFill>
                </w14:textFill>
              </w:rPr>
            </w:pPr>
            <w:r>
              <w:rPr>
                <w:rFonts w:ascii="Arial Narrow" w:hAnsi="Arial Narrow" w:eastAsia="Times New Roman" w:cs="Arial"/>
                <w:color w:val="000000" w:themeColor="text1"/>
                <w:sz w:val="20"/>
                <w:szCs w:val="20"/>
                <w:lang w:eastAsia="en-PH"/>
                <w14:textFill>
                  <w14:solidFill>
                    <w14:schemeClr w14:val="tx1"/>
                  </w14:solidFill>
                </w14:textFill>
              </w:rPr>
              <w:t>FS 1</w:t>
            </w:r>
          </w:p>
        </w:tc>
        <w:tc>
          <w:tcPr>
            <w:tcW w:w="4343" w:type="dxa"/>
          </w:tcPr>
          <w:p w14:paraId="6576BD67">
            <w:pPr>
              <w:spacing w:after="0" w:line="240" w:lineRule="auto"/>
              <w:rPr>
                <w:rFonts w:ascii="Arial Narrow" w:hAnsi="Arial Narrow" w:cs="Arial"/>
              </w:rPr>
            </w:pPr>
            <w:r>
              <w:rPr>
                <w:rFonts w:ascii="Arial Narrow" w:hAnsi="Arial Narrow" w:cs="Arial"/>
              </w:rPr>
              <w:t>FIELD STUDY 1</w:t>
            </w:r>
          </w:p>
        </w:tc>
        <w:tc>
          <w:tcPr>
            <w:tcW w:w="900" w:type="dxa"/>
          </w:tcPr>
          <w:p w14:paraId="174D0C56">
            <w:pPr>
              <w:spacing w:after="0" w:line="240" w:lineRule="auto"/>
              <w:jc w:val="center"/>
              <w:rPr>
                <w:rFonts w:ascii="Times New Roman" w:hAnsi="Times New Roman"/>
                <w:bCs/>
              </w:rPr>
            </w:pPr>
            <w:r>
              <w:rPr>
                <w:rFonts w:ascii="Arial" w:hAnsi="Arial" w:cs="Arial"/>
              </w:rPr>
              <w:t>3</w:t>
            </w:r>
          </w:p>
        </w:tc>
        <w:tc>
          <w:tcPr>
            <w:tcW w:w="720" w:type="dxa"/>
          </w:tcPr>
          <w:p w14:paraId="01DEF2A6">
            <w:pPr>
              <w:spacing w:after="0" w:line="240" w:lineRule="auto"/>
              <w:jc w:val="center"/>
              <w:rPr>
                <w:rFonts w:ascii="Times New Roman" w:hAnsi="Times New Roman"/>
                <w:bCs/>
              </w:rPr>
            </w:pPr>
            <w:r>
              <w:rPr>
                <w:rFonts w:ascii="Arial" w:hAnsi="Arial" w:cs="Arial"/>
              </w:rPr>
              <w:t>M-F</w:t>
            </w:r>
          </w:p>
        </w:tc>
        <w:tc>
          <w:tcPr>
            <w:tcW w:w="900" w:type="dxa"/>
          </w:tcPr>
          <w:p w14:paraId="610F6EA5">
            <w:pPr>
              <w:spacing w:after="0" w:line="240" w:lineRule="auto"/>
              <w:jc w:val="center"/>
              <w:rPr>
                <w:rFonts w:ascii="Times New Roman" w:hAnsi="Times New Roman"/>
                <w:bCs/>
              </w:rPr>
            </w:pPr>
            <w:r>
              <w:rPr>
                <w:rFonts w:ascii="Arial" w:hAnsi="Arial" w:cs="Arial"/>
              </w:rPr>
              <w:t>1</w:t>
            </w:r>
          </w:p>
        </w:tc>
        <w:tc>
          <w:tcPr>
            <w:tcW w:w="1857" w:type="dxa"/>
          </w:tcPr>
          <w:p w14:paraId="28148D75">
            <w:pPr>
              <w:widowControl w:val="0"/>
              <w:spacing w:after="0" w:line="240" w:lineRule="auto"/>
              <w:rPr>
                <w:rFonts w:ascii="Arial" w:hAnsi="Arial" w:cs="Arial"/>
                <w:bCs/>
              </w:rPr>
            </w:pPr>
            <w:r>
              <w:rPr>
                <w:rFonts w:ascii="Arial" w:hAnsi="Arial" w:cs="Arial"/>
                <w:bCs/>
              </w:rPr>
              <w:t>BSED SS 4-1</w:t>
            </w:r>
          </w:p>
        </w:tc>
      </w:tr>
      <w:tr w14:paraId="56A6E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4AD21FD8">
            <w:pPr>
              <w:pStyle w:val="10"/>
              <w:spacing w:after="0" w:line="240" w:lineRule="auto"/>
              <w:ind w:left="0"/>
              <w:rPr>
                <w:rFonts w:ascii="Arial" w:hAnsi="Arial" w:cs="Arial"/>
              </w:rPr>
            </w:pPr>
          </w:p>
        </w:tc>
        <w:tc>
          <w:tcPr>
            <w:tcW w:w="1170" w:type="dxa"/>
            <w:shd w:val="clear" w:color="auto" w:fill="FDE9D9" w:themeFill="accent6" w:themeFillTint="33"/>
            <w:vAlign w:val="center"/>
          </w:tcPr>
          <w:p w14:paraId="7A1C82DF">
            <w:pPr>
              <w:pStyle w:val="10"/>
              <w:spacing w:after="0" w:line="240" w:lineRule="auto"/>
              <w:ind w:left="0"/>
              <w:rPr>
                <w:rFonts w:ascii="Arial Narrow" w:hAnsi="Arial Narrow" w:cs="Arial"/>
                <w:sz w:val="20"/>
                <w:szCs w:val="20"/>
              </w:rPr>
            </w:pPr>
          </w:p>
        </w:tc>
        <w:tc>
          <w:tcPr>
            <w:tcW w:w="4343" w:type="dxa"/>
            <w:shd w:val="clear" w:color="auto" w:fill="FDE9D9" w:themeFill="accent6" w:themeFillTint="33"/>
            <w:vAlign w:val="center"/>
          </w:tcPr>
          <w:p w14:paraId="32D5AA4F">
            <w:pPr>
              <w:pStyle w:val="10"/>
              <w:spacing w:after="0" w:line="240" w:lineRule="auto"/>
              <w:ind w:left="0"/>
              <w:rPr>
                <w:rFonts w:ascii="Arial" w:hAnsi="Arial" w:cs="Arial"/>
              </w:rPr>
            </w:pPr>
          </w:p>
        </w:tc>
        <w:tc>
          <w:tcPr>
            <w:tcW w:w="900" w:type="dxa"/>
            <w:shd w:val="clear" w:color="auto" w:fill="FDE9D9" w:themeFill="accent6" w:themeFillTint="33"/>
            <w:vAlign w:val="center"/>
          </w:tcPr>
          <w:p w14:paraId="49F377EF">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1C4CE07F">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4C4D255A">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469ED6E5">
            <w:pPr>
              <w:pStyle w:val="10"/>
              <w:spacing w:after="0" w:line="240" w:lineRule="auto"/>
              <w:ind w:left="0"/>
              <w:rPr>
                <w:rFonts w:ascii="Arial" w:hAnsi="Arial" w:cs="Arial"/>
              </w:rPr>
            </w:pPr>
          </w:p>
        </w:tc>
      </w:tr>
      <w:tr w14:paraId="61C7B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55" w:type="dxa"/>
          </w:tcPr>
          <w:p w14:paraId="5C692806">
            <w:pPr>
              <w:pStyle w:val="10"/>
              <w:spacing w:after="0" w:line="240" w:lineRule="auto"/>
              <w:ind w:left="0"/>
              <w:rPr>
                <w:rFonts w:ascii="Times New Roman" w:hAnsi="Times New Roman"/>
                <w:bCs/>
              </w:rPr>
            </w:pPr>
            <w:r>
              <w:rPr>
                <w:rFonts w:ascii="Times New Roman" w:hAnsi="Times New Roman"/>
                <w:bCs/>
              </w:rPr>
              <w:t>9:00-10:00</w:t>
            </w:r>
          </w:p>
        </w:tc>
        <w:tc>
          <w:tcPr>
            <w:tcW w:w="1170" w:type="dxa"/>
          </w:tcPr>
          <w:p w14:paraId="493162D8">
            <w:pPr>
              <w:pStyle w:val="10"/>
              <w:spacing w:after="0" w:line="240" w:lineRule="auto"/>
              <w:ind w:left="0"/>
              <w:rPr>
                <w:rFonts w:ascii="Arial Narrow" w:hAnsi="Arial Narrow" w:cs="Arial"/>
                <w:bCs/>
                <w:sz w:val="20"/>
                <w:szCs w:val="20"/>
              </w:rPr>
            </w:pPr>
            <w:r>
              <w:rPr>
                <w:rFonts w:ascii="Arial Narrow" w:hAnsi="Arial Narrow" w:cs="Arial"/>
                <w:bCs/>
                <w:sz w:val="20"/>
                <w:szCs w:val="20"/>
              </w:rPr>
              <w:t>GE ELEC1</w:t>
            </w:r>
          </w:p>
        </w:tc>
        <w:tc>
          <w:tcPr>
            <w:tcW w:w="4343" w:type="dxa"/>
          </w:tcPr>
          <w:p w14:paraId="06A9CB32">
            <w:pPr>
              <w:pStyle w:val="10"/>
              <w:spacing w:after="0" w:line="240" w:lineRule="auto"/>
              <w:ind w:left="0"/>
              <w:rPr>
                <w:rFonts w:ascii="Arial Narrow" w:hAnsi="Arial Narrow" w:cs="Arial"/>
                <w:bCs/>
              </w:rPr>
            </w:pPr>
            <w:r>
              <w:rPr>
                <w:rFonts w:ascii="Arial Narrow" w:hAnsi="Arial Narrow" w:cs="Arial"/>
                <w:bCs/>
              </w:rPr>
              <w:t>GENDER AND SOCIETY</w:t>
            </w:r>
          </w:p>
        </w:tc>
        <w:tc>
          <w:tcPr>
            <w:tcW w:w="900" w:type="dxa"/>
          </w:tcPr>
          <w:p w14:paraId="3AE4DEA8">
            <w:pPr>
              <w:pStyle w:val="10"/>
              <w:spacing w:after="0" w:line="240" w:lineRule="auto"/>
              <w:ind w:left="0"/>
              <w:jc w:val="center"/>
              <w:rPr>
                <w:rFonts w:ascii="Times New Roman" w:hAnsi="Times New Roman"/>
                <w:bCs/>
              </w:rPr>
            </w:pPr>
            <w:r>
              <w:rPr>
                <w:rFonts w:ascii="Arial" w:hAnsi="Arial" w:cs="Arial"/>
              </w:rPr>
              <w:t>3</w:t>
            </w:r>
          </w:p>
        </w:tc>
        <w:tc>
          <w:tcPr>
            <w:tcW w:w="720" w:type="dxa"/>
          </w:tcPr>
          <w:p w14:paraId="793EB449">
            <w:pPr>
              <w:pStyle w:val="10"/>
              <w:spacing w:after="0" w:line="240" w:lineRule="auto"/>
              <w:ind w:left="0"/>
              <w:jc w:val="center"/>
              <w:rPr>
                <w:rFonts w:ascii="Times New Roman" w:hAnsi="Times New Roman"/>
                <w:bCs/>
              </w:rPr>
            </w:pPr>
            <w:r>
              <w:rPr>
                <w:rFonts w:ascii="Arial" w:hAnsi="Arial" w:cs="Arial"/>
              </w:rPr>
              <w:t>M-F</w:t>
            </w:r>
          </w:p>
        </w:tc>
        <w:tc>
          <w:tcPr>
            <w:tcW w:w="900" w:type="dxa"/>
          </w:tcPr>
          <w:p w14:paraId="75974BE1">
            <w:pPr>
              <w:pStyle w:val="10"/>
              <w:spacing w:after="0" w:line="240" w:lineRule="auto"/>
              <w:ind w:left="0"/>
              <w:jc w:val="center"/>
              <w:rPr>
                <w:rFonts w:ascii="Times New Roman" w:hAnsi="Times New Roman"/>
                <w:bCs/>
              </w:rPr>
            </w:pPr>
            <w:r>
              <w:rPr>
                <w:rFonts w:ascii="Arial" w:hAnsi="Arial" w:cs="Arial"/>
              </w:rPr>
              <w:t>2</w:t>
            </w:r>
          </w:p>
        </w:tc>
        <w:tc>
          <w:tcPr>
            <w:tcW w:w="1857" w:type="dxa"/>
          </w:tcPr>
          <w:p w14:paraId="4846DE37">
            <w:pPr>
              <w:widowControl w:val="0"/>
              <w:spacing w:after="0" w:line="240" w:lineRule="auto"/>
              <w:rPr>
                <w:rFonts w:ascii="Times New Roman" w:hAnsi="Times New Roman"/>
                <w:bCs/>
              </w:rPr>
            </w:pPr>
            <w:r>
              <w:rPr>
                <w:rFonts w:ascii="Times New Roman" w:hAnsi="Times New Roman"/>
                <w:bCs/>
              </w:rPr>
              <w:t>BSBA MM 1-1</w:t>
            </w:r>
          </w:p>
        </w:tc>
      </w:tr>
      <w:tr w14:paraId="74865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1455" w:type="dxa"/>
          </w:tcPr>
          <w:p w14:paraId="45E9BD0C">
            <w:pPr>
              <w:pStyle w:val="10"/>
              <w:spacing w:after="0" w:line="240" w:lineRule="auto"/>
              <w:ind w:left="0"/>
              <w:rPr>
                <w:rFonts w:ascii="Arial" w:hAnsi="Arial" w:cs="Arial"/>
              </w:rPr>
            </w:pPr>
            <w:r>
              <w:rPr>
                <w:rFonts w:ascii="Arial" w:hAnsi="Arial" w:cs="Arial"/>
              </w:rPr>
              <w:t>10:00-11:00</w:t>
            </w:r>
          </w:p>
        </w:tc>
        <w:tc>
          <w:tcPr>
            <w:tcW w:w="1170" w:type="dxa"/>
          </w:tcPr>
          <w:p w14:paraId="33065D49">
            <w:pPr>
              <w:pStyle w:val="10"/>
              <w:spacing w:after="0" w:line="240" w:lineRule="auto"/>
              <w:ind w:left="0"/>
              <w:rPr>
                <w:rFonts w:ascii="Arial Narrow" w:hAnsi="Arial Narrow" w:cs="Arial"/>
                <w:color w:val="000000"/>
                <w:sz w:val="20"/>
                <w:szCs w:val="20"/>
              </w:rPr>
            </w:pPr>
            <w:r>
              <w:rPr>
                <w:rFonts w:ascii="Arial Narrow" w:hAnsi="Arial Narrow" w:cs="Arial"/>
                <w:color w:val="000000"/>
                <w:sz w:val="20"/>
                <w:szCs w:val="20"/>
              </w:rPr>
              <w:t>FSSE 2</w:t>
            </w:r>
          </w:p>
        </w:tc>
        <w:tc>
          <w:tcPr>
            <w:tcW w:w="4343" w:type="dxa"/>
          </w:tcPr>
          <w:p w14:paraId="163590E4">
            <w:pPr>
              <w:pStyle w:val="10"/>
              <w:spacing w:after="0" w:line="240" w:lineRule="auto"/>
              <w:ind w:left="0"/>
              <w:rPr>
                <w:rFonts w:ascii="Arial Narrow" w:hAnsi="Arial Narrow" w:cs="Arial"/>
                <w:color w:val="000000"/>
                <w:sz w:val="20"/>
                <w:szCs w:val="20"/>
              </w:rPr>
            </w:pPr>
            <w:r>
              <w:rPr>
                <w:rFonts w:ascii="Arial Narrow" w:hAnsi="Arial Narrow" w:cs="Arial"/>
                <w:color w:val="000000"/>
                <w:sz w:val="20"/>
                <w:szCs w:val="20"/>
              </w:rPr>
              <w:t>TRENDS AND ISSUES IN SOCIAL STUDIES</w:t>
            </w:r>
          </w:p>
        </w:tc>
        <w:tc>
          <w:tcPr>
            <w:tcW w:w="900" w:type="dxa"/>
          </w:tcPr>
          <w:p w14:paraId="2004265D">
            <w:pPr>
              <w:pStyle w:val="10"/>
              <w:spacing w:after="0" w:line="240" w:lineRule="auto"/>
              <w:ind w:left="0"/>
              <w:jc w:val="center"/>
              <w:rPr>
                <w:rFonts w:ascii="Arial" w:hAnsi="Arial" w:cs="Arial"/>
              </w:rPr>
            </w:pPr>
            <w:r>
              <w:rPr>
                <w:rFonts w:ascii="Arial" w:hAnsi="Arial" w:cs="Arial"/>
              </w:rPr>
              <w:t>3</w:t>
            </w:r>
          </w:p>
        </w:tc>
        <w:tc>
          <w:tcPr>
            <w:tcW w:w="720" w:type="dxa"/>
          </w:tcPr>
          <w:p w14:paraId="5A4085B7">
            <w:pPr>
              <w:pStyle w:val="10"/>
              <w:spacing w:after="0" w:line="240" w:lineRule="auto"/>
              <w:ind w:left="0"/>
              <w:jc w:val="center"/>
              <w:rPr>
                <w:rFonts w:ascii="Arial" w:hAnsi="Arial" w:cs="Arial"/>
              </w:rPr>
            </w:pPr>
            <w:r>
              <w:rPr>
                <w:rFonts w:ascii="Arial" w:hAnsi="Arial" w:cs="Arial"/>
              </w:rPr>
              <w:t>M-F</w:t>
            </w:r>
          </w:p>
        </w:tc>
        <w:tc>
          <w:tcPr>
            <w:tcW w:w="900" w:type="dxa"/>
          </w:tcPr>
          <w:p w14:paraId="7856A5B4">
            <w:pPr>
              <w:pStyle w:val="10"/>
              <w:spacing w:after="0" w:line="240" w:lineRule="auto"/>
              <w:ind w:left="0"/>
              <w:jc w:val="center"/>
              <w:rPr>
                <w:rFonts w:ascii="Arial" w:hAnsi="Arial" w:cs="Arial"/>
              </w:rPr>
            </w:pPr>
            <w:r>
              <w:rPr>
                <w:rFonts w:ascii="Arial" w:hAnsi="Arial" w:cs="Arial"/>
              </w:rPr>
              <w:t>2</w:t>
            </w:r>
          </w:p>
        </w:tc>
        <w:tc>
          <w:tcPr>
            <w:tcW w:w="1857" w:type="dxa"/>
          </w:tcPr>
          <w:p w14:paraId="2F1FDDA2">
            <w:pPr>
              <w:widowControl w:val="0"/>
              <w:spacing w:after="0" w:line="240" w:lineRule="auto"/>
              <w:rPr>
                <w:rFonts w:ascii="Times New Roman" w:hAnsi="Times New Roman"/>
                <w:bCs/>
              </w:rPr>
            </w:pPr>
            <w:r>
              <w:rPr>
                <w:rFonts w:ascii="Times New Roman" w:hAnsi="Times New Roman"/>
                <w:bCs/>
              </w:rPr>
              <w:t>BSED SS 2-1</w:t>
            </w:r>
          </w:p>
        </w:tc>
      </w:tr>
      <w:tr w14:paraId="6DE03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5FEE26DF">
            <w:pPr>
              <w:pStyle w:val="10"/>
              <w:spacing w:after="0" w:line="240" w:lineRule="auto"/>
              <w:ind w:left="0"/>
              <w:rPr>
                <w:rFonts w:ascii="Arial" w:hAnsi="Arial" w:cs="Arial"/>
              </w:rPr>
            </w:pPr>
            <w:r>
              <w:rPr>
                <w:rFonts w:ascii="Arial" w:hAnsi="Arial" w:cs="Arial"/>
              </w:rPr>
              <w:t>11:00-12:00</w:t>
            </w:r>
          </w:p>
        </w:tc>
        <w:tc>
          <w:tcPr>
            <w:tcW w:w="1170" w:type="dxa"/>
          </w:tcPr>
          <w:p w14:paraId="4E56316C">
            <w:pPr>
              <w:pStyle w:val="10"/>
              <w:spacing w:after="0" w:line="240" w:lineRule="auto"/>
              <w:ind w:left="0"/>
              <w:rPr>
                <w:rFonts w:ascii="Arial Narrow" w:hAnsi="Arial Narrow"/>
                <w:color w:val="000000"/>
                <w:sz w:val="20"/>
                <w:szCs w:val="20"/>
              </w:rPr>
            </w:pPr>
            <w:r>
              <w:rPr>
                <w:rFonts w:ascii="Arial Narrow" w:hAnsi="Arial Narrow"/>
                <w:color w:val="000000"/>
                <w:sz w:val="20"/>
                <w:szCs w:val="20"/>
              </w:rPr>
              <w:t>SSE12</w:t>
            </w:r>
          </w:p>
        </w:tc>
        <w:tc>
          <w:tcPr>
            <w:tcW w:w="4343" w:type="dxa"/>
          </w:tcPr>
          <w:p w14:paraId="5BB2D21A">
            <w:pPr>
              <w:pStyle w:val="10"/>
              <w:spacing w:after="0" w:line="240" w:lineRule="auto"/>
              <w:ind w:left="0"/>
              <w:rPr>
                <w:rFonts w:ascii="Arial Narrow" w:hAnsi="Arial Narrow"/>
                <w:color w:val="000000"/>
                <w:sz w:val="20"/>
                <w:szCs w:val="20"/>
              </w:rPr>
            </w:pPr>
            <w:r>
              <w:rPr>
                <w:rFonts w:ascii="Arial Narrow" w:hAnsi="Arial Narrow"/>
                <w:color w:val="000000"/>
                <w:sz w:val="20"/>
                <w:szCs w:val="20"/>
              </w:rPr>
              <w:t>COMPARATIVE GOVERNMENT &amp; POLITICS</w:t>
            </w:r>
          </w:p>
        </w:tc>
        <w:tc>
          <w:tcPr>
            <w:tcW w:w="900" w:type="dxa"/>
          </w:tcPr>
          <w:p w14:paraId="76330F6D">
            <w:pPr>
              <w:pStyle w:val="10"/>
              <w:spacing w:after="0" w:line="240" w:lineRule="auto"/>
              <w:ind w:left="0"/>
              <w:jc w:val="center"/>
              <w:rPr>
                <w:rFonts w:ascii="Arial" w:hAnsi="Arial" w:cs="Arial"/>
              </w:rPr>
            </w:pPr>
            <w:r>
              <w:rPr>
                <w:rFonts w:ascii="Arial" w:hAnsi="Arial" w:cs="Arial"/>
              </w:rPr>
              <w:t>3</w:t>
            </w:r>
          </w:p>
        </w:tc>
        <w:tc>
          <w:tcPr>
            <w:tcW w:w="720" w:type="dxa"/>
          </w:tcPr>
          <w:p w14:paraId="1FE3BC97">
            <w:pPr>
              <w:pStyle w:val="10"/>
              <w:spacing w:after="0" w:line="240" w:lineRule="auto"/>
              <w:ind w:left="0"/>
              <w:jc w:val="center"/>
              <w:rPr>
                <w:rFonts w:ascii="Arial" w:hAnsi="Arial" w:cs="Arial"/>
              </w:rPr>
            </w:pPr>
            <w:r>
              <w:rPr>
                <w:rFonts w:ascii="Arial" w:hAnsi="Arial" w:cs="Arial"/>
              </w:rPr>
              <w:t>M-F</w:t>
            </w:r>
          </w:p>
        </w:tc>
        <w:tc>
          <w:tcPr>
            <w:tcW w:w="900" w:type="dxa"/>
          </w:tcPr>
          <w:p w14:paraId="7EC6A739">
            <w:pPr>
              <w:pStyle w:val="10"/>
              <w:spacing w:after="0" w:line="240" w:lineRule="auto"/>
              <w:ind w:left="0"/>
              <w:jc w:val="center"/>
              <w:rPr>
                <w:rFonts w:ascii="Arial" w:hAnsi="Arial" w:cs="Arial"/>
              </w:rPr>
            </w:pPr>
            <w:r>
              <w:rPr>
                <w:rFonts w:ascii="Arial" w:hAnsi="Arial" w:cs="Arial"/>
              </w:rPr>
              <w:t>2</w:t>
            </w:r>
          </w:p>
        </w:tc>
        <w:tc>
          <w:tcPr>
            <w:tcW w:w="1857" w:type="dxa"/>
          </w:tcPr>
          <w:p w14:paraId="260A22A8">
            <w:pPr>
              <w:pStyle w:val="10"/>
              <w:spacing w:after="0" w:line="240" w:lineRule="auto"/>
              <w:ind w:left="0"/>
              <w:rPr>
                <w:rFonts w:ascii="Arial" w:hAnsi="Arial" w:cs="Arial"/>
              </w:rPr>
            </w:pPr>
            <w:r>
              <w:rPr>
                <w:rFonts w:ascii="Arial" w:hAnsi="Arial" w:cs="Arial"/>
              </w:rPr>
              <w:t>BSED SS 3-1</w:t>
            </w:r>
          </w:p>
        </w:tc>
      </w:tr>
      <w:tr w14:paraId="265CB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ED257A8">
            <w:pPr>
              <w:pStyle w:val="10"/>
              <w:spacing w:after="0" w:line="240" w:lineRule="auto"/>
              <w:ind w:left="0"/>
              <w:rPr>
                <w:rFonts w:ascii="Times New Roman" w:hAnsi="Times New Roman"/>
                <w:bCs/>
              </w:rPr>
            </w:pPr>
            <w:r>
              <w:rPr>
                <w:rFonts w:ascii="Times New Roman" w:hAnsi="Times New Roman"/>
                <w:bCs/>
              </w:rPr>
              <w:t>2:00-3:00</w:t>
            </w:r>
          </w:p>
        </w:tc>
        <w:tc>
          <w:tcPr>
            <w:tcW w:w="1170" w:type="dxa"/>
          </w:tcPr>
          <w:p w14:paraId="7679A0F8">
            <w:pPr>
              <w:pStyle w:val="10"/>
              <w:spacing w:after="0" w:line="240" w:lineRule="auto"/>
              <w:ind w:left="0"/>
              <w:rPr>
                <w:rFonts w:ascii="Arial Narrow" w:hAnsi="Arial Narrow"/>
                <w:color w:val="000000"/>
                <w:sz w:val="20"/>
                <w:szCs w:val="20"/>
              </w:rPr>
            </w:pPr>
            <w:r>
              <w:rPr>
                <w:rFonts w:ascii="Arial Narrow" w:hAnsi="Arial Narrow"/>
                <w:color w:val="000000"/>
                <w:sz w:val="20"/>
                <w:szCs w:val="20"/>
              </w:rPr>
              <w:t>GE ELEC1</w:t>
            </w:r>
          </w:p>
        </w:tc>
        <w:tc>
          <w:tcPr>
            <w:tcW w:w="4343" w:type="dxa"/>
          </w:tcPr>
          <w:p w14:paraId="33213B3D">
            <w:pPr>
              <w:pStyle w:val="10"/>
              <w:spacing w:after="0" w:line="240" w:lineRule="auto"/>
              <w:ind w:left="0"/>
              <w:rPr>
                <w:rFonts w:ascii="Arial Narrow" w:hAnsi="Arial Narrow"/>
                <w:color w:val="000000"/>
                <w:sz w:val="20"/>
                <w:szCs w:val="20"/>
              </w:rPr>
            </w:pPr>
            <w:r>
              <w:rPr>
                <w:rFonts w:ascii="Arial Narrow" w:hAnsi="Arial Narrow"/>
                <w:color w:val="000000"/>
                <w:sz w:val="20"/>
                <w:szCs w:val="20"/>
              </w:rPr>
              <w:t>GENDER AND SOCIETY</w:t>
            </w:r>
          </w:p>
        </w:tc>
        <w:tc>
          <w:tcPr>
            <w:tcW w:w="900" w:type="dxa"/>
          </w:tcPr>
          <w:p w14:paraId="1CEA516E">
            <w:pPr>
              <w:pStyle w:val="10"/>
              <w:spacing w:after="0" w:line="240" w:lineRule="auto"/>
              <w:ind w:left="0"/>
              <w:jc w:val="center"/>
              <w:rPr>
                <w:rFonts w:ascii="Arial" w:hAnsi="Arial" w:cs="Arial"/>
              </w:rPr>
            </w:pPr>
            <w:r>
              <w:rPr>
                <w:rFonts w:ascii="Arial" w:hAnsi="Arial" w:cs="Arial"/>
              </w:rPr>
              <w:t>3</w:t>
            </w:r>
          </w:p>
        </w:tc>
        <w:tc>
          <w:tcPr>
            <w:tcW w:w="720" w:type="dxa"/>
          </w:tcPr>
          <w:p w14:paraId="64429A43">
            <w:pPr>
              <w:pStyle w:val="10"/>
              <w:spacing w:after="0" w:line="240" w:lineRule="auto"/>
              <w:ind w:left="0"/>
              <w:jc w:val="center"/>
              <w:rPr>
                <w:rFonts w:ascii="Arial" w:hAnsi="Arial" w:cs="Arial"/>
              </w:rPr>
            </w:pPr>
            <w:r>
              <w:rPr>
                <w:rFonts w:ascii="Arial" w:hAnsi="Arial" w:cs="Arial"/>
              </w:rPr>
              <w:t>M-F</w:t>
            </w:r>
          </w:p>
        </w:tc>
        <w:tc>
          <w:tcPr>
            <w:tcW w:w="900" w:type="dxa"/>
          </w:tcPr>
          <w:p w14:paraId="6A24EA1C">
            <w:pPr>
              <w:pStyle w:val="10"/>
              <w:spacing w:after="0" w:line="240" w:lineRule="auto"/>
              <w:ind w:left="0"/>
              <w:jc w:val="center"/>
              <w:rPr>
                <w:rFonts w:ascii="Arial" w:hAnsi="Arial" w:cs="Arial"/>
              </w:rPr>
            </w:pPr>
            <w:r>
              <w:rPr>
                <w:rFonts w:ascii="Arial" w:hAnsi="Arial" w:cs="Arial"/>
              </w:rPr>
              <w:t>2</w:t>
            </w:r>
          </w:p>
        </w:tc>
        <w:tc>
          <w:tcPr>
            <w:tcW w:w="1857" w:type="dxa"/>
          </w:tcPr>
          <w:p w14:paraId="253611FC">
            <w:pPr>
              <w:pStyle w:val="10"/>
              <w:spacing w:after="0" w:line="240" w:lineRule="auto"/>
              <w:ind w:left="0"/>
              <w:rPr>
                <w:rFonts w:ascii="Arial" w:hAnsi="Arial" w:cs="Arial"/>
              </w:rPr>
            </w:pPr>
            <w:r>
              <w:rPr>
                <w:rFonts w:ascii="Arial" w:hAnsi="Arial" w:cs="Arial"/>
              </w:rPr>
              <w:t>BSBA MM 1-2</w:t>
            </w:r>
          </w:p>
        </w:tc>
      </w:tr>
      <w:tr w14:paraId="25B74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D6EB06F">
            <w:pPr>
              <w:pStyle w:val="10"/>
              <w:spacing w:after="0" w:line="240" w:lineRule="auto"/>
              <w:ind w:left="0"/>
              <w:rPr>
                <w:rFonts w:ascii="Times New Roman" w:hAnsi="Times New Roman"/>
                <w:bCs/>
              </w:rPr>
            </w:pPr>
            <w:r>
              <w:rPr>
                <w:rFonts w:ascii="Times New Roman" w:hAnsi="Times New Roman"/>
                <w:bCs/>
              </w:rPr>
              <w:t>3:00-4:00</w:t>
            </w:r>
          </w:p>
        </w:tc>
        <w:tc>
          <w:tcPr>
            <w:tcW w:w="1170" w:type="dxa"/>
          </w:tcPr>
          <w:p w14:paraId="2A737468">
            <w:pPr>
              <w:pStyle w:val="10"/>
              <w:spacing w:after="0" w:line="240" w:lineRule="auto"/>
              <w:ind w:left="0"/>
              <w:rPr>
                <w:rFonts w:ascii="Arial Narrow" w:hAnsi="Arial Narrow"/>
                <w:color w:val="000000"/>
                <w:sz w:val="24"/>
                <w:szCs w:val="24"/>
              </w:rPr>
            </w:pPr>
            <w:r>
              <w:rPr>
                <w:rFonts w:ascii="Arial Narrow" w:hAnsi="Arial Narrow"/>
                <w:color w:val="000000"/>
                <w:sz w:val="20"/>
                <w:szCs w:val="20"/>
              </w:rPr>
              <w:t>GE ELEC1</w:t>
            </w:r>
          </w:p>
        </w:tc>
        <w:tc>
          <w:tcPr>
            <w:tcW w:w="4343" w:type="dxa"/>
          </w:tcPr>
          <w:p w14:paraId="2A458AB5">
            <w:pPr>
              <w:pStyle w:val="10"/>
              <w:spacing w:after="0" w:line="240" w:lineRule="auto"/>
              <w:ind w:left="0"/>
              <w:rPr>
                <w:rFonts w:ascii="Arial Narrow" w:hAnsi="Arial Narrow"/>
                <w:color w:val="000000"/>
                <w:sz w:val="20"/>
                <w:szCs w:val="20"/>
              </w:rPr>
            </w:pPr>
            <w:r>
              <w:rPr>
                <w:rFonts w:ascii="Arial Narrow" w:hAnsi="Arial Narrow"/>
                <w:color w:val="000000"/>
                <w:sz w:val="20"/>
                <w:szCs w:val="20"/>
              </w:rPr>
              <w:t>GENDER AND SOCIETY</w:t>
            </w:r>
          </w:p>
        </w:tc>
        <w:tc>
          <w:tcPr>
            <w:tcW w:w="900" w:type="dxa"/>
          </w:tcPr>
          <w:p w14:paraId="48E6FBD3">
            <w:pPr>
              <w:pStyle w:val="10"/>
              <w:spacing w:after="0" w:line="240" w:lineRule="auto"/>
              <w:ind w:left="0"/>
              <w:jc w:val="center"/>
              <w:rPr>
                <w:rFonts w:ascii="Arial" w:hAnsi="Arial" w:cs="Arial"/>
              </w:rPr>
            </w:pPr>
            <w:r>
              <w:rPr>
                <w:rFonts w:ascii="Arial" w:hAnsi="Arial" w:cs="Arial"/>
              </w:rPr>
              <w:t>3</w:t>
            </w:r>
          </w:p>
        </w:tc>
        <w:tc>
          <w:tcPr>
            <w:tcW w:w="720" w:type="dxa"/>
          </w:tcPr>
          <w:p w14:paraId="60579EB9">
            <w:pPr>
              <w:pStyle w:val="10"/>
              <w:spacing w:after="0" w:line="240" w:lineRule="auto"/>
              <w:ind w:left="0"/>
              <w:jc w:val="center"/>
              <w:rPr>
                <w:rFonts w:ascii="Arial" w:hAnsi="Arial" w:cs="Arial"/>
              </w:rPr>
            </w:pPr>
            <w:r>
              <w:rPr>
                <w:rFonts w:ascii="Arial" w:hAnsi="Arial" w:cs="Arial"/>
              </w:rPr>
              <w:t>M-F</w:t>
            </w:r>
          </w:p>
        </w:tc>
        <w:tc>
          <w:tcPr>
            <w:tcW w:w="900" w:type="dxa"/>
          </w:tcPr>
          <w:p w14:paraId="1C710D94">
            <w:pPr>
              <w:pStyle w:val="10"/>
              <w:spacing w:after="0" w:line="240" w:lineRule="auto"/>
              <w:ind w:left="0"/>
              <w:jc w:val="center"/>
              <w:rPr>
                <w:rFonts w:ascii="Arial" w:hAnsi="Arial" w:cs="Arial"/>
              </w:rPr>
            </w:pPr>
            <w:r>
              <w:rPr>
                <w:rFonts w:ascii="Arial" w:hAnsi="Arial" w:cs="Arial"/>
              </w:rPr>
              <w:t>2</w:t>
            </w:r>
          </w:p>
        </w:tc>
        <w:tc>
          <w:tcPr>
            <w:tcW w:w="1857" w:type="dxa"/>
          </w:tcPr>
          <w:p w14:paraId="3822AF99">
            <w:pPr>
              <w:pStyle w:val="10"/>
              <w:spacing w:after="0" w:line="240" w:lineRule="auto"/>
              <w:ind w:left="0"/>
              <w:rPr>
                <w:rFonts w:ascii="Arial" w:hAnsi="Arial" w:cs="Arial"/>
              </w:rPr>
            </w:pPr>
            <w:r>
              <w:rPr>
                <w:rFonts w:ascii="Arial" w:hAnsi="Arial" w:cs="Arial"/>
              </w:rPr>
              <w:t>BSBA HRM 1-2</w:t>
            </w:r>
          </w:p>
        </w:tc>
      </w:tr>
      <w:tr w14:paraId="1D07D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3855066">
            <w:pPr>
              <w:pStyle w:val="10"/>
              <w:spacing w:after="0" w:line="240" w:lineRule="auto"/>
              <w:ind w:left="0"/>
              <w:rPr>
                <w:rFonts w:ascii="Arial" w:hAnsi="Arial" w:cs="Arial"/>
              </w:rPr>
            </w:pPr>
          </w:p>
        </w:tc>
        <w:tc>
          <w:tcPr>
            <w:tcW w:w="1170" w:type="dxa"/>
          </w:tcPr>
          <w:p w14:paraId="2C69F89A">
            <w:pPr>
              <w:pStyle w:val="10"/>
              <w:spacing w:after="0" w:line="240" w:lineRule="auto"/>
              <w:ind w:left="0"/>
              <w:rPr>
                <w:rFonts w:ascii="Arial" w:hAnsi="Arial" w:cs="Arial"/>
              </w:rPr>
            </w:pPr>
            <w:r>
              <w:rPr>
                <w:rFonts w:ascii="Arial" w:hAnsi="Arial" w:cs="Arial"/>
              </w:rPr>
              <w:t>FS 2</w:t>
            </w:r>
          </w:p>
        </w:tc>
        <w:tc>
          <w:tcPr>
            <w:tcW w:w="4343" w:type="dxa"/>
          </w:tcPr>
          <w:p w14:paraId="7872F17A">
            <w:pPr>
              <w:pStyle w:val="10"/>
              <w:spacing w:after="0" w:line="240" w:lineRule="auto"/>
              <w:ind w:left="0"/>
              <w:rPr>
                <w:rFonts w:ascii="Arial" w:hAnsi="Arial" w:cs="Arial"/>
              </w:rPr>
            </w:pPr>
            <w:r>
              <w:rPr>
                <w:rFonts w:ascii="Arial" w:hAnsi="Arial" w:cs="Arial"/>
              </w:rPr>
              <w:t>FIELD STUDY 2</w:t>
            </w:r>
          </w:p>
        </w:tc>
        <w:tc>
          <w:tcPr>
            <w:tcW w:w="900" w:type="dxa"/>
          </w:tcPr>
          <w:p w14:paraId="6CA6C4BC">
            <w:pPr>
              <w:pStyle w:val="10"/>
              <w:spacing w:after="0" w:line="240" w:lineRule="auto"/>
              <w:ind w:left="0"/>
              <w:jc w:val="center"/>
              <w:rPr>
                <w:rFonts w:ascii="Arial" w:hAnsi="Arial" w:cs="Arial"/>
              </w:rPr>
            </w:pPr>
            <w:r>
              <w:rPr>
                <w:rFonts w:ascii="Arial" w:hAnsi="Arial" w:cs="Arial"/>
              </w:rPr>
              <w:t>3</w:t>
            </w:r>
          </w:p>
        </w:tc>
        <w:tc>
          <w:tcPr>
            <w:tcW w:w="720" w:type="dxa"/>
          </w:tcPr>
          <w:p w14:paraId="54D66465">
            <w:pPr>
              <w:pStyle w:val="10"/>
              <w:spacing w:after="0" w:line="240" w:lineRule="auto"/>
              <w:ind w:left="0"/>
              <w:jc w:val="center"/>
              <w:rPr>
                <w:rFonts w:ascii="Arial" w:hAnsi="Arial" w:cs="Arial"/>
              </w:rPr>
            </w:pPr>
            <w:r>
              <w:rPr>
                <w:rFonts w:ascii="Arial" w:hAnsi="Arial" w:cs="Arial"/>
              </w:rPr>
              <w:t>M-F</w:t>
            </w:r>
          </w:p>
        </w:tc>
        <w:tc>
          <w:tcPr>
            <w:tcW w:w="900" w:type="dxa"/>
          </w:tcPr>
          <w:p w14:paraId="3FD65986">
            <w:pPr>
              <w:pStyle w:val="10"/>
              <w:spacing w:after="0" w:line="240" w:lineRule="auto"/>
              <w:ind w:left="0"/>
              <w:jc w:val="center"/>
              <w:rPr>
                <w:rFonts w:ascii="Arial" w:hAnsi="Arial" w:cs="Arial"/>
              </w:rPr>
            </w:pPr>
            <w:r>
              <w:rPr>
                <w:rFonts w:ascii="Arial" w:hAnsi="Arial" w:cs="Arial"/>
              </w:rPr>
              <w:t>2</w:t>
            </w:r>
          </w:p>
        </w:tc>
        <w:tc>
          <w:tcPr>
            <w:tcW w:w="1857" w:type="dxa"/>
          </w:tcPr>
          <w:p w14:paraId="1D353390">
            <w:pPr>
              <w:pStyle w:val="10"/>
              <w:spacing w:after="0" w:line="240" w:lineRule="auto"/>
              <w:ind w:left="0"/>
              <w:rPr>
                <w:rFonts w:ascii="Arial" w:hAnsi="Arial" w:cs="Arial"/>
              </w:rPr>
            </w:pPr>
            <w:r>
              <w:rPr>
                <w:rFonts w:ascii="Arial" w:hAnsi="Arial" w:cs="Arial"/>
              </w:rPr>
              <w:t>BSED SS 4-1</w:t>
            </w:r>
          </w:p>
        </w:tc>
      </w:tr>
      <w:tr w14:paraId="62D00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024A696">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917BA03">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E47BFB0">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191780F">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74B7CF55">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A99E1B2">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C744036">
            <w:pPr>
              <w:pStyle w:val="10"/>
              <w:spacing w:after="0" w:line="240" w:lineRule="auto"/>
              <w:ind w:left="0"/>
              <w:jc w:val="center"/>
              <w:rPr>
                <w:rFonts w:ascii="Arial" w:hAnsi="Arial" w:cs="Arial"/>
                <w:b/>
                <w:bCs/>
                <w:sz w:val="24"/>
                <w:szCs w:val="24"/>
              </w:rPr>
            </w:pPr>
          </w:p>
        </w:tc>
      </w:tr>
    </w:tbl>
    <w:p w14:paraId="611896F8">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07648C34">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BSED SOCIAL STUDIES Program Coordinator (Load Release – 6 units)</w:t>
      </w:r>
    </w:p>
    <w:p w14:paraId="37634DC7">
      <w:pPr>
        <w:spacing w:after="0" w:line="240" w:lineRule="auto"/>
        <w:ind w:firstLine="720"/>
        <w:jc w:val="both"/>
        <w:rPr>
          <w:rFonts w:ascii="Arial" w:hAnsi="Arial" w:cs="Arial"/>
          <w:b/>
          <w:bCs/>
          <w:i/>
          <w:iCs/>
          <w:sz w:val="24"/>
          <w:szCs w:val="24"/>
          <w:lang w:val="en-US"/>
        </w:rPr>
      </w:pPr>
    </w:p>
    <w:p w14:paraId="77ABAF8B">
      <w:pPr>
        <w:spacing w:after="0" w:line="240" w:lineRule="auto"/>
        <w:ind w:left="720"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rPr>
        <w:t>18 units (6 loads)</w:t>
      </w:r>
    </w:p>
    <w:p w14:paraId="431CCD72">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Overload:              </w:t>
      </w:r>
      <w:r>
        <w:rPr>
          <w:rFonts w:ascii="Arial" w:hAnsi="Arial" w:cs="Arial"/>
          <w:i/>
          <w:iCs/>
          <w:sz w:val="24"/>
          <w:szCs w:val="24"/>
        </w:rPr>
        <w:tab/>
      </w:r>
      <w:r>
        <w:rPr>
          <w:rFonts w:ascii="Arial" w:hAnsi="Arial" w:cs="Arial"/>
          <w:i/>
          <w:iCs/>
          <w:sz w:val="24"/>
          <w:szCs w:val="24"/>
        </w:rPr>
        <w:t>18 uniys (6 loads)</w:t>
      </w:r>
    </w:p>
    <w:p w14:paraId="43027152">
      <w:pPr>
        <w:spacing w:after="0" w:line="240" w:lineRule="auto"/>
        <w:ind w:left="720" w:firstLine="720"/>
        <w:jc w:val="both"/>
        <w:rPr>
          <w:rFonts w:ascii="Arial" w:hAnsi="Arial" w:cs="Arial"/>
          <w:i/>
          <w:iCs/>
          <w:sz w:val="24"/>
          <w:szCs w:val="24"/>
          <w:lang w:val="en-US"/>
        </w:rPr>
      </w:pPr>
      <w:r>
        <w:rPr>
          <w:rFonts w:ascii="Arial" w:hAnsi="Arial" w:cs="Arial"/>
          <w:i/>
          <w:iCs/>
          <w:sz w:val="24"/>
          <w:szCs w:val="24"/>
          <w:lang w:val="en-US"/>
        </w:rPr>
        <w:t xml:space="preserve">Consultation Hour:  4:00-5:00 pm Monday </w:t>
      </w:r>
    </w:p>
    <w:p w14:paraId="4FC227A3">
      <w:pPr>
        <w:pStyle w:val="10"/>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667771AD">
      <w:pPr>
        <w:pStyle w:val="10"/>
        <w:spacing w:after="120" w:line="240" w:lineRule="auto"/>
        <w:rPr>
          <w:rFonts w:ascii="Arial" w:hAnsi="Arial" w:cs="Arial"/>
          <w:b/>
          <w:sz w:val="24"/>
          <w:szCs w:val="24"/>
        </w:rPr>
      </w:pPr>
    </w:p>
    <w:p w14:paraId="0F50F568">
      <w:pPr>
        <w:pStyle w:val="10"/>
        <w:spacing w:after="120" w:line="240" w:lineRule="auto"/>
        <w:rPr>
          <w:rFonts w:ascii="Arial" w:hAnsi="Arial" w:cs="Arial"/>
          <w:b/>
          <w:sz w:val="24"/>
          <w:szCs w:val="24"/>
        </w:rPr>
      </w:pPr>
    </w:p>
    <w:p w14:paraId="2FE35E6A">
      <w:pPr>
        <w:pStyle w:val="10"/>
        <w:spacing w:after="120" w:line="240" w:lineRule="auto"/>
        <w:rPr>
          <w:rFonts w:ascii="Arial" w:hAnsi="Arial" w:cs="Arial"/>
          <w:b/>
          <w:sz w:val="24"/>
          <w:szCs w:val="24"/>
        </w:rPr>
      </w:pPr>
    </w:p>
    <w:p w14:paraId="40A9D4DC">
      <w:pPr>
        <w:pStyle w:val="10"/>
        <w:spacing w:after="120" w:line="240" w:lineRule="auto"/>
        <w:rPr>
          <w:rFonts w:ascii="Arial" w:hAnsi="Arial" w:cs="Arial"/>
          <w:b/>
          <w:sz w:val="24"/>
          <w:szCs w:val="24"/>
        </w:rPr>
      </w:pPr>
    </w:p>
    <w:p w14:paraId="4E57D948">
      <w:pPr>
        <w:pStyle w:val="10"/>
        <w:spacing w:after="120" w:line="240" w:lineRule="auto"/>
        <w:rPr>
          <w:rFonts w:ascii="Arial" w:hAnsi="Arial" w:cs="Arial"/>
          <w:b/>
          <w:sz w:val="24"/>
          <w:szCs w:val="24"/>
        </w:rPr>
      </w:pPr>
    </w:p>
    <w:p w14:paraId="1B378570">
      <w:pPr>
        <w:spacing w:after="120" w:line="240" w:lineRule="auto"/>
        <w:ind w:firstLine="720"/>
        <w:rPr>
          <w:rFonts w:ascii="Arial" w:hAnsi="Arial" w:cs="Arial"/>
          <w:b/>
          <w:sz w:val="24"/>
          <w:szCs w:val="24"/>
        </w:rPr>
      </w:pPr>
    </w:p>
    <w:p w14:paraId="3C06CAD7">
      <w:pPr>
        <w:spacing w:after="120" w:line="240" w:lineRule="auto"/>
        <w:ind w:firstLine="720"/>
        <w:rPr>
          <w:rFonts w:ascii="Arial" w:hAnsi="Arial" w:cs="Arial"/>
          <w:b/>
          <w:sz w:val="24"/>
          <w:szCs w:val="24"/>
        </w:rPr>
      </w:pPr>
    </w:p>
    <w:p w14:paraId="6BA079F0">
      <w:pPr>
        <w:spacing w:after="120" w:line="240" w:lineRule="auto"/>
        <w:ind w:firstLine="720"/>
        <w:rPr>
          <w:rFonts w:ascii="Arial" w:hAnsi="Arial" w:cs="Arial"/>
          <w:b/>
          <w:sz w:val="24"/>
          <w:szCs w:val="24"/>
        </w:rPr>
      </w:pPr>
    </w:p>
    <w:p w14:paraId="0672D23E">
      <w:pPr>
        <w:spacing w:after="120" w:line="240" w:lineRule="auto"/>
        <w:ind w:firstLine="720"/>
        <w:rPr>
          <w:rFonts w:ascii="Arial" w:hAnsi="Arial" w:cs="Arial"/>
          <w:b/>
          <w:sz w:val="24"/>
          <w:szCs w:val="24"/>
        </w:rPr>
      </w:pPr>
    </w:p>
    <w:p w14:paraId="7DF85748">
      <w:pPr>
        <w:spacing w:after="120" w:line="240" w:lineRule="auto"/>
        <w:ind w:firstLine="720"/>
        <w:rPr>
          <w:rFonts w:ascii="Arial" w:hAnsi="Arial" w:cs="Arial"/>
          <w:b/>
          <w:sz w:val="24"/>
          <w:szCs w:val="24"/>
        </w:rPr>
      </w:pPr>
    </w:p>
    <w:p w14:paraId="7556DC32">
      <w:pPr>
        <w:spacing w:after="120" w:line="240" w:lineRule="auto"/>
        <w:ind w:firstLine="720"/>
        <w:rPr>
          <w:rFonts w:ascii="Arial" w:hAnsi="Arial" w:cs="Arial"/>
          <w:b/>
          <w:sz w:val="24"/>
          <w:szCs w:val="24"/>
        </w:rPr>
      </w:pPr>
    </w:p>
    <w:p w14:paraId="601C1E46">
      <w:pPr>
        <w:spacing w:after="120" w:line="240" w:lineRule="auto"/>
        <w:ind w:firstLine="720"/>
        <w:rPr>
          <w:rFonts w:ascii="Arial" w:hAnsi="Arial" w:cs="Arial"/>
          <w:b/>
          <w:sz w:val="24"/>
          <w:szCs w:val="24"/>
        </w:rPr>
      </w:pPr>
    </w:p>
    <w:p w14:paraId="04F46363">
      <w:pPr>
        <w:spacing w:after="120" w:line="240" w:lineRule="auto"/>
        <w:ind w:firstLine="720"/>
        <w:rPr>
          <w:rFonts w:ascii="Arial" w:hAnsi="Arial" w:cs="Arial"/>
          <w:b/>
          <w:sz w:val="24"/>
          <w:szCs w:val="24"/>
        </w:rPr>
      </w:pPr>
    </w:p>
    <w:p w14:paraId="10D3EB50">
      <w:pPr>
        <w:spacing w:after="120" w:line="240" w:lineRule="auto"/>
        <w:ind w:firstLine="720"/>
        <w:rPr>
          <w:rFonts w:ascii="Arial" w:hAnsi="Arial" w:cs="Arial"/>
          <w:b/>
          <w:sz w:val="24"/>
          <w:szCs w:val="24"/>
        </w:rPr>
      </w:pPr>
    </w:p>
    <w:p w14:paraId="49DBD4FC">
      <w:pPr>
        <w:spacing w:after="120" w:line="240" w:lineRule="auto"/>
        <w:rPr>
          <w:rFonts w:ascii="Arial" w:hAnsi="Arial" w:cs="Arial"/>
          <w:b/>
          <w:sz w:val="24"/>
          <w:szCs w:val="24"/>
        </w:rPr>
      </w:pPr>
    </w:p>
    <w:p w14:paraId="5F151799">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384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247528889" name="Straight Connector 124752888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8384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IRxaab6AQAACQQAAA4AAABkcnMvZTJvRG9jLnhtbK1TTY/a&#10;MBC9V+p/sHwvAVQKRIQ9gLaXfiDt9gfM2k5iyV/yeAn8+44doHR72UNzSMYznud5zy+bh5M17Kgi&#10;au8aPptMOVNOeKld1/Bfz4+fVpxhAifBeKcaflbIH7YfP2yGUKu5772RKjICcVgPoeF9SqGuKhS9&#10;soATH5SjYuujhUTL2FUywkDo1lTz6fRLNfgoQ/RCIVJ2Pxb5BTG+B9C3rRZq78WrVS6NqFEZSEQJ&#10;ex2Qb8u0batE+tm2qBIzDSemqbzpEIpf8rvabqDuIoRei8sI8J4R3nCyoB0deoPaQwL2GvU/UFaL&#10;6NG3aSK8rUYiRRFiMZu+0eaph6AKF5Iaw010/H+w4sfxEJmW5IT55+Vivlqt1pw5sHTzTymC7vrE&#10;dt45UtJHdreJlBsC1gSwc4d4WWE4xCzDqY02f4kgOxW1zze11SkxQcnFbLlcrukixLVW/WkMEdNX&#10;5S3LQcONdlkIqOH4DRMdRluvW3La+UdtTLlM49jQ8PViviBkIIO2ZAwKbSCS6DrOwHTkfJFiQURv&#10;tMzdGQfPuDORHYHsQp6VfnimcTkzgIkKxKE8Y2MPUo1b1wtKj15CSN+9HNOz6TVP447QZfK/jsw0&#10;9oD92FJKGYk6jMsjqeLiC+us+Khxjl68PBfpq7wih5S2i5uzBe/XFN//w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IRxaab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PEDRERA, FLORDELIZ, LPT, MAED</w:t>
      </w:r>
    </w:p>
    <w:p w14:paraId="473744E3">
      <w:pPr>
        <w:pStyle w:val="10"/>
        <w:spacing w:after="120" w:line="240" w:lineRule="auto"/>
        <w:ind w:left="0"/>
        <w:rPr>
          <w:rFonts w:ascii="Arial" w:hAnsi="Arial" w:cs="Arial"/>
          <w:b/>
          <w:bCs/>
          <w:sz w:val="24"/>
          <w:szCs w:val="24"/>
        </w:rPr>
      </w:pPr>
    </w:p>
    <w:p w14:paraId="2E5A9F6B">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65A29560">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8486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22479518" name="Straight Connector 2247951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8486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AR8RUX4AQAABQQAAA4AAABkcnMvZTJvRG9jLnhtbK1Ty27bMBC8&#10;F+g/ELzXsoyqrgXLOdhIL30YSPoBG4qSCPAFLmPZf98lJTtpesmhOkjLXe5wZzja3p2NZicZUDnb&#10;8HKx5Exa4Vpl+4b/frz/9JUzjGBb0M7Khl8k8rvdxw/b0ddy5QanWxkYgVisR9/wIUZfFwWKQRrA&#10;hfPSUrFzwUCkZeiLNsBI6EYXq+XySzG60PrghESk7GEq8hkxvAfQdZ0S8uDEs5E2TqhBaohECQfl&#10;ke/ytF0nRfzVdSgj0w0npjG/6RCKn9K72G2h7gP4QYl5BHjPCG84GVCWDr1BHSACew7qHyijRHDo&#10;urgQzhQTkawIsSiXb7R5GMDLzIWkRn8THf8frPh5Ogam2oavVp/Xm6qk27dg6N4fYgDVD5HtnbWk&#10;owvstoVUGz3W1Ly3xzCv0B9DkuDcBZO+RI6ds9KXm9LyHJmgZFWu12VVcSauteKl0QeM36QzLAUN&#10;18omEaCG03eMdBhtvW5Jaevuldb5IrVlY8M31SohA5mzI1NQaDwRRNtzBron14sYMiI6rdrUnXDw&#10;gnsd2AnIKuTX1o2PNC5nGjBSgTjkZ2ocoJXT1k1F6clHCPGHa6d0ubzmadwJOk/+15GJxgFwmFpy&#10;KSFRh7ZpJJkdPLNOik8ap+jJtZcsfZFW5I7cNjs52e/1muLXf+/u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AEfEVF+AEAAAUEAAAOAAAAAAAAAAEAIAAAACIBAABkcnMvZTJvRG9jLnhtbFBL&#10;BQYAAAAABgAGAFkBAACMBQAAAAA=&#10;">
                <v:fill on="f" focussize="0,0"/>
                <v:stroke color="#000000" joinstyle="round"/>
                <v:imagedata o:title=""/>
                <o:lock v:ext="edit" aspectratio="f"/>
              </v:line>
            </w:pict>
          </mc:Fallback>
        </mc:AlternateContent>
      </w:r>
    </w:p>
    <w:p w14:paraId="294964FC">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7FB3DA9B">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8588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550187024" name="Straight Connector 15501870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8588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TKM2BfoBAAAJBAAADgAAAGRycy9lMm9Eb2MueG1srVPLbtsw&#10;ELwX6D8QvNeSnSh1BMs52EgvfRhI+gEbipII8AUuY9l/3yVlu256ySE6UMtd7nBnNFo9HIxmexlQ&#10;Odvw+azkTFrhWmX7hv9+fvyy5Awj2Ba0s7LhR4n8Yf3502r0tVy4welWBkYgFuvRN3yI0ddFgWKQ&#10;BnDmvLRU7FwwEGkb+qINMBK60cWiLO+K0YXWByckImW3U5GfEMN7AF3XKSG3TrwaaeOEGqSGSJRw&#10;UB75Ok/bdVLEX12HMjLdcGIa80qXUPyS1mK9groP4AclTiPAe0Z4w8mAsnTpBWoLEdhrUP9BGSWC&#10;Q9fFmXCmmIhkRYjFvHyjzdMAXmYuJDX6i+j4cbDi534XmGrJCVVVzpdfy8UtZxYMffmnGED1Q2Qb&#10;Zy0p6QK7OkTKjR5rAtjYXTjt0O9CkuHQBZPeRJAdstrHi9ryEJmgZLW4uVveVpyJc6342+gDxm/S&#10;GZaChmtlkxBQw/47RrqMjp6PpLR1j0rr/DG1ZWPD76tFQgYyaEfGoNB4Iom25wx0T84XMWREdFq1&#10;qTvh4BE3OrA9kF3Is60bn2lczjRgpAJxyM/UOEArp6P3FaUnLyHEH66d0vPynKdxJ+g8+T9XJhpb&#10;wGFqyaWERB3appFkdvGJdVJ80jhFL649ZumLtCOH5LaTm5MFr/cUX//B6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TKM2BfoBAAAJBAAADgAAAAAAAAABACAAAAAkAQAAZHJzL2Uyb0RvYy54&#10;bWxQSwUGAAAAAAYABgBZAQAAkAUAAAAA&#10;">
                <v:fill on="f" focussize="0,0"/>
                <v:stroke color="#000000" joinstyle="round"/>
                <v:imagedata o:title=""/>
                <o:lock v:ext="edit" aspectratio="f"/>
              </v:line>
            </w:pict>
          </mc:Fallback>
        </mc:AlternateContent>
      </w:r>
    </w:p>
    <w:p w14:paraId="31D65BF4">
      <w:pPr>
        <w:spacing w:after="120" w:line="240" w:lineRule="auto"/>
        <w:rPr>
          <w:rFonts w:ascii="Arial" w:hAnsi="Arial" w:cs="Arial"/>
          <w:b/>
          <w:sz w:val="24"/>
          <w:szCs w:val="24"/>
        </w:rPr>
      </w:pPr>
    </w:p>
    <w:p w14:paraId="07926BFF">
      <w:pPr>
        <w:spacing w:after="120" w:line="240" w:lineRule="auto"/>
        <w:rPr>
          <w:rFonts w:ascii="Arial" w:hAnsi="Arial" w:cs="Arial"/>
          <w:b/>
          <w:sz w:val="24"/>
          <w:szCs w:val="24"/>
        </w:rPr>
      </w:pPr>
    </w:p>
    <w:p w14:paraId="1745CCA3">
      <w:pPr>
        <w:spacing w:after="120" w:line="240" w:lineRule="auto"/>
        <w:rPr>
          <w:rFonts w:ascii="Arial" w:hAnsi="Arial" w:cs="Arial"/>
          <w:b/>
          <w:sz w:val="24"/>
          <w:szCs w:val="24"/>
        </w:rPr>
      </w:pPr>
    </w:p>
    <w:p w14:paraId="6BC84920">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4ACD0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7DAA4E80">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9928AB3">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5DFB4CA">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2279954">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431ED3A">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A66AF60">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6062D688">
            <w:pPr>
              <w:pStyle w:val="10"/>
              <w:spacing w:after="0" w:line="240" w:lineRule="auto"/>
              <w:ind w:left="0"/>
              <w:jc w:val="center"/>
              <w:rPr>
                <w:rFonts w:ascii="Arial" w:hAnsi="Arial" w:cs="Arial"/>
                <w:b/>
              </w:rPr>
            </w:pPr>
            <w:r>
              <w:rPr>
                <w:rFonts w:ascii="Arial" w:hAnsi="Arial" w:cs="Arial"/>
                <w:b/>
              </w:rPr>
              <w:t>SECTION</w:t>
            </w:r>
          </w:p>
        </w:tc>
      </w:tr>
      <w:tr w14:paraId="1DF1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654629C">
            <w:pPr>
              <w:spacing w:after="0" w:line="240" w:lineRule="auto"/>
              <w:rPr>
                <w:rFonts w:ascii="Arial" w:hAnsi="Arial" w:cs="Arial"/>
              </w:rPr>
            </w:pPr>
            <w:r>
              <w:rPr>
                <w:rFonts w:ascii="Arial" w:hAnsi="Arial" w:cs="Arial"/>
              </w:rPr>
              <w:t>9:00-10:00</w:t>
            </w:r>
          </w:p>
        </w:tc>
        <w:tc>
          <w:tcPr>
            <w:tcW w:w="1170" w:type="dxa"/>
            <w:vAlign w:val="center"/>
          </w:tcPr>
          <w:p w14:paraId="5E57C4A0">
            <w:pPr>
              <w:spacing w:after="0" w:line="240" w:lineRule="auto"/>
              <w:rPr>
                <w:rFonts w:ascii="Arial" w:hAnsi="Arial" w:cs="Arial"/>
                <w:color w:val="000000"/>
                <w:sz w:val="20"/>
                <w:szCs w:val="20"/>
              </w:rPr>
            </w:pPr>
            <w:r>
              <w:rPr>
                <w:rFonts w:ascii="Arial Narrow" w:hAnsi="Arial Narrow"/>
                <w:bCs/>
                <w:color w:val="000000"/>
                <w:sz w:val="20"/>
                <w:szCs w:val="20"/>
              </w:rPr>
              <w:t>EL 115</w:t>
            </w:r>
          </w:p>
        </w:tc>
        <w:tc>
          <w:tcPr>
            <w:tcW w:w="4343" w:type="dxa"/>
            <w:vAlign w:val="center"/>
          </w:tcPr>
          <w:p w14:paraId="681F12AD">
            <w:pPr>
              <w:spacing w:after="0" w:line="240" w:lineRule="auto"/>
              <w:rPr>
                <w:rFonts w:ascii="Arial Narrow" w:hAnsi="Arial Narrow" w:cs="Arial"/>
                <w:color w:val="000000"/>
                <w:sz w:val="20"/>
                <w:szCs w:val="20"/>
              </w:rPr>
            </w:pPr>
            <w:r>
              <w:rPr>
                <w:rFonts w:ascii="Arial Narrow" w:hAnsi="Arial Narrow"/>
                <w:bCs/>
                <w:color w:val="000000"/>
                <w:sz w:val="20"/>
                <w:szCs w:val="20"/>
              </w:rPr>
              <w:t>SURVEY OF ENGLISH &amp; AMERICAN LITERATURE</w:t>
            </w:r>
          </w:p>
        </w:tc>
        <w:tc>
          <w:tcPr>
            <w:tcW w:w="900" w:type="dxa"/>
            <w:vAlign w:val="center"/>
          </w:tcPr>
          <w:p w14:paraId="0B1C6DEA">
            <w:pPr>
              <w:spacing w:after="0" w:line="240" w:lineRule="auto"/>
              <w:jc w:val="center"/>
              <w:rPr>
                <w:rFonts w:ascii="Arial" w:hAnsi="Arial" w:cs="Arial"/>
              </w:rPr>
            </w:pPr>
            <w:r>
              <w:rPr>
                <w:rFonts w:ascii="Arial" w:hAnsi="Arial" w:cs="Arial"/>
              </w:rPr>
              <w:t>3</w:t>
            </w:r>
          </w:p>
        </w:tc>
        <w:tc>
          <w:tcPr>
            <w:tcW w:w="720" w:type="dxa"/>
            <w:vAlign w:val="center"/>
          </w:tcPr>
          <w:p w14:paraId="5CB14F2C">
            <w:pPr>
              <w:spacing w:after="0" w:line="240" w:lineRule="auto"/>
              <w:jc w:val="center"/>
              <w:rPr>
                <w:rFonts w:ascii="Arial" w:hAnsi="Arial" w:cs="Arial"/>
              </w:rPr>
            </w:pPr>
            <w:r>
              <w:rPr>
                <w:rFonts w:ascii="Arial" w:hAnsi="Arial" w:cs="Arial"/>
              </w:rPr>
              <w:t>M-F</w:t>
            </w:r>
          </w:p>
        </w:tc>
        <w:tc>
          <w:tcPr>
            <w:tcW w:w="900" w:type="dxa"/>
            <w:vAlign w:val="center"/>
          </w:tcPr>
          <w:p w14:paraId="1937286C">
            <w:pPr>
              <w:spacing w:after="0" w:line="240" w:lineRule="auto"/>
              <w:jc w:val="center"/>
              <w:rPr>
                <w:rFonts w:ascii="Arial" w:hAnsi="Arial" w:cs="Arial"/>
              </w:rPr>
            </w:pPr>
            <w:r>
              <w:rPr>
                <w:rFonts w:ascii="Arial" w:hAnsi="Arial" w:cs="Arial"/>
              </w:rPr>
              <w:t>1</w:t>
            </w:r>
          </w:p>
        </w:tc>
        <w:tc>
          <w:tcPr>
            <w:tcW w:w="1857" w:type="dxa"/>
            <w:vAlign w:val="center"/>
          </w:tcPr>
          <w:p w14:paraId="74167E1D">
            <w:pPr>
              <w:spacing w:after="0" w:line="240" w:lineRule="auto"/>
              <w:rPr>
                <w:rFonts w:ascii="Arial" w:hAnsi="Arial" w:cs="Arial"/>
              </w:rPr>
            </w:pPr>
            <w:r>
              <w:rPr>
                <w:rFonts w:ascii="Arial" w:hAnsi="Arial" w:cs="Arial"/>
              </w:rPr>
              <w:t>BSED ENG 3-1</w:t>
            </w:r>
          </w:p>
        </w:tc>
      </w:tr>
      <w:tr w14:paraId="69CEE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53DD587">
            <w:pPr>
              <w:spacing w:after="0" w:line="240" w:lineRule="auto"/>
              <w:rPr>
                <w:rFonts w:ascii="Arial" w:hAnsi="Arial" w:cs="Arial"/>
              </w:rPr>
            </w:pPr>
            <w:r>
              <w:rPr>
                <w:rFonts w:ascii="Arial" w:hAnsi="Arial" w:cs="Arial"/>
              </w:rPr>
              <w:t>10:00-11:00</w:t>
            </w:r>
          </w:p>
        </w:tc>
        <w:tc>
          <w:tcPr>
            <w:tcW w:w="1170" w:type="dxa"/>
            <w:vAlign w:val="center"/>
          </w:tcPr>
          <w:p w14:paraId="7035858A">
            <w:pPr>
              <w:spacing w:after="0" w:line="240" w:lineRule="auto"/>
              <w:rPr>
                <w:rFonts w:ascii="Arial" w:hAnsi="Arial" w:cs="Arial"/>
              </w:rPr>
            </w:pPr>
            <w:r>
              <w:rPr>
                <w:rFonts w:ascii="Arial" w:hAnsi="Arial" w:cs="Arial"/>
                <w:sz w:val="18"/>
                <w:szCs w:val="18"/>
              </w:rPr>
              <w:t>EL ELEC 1</w:t>
            </w:r>
          </w:p>
        </w:tc>
        <w:tc>
          <w:tcPr>
            <w:tcW w:w="4343" w:type="dxa"/>
            <w:vAlign w:val="center"/>
          </w:tcPr>
          <w:p w14:paraId="5050F5BE">
            <w:pPr>
              <w:spacing w:after="0" w:line="240" w:lineRule="auto"/>
              <w:rPr>
                <w:rFonts w:ascii="Arial Narrow" w:hAnsi="Arial Narrow" w:cs="Arial"/>
                <w:sz w:val="20"/>
                <w:szCs w:val="20"/>
              </w:rPr>
            </w:pPr>
            <w:r>
              <w:rPr>
                <w:rFonts w:ascii="Arial Narrow" w:hAnsi="Arial Narrow" w:cs="Arial"/>
                <w:sz w:val="20"/>
                <w:szCs w:val="20"/>
              </w:rPr>
              <w:t>STYLISTICS &amp; DISCOURSE ANALYSIS</w:t>
            </w:r>
          </w:p>
        </w:tc>
        <w:tc>
          <w:tcPr>
            <w:tcW w:w="900" w:type="dxa"/>
            <w:vAlign w:val="center"/>
          </w:tcPr>
          <w:p w14:paraId="4CF0688B">
            <w:pPr>
              <w:spacing w:after="0" w:line="240" w:lineRule="auto"/>
              <w:jc w:val="center"/>
              <w:rPr>
                <w:rFonts w:ascii="Arial" w:hAnsi="Arial" w:cs="Arial"/>
              </w:rPr>
            </w:pPr>
            <w:r>
              <w:rPr>
                <w:rFonts w:ascii="Arial" w:hAnsi="Arial" w:cs="Arial"/>
              </w:rPr>
              <w:t>3</w:t>
            </w:r>
          </w:p>
        </w:tc>
        <w:tc>
          <w:tcPr>
            <w:tcW w:w="720" w:type="dxa"/>
            <w:vAlign w:val="center"/>
          </w:tcPr>
          <w:p w14:paraId="3DE77343">
            <w:pPr>
              <w:spacing w:after="0" w:line="240" w:lineRule="auto"/>
              <w:jc w:val="center"/>
              <w:rPr>
                <w:rFonts w:ascii="Arial" w:hAnsi="Arial" w:cs="Arial"/>
              </w:rPr>
            </w:pPr>
            <w:r>
              <w:rPr>
                <w:rFonts w:ascii="Arial" w:hAnsi="Arial" w:cs="Arial"/>
              </w:rPr>
              <w:t>M-F</w:t>
            </w:r>
          </w:p>
        </w:tc>
        <w:tc>
          <w:tcPr>
            <w:tcW w:w="900" w:type="dxa"/>
            <w:vAlign w:val="center"/>
          </w:tcPr>
          <w:p w14:paraId="733DB837">
            <w:pPr>
              <w:spacing w:after="0" w:line="240" w:lineRule="auto"/>
              <w:jc w:val="center"/>
              <w:rPr>
                <w:rFonts w:ascii="Arial" w:hAnsi="Arial" w:cs="Arial"/>
              </w:rPr>
            </w:pPr>
            <w:r>
              <w:rPr>
                <w:rFonts w:ascii="Arial" w:hAnsi="Arial" w:cs="Arial"/>
              </w:rPr>
              <w:t>1</w:t>
            </w:r>
          </w:p>
        </w:tc>
        <w:tc>
          <w:tcPr>
            <w:tcW w:w="1857" w:type="dxa"/>
            <w:vAlign w:val="center"/>
          </w:tcPr>
          <w:p w14:paraId="21D0FEE2">
            <w:pPr>
              <w:spacing w:after="0" w:line="240" w:lineRule="auto"/>
              <w:rPr>
                <w:rFonts w:ascii="Arial" w:hAnsi="Arial" w:cs="Arial"/>
              </w:rPr>
            </w:pPr>
            <w:r>
              <w:rPr>
                <w:rFonts w:ascii="Arial" w:hAnsi="Arial" w:cs="Arial"/>
              </w:rPr>
              <w:t>BSED ENG2-1</w:t>
            </w:r>
          </w:p>
        </w:tc>
      </w:tr>
      <w:tr w14:paraId="54A1A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0E606C8">
            <w:pPr>
              <w:spacing w:after="0" w:line="240" w:lineRule="auto"/>
              <w:rPr>
                <w:rFonts w:ascii="Arial" w:hAnsi="Arial" w:cs="Arial"/>
              </w:rPr>
            </w:pPr>
            <w:r>
              <w:rPr>
                <w:rFonts w:ascii="Arial" w:hAnsi="Arial" w:cs="Arial"/>
              </w:rPr>
              <w:t>11:00-12:00</w:t>
            </w:r>
          </w:p>
        </w:tc>
        <w:tc>
          <w:tcPr>
            <w:tcW w:w="1170" w:type="dxa"/>
            <w:vAlign w:val="bottom"/>
          </w:tcPr>
          <w:p w14:paraId="539EF375">
            <w:pPr>
              <w:spacing w:after="0" w:line="240" w:lineRule="auto"/>
              <w:rPr>
                <w:rFonts w:ascii="Arial" w:hAnsi="Arial" w:cs="Arial"/>
                <w:sz w:val="18"/>
                <w:szCs w:val="18"/>
              </w:rPr>
            </w:pPr>
            <w:r>
              <w:rPr>
                <w:rFonts w:ascii="Arial Narrow" w:hAnsi="Arial Narrow"/>
                <w:color w:val="000000"/>
                <w:sz w:val="24"/>
                <w:szCs w:val="24"/>
              </w:rPr>
              <w:t>EL 101</w:t>
            </w:r>
          </w:p>
        </w:tc>
        <w:tc>
          <w:tcPr>
            <w:tcW w:w="4343" w:type="dxa"/>
            <w:vAlign w:val="center"/>
          </w:tcPr>
          <w:p w14:paraId="13EEB050">
            <w:pPr>
              <w:spacing w:after="0" w:line="240" w:lineRule="auto"/>
              <w:rPr>
                <w:rFonts w:ascii="Arial Narrow" w:hAnsi="Arial Narrow" w:cs="Arial"/>
                <w:sz w:val="20"/>
                <w:szCs w:val="20"/>
              </w:rPr>
            </w:pPr>
            <w:r>
              <w:rPr>
                <w:rFonts w:ascii="Arial Narrow" w:hAnsi="Arial Narrow" w:cs="Arial"/>
                <w:sz w:val="20"/>
                <w:szCs w:val="20"/>
              </w:rPr>
              <w:t>INTRODUCTION TO LINGUISTICS</w:t>
            </w:r>
          </w:p>
        </w:tc>
        <w:tc>
          <w:tcPr>
            <w:tcW w:w="900" w:type="dxa"/>
            <w:vAlign w:val="center"/>
          </w:tcPr>
          <w:p w14:paraId="46EEBA9D">
            <w:pPr>
              <w:spacing w:after="0" w:line="240" w:lineRule="auto"/>
              <w:jc w:val="center"/>
              <w:rPr>
                <w:rFonts w:ascii="Arial" w:hAnsi="Arial" w:cs="Arial"/>
              </w:rPr>
            </w:pPr>
            <w:r>
              <w:rPr>
                <w:rFonts w:ascii="Arial" w:hAnsi="Arial" w:cs="Arial"/>
              </w:rPr>
              <w:t>3</w:t>
            </w:r>
          </w:p>
        </w:tc>
        <w:tc>
          <w:tcPr>
            <w:tcW w:w="720" w:type="dxa"/>
            <w:vAlign w:val="center"/>
          </w:tcPr>
          <w:p w14:paraId="4F79F2CC">
            <w:pPr>
              <w:spacing w:after="0" w:line="240" w:lineRule="auto"/>
              <w:jc w:val="center"/>
              <w:rPr>
                <w:rFonts w:ascii="Arial" w:hAnsi="Arial" w:cs="Arial"/>
              </w:rPr>
            </w:pPr>
            <w:r>
              <w:rPr>
                <w:rFonts w:ascii="Arial" w:hAnsi="Arial" w:cs="Arial"/>
              </w:rPr>
              <w:t>M-F</w:t>
            </w:r>
          </w:p>
        </w:tc>
        <w:tc>
          <w:tcPr>
            <w:tcW w:w="900" w:type="dxa"/>
            <w:vAlign w:val="center"/>
          </w:tcPr>
          <w:p w14:paraId="14646D2E">
            <w:pPr>
              <w:spacing w:after="0" w:line="240" w:lineRule="auto"/>
              <w:jc w:val="center"/>
              <w:rPr>
                <w:rFonts w:ascii="Arial" w:hAnsi="Arial" w:cs="Arial"/>
              </w:rPr>
            </w:pPr>
            <w:r>
              <w:rPr>
                <w:rFonts w:ascii="Arial" w:hAnsi="Arial" w:cs="Arial"/>
              </w:rPr>
              <w:t>1</w:t>
            </w:r>
          </w:p>
        </w:tc>
        <w:tc>
          <w:tcPr>
            <w:tcW w:w="1857" w:type="dxa"/>
            <w:vAlign w:val="center"/>
          </w:tcPr>
          <w:p w14:paraId="6BBD34DB">
            <w:pPr>
              <w:spacing w:after="0" w:line="240" w:lineRule="auto"/>
              <w:rPr>
                <w:rFonts w:ascii="Arial" w:hAnsi="Arial" w:cs="Arial"/>
              </w:rPr>
            </w:pPr>
            <w:r>
              <w:rPr>
                <w:rFonts w:ascii="Arial" w:hAnsi="Arial" w:cs="Arial"/>
              </w:rPr>
              <w:t>BSED ENG1-1</w:t>
            </w:r>
          </w:p>
        </w:tc>
      </w:tr>
      <w:tr w14:paraId="77E5A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8FAE047">
            <w:pPr>
              <w:spacing w:after="0" w:line="240" w:lineRule="auto"/>
              <w:rPr>
                <w:rFonts w:ascii="Arial" w:hAnsi="Arial" w:cs="Arial"/>
              </w:rPr>
            </w:pPr>
            <w:r>
              <w:rPr>
                <w:rFonts w:ascii="Arial" w:hAnsi="Arial" w:cs="Arial"/>
              </w:rPr>
              <w:t>2:00-3:00</w:t>
            </w:r>
          </w:p>
        </w:tc>
        <w:tc>
          <w:tcPr>
            <w:tcW w:w="1170" w:type="dxa"/>
            <w:vAlign w:val="center"/>
          </w:tcPr>
          <w:p w14:paraId="2B7AEB58">
            <w:pPr>
              <w:spacing w:after="0" w:line="240" w:lineRule="auto"/>
              <w:rPr>
                <w:rFonts w:ascii="Arial" w:hAnsi="Arial" w:cs="Arial"/>
                <w:color w:val="000000"/>
                <w:sz w:val="20"/>
                <w:szCs w:val="20"/>
              </w:rPr>
            </w:pPr>
            <w:r>
              <w:rPr>
                <w:rFonts w:ascii="Arial Narrow" w:hAnsi="Arial Narrow"/>
                <w:bCs/>
                <w:color w:val="000000"/>
                <w:sz w:val="20"/>
                <w:szCs w:val="20"/>
              </w:rPr>
              <w:t>EL 115</w:t>
            </w:r>
          </w:p>
        </w:tc>
        <w:tc>
          <w:tcPr>
            <w:tcW w:w="4343" w:type="dxa"/>
            <w:vAlign w:val="center"/>
          </w:tcPr>
          <w:p w14:paraId="25A369DC">
            <w:pPr>
              <w:spacing w:after="0" w:line="240" w:lineRule="auto"/>
              <w:rPr>
                <w:rFonts w:ascii="Arial Narrow" w:hAnsi="Arial Narrow" w:cs="Arial"/>
                <w:color w:val="000000"/>
                <w:sz w:val="20"/>
                <w:szCs w:val="20"/>
              </w:rPr>
            </w:pPr>
            <w:r>
              <w:rPr>
                <w:rFonts w:ascii="Arial Narrow" w:hAnsi="Arial Narrow"/>
                <w:bCs/>
                <w:color w:val="000000"/>
                <w:sz w:val="20"/>
                <w:szCs w:val="20"/>
              </w:rPr>
              <w:t>SURVEY OF ENGLISH &amp; AMERICAN LITERATURE</w:t>
            </w:r>
          </w:p>
        </w:tc>
        <w:tc>
          <w:tcPr>
            <w:tcW w:w="900" w:type="dxa"/>
          </w:tcPr>
          <w:p w14:paraId="0920DD10">
            <w:pPr>
              <w:spacing w:after="0" w:line="240" w:lineRule="auto"/>
              <w:jc w:val="center"/>
              <w:rPr>
                <w:rFonts w:ascii="Arial" w:hAnsi="Arial" w:cs="Arial"/>
              </w:rPr>
            </w:pPr>
            <w:r>
              <w:rPr>
                <w:rFonts w:ascii="Arial" w:hAnsi="Arial" w:cs="Arial"/>
              </w:rPr>
              <w:t>3</w:t>
            </w:r>
          </w:p>
        </w:tc>
        <w:tc>
          <w:tcPr>
            <w:tcW w:w="720" w:type="dxa"/>
          </w:tcPr>
          <w:p w14:paraId="4CCD74DF">
            <w:pPr>
              <w:spacing w:after="0" w:line="240" w:lineRule="auto"/>
              <w:jc w:val="center"/>
              <w:rPr>
                <w:rFonts w:ascii="Arial" w:hAnsi="Arial" w:cs="Arial"/>
              </w:rPr>
            </w:pPr>
            <w:r>
              <w:rPr>
                <w:rFonts w:ascii="Arial" w:hAnsi="Arial" w:cs="Arial"/>
              </w:rPr>
              <w:t>M-F</w:t>
            </w:r>
          </w:p>
        </w:tc>
        <w:tc>
          <w:tcPr>
            <w:tcW w:w="900" w:type="dxa"/>
            <w:vAlign w:val="center"/>
          </w:tcPr>
          <w:p w14:paraId="0109627C">
            <w:pPr>
              <w:spacing w:after="0" w:line="240" w:lineRule="auto"/>
              <w:jc w:val="center"/>
              <w:rPr>
                <w:rFonts w:ascii="Arial" w:hAnsi="Arial" w:cs="Arial"/>
              </w:rPr>
            </w:pPr>
            <w:r>
              <w:rPr>
                <w:rFonts w:ascii="Arial" w:hAnsi="Arial" w:cs="Arial"/>
              </w:rPr>
              <w:t>1</w:t>
            </w:r>
          </w:p>
        </w:tc>
        <w:tc>
          <w:tcPr>
            <w:tcW w:w="1857" w:type="dxa"/>
            <w:vAlign w:val="center"/>
          </w:tcPr>
          <w:p w14:paraId="6013EFDC">
            <w:pPr>
              <w:spacing w:after="0" w:line="240" w:lineRule="auto"/>
              <w:rPr>
                <w:rFonts w:ascii="Arial" w:hAnsi="Arial" w:cs="Arial"/>
              </w:rPr>
            </w:pPr>
            <w:r>
              <w:rPr>
                <w:rFonts w:ascii="Arial" w:hAnsi="Arial" w:cs="Arial"/>
              </w:rPr>
              <w:t>BSED ENG 3-2</w:t>
            </w:r>
          </w:p>
        </w:tc>
      </w:tr>
      <w:tr w14:paraId="27C80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09E0216">
            <w:pPr>
              <w:spacing w:after="0" w:line="240" w:lineRule="auto"/>
              <w:rPr>
                <w:rFonts w:ascii="Arial" w:hAnsi="Arial" w:cs="Arial"/>
              </w:rPr>
            </w:pPr>
            <w:r>
              <w:rPr>
                <w:rFonts w:ascii="Arial" w:hAnsi="Arial" w:cs="Arial"/>
              </w:rPr>
              <w:t>3:00-4:00</w:t>
            </w:r>
          </w:p>
        </w:tc>
        <w:tc>
          <w:tcPr>
            <w:tcW w:w="1170" w:type="dxa"/>
          </w:tcPr>
          <w:p w14:paraId="08C2E887">
            <w:pPr>
              <w:spacing w:after="0" w:line="240" w:lineRule="auto"/>
              <w:rPr>
                <w:rFonts w:ascii="Arial Narrow" w:hAnsi="Arial Narrow"/>
                <w:color w:val="000000"/>
                <w:sz w:val="24"/>
                <w:szCs w:val="24"/>
              </w:rPr>
            </w:pPr>
            <w:r>
              <w:rPr>
                <w:rFonts w:ascii="Arial Narrow" w:hAnsi="Arial Narrow"/>
                <w:color w:val="000000"/>
                <w:sz w:val="24"/>
                <w:szCs w:val="24"/>
              </w:rPr>
              <w:t>EL 101</w:t>
            </w:r>
          </w:p>
        </w:tc>
        <w:tc>
          <w:tcPr>
            <w:tcW w:w="4343" w:type="dxa"/>
            <w:vAlign w:val="center"/>
          </w:tcPr>
          <w:p w14:paraId="385F310D">
            <w:pPr>
              <w:spacing w:after="0" w:line="240" w:lineRule="auto"/>
              <w:rPr>
                <w:rFonts w:ascii="Arial Narrow" w:hAnsi="Arial Narrow" w:cs="Arial"/>
                <w:sz w:val="20"/>
                <w:szCs w:val="20"/>
              </w:rPr>
            </w:pPr>
            <w:r>
              <w:rPr>
                <w:rFonts w:ascii="Arial Narrow" w:hAnsi="Arial Narrow" w:cs="Arial"/>
                <w:sz w:val="20"/>
                <w:szCs w:val="20"/>
              </w:rPr>
              <w:t>INTRODUCTION TO LINGUISTICS</w:t>
            </w:r>
          </w:p>
        </w:tc>
        <w:tc>
          <w:tcPr>
            <w:tcW w:w="900" w:type="dxa"/>
          </w:tcPr>
          <w:p w14:paraId="36E9876E">
            <w:pPr>
              <w:spacing w:after="0" w:line="240" w:lineRule="auto"/>
              <w:jc w:val="center"/>
              <w:rPr>
                <w:rFonts w:ascii="Arial" w:hAnsi="Arial" w:cs="Arial"/>
              </w:rPr>
            </w:pPr>
            <w:r>
              <w:rPr>
                <w:rFonts w:ascii="Arial" w:hAnsi="Arial" w:cs="Arial"/>
              </w:rPr>
              <w:t>3</w:t>
            </w:r>
          </w:p>
        </w:tc>
        <w:tc>
          <w:tcPr>
            <w:tcW w:w="720" w:type="dxa"/>
          </w:tcPr>
          <w:p w14:paraId="37FD5A48">
            <w:pPr>
              <w:spacing w:after="0" w:line="240" w:lineRule="auto"/>
              <w:jc w:val="center"/>
              <w:rPr>
                <w:rFonts w:ascii="Arial" w:hAnsi="Arial" w:cs="Arial"/>
              </w:rPr>
            </w:pPr>
            <w:r>
              <w:rPr>
                <w:rFonts w:ascii="Arial" w:hAnsi="Arial" w:cs="Arial"/>
              </w:rPr>
              <w:t>M-F</w:t>
            </w:r>
          </w:p>
        </w:tc>
        <w:tc>
          <w:tcPr>
            <w:tcW w:w="900" w:type="dxa"/>
            <w:vAlign w:val="center"/>
          </w:tcPr>
          <w:p w14:paraId="0D7D5566">
            <w:pPr>
              <w:spacing w:after="0" w:line="240" w:lineRule="auto"/>
              <w:jc w:val="center"/>
              <w:rPr>
                <w:rFonts w:ascii="Arial" w:hAnsi="Arial" w:cs="Arial"/>
              </w:rPr>
            </w:pPr>
            <w:r>
              <w:rPr>
                <w:rFonts w:ascii="Arial" w:hAnsi="Arial" w:cs="Arial"/>
              </w:rPr>
              <w:t>1</w:t>
            </w:r>
          </w:p>
        </w:tc>
        <w:tc>
          <w:tcPr>
            <w:tcW w:w="1857" w:type="dxa"/>
            <w:vAlign w:val="center"/>
          </w:tcPr>
          <w:p w14:paraId="1C41EA58">
            <w:pPr>
              <w:spacing w:after="0" w:line="240" w:lineRule="auto"/>
              <w:rPr>
                <w:rFonts w:ascii="Arial" w:hAnsi="Arial" w:cs="Arial"/>
              </w:rPr>
            </w:pPr>
            <w:r>
              <w:rPr>
                <w:rFonts w:ascii="Arial" w:hAnsi="Arial" w:cs="Arial"/>
              </w:rPr>
              <w:t>BSED ENG1-2</w:t>
            </w:r>
          </w:p>
        </w:tc>
      </w:tr>
      <w:tr w14:paraId="7C79D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F999FF5">
            <w:pPr>
              <w:spacing w:after="0" w:line="240" w:lineRule="auto"/>
              <w:rPr>
                <w:rFonts w:ascii="Arial" w:hAnsi="Arial" w:cs="Arial"/>
              </w:rPr>
            </w:pPr>
            <w:r>
              <w:rPr>
                <w:rFonts w:ascii="Arial" w:hAnsi="Arial" w:cs="Arial"/>
              </w:rPr>
              <w:t>4:00-5:00</w:t>
            </w:r>
          </w:p>
        </w:tc>
        <w:tc>
          <w:tcPr>
            <w:tcW w:w="1170" w:type="dxa"/>
            <w:vAlign w:val="center"/>
          </w:tcPr>
          <w:p w14:paraId="039A61EF">
            <w:pPr>
              <w:spacing w:after="0" w:line="240" w:lineRule="auto"/>
              <w:rPr>
                <w:rFonts w:ascii="Arial Narrow" w:hAnsi="Arial Narrow"/>
                <w:color w:val="000000"/>
                <w:sz w:val="24"/>
                <w:szCs w:val="24"/>
              </w:rPr>
            </w:pPr>
            <w:r>
              <w:rPr>
                <w:rFonts w:ascii="Arial Narrow" w:hAnsi="Arial Narrow"/>
                <w:bCs/>
                <w:color w:val="000000"/>
                <w:sz w:val="20"/>
                <w:szCs w:val="20"/>
              </w:rPr>
              <w:t>EL 115</w:t>
            </w:r>
          </w:p>
        </w:tc>
        <w:tc>
          <w:tcPr>
            <w:tcW w:w="4343" w:type="dxa"/>
            <w:vAlign w:val="center"/>
          </w:tcPr>
          <w:p w14:paraId="54ABBED4">
            <w:pPr>
              <w:spacing w:after="0" w:line="240" w:lineRule="auto"/>
              <w:rPr>
                <w:rFonts w:ascii="Arial Narrow" w:hAnsi="Arial Narrow" w:cs="Arial"/>
                <w:sz w:val="20"/>
                <w:szCs w:val="20"/>
              </w:rPr>
            </w:pPr>
            <w:r>
              <w:rPr>
                <w:rFonts w:ascii="Arial Narrow" w:hAnsi="Arial Narrow"/>
                <w:bCs/>
                <w:color w:val="000000"/>
                <w:sz w:val="20"/>
                <w:szCs w:val="20"/>
              </w:rPr>
              <w:t>SURVEY OF ENGLISH &amp; AMERICAN LITERATURE</w:t>
            </w:r>
          </w:p>
        </w:tc>
        <w:tc>
          <w:tcPr>
            <w:tcW w:w="900" w:type="dxa"/>
          </w:tcPr>
          <w:p w14:paraId="5BC49CE9">
            <w:pPr>
              <w:spacing w:after="0" w:line="240" w:lineRule="auto"/>
              <w:jc w:val="center"/>
              <w:rPr>
                <w:rFonts w:ascii="Arial" w:hAnsi="Arial" w:cs="Arial"/>
              </w:rPr>
            </w:pPr>
            <w:r>
              <w:rPr>
                <w:rFonts w:ascii="Arial" w:hAnsi="Arial" w:cs="Arial"/>
              </w:rPr>
              <w:t>3</w:t>
            </w:r>
          </w:p>
        </w:tc>
        <w:tc>
          <w:tcPr>
            <w:tcW w:w="720" w:type="dxa"/>
          </w:tcPr>
          <w:p w14:paraId="20C484F1">
            <w:pPr>
              <w:spacing w:after="0" w:line="240" w:lineRule="auto"/>
              <w:jc w:val="center"/>
              <w:rPr>
                <w:rFonts w:ascii="Arial" w:hAnsi="Arial" w:cs="Arial"/>
              </w:rPr>
            </w:pPr>
            <w:r>
              <w:rPr>
                <w:rFonts w:ascii="Arial" w:hAnsi="Arial" w:cs="Arial"/>
              </w:rPr>
              <w:t>M-F</w:t>
            </w:r>
          </w:p>
        </w:tc>
        <w:tc>
          <w:tcPr>
            <w:tcW w:w="900" w:type="dxa"/>
            <w:vAlign w:val="center"/>
          </w:tcPr>
          <w:p w14:paraId="2E2CD36A">
            <w:pPr>
              <w:spacing w:after="0" w:line="240" w:lineRule="auto"/>
              <w:jc w:val="center"/>
              <w:rPr>
                <w:rFonts w:ascii="Arial" w:hAnsi="Arial" w:cs="Arial"/>
              </w:rPr>
            </w:pPr>
            <w:r>
              <w:rPr>
                <w:rFonts w:ascii="Arial" w:hAnsi="Arial" w:cs="Arial"/>
              </w:rPr>
              <w:t>1</w:t>
            </w:r>
          </w:p>
        </w:tc>
        <w:tc>
          <w:tcPr>
            <w:tcW w:w="1857" w:type="dxa"/>
            <w:vAlign w:val="center"/>
          </w:tcPr>
          <w:p w14:paraId="08B75663">
            <w:pPr>
              <w:spacing w:after="0" w:line="240" w:lineRule="auto"/>
              <w:rPr>
                <w:rFonts w:ascii="Arial" w:hAnsi="Arial" w:cs="Arial"/>
              </w:rPr>
            </w:pPr>
            <w:r>
              <w:rPr>
                <w:rFonts w:ascii="Arial" w:hAnsi="Arial" w:cs="Arial"/>
              </w:rPr>
              <w:t>BSED ENG 3-3</w:t>
            </w:r>
          </w:p>
        </w:tc>
      </w:tr>
      <w:tr w14:paraId="32FC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68FBB3AA">
            <w:pPr>
              <w:spacing w:after="0" w:line="240" w:lineRule="auto"/>
              <w:rPr>
                <w:rFonts w:ascii="Arial" w:hAnsi="Arial" w:cs="Arial"/>
              </w:rPr>
            </w:pPr>
          </w:p>
        </w:tc>
        <w:tc>
          <w:tcPr>
            <w:tcW w:w="1170" w:type="dxa"/>
          </w:tcPr>
          <w:p w14:paraId="1B288143">
            <w:pPr>
              <w:spacing w:after="0" w:line="240" w:lineRule="auto"/>
              <w:rPr>
                <w:rFonts w:ascii="Arial Narrow" w:hAnsi="Arial Narrow"/>
                <w:color w:val="000000"/>
                <w:sz w:val="24"/>
                <w:szCs w:val="24"/>
              </w:rPr>
            </w:pPr>
            <w:r>
              <w:rPr>
                <w:rFonts w:ascii="Arial Narrow" w:hAnsi="Arial Narrow" w:cs="Arial Narrow"/>
              </w:rPr>
              <w:t>FS 1</w:t>
            </w:r>
          </w:p>
        </w:tc>
        <w:tc>
          <w:tcPr>
            <w:tcW w:w="4343" w:type="dxa"/>
            <w:vAlign w:val="center"/>
          </w:tcPr>
          <w:p w14:paraId="7BF3AE85">
            <w:pPr>
              <w:spacing w:after="0" w:line="240" w:lineRule="auto"/>
              <w:rPr>
                <w:rFonts w:ascii="Arial Narrow" w:hAnsi="Arial Narrow" w:cs="Arial"/>
                <w:sz w:val="20"/>
                <w:szCs w:val="20"/>
              </w:rPr>
            </w:pPr>
            <w:r>
              <w:rPr>
                <w:rFonts w:ascii="Arial Narrow" w:hAnsi="Arial Narrow" w:cs="Arial Narrow"/>
                <w:sz w:val="20"/>
                <w:szCs w:val="20"/>
              </w:rPr>
              <w:t>FIELD STUDY 1</w:t>
            </w:r>
          </w:p>
        </w:tc>
        <w:tc>
          <w:tcPr>
            <w:tcW w:w="900" w:type="dxa"/>
            <w:vAlign w:val="center"/>
          </w:tcPr>
          <w:p w14:paraId="4E7B1396">
            <w:pPr>
              <w:spacing w:after="0" w:line="240" w:lineRule="auto"/>
              <w:jc w:val="center"/>
              <w:rPr>
                <w:rFonts w:ascii="Arial" w:hAnsi="Arial" w:cs="Arial"/>
              </w:rPr>
            </w:pPr>
            <w:r>
              <w:rPr>
                <w:rFonts w:ascii="Arial" w:hAnsi="Arial" w:cs="Arial"/>
              </w:rPr>
              <w:t>3</w:t>
            </w:r>
          </w:p>
        </w:tc>
        <w:tc>
          <w:tcPr>
            <w:tcW w:w="720" w:type="dxa"/>
            <w:vAlign w:val="center"/>
          </w:tcPr>
          <w:p w14:paraId="62AB314A">
            <w:pPr>
              <w:spacing w:after="0" w:line="240" w:lineRule="auto"/>
              <w:jc w:val="center"/>
              <w:rPr>
                <w:rFonts w:ascii="Arial" w:hAnsi="Arial" w:cs="Arial"/>
              </w:rPr>
            </w:pPr>
            <w:r>
              <w:rPr>
                <w:rFonts w:ascii="Arial" w:hAnsi="Arial" w:cs="Arial"/>
              </w:rPr>
              <w:t>M-F</w:t>
            </w:r>
          </w:p>
        </w:tc>
        <w:tc>
          <w:tcPr>
            <w:tcW w:w="900" w:type="dxa"/>
            <w:vAlign w:val="center"/>
          </w:tcPr>
          <w:p w14:paraId="5C8ECEE1">
            <w:pPr>
              <w:spacing w:after="0" w:line="240" w:lineRule="auto"/>
              <w:jc w:val="center"/>
              <w:rPr>
                <w:rFonts w:ascii="Arial" w:hAnsi="Arial" w:cs="Arial"/>
              </w:rPr>
            </w:pPr>
            <w:r>
              <w:rPr>
                <w:rFonts w:ascii="Arial" w:hAnsi="Arial" w:cs="Arial"/>
              </w:rPr>
              <w:t>2</w:t>
            </w:r>
          </w:p>
        </w:tc>
        <w:tc>
          <w:tcPr>
            <w:tcW w:w="1857" w:type="dxa"/>
            <w:vAlign w:val="center"/>
          </w:tcPr>
          <w:p w14:paraId="6DA37643">
            <w:pPr>
              <w:spacing w:after="0" w:line="240" w:lineRule="auto"/>
              <w:rPr>
                <w:rFonts w:ascii="Arial" w:hAnsi="Arial" w:cs="Arial"/>
              </w:rPr>
            </w:pPr>
            <w:r>
              <w:rPr>
                <w:rFonts w:ascii="Arial" w:hAnsi="Arial" w:cs="Arial"/>
              </w:rPr>
              <w:t>BSED ENG4-1</w:t>
            </w:r>
          </w:p>
        </w:tc>
      </w:tr>
      <w:tr w14:paraId="6718D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27EE36CC">
            <w:pPr>
              <w:pStyle w:val="10"/>
              <w:spacing w:after="0" w:line="240" w:lineRule="auto"/>
              <w:ind w:left="0"/>
              <w:rPr>
                <w:rFonts w:ascii="Arial" w:hAnsi="Arial" w:cs="Arial"/>
              </w:rPr>
            </w:pPr>
          </w:p>
        </w:tc>
        <w:tc>
          <w:tcPr>
            <w:tcW w:w="1170" w:type="dxa"/>
            <w:shd w:val="clear" w:color="auto" w:fill="FDE9D9" w:themeFill="accent6" w:themeFillTint="33"/>
            <w:vAlign w:val="center"/>
          </w:tcPr>
          <w:p w14:paraId="78B908F9">
            <w:pPr>
              <w:pStyle w:val="10"/>
              <w:spacing w:after="0" w:line="240" w:lineRule="auto"/>
              <w:ind w:left="0"/>
              <w:rPr>
                <w:rFonts w:ascii="Arial" w:hAnsi="Arial" w:cs="Arial"/>
              </w:rPr>
            </w:pPr>
          </w:p>
        </w:tc>
        <w:tc>
          <w:tcPr>
            <w:tcW w:w="4343" w:type="dxa"/>
            <w:shd w:val="clear" w:color="auto" w:fill="FDE9D9" w:themeFill="accent6" w:themeFillTint="33"/>
            <w:vAlign w:val="center"/>
          </w:tcPr>
          <w:p w14:paraId="6D9A22A1">
            <w:pPr>
              <w:pStyle w:val="10"/>
              <w:spacing w:after="0" w:line="240" w:lineRule="auto"/>
              <w:ind w:left="0"/>
              <w:rPr>
                <w:rFonts w:ascii="Arial" w:hAnsi="Arial" w:cs="Arial"/>
              </w:rPr>
            </w:pPr>
          </w:p>
        </w:tc>
        <w:tc>
          <w:tcPr>
            <w:tcW w:w="900" w:type="dxa"/>
            <w:shd w:val="clear" w:color="auto" w:fill="FDE9D9" w:themeFill="accent6" w:themeFillTint="33"/>
            <w:vAlign w:val="center"/>
          </w:tcPr>
          <w:p w14:paraId="4D2F632A">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2DFC12A8">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3A648D0D">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3E83F348">
            <w:pPr>
              <w:pStyle w:val="10"/>
              <w:spacing w:after="0" w:line="240" w:lineRule="auto"/>
              <w:ind w:left="0"/>
              <w:rPr>
                <w:rFonts w:ascii="Arial" w:hAnsi="Arial" w:cs="Arial"/>
              </w:rPr>
            </w:pPr>
          </w:p>
        </w:tc>
      </w:tr>
      <w:tr w14:paraId="6A2C4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3EEB4D9D">
            <w:pPr>
              <w:pStyle w:val="10"/>
              <w:spacing w:after="0" w:line="240" w:lineRule="auto"/>
              <w:ind w:left="0"/>
              <w:rPr>
                <w:rFonts w:ascii="Arial" w:hAnsi="Arial" w:cs="Arial"/>
              </w:rPr>
            </w:pPr>
            <w:r>
              <w:rPr>
                <w:rFonts w:ascii="Arial" w:hAnsi="Arial" w:cs="Arial"/>
              </w:rPr>
              <w:t>8:00-9:00</w:t>
            </w:r>
          </w:p>
        </w:tc>
        <w:tc>
          <w:tcPr>
            <w:tcW w:w="1170" w:type="dxa"/>
          </w:tcPr>
          <w:p w14:paraId="640D65F0">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EL 109</w:t>
            </w:r>
          </w:p>
        </w:tc>
        <w:tc>
          <w:tcPr>
            <w:tcW w:w="4343" w:type="dxa"/>
          </w:tcPr>
          <w:p w14:paraId="710C8339">
            <w:pPr>
              <w:pStyle w:val="10"/>
              <w:spacing w:after="0" w:line="240" w:lineRule="auto"/>
              <w:ind w:left="0"/>
              <w:rPr>
                <w:rFonts w:ascii="Arial Narrow" w:hAnsi="Arial Narrow"/>
                <w:color w:val="000000"/>
                <w:sz w:val="20"/>
                <w:szCs w:val="20"/>
              </w:rPr>
            </w:pPr>
            <w:r>
              <w:rPr>
                <w:rFonts w:ascii="Arial Narrow" w:hAnsi="Arial Narrow"/>
                <w:color w:val="000000"/>
                <w:sz w:val="20"/>
                <w:szCs w:val="20"/>
              </w:rPr>
              <w:t>TEACHING &amp; ASSESSMENT OF GRAMMAR</w:t>
            </w:r>
          </w:p>
        </w:tc>
        <w:tc>
          <w:tcPr>
            <w:tcW w:w="900" w:type="dxa"/>
            <w:vAlign w:val="center"/>
          </w:tcPr>
          <w:p w14:paraId="0813162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F456DC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59100B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26D5911A">
            <w:pPr>
              <w:pStyle w:val="10"/>
              <w:spacing w:after="0" w:line="240" w:lineRule="auto"/>
              <w:ind w:left="0"/>
              <w:rPr>
                <w:rFonts w:ascii="Arial" w:hAnsi="Arial" w:cs="Arial"/>
              </w:rPr>
            </w:pPr>
            <w:r>
              <w:rPr>
                <w:rFonts w:ascii="Arial" w:hAnsi="Arial" w:cs="Arial"/>
              </w:rPr>
              <w:t>BSED ENG2-1</w:t>
            </w:r>
          </w:p>
        </w:tc>
      </w:tr>
      <w:tr w14:paraId="15ED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shd w:val="clear" w:color="auto" w:fill="FFFF00"/>
            <w:vAlign w:val="center"/>
          </w:tcPr>
          <w:p w14:paraId="3FE21C24">
            <w:pPr>
              <w:pStyle w:val="10"/>
              <w:spacing w:after="0" w:line="240" w:lineRule="auto"/>
              <w:ind w:left="0"/>
              <w:rPr>
                <w:rFonts w:ascii="Arial" w:hAnsi="Arial" w:cs="Arial"/>
              </w:rPr>
            </w:pPr>
            <w:r>
              <w:rPr>
                <w:rFonts w:ascii="Arial" w:hAnsi="Arial" w:cs="Arial"/>
              </w:rPr>
              <w:t>9:00-10:00</w:t>
            </w:r>
          </w:p>
        </w:tc>
        <w:tc>
          <w:tcPr>
            <w:tcW w:w="1170" w:type="dxa"/>
            <w:shd w:val="clear" w:color="auto" w:fill="FFFF00"/>
            <w:vAlign w:val="bottom"/>
          </w:tcPr>
          <w:p w14:paraId="605E5590">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EL 103</w:t>
            </w:r>
          </w:p>
        </w:tc>
        <w:tc>
          <w:tcPr>
            <w:tcW w:w="4343" w:type="dxa"/>
            <w:shd w:val="clear" w:color="auto" w:fill="FFFF00"/>
            <w:vAlign w:val="center"/>
          </w:tcPr>
          <w:p w14:paraId="1E054FE7">
            <w:pPr>
              <w:pStyle w:val="10"/>
              <w:spacing w:after="0" w:line="240" w:lineRule="auto"/>
              <w:ind w:left="0"/>
              <w:rPr>
                <w:rFonts w:ascii="Arial Narrow" w:hAnsi="Arial Narrow"/>
                <w:color w:val="000000"/>
                <w:sz w:val="20"/>
                <w:szCs w:val="20"/>
              </w:rPr>
            </w:pPr>
            <w:r>
              <w:rPr>
                <w:rFonts w:ascii="Arial Narrow" w:hAnsi="Arial Narrow"/>
                <w:color w:val="000000"/>
                <w:sz w:val="20"/>
                <w:szCs w:val="20"/>
              </w:rPr>
              <w:t>STRUCTURES OF ENGLISH</w:t>
            </w:r>
          </w:p>
        </w:tc>
        <w:tc>
          <w:tcPr>
            <w:tcW w:w="900" w:type="dxa"/>
            <w:shd w:val="clear" w:color="auto" w:fill="FFFF00"/>
            <w:vAlign w:val="center"/>
          </w:tcPr>
          <w:p w14:paraId="4CD71B8C">
            <w:pPr>
              <w:pStyle w:val="10"/>
              <w:spacing w:after="0" w:line="240" w:lineRule="auto"/>
              <w:ind w:left="0"/>
              <w:jc w:val="center"/>
              <w:rPr>
                <w:rFonts w:ascii="Arial" w:hAnsi="Arial" w:cs="Arial"/>
              </w:rPr>
            </w:pPr>
            <w:r>
              <w:rPr>
                <w:rFonts w:ascii="Arial" w:hAnsi="Arial" w:cs="Arial"/>
              </w:rPr>
              <w:t>3</w:t>
            </w:r>
          </w:p>
        </w:tc>
        <w:tc>
          <w:tcPr>
            <w:tcW w:w="720" w:type="dxa"/>
            <w:shd w:val="clear" w:color="auto" w:fill="FFFF00"/>
            <w:vAlign w:val="center"/>
          </w:tcPr>
          <w:p w14:paraId="7348A066">
            <w:pPr>
              <w:pStyle w:val="10"/>
              <w:spacing w:after="0" w:line="240" w:lineRule="auto"/>
              <w:ind w:left="0"/>
              <w:jc w:val="center"/>
              <w:rPr>
                <w:rFonts w:ascii="Arial" w:hAnsi="Arial" w:cs="Arial"/>
              </w:rPr>
            </w:pPr>
            <w:r>
              <w:rPr>
                <w:rFonts w:ascii="Arial" w:hAnsi="Arial" w:cs="Arial"/>
              </w:rPr>
              <w:t>M-F</w:t>
            </w:r>
          </w:p>
        </w:tc>
        <w:tc>
          <w:tcPr>
            <w:tcW w:w="900" w:type="dxa"/>
            <w:shd w:val="clear" w:color="auto" w:fill="FFFF00"/>
            <w:vAlign w:val="center"/>
          </w:tcPr>
          <w:p w14:paraId="443E6164">
            <w:pPr>
              <w:pStyle w:val="10"/>
              <w:spacing w:after="0" w:line="240" w:lineRule="auto"/>
              <w:ind w:left="0"/>
              <w:jc w:val="center"/>
              <w:rPr>
                <w:rFonts w:ascii="Arial" w:hAnsi="Arial" w:cs="Arial"/>
              </w:rPr>
            </w:pPr>
            <w:r>
              <w:rPr>
                <w:rFonts w:ascii="Arial" w:hAnsi="Arial" w:cs="Arial"/>
              </w:rPr>
              <w:t>2</w:t>
            </w:r>
          </w:p>
        </w:tc>
        <w:tc>
          <w:tcPr>
            <w:tcW w:w="1857" w:type="dxa"/>
            <w:shd w:val="clear" w:color="auto" w:fill="FFFF00"/>
            <w:vAlign w:val="center"/>
          </w:tcPr>
          <w:p w14:paraId="282B0861">
            <w:pPr>
              <w:pStyle w:val="10"/>
              <w:spacing w:after="0" w:line="240" w:lineRule="auto"/>
              <w:ind w:left="0"/>
              <w:rPr>
                <w:rFonts w:ascii="Arial" w:hAnsi="Arial" w:cs="Arial"/>
              </w:rPr>
            </w:pPr>
            <w:r>
              <w:rPr>
                <w:rFonts w:ascii="Arial" w:hAnsi="Arial" w:cs="Arial"/>
              </w:rPr>
              <w:t>BSED ENG1-1</w:t>
            </w:r>
          </w:p>
        </w:tc>
      </w:tr>
      <w:tr w14:paraId="78FE3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946C861">
            <w:pPr>
              <w:pStyle w:val="10"/>
              <w:spacing w:after="0" w:line="240" w:lineRule="auto"/>
              <w:ind w:left="0"/>
              <w:rPr>
                <w:rFonts w:ascii="Arial" w:hAnsi="Arial" w:cs="Arial"/>
              </w:rPr>
            </w:pPr>
            <w:r>
              <w:rPr>
                <w:rFonts w:ascii="Arial" w:hAnsi="Arial" w:cs="Arial"/>
              </w:rPr>
              <w:t>1:00-2:00</w:t>
            </w:r>
          </w:p>
        </w:tc>
        <w:tc>
          <w:tcPr>
            <w:tcW w:w="1170" w:type="dxa"/>
          </w:tcPr>
          <w:p w14:paraId="3B82163E">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EL 109</w:t>
            </w:r>
          </w:p>
        </w:tc>
        <w:tc>
          <w:tcPr>
            <w:tcW w:w="4343" w:type="dxa"/>
          </w:tcPr>
          <w:p w14:paraId="089C1CAC">
            <w:pPr>
              <w:pStyle w:val="10"/>
              <w:spacing w:after="0" w:line="240" w:lineRule="auto"/>
              <w:ind w:left="0"/>
              <w:rPr>
                <w:rFonts w:ascii="Arial Narrow" w:hAnsi="Arial Narrow"/>
                <w:color w:val="000000"/>
                <w:sz w:val="20"/>
                <w:szCs w:val="20"/>
              </w:rPr>
            </w:pPr>
            <w:r>
              <w:rPr>
                <w:rFonts w:ascii="Arial Narrow" w:hAnsi="Arial Narrow"/>
                <w:color w:val="000000"/>
                <w:sz w:val="20"/>
                <w:szCs w:val="20"/>
              </w:rPr>
              <w:t>TEACHING &amp; ASSESSMENT OF GRAMMAR</w:t>
            </w:r>
          </w:p>
        </w:tc>
        <w:tc>
          <w:tcPr>
            <w:tcW w:w="900" w:type="dxa"/>
            <w:vAlign w:val="center"/>
          </w:tcPr>
          <w:p w14:paraId="6804A54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545C13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011C002">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3FFD795">
            <w:pPr>
              <w:pStyle w:val="10"/>
              <w:spacing w:after="0" w:line="240" w:lineRule="auto"/>
              <w:ind w:left="0"/>
              <w:rPr>
                <w:rFonts w:ascii="Arial" w:hAnsi="Arial" w:cs="Arial"/>
              </w:rPr>
            </w:pPr>
            <w:r>
              <w:rPr>
                <w:rFonts w:ascii="Arial" w:hAnsi="Arial" w:cs="Arial"/>
              </w:rPr>
              <w:t>BSED ENG2-2</w:t>
            </w:r>
          </w:p>
        </w:tc>
      </w:tr>
      <w:tr w14:paraId="18500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B25E797">
            <w:pPr>
              <w:pStyle w:val="10"/>
              <w:spacing w:after="0" w:line="240" w:lineRule="auto"/>
              <w:ind w:left="0"/>
              <w:rPr>
                <w:rFonts w:ascii="Arial" w:hAnsi="Arial" w:cs="Arial"/>
              </w:rPr>
            </w:pPr>
            <w:r>
              <w:rPr>
                <w:rFonts w:ascii="Arial" w:hAnsi="Arial" w:cs="Arial"/>
              </w:rPr>
              <w:t>2:00-3:00</w:t>
            </w:r>
          </w:p>
        </w:tc>
        <w:tc>
          <w:tcPr>
            <w:tcW w:w="1170" w:type="dxa"/>
          </w:tcPr>
          <w:p w14:paraId="08325BF5">
            <w:pPr>
              <w:pStyle w:val="10"/>
              <w:spacing w:after="0" w:line="240" w:lineRule="auto"/>
              <w:ind w:left="0"/>
              <w:rPr>
                <w:rFonts w:ascii="Arial Narrow" w:hAnsi="Arial Narrow"/>
                <w:color w:val="000000"/>
                <w:sz w:val="24"/>
                <w:szCs w:val="24"/>
              </w:rPr>
            </w:pPr>
            <w:r>
              <w:rPr>
                <w:rFonts w:ascii="Arial Narrow" w:hAnsi="Arial Narrow"/>
                <w:color w:val="000000"/>
                <w:sz w:val="24"/>
                <w:szCs w:val="24"/>
              </w:rPr>
              <w:t>EL 109</w:t>
            </w:r>
          </w:p>
        </w:tc>
        <w:tc>
          <w:tcPr>
            <w:tcW w:w="4343" w:type="dxa"/>
          </w:tcPr>
          <w:p w14:paraId="0EFE8027">
            <w:pPr>
              <w:pStyle w:val="10"/>
              <w:spacing w:after="0" w:line="240" w:lineRule="auto"/>
              <w:ind w:left="0"/>
              <w:rPr>
                <w:rFonts w:ascii="Arial Narrow" w:hAnsi="Arial Narrow"/>
                <w:color w:val="000000"/>
                <w:sz w:val="20"/>
                <w:szCs w:val="20"/>
              </w:rPr>
            </w:pPr>
            <w:r>
              <w:rPr>
                <w:rFonts w:ascii="Arial Narrow" w:hAnsi="Arial Narrow"/>
                <w:color w:val="000000"/>
                <w:sz w:val="20"/>
                <w:szCs w:val="20"/>
              </w:rPr>
              <w:t>TEACHING &amp; ASSESSMENT OF GRAMMAR</w:t>
            </w:r>
          </w:p>
        </w:tc>
        <w:tc>
          <w:tcPr>
            <w:tcW w:w="900" w:type="dxa"/>
            <w:vAlign w:val="center"/>
          </w:tcPr>
          <w:p w14:paraId="548709D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B918DB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9F6950C">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03C0D8F6">
            <w:pPr>
              <w:pStyle w:val="10"/>
              <w:spacing w:after="0" w:line="240" w:lineRule="auto"/>
              <w:ind w:left="0"/>
              <w:rPr>
                <w:rFonts w:ascii="Arial" w:hAnsi="Arial" w:cs="Arial"/>
              </w:rPr>
            </w:pPr>
            <w:r>
              <w:rPr>
                <w:rFonts w:ascii="Arial" w:hAnsi="Arial" w:cs="Arial"/>
              </w:rPr>
              <w:t>BSED ENG2-3</w:t>
            </w:r>
          </w:p>
        </w:tc>
      </w:tr>
      <w:tr w14:paraId="7C732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shd w:val="clear" w:color="auto" w:fill="FFFF00"/>
            <w:vAlign w:val="center"/>
          </w:tcPr>
          <w:p w14:paraId="507EA301">
            <w:pPr>
              <w:pStyle w:val="10"/>
              <w:spacing w:after="0" w:line="240" w:lineRule="auto"/>
              <w:ind w:left="0"/>
              <w:rPr>
                <w:rFonts w:ascii="Arial" w:hAnsi="Arial" w:cs="Arial"/>
              </w:rPr>
            </w:pPr>
            <w:r>
              <w:rPr>
                <w:rFonts w:ascii="Arial" w:hAnsi="Arial" w:cs="Arial"/>
              </w:rPr>
              <w:t>3:00-4:00</w:t>
            </w:r>
          </w:p>
        </w:tc>
        <w:tc>
          <w:tcPr>
            <w:tcW w:w="1170" w:type="dxa"/>
            <w:shd w:val="clear" w:color="auto" w:fill="FFFF00"/>
          </w:tcPr>
          <w:p w14:paraId="254037A7">
            <w:pPr>
              <w:pStyle w:val="10"/>
              <w:spacing w:after="0" w:line="240" w:lineRule="auto"/>
              <w:ind w:left="0"/>
              <w:rPr>
                <w:rFonts w:ascii="Arial" w:hAnsi="Arial" w:cs="Arial"/>
              </w:rPr>
            </w:pPr>
            <w:r>
              <w:rPr>
                <w:rFonts w:ascii="Arial Narrow" w:hAnsi="Arial Narrow"/>
                <w:color w:val="000000"/>
                <w:sz w:val="24"/>
                <w:szCs w:val="24"/>
              </w:rPr>
              <w:t>EL 103</w:t>
            </w:r>
          </w:p>
        </w:tc>
        <w:tc>
          <w:tcPr>
            <w:tcW w:w="4343" w:type="dxa"/>
            <w:shd w:val="clear" w:color="auto" w:fill="FFFF00"/>
          </w:tcPr>
          <w:p w14:paraId="2BA3D6CA">
            <w:pPr>
              <w:pStyle w:val="10"/>
              <w:spacing w:after="0" w:line="240" w:lineRule="auto"/>
              <w:ind w:left="0"/>
              <w:rPr>
                <w:rFonts w:ascii="Arial" w:hAnsi="Arial" w:cs="Arial"/>
                <w:sz w:val="20"/>
                <w:szCs w:val="20"/>
              </w:rPr>
            </w:pPr>
            <w:r>
              <w:rPr>
                <w:rFonts w:ascii="Arial Narrow" w:hAnsi="Arial Narrow"/>
                <w:color w:val="000000"/>
                <w:sz w:val="20"/>
                <w:szCs w:val="20"/>
              </w:rPr>
              <w:t>STRUCTURES OF ENGLISH</w:t>
            </w:r>
          </w:p>
        </w:tc>
        <w:tc>
          <w:tcPr>
            <w:tcW w:w="900" w:type="dxa"/>
            <w:shd w:val="clear" w:color="auto" w:fill="FFFF00"/>
            <w:vAlign w:val="center"/>
          </w:tcPr>
          <w:p w14:paraId="4773C40C">
            <w:pPr>
              <w:pStyle w:val="10"/>
              <w:spacing w:after="0" w:line="240" w:lineRule="auto"/>
              <w:ind w:left="0"/>
              <w:jc w:val="center"/>
              <w:rPr>
                <w:rFonts w:ascii="Arial" w:hAnsi="Arial" w:cs="Arial"/>
              </w:rPr>
            </w:pPr>
            <w:r>
              <w:rPr>
                <w:rFonts w:ascii="Arial" w:hAnsi="Arial" w:cs="Arial"/>
              </w:rPr>
              <w:t>3</w:t>
            </w:r>
          </w:p>
        </w:tc>
        <w:tc>
          <w:tcPr>
            <w:tcW w:w="720" w:type="dxa"/>
            <w:shd w:val="clear" w:color="auto" w:fill="FFFF00"/>
            <w:vAlign w:val="center"/>
          </w:tcPr>
          <w:p w14:paraId="3F34D0D5">
            <w:pPr>
              <w:pStyle w:val="10"/>
              <w:spacing w:after="0" w:line="240" w:lineRule="auto"/>
              <w:ind w:left="0"/>
              <w:jc w:val="center"/>
              <w:rPr>
                <w:rFonts w:ascii="Arial" w:hAnsi="Arial" w:cs="Arial"/>
              </w:rPr>
            </w:pPr>
            <w:r>
              <w:rPr>
                <w:rFonts w:ascii="Arial" w:hAnsi="Arial" w:cs="Arial"/>
              </w:rPr>
              <w:t>M-F</w:t>
            </w:r>
          </w:p>
        </w:tc>
        <w:tc>
          <w:tcPr>
            <w:tcW w:w="900" w:type="dxa"/>
            <w:shd w:val="clear" w:color="auto" w:fill="FFFF00"/>
            <w:vAlign w:val="center"/>
          </w:tcPr>
          <w:p w14:paraId="683C585D">
            <w:pPr>
              <w:pStyle w:val="10"/>
              <w:spacing w:after="0" w:line="240" w:lineRule="auto"/>
              <w:ind w:left="0"/>
              <w:jc w:val="center"/>
              <w:rPr>
                <w:rFonts w:ascii="Arial" w:hAnsi="Arial" w:cs="Arial"/>
              </w:rPr>
            </w:pPr>
            <w:r>
              <w:rPr>
                <w:rFonts w:ascii="Arial" w:hAnsi="Arial" w:cs="Arial"/>
              </w:rPr>
              <w:t>2</w:t>
            </w:r>
          </w:p>
        </w:tc>
        <w:tc>
          <w:tcPr>
            <w:tcW w:w="1857" w:type="dxa"/>
            <w:shd w:val="clear" w:color="auto" w:fill="FFFF00"/>
            <w:vAlign w:val="center"/>
          </w:tcPr>
          <w:p w14:paraId="6E16D195">
            <w:pPr>
              <w:pStyle w:val="10"/>
              <w:spacing w:after="0" w:line="240" w:lineRule="auto"/>
              <w:ind w:left="0"/>
              <w:rPr>
                <w:rFonts w:ascii="Arial" w:hAnsi="Arial" w:cs="Arial"/>
              </w:rPr>
            </w:pPr>
            <w:r>
              <w:rPr>
                <w:rFonts w:ascii="Arial" w:hAnsi="Arial" w:cs="Arial"/>
              </w:rPr>
              <w:t>BSED ENG1-2</w:t>
            </w:r>
          </w:p>
        </w:tc>
      </w:tr>
      <w:tr w14:paraId="381A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99BCE48">
            <w:pPr>
              <w:pStyle w:val="10"/>
              <w:spacing w:after="0" w:line="240" w:lineRule="auto"/>
              <w:ind w:left="0"/>
              <w:rPr>
                <w:rFonts w:ascii="Arial" w:hAnsi="Arial" w:cs="Arial"/>
              </w:rPr>
            </w:pPr>
            <w:r>
              <w:rPr>
                <w:rFonts w:ascii="Arial" w:hAnsi="Arial" w:cs="Arial"/>
              </w:rPr>
              <w:t>4:00-5:00</w:t>
            </w:r>
          </w:p>
        </w:tc>
        <w:tc>
          <w:tcPr>
            <w:tcW w:w="1170" w:type="dxa"/>
            <w:vAlign w:val="center"/>
          </w:tcPr>
          <w:p w14:paraId="19459EDD">
            <w:pPr>
              <w:pStyle w:val="10"/>
              <w:spacing w:after="0" w:line="240" w:lineRule="auto"/>
              <w:ind w:left="0"/>
              <w:rPr>
                <w:rFonts w:ascii="Arial Narrow" w:hAnsi="Arial Narrow"/>
                <w:color w:val="000000"/>
                <w:sz w:val="24"/>
                <w:szCs w:val="24"/>
              </w:rPr>
            </w:pPr>
            <w:r>
              <w:rPr>
                <w:rFonts w:ascii="Arial" w:hAnsi="Arial" w:cs="Arial"/>
                <w:sz w:val="18"/>
                <w:szCs w:val="18"/>
              </w:rPr>
              <w:t>EL ELEC 1</w:t>
            </w:r>
          </w:p>
        </w:tc>
        <w:tc>
          <w:tcPr>
            <w:tcW w:w="4343" w:type="dxa"/>
            <w:vAlign w:val="center"/>
          </w:tcPr>
          <w:p w14:paraId="1EEC3DAF">
            <w:pPr>
              <w:pStyle w:val="10"/>
              <w:spacing w:after="0" w:line="240" w:lineRule="auto"/>
              <w:ind w:left="0"/>
              <w:rPr>
                <w:rFonts w:ascii="Arial Narrow" w:hAnsi="Arial Narrow"/>
                <w:color w:val="000000"/>
                <w:sz w:val="20"/>
                <w:szCs w:val="20"/>
              </w:rPr>
            </w:pPr>
            <w:r>
              <w:rPr>
                <w:rFonts w:ascii="Arial Narrow" w:hAnsi="Arial Narrow" w:cs="Arial"/>
                <w:sz w:val="20"/>
                <w:szCs w:val="20"/>
              </w:rPr>
              <w:t>STYLISTICS &amp; DISCOURSE ANALYSIS</w:t>
            </w:r>
          </w:p>
        </w:tc>
        <w:tc>
          <w:tcPr>
            <w:tcW w:w="900" w:type="dxa"/>
            <w:vAlign w:val="center"/>
          </w:tcPr>
          <w:p w14:paraId="68071B4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73AEF957">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AA06A6E">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71FC020">
            <w:pPr>
              <w:pStyle w:val="10"/>
              <w:spacing w:after="0" w:line="240" w:lineRule="auto"/>
              <w:ind w:left="0"/>
              <w:rPr>
                <w:rFonts w:ascii="Arial" w:hAnsi="Arial" w:cs="Arial"/>
              </w:rPr>
            </w:pPr>
            <w:r>
              <w:rPr>
                <w:rFonts w:ascii="Arial" w:hAnsi="Arial" w:cs="Arial"/>
              </w:rPr>
              <w:t>BSED ENG 2-3</w:t>
            </w:r>
          </w:p>
        </w:tc>
      </w:tr>
      <w:tr w14:paraId="620B0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42FA061">
            <w:pPr>
              <w:pStyle w:val="10"/>
              <w:spacing w:after="0" w:line="240" w:lineRule="auto"/>
              <w:ind w:left="0"/>
              <w:rPr>
                <w:rFonts w:ascii="Arial" w:hAnsi="Arial" w:cs="Arial"/>
              </w:rPr>
            </w:pPr>
          </w:p>
        </w:tc>
        <w:tc>
          <w:tcPr>
            <w:tcW w:w="1170" w:type="dxa"/>
          </w:tcPr>
          <w:p w14:paraId="12289A88">
            <w:pPr>
              <w:pStyle w:val="10"/>
              <w:spacing w:after="0" w:line="240" w:lineRule="auto"/>
              <w:ind w:left="0"/>
              <w:rPr>
                <w:rFonts w:ascii="Arial" w:hAnsi="Arial" w:cs="Arial"/>
              </w:rPr>
            </w:pPr>
            <w:r>
              <w:rPr>
                <w:rFonts w:ascii="Arial Narrow" w:hAnsi="Arial Narrow" w:cs="Arial Narrow"/>
              </w:rPr>
              <w:t>FS 2</w:t>
            </w:r>
          </w:p>
        </w:tc>
        <w:tc>
          <w:tcPr>
            <w:tcW w:w="4343" w:type="dxa"/>
            <w:vAlign w:val="center"/>
          </w:tcPr>
          <w:p w14:paraId="3ABD1F76">
            <w:pPr>
              <w:pStyle w:val="10"/>
              <w:spacing w:after="0" w:line="240" w:lineRule="auto"/>
              <w:ind w:left="0"/>
              <w:rPr>
                <w:rFonts w:ascii="Arial" w:hAnsi="Arial" w:cs="Arial"/>
                <w:sz w:val="20"/>
                <w:szCs w:val="20"/>
              </w:rPr>
            </w:pPr>
            <w:r>
              <w:rPr>
                <w:rFonts w:ascii="Arial Narrow" w:hAnsi="Arial Narrow" w:cs="Arial Narrow"/>
                <w:sz w:val="20"/>
                <w:szCs w:val="20"/>
              </w:rPr>
              <w:t>FIELD STUDY 2</w:t>
            </w:r>
          </w:p>
        </w:tc>
        <w:tc>
          <w:tcPr>
            <w:tcW w:w="900" w:type="dxa"/>
            <w:vAlign w:val="center"/>
          </w:tcPr>
          <w:p w14:paraId="046CB35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9297A7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74BB086">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DBFCC3D">
            <w:pPr>
              <w:pStyle w:val="10"/>
              <w:spacing w:after="0" w:line="240" w:lineRule="auto"/>
              <w:ind w:left="0"/>
              <w:rPr>
                <w:rFonts w:ascii="Arial" w:hAnsi="Arial" w:cs="Arial"/>
              </w:rPr>
            </w:pPr>
            <w:r>
              <w:rPr>
                <w:rFonts w:ascii="Arial" w:hAnsi="Arial" w:cs="Arial"/>
              </w:rPr>
              <w:t>BSED ENG4-1</w:t>
            </w:r>
          </w:p>
        </w:tc>
      </w:tr>
      <w:tr w14:paraId="03E50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BE086FA">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FA70AB9">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653363E">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5154DCF6">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3FADAD8C">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4E7A815">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627E766">
            <w:pPr>
              <w:pStyle w:val="10"/>
              <w:spacing w:after="0" w:line="240" w:lineRule="auto"/>
              <w:ind w:left="0"/>
              <w:jc w:val="center"/>
              <w:rPr>
                <w:rFonts w:ascii="Arial" w:hAnsi="Arial" w:cs="Arial"/>
                <w:b/>
                <w:bCs/>
                <w:sz w:val="24"/>
                <w:szCs w:val="24"/>
              </w:rPr>
            </w:pPr>
          </w:p>
        </w:tc>
      </w:tr>
    </w:tbl>
    <w:p w14:paraId="3F1D0A2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BSED English Program Coordinator(Load Release – 6 units)</w:t>
      </w:r>
    </w:p>
    <w:p w14:paraId="581B9DBC">
      <w:pPr>
        <w:spacing w:after="0" w:line="240" w:lineRule="auto"/>
        <w:ind w:firstLine="720"/>
        <w:jc w:val="both"/>
        <w:rPr>
          <w:rFonts w:ascii="Arial" w:hAnsi="Arial" w:cs="Arial"/>
          <w:b/>
          <w:bCs/>
          <w:i/>
          <w:iCs/>
          <w:sz w:val="24"/>
          <w:szCs w:val="24"/>
          <w:lang w:val="en-US"/>
        </w:rPr>
      </w:pPr>
    </w:p>
    <w:p w14:paraId="367F2325">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6B51B729">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w:t>
      </w:r>
    </w:p>
    <w:p w14:paraId="38EC856C">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64C75EDE">
      <w:pPr>
        <w:spacing w:after="120" w:line="240" w:lineRule="auto"/>
        <w:rPr>
          <w:rFonts w:ascii="Arial" w:hAnsi="Arial" w:cs="Arial"/>
          <w:b/>
          <w:sz w:val="24"/>
          <w:szCs w:val="24"/>
        </w:rPr>
      </w:pPr>
    </w:p>
    <w:p w14:paraId="4F8F544C">
      <w:pPr>
        <w:spacing w:after="120" w:line="240" w:lineRule="auto"/>
        <w:rPr>
          <w:rFonts w:ascii="Arial" w:hAnsi="Arial" w:cs="Arial"/>
          <w:b/>
          <w:sz w:val="24"/>
          <w:szCs w:val="24"/>
        </w:rPr>
      </w:pPr>
    </w:p>
    <w:p w14:paraId="49D10223">
      <w:pPr>
        <w:spacing w:after="120" w:line="240" w:lineRule="auto"/>
        <w:rPr>
          <w:rFonts w:ascii="Arial" w:hAnsi="Arial" w:cs="Arial"/>
          <w:b/>
          <w:sz w:val="24"/>
          <w:szCs w:val="24"/>
        </w:rPr>
      </w:pPr>
    </w:p>
    <w:p w14:paraId="60891263">
      <w:pPr>
        <w:spacing w:after="120" w:line="240" w:lineRule="auto"/>
        <w:rPr>
          <w:rFonts w:ascii="Arial" w:hAnsi="Arial" w:cs="Arial"/>
          <w:b/>
          <w:sz w:val="24"/>
          <w:szCs w:val="24"/>
        </w:rPr>
      </w:pPr>
    </w:p>
    <w:p w14:paraId="7F538084">
      <w:pPr>
        <w:spacing w:after="120" w:line="240" w:lineRule="auto"/>
        <w:rPr>
          <w:rFonts w:ascii="Arial" w:hAnsi="Arial" w:cs="Arial"/>
          <w:b/>
          <w:sz w:val="24"/>
          <w:szCs w:val="24"/>
        </w:rPr>
      </w:pPr>
    </w:p>
    <w:p w14:paraId="7341E6B0">
      <w:pPr>
        <w:spacing w:after="120" w:line="240" w:lineRule="auto"/>
        <w:rPr>
          <w:rFonts w:ascii="Arial" w:hAnsi="Arial" w:cs="Arial"/>
          <w:b/>
          <w:sz w:val="24"/>
          <w:szCs w:val="24"/>
        </w:rPr>
      </w:pPr>
    </w:p>
    <w:p w14:paraId="0DA4EA00">
      <w:pPr>
        <w:spacing w:after="120" w:line="240" w:lineRule="auto"/>
        <w:rPr>
          <w:rFonts w:ascii="Arial" w:hAnsi="Arial" w:cs="Arial"/>
          <w:b/>
          <w:sz w:val="24"/>
          <w:szCs w:val="24"/>
        </w:rPr>
      </w:pPr>
    </w:p>
    <w:p w14:paraId="618B5876">
      <w:pPr>
        <w:spacing w:after="120" w:line="240" w:lineRule="auto"/>
        <w:rPr>
          <w:rFonts w:ascii="Arial" w:hAnsi="Arial" w:cs="Arial"/>
          <w:b/>
          <w:sz w:val="24"/>
          <w:szCs w:val="24"/>
        </w:rPr>
      </w:pPr>
    </w:p>
    <w:p w14:paraId="1D92BD20">
      <w:pPr>
        <w:spacing w:after="120" w:line="240" w:lineRule="auto"/>
        <w:rPr>
          <w:rFonts w:ascii="Arial" w:hAnsi="Arial" w:cs="Arial"/>
          <w:b/>
          <w:sz w:val="24"/>
          <w:szCs w:val="24"/>
        </w:rPr>
      </w:pPr>
    </w:p>
    <w:p w14:paraId="1ABA56F9">
      <w:pPr>
        <w:spacing w:after="120" w:line="240" w:lineRule="auto"/>
        <w:rPr>
          <w:rFonts w:ascii="Arial" w:hAnsi="Arial" w:cs="Arial"/>
          <w:b/>
          <w:sz w:val="24"/>
          <w:szCs w:val="24"/>
        </w:rPr>
      </w:pPr>
    </w:p>
    <w:p w14:paraId="21DE10E2">
      <w:pPr>
        <w:spacing w:after="120" w:line="240" w:lineRule="auto"/>
        <w:rPr>
          <w:rFonts w:ascii="Arial" w:hAnsi="Arial" w:cs="Arial"/>
          <w:b/>
          <w:sz w:val="24"/>
          <w:szCs w:val="24"/>
        </w:rPr>
      </w:pPr>
    </w:p>
    <w:p w14:paraId="15C84747">
      <w:pPr>
        <w:spacing w:after="120" w:line="240" w:lineRule="auto"/>
        <w:rPr>
          <w:rFonts w:ascii="Arial" w:hAnsi="Arial" w:cs="Arial"/>
          <w:b/>
          <w:sz w:val="24"/>
          <w:szCs w:val="24"/>
        </w:rPr>
      </w:pPr>
    </w:p>
    <w:p w14:paraId="62A3840D">
      <w:pPr>
        <w:spacing w:after="120" w:line="240" w:lineRule="auto"/>
        <w:rPr>
          <w:rFonts w:ascii="Arial" w:hAnsi="Arial" w:cs="Arial"/>
          <w:b/>
          <w:sz w:val="24"/>
          <w:szCs w:val="24"/>
        </w:rPr>
      </w:pPr>
    </w:p>
    <w:p w14:paraId="207FA206">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89984"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649920060" name="Straight Connector 64992006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8998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Fp3zD4AQAABwQAAA4AAABkcnMvZTJvRG9jLnhtbK1Ty27b&#10;MBC8F8g/ELzHso06rgXLOdhIL30YSPoBG5KSCPAFLmPZf98lZTuPXnKoDtJyyZ3dGY7W90dr2EFF&#10;1N41fDaZcqac8FK7ruF/nh5uv3GGCZwE451q+Ekhv9/cfFkPoVZz33sjVWQE4rAeQsP7lEJdVSh6&#10;ZQEnPihHm62PFhItY1fJCAOhW1PNp9O7avBRhuiFQqTsbtzkZ8T4GUDftlqonRcvVrk0okZlIBEl&#10;7HVAvinTtq0S6XfbokrMNJyYpvKmJhQ/53e1WUPdRQi9FucR4DMjfOBkQTtqeoXaQQL2EvU/UFaL&#10;6NG3aSK8rUYiRRFiMZt+0Oaxh6AKF5Iaw1V0/H+w4tdhH5mWDb/7ulrl+yFlHFi6+McUQXd9Ylvv&#10;HAnpI3s9Q7oNAWsq37p9PK8w7GMW4dhGm79Ejx2L1qer1uqYmKDkYrZcLlfUTFz2qtfCEDF9V96y&#10;HDTcaJdlgBoOPzBRMzp6OZLTzj9oY8pVGseGhq8W8wUhA9mzJVtQaANRRNdxBqYj34sUCyJ6o2Wu&#10;zjh4wq2J7ABkFnKs9MMTjcuZAUy0QRzKMxb2INV4dLWg9OgkhPTTyzE9m17yNO4IXSZ/1zLT2AH2&#10;Y0nZykhUYVweSRUPn1lnxUeNc/Ts5alIX+UV+aOUnb2cDfh2TfHb/3fz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HvGfWAAAACgEAAA8AAAAAAAAAAQAgAAAAIgAAAGRycy9kb3ducmV2LnhtbFBL&#10;AQIUABQAAAAIAIdO4kDBad8w+AEAAAcEAAAOAAAAAAAAAAEAIAAAACUBAABkcnMvZTJvRG9jLnht&#10;bFBLBQYAAAAABgAGAFkBAACP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RABUYA, RHOADIO., LPT, MAPM, MAT</w:t>
      </w:r>
    </w:p>
    <w:p w14:paraId="5B777201">
      <w:pPr>
        <w:pStyle w:val="10"/>
        <w:spacing w:after="120" w:line="240" w:lineRule="auto"/>
        <w:ind w:left="0"/>
        <w:rPr>
          <w:rFonts w:ascii="Arial" w:hAnsi="Arial" w:cs="Arial"/>
          <w:b/>
          <w:sz w:val="24"/>
          <w:szCs w:val="24"/>
        </w:rPr>
      </w:pPr>
    </w:p>
    <w:p w14:paraId="105D888D">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6F4C4A2F">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1008"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73095059" name="Straight Connector 17309505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9100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B7xIBH5AQAABwQAAA4AAABkcnMvZTJvRG9jLnhtbK1Ty27bMBC8&#10;F+g/ELzXkl2orgXLOdhIL30YSPoBG4qSCPAFLmPZf98lJTtpesmhOlDLXe5wZzTa3p2NZicZUDnb&#10;8OWi5Exa4Vpl+4b/frz/9JUzjGBb0M7Khl8k8rvdxw/b0ddy5QanWxkYgVisR9/wIUZfFwWKQRrA&#10;hfPSUrFzwUCkbeiLNsBI6EYXq7L8UowutD44IREpe5iKfEYM7wF0XaeEPDjxbKSNE2qQGiJRwkF5&#10;5Ls8bddJEX91HcrIdMOJacwrXULxU1qL3RbqPoAflJhHgPeM8IaTAWXp0hvUASKw56D+gTJKBIeu&#10;iwvhTDERyYoQi2X5RpuHAbzMXEhq9DfR8f/Bip+nY2CqJSesP5ebqqw2nFkw9OEfYgDVD5HtnbUk&#10;pAvs5QzpNnqsqX1vj2HeoT+GJMK5Cya9iR47Z60vN63lOTJByWq5Xi+rijNxrRUvjT5g/CadYSlo&#10;uFY2yQA1nL5jpMvo6PVISlt3r7TOn1JbNjZ8U60SMpA9O7IFhcYTRbQ9Z6B78r2IISOi06pN3QkH&#10;L7jXgZ2AzEKObd34SONypgEjFYhDfqbGAVo5HSXVytlJCPGHa6f0srzmadwJOk/+15WJxgFwmFpy&#10;KXmSOrRNI8ns4Zl1UnzSOEVPrr1k6Yu0I3/kttnLyYCv9xS//n9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HvEgEfkBAAAHBAAADgAAAAAAAAABACAAAAAiAQAAZHJzL2Uyb0RvYy54bWxQ&#10;SwUGAAAAAAYABgBZAQAAjQUAAAAA&#10;">
                <v:fill on="f" focussize="0,0"/>
                <v:stroke color="#000000" joinstyle="round"/>
                <v:imagedata o:title=""/>
                <o:lock v:ext="edit" aspectratio="f"/>
              </v:line>
            </w:pict>
          </mc:Fallback>
        </mc:AlternateContent>
      </w:r>
    </w:p>
    <w:p w14:paraId="5CC6D96B">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538FD0E3">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92032"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236324170" name="Straight Connector 123632417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9203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e+NPjPkBAAAJBAAADgAAAGRycy9lMm9Eb2MueG1srVNNb+Iw&#10;EL2vtP/B8n0J0NJtI0IPoO5lP5Da/oCp7SSW/CWPS+Df79gBynYvPZRDGM943sx7eVne761hOxVR&#10;e9fw2WTKmXLCS+26hj8/PXy75QwTOAnGO9Xwg0J+v/r6ZTmEWs19741UkRGIw3oIDe9TCnVVoeiV&#10;BZz4oBwVWx8tJDrGrpIRBkK3pppPpzfV4KMM0QuFSNnNWORHxPgRQN+2WqiNF69WuTSiRmUgESXs&#10;dUC+Ktu2rRLpT9uiSsw0nJim8qQhFL/kZ7VaQt1FCL0WxxXgIyu842RBOxp6htpAAvYa9X9QVovo&#10;0bdpIrytRiJFEWIxm77T5rGHoAoXkhrDWXT8PFjxe7eNTEtywvzq5mp+PftO0jiw9OYfUwTd9Ymt&#10;vXOkpI/s4hIpNwSsCWDttvF4wrCNWYZ9G23+J4JsX9Q+nNVW+8QEJRc08PZ6wZk41aq3xhAx/VDe&#10;shw03GiXhYAadj8x0TC6erqS084/aGPKyzSODQ2/W8wzMpBBWzIGhTYQSXQdZ2A6cr5IsSCiN1rm&#10;7oyDB1ybyHZAdiHPSj880bqcGcBEBeJQfmNjD1KNV+8WlB69hJB+eTmmZ9NTntYdocvm/4zMNDaA&#10;/dhSShmJOozLK6ni4iPrrPiocY5evDwU6at8IoeUtqObswUvzxRffsG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B740+M+QEAAAkEAAAOAAAAAAAAAAEAIAAAACQBAABkcnMvZTJvRG9jLnht&#10;bFBLBQYAAAAABgAGAFkBAACPBQAAAAA=&#10;">
                <v:fill on="f" focussize="0,0"/>
                <v:stroke color="#000000" joinstyle="round"/>
                <v:imagedata o:title=""/>
                <o:lock v:ext="edit" aspectratio="f"/>
              </v:line>
            </w:pict>
          </mc:Fallback>
        </mc:AlternateContent>
      </w:r>
    </w:p>
    <w:p w14:paraId="4F4D6756">
      <w:pPr>
        <w:spacing w:after="120" w:line="240" w:lineRule="auto"/>
        <w:rPr>
          <w:rFonts w:ascii="Arial" w:hAnsi="Arial" w:cs="Arial"/>
          <w:b/>
          <w:sz w:val="24"/>
          <w:szCs w:val="24"/>
        </w:rPr>
      </w:pPr>
    </w:p>
    <w:p w14:paraId="67822408">
      <w:pPr>
        <w:spacing w:after="120" w:line="240" w:lineRule="auto"/>
        <w:rPr>
          <w:rFonts w:ascii="Arial" w:hAnsi="Arial" w:cs="Arial"/>
          <w:b/>
          <w:sz w:val="24"/>
          <w:szCs w:val="24"/>
        </w:rPr>
      </w:pPr>
    </w:p>
    <w:p w14:paraId="06AD464A">
      <w:pPr>
        <w:spacing w:after="120" w:line="240" w:lineRule="auto"/>
        <w:rPr>
          <w:rFonts w:ascii="Arial" w:hAnsi="Arial" w:cs="Arial"/>
          <w:b/>
          <w:sz w:val="24"/>
          <w:szCs w:val="24"/>
        </w:rPr>
      </w:pPr>
    </w:p>
    <w:p w14:paraId="406E3044">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67B4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5E3E810F">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EEA0CEB">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3FE5F80">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0A279F5">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42D7849">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F6C388D">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65C23D41">
            <w:pPr>
              <w:pStyle w:val="10"/>
              <w:spacing w:after="0" w:line="240" w:lineRule="auto"/>
              <w:ind w:left="0"/>
              <w:jc w:val="center"/>
              <w:rPr>
                <w:rFonts w:ascii="Arial" w:hAnsi="Arial" w:cs="Arial"/>
                <w:b/>
              </w:rPr>
            </w:pPr>
            <w:r>
              <w:rPr>
                <w:rFonts w:ascii="Arial" w:hAnsi="Arial" w:cs="Arial"/>
                <w:b/>
              </w:rPr>
              <w:t>SECTION</w:t>
            </w:r>
          </w:p>
        </w:tc>
      </w:tr>
      <w:tr w14:paraId="46B8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1A03641">
            <w:pPr>
              <w:spacing w:after="0" w:line="240" w:lineRule="auto"/>
              <w:rPr>
                <w:rFonts w:ascii="Arial Narrow" w:hAnsi="Arial Narrow" w:cs="Arial"/>
              </w:rPr>
            </w:pPr>
            <w:r>
              <w:rPr>
                <w:rFonts w:ascii="Arial Narrow" w:hAnsi="Arial Narrow"/>
                <w:sz w:val="20"/>
                <w:szCs w:val="20"/>
              </w:rPr>
              <w:t>8:00-9:00</w:t>
            </w:r>
          </w:p>
        </w:tc>
        <w:tc>
          <w:tcPr>
            <w:tcW w:w="1170" w:type="dxa"/>
            <w:vAlign w:val="center"/>
          </w:tcPr>
          <w:p w14:paraId="1A4E2FE9">
            <w:pPr>
              <w:spacing w:after="0" w:line="240" w:lineRule="auto"/>
              <w:rPr>
                <w:rFonts w:ascii="Arial Narrow" w:hAnsi="Arial Narrow" w:cs="Arial"/>
              </w:rPr>
            </w:pPr>
            <w:r>
              <w:rPr>
                <w:rFonts w:ascii="Arial Narrow" w:hAnsi="Arial Narrow"/>
                <w:color w:val="000000"/>
                <w:sz w:val="20"/>
                <w:szCs w:val="20"/>
              </w:rPr>
              <w:t>VED 13</w:t>
            </w:r>
          </w:p>
        </w:tc>
        <w:tc>
          <w:tcPr>
            <w:tcW w:w="4343" w:type="dxa"/>
            <w:vAlign w:val="center"/>
          </w:tcPr>
          <w:p w14:paraId="4490BE62">
            <w:pPr>
              <w:spacing w:after="0" w:line="240" w:lineRule="auto"/>
              <w:rPr>
                <w:rFonts w:ascii="Arial Narrow" w:hAnsi="Arial Narrow" w:cs="Arial"/>
              </w:rPr>
            </w:pPr>
            <w:r>
              <w:rPr>
                <w:rFonts w:ascii="Arial Narrow" w:hAnsi="Arial Narrow"/>
                <w:color w:val="000000"/>
                <w:sz w:val="20"/>
                <w:szCs w:val="20"/>
              </w:rPr>
              <w:t>VALUES INTEGRATION IN THE VARIOUS DISC</w:t>
            </w:r>
          </w:p>
        </w:tc>
        <w:tc>
          <w:tcPr>
            <w:tcW w:w="900" w:type="dxa"/>
            <w:vAlign w:val="center"/>
          </w:tcPr>
          <w:p w14:paraId="7FE48D0A">
            <w:pPr>
              <w:spacing w:after="0" w:line="240" w:lineRule="auto"/>
              <w:jc w:val="center"/>
              <w:rPr>
                <w:rFonts w:ascii="Arial" w:hAnsi="Arial" w:cs="Arial"/>
              </w:rPr>
            </w:pPr>
            <w:r>
              <w:rPr>
                <w:rFonts w:ascii="Arial" w:hAnsi="Arial" w:cs="Arial"/>
              </w:rPr>
              <w:t>3</w:t>
            </w:r>
          </w:p>
        </w:tc>
        <w:tc>
          <w:tcPr>
            <w:tcW w:w="720" w:type="dxa"/>
            <w:vAlign w:val="center"/>
          </w:tcPr>
          <w:p w14:paraId="7E03B7DC">
            <w:pPr>
              <w:spacing w:after="0" w:line="240" w:lineRule="auto"/>
              <w:jc w:val="center"/>
              <w:rPr>
                <w:rFonts w:ascii="Arial" w:hAnsi="Arial" w:cs="Arial"/>
              </w:rPr>
            </w:pPr>
            <w:r>
              <w:rPr>
                <w:rFonts w:ascii="Arial" w:hAnsi="Arial" w:cs="Arial"/>
              </w:rPr>
              <w:t>M-F</w:t>
            </w:r>
          </w:p>
        </w:tc>
        <w:tc>
          <w:tcPr>
            <w:tcW w:w="900" w:type="dxa"/>
            <w:vAlign w:val="center"/>
          </w:tcPr>
          <w:p w14:paraId="6FB15D3E">
            <w:pPr>
              <w:spacing w:after="0" w:line="240" w:lineRule="auto"/>
              <w:jc w:val="center"/>
              <w:rPr>
                <w:rFonts w:ascii="Arial" w:hAnsi="Arial" w:cs="Arial"/>
              </w:rPr>
            </w:pPr>
            <w:r>
              <w:rPr>
                <w:rFonts w:ascii="Arial" w:hAnsi="Arial" w:cs="Arial"/>
              </w:rPr>
              <w:t>1</w:t>
            </w:r>
          </w:p>
        </w:tc>
        <w:tc>
          <w:tcPr>
            <w:tcW w:w="1857" w:type="dxa"/>
            <w:vAlign w:val="center"/>
          </w:tcPr>
          <w:p w14:paraId="02530A24">
            <w:pPr>
              <w:spacing w:after="0" w:line="240" w:lineRule="auto"/>
              <w:rPr>
                <w:rFonts w:ascii="Arial Narrow" w:hAnsi="Arial Narrow" w:cs="Arial"/>
              </w:rPr>
            </w:pPr>
            <w:r>
              <w:rPr>
                <w:rFonts w:ascii="Arial Narrow" w:hAnsi="Arial Narrow" w:cs="Arial"/>
              </w:rPr>
              <w:t>BSED VE 3-1</w:t>
            </w:r>
          </w:p>
        </w:tc>
      </w:tr>
      <w:tr w14:paraId="7DECD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0CA56C8">
            <w:pPr>
              <w:spacing w:after="0" w:line="240" w:lineRule="auto"/>
              <w:rPr>
                <w:rFonts w:ascii="Arial Narrow" w:hAnsi="Arial Narrow"/>
                <w:sz w:val="20"/>
                <w:szCs w:val="20"/>
              </w:rPr>
            </w:pPr>
            <w:r>
              <w:rPr>
                <w:rFonts w:ascii="Arial Narrow" w:hAnsi="Arial Narrow"/>
                <w:sz w:val="20"/>
                <w:szCs w:val="20"/>
              </w:rPr>
              <w:t>9:00-10:00</w:t>
            </w:r>
          </w:p>
        </w:tc>
        <w:tc>
          <w:tcPr>
            <w:tcW w:w="1170" w:type="dxa"/>
            <w:vAlign w:val="bottom"/>
          </w:tcPr>
          <w:p w14:paraId="1D7022C8">
            <w:pPr>
              <w:spacing w:after="0" w:line="240" w:lineRule="auto"/>
              <w:rPr>
                <w:rFonts w:ascii="Arial Narrow" w:hAnsi="Arial Narrow"/>
                <w:color w:val="000000"/>
                <w:sz w:val="20"/>
                <w:szCs w:val="20"/>
              </w:rPr>
            </w:pPr>
            <w:r>
              <w:rPr>
                <w:rFonts w:ascii="Arial Narrow" w:hAnsi="Arial Narrow" w:eastAsia="Times New Roman" w:cs="Arial"/>
                <w:color w:val="000000" w:themeColor="text1"/>
                <w:lang w:eastAsia="en-PH"/>
                <w14:textFill>
                  <w14:solidFill>
                    <w14:schemeClr w14:val="tx1"/>
                  </w14:solidFill>
                </w14:textFill>
              </w:rPr>
              <w:t>GE 106</w:t>
            </w:r>
          </w:p>
        </w:tc>
        <w:tc>
          <w:tcPr>
            <w:tcW w:w="4343" w:type="dxa"/>
            <w:vAlign w:val="bottom"/>
          </w:tcPr>
          <w:p w14:paraId="71F30A53">
            <w:pPr>
              <w:spacing w:after="0" w:line="240" w:lineRule="auto"/>
              <w:rPr>
                <w:rFonts w:ascii="Arial Narrow" w:hAnsi="Arial Narrow"/>
                <w:color w:val="000000"/>
                <w:sz w:val="20"/>
                <w:szCs w:val="20"/>
              </w:rPr>
            </w:pPr>
            <w:r>
              <w:rPr>
                <w:rFonts w:ascii="Arial Narrow" w:hAnsi="Arial Narrow" w:cs="Arial"/>
              </w:rPr>
              <w:t>ETHICS</w:t>
            </w:r>
          </w:p>
        </w:tc>
        <w:tc>
          <w:tcPr>
            <w:tcW w:w="900" w:type="dxa"/>
            <w:vAlign w:val="center"/>
          </w:tcPr>
          <w:p w14:paraId="13E010C9">
            <w:pPr>
              <w:spacing w:after="0" w:line="240" w:lineRule="auto"/>
              <w:jc w:val="center"/>
              <w:rPr>
                <w:rFonts w:ascii="Arial" w:hAnsi="Arial" w:cs="Arial"/>
              </w:rPr>
            </w:pPr>
            <w:r>
              <w:rPr>
                <w:rFonts w:ascii="Arial" w:hAnsi="Arial" w:cs="Arial"/>
              </w:rPr>
              <w:t>3</w:t>
            </w:r>
          </w:p>
        </w:tc>
        <w:tc>
          <w:tcPr>
            <w:tcW w:w="720" w:type="dxa"/>
            <w:vAlign w:val="center"/>
          </w:tcPr>
          <w:p w14:paraId="15F0A199">
            <w:pPr>
              <w:spacing w:after="0" w:line="240" w:lineRule="auto"/>
              <w:jc w:val="center"/>
              <w:rPr>
                <w:rFonts w:ascii="Arial" w:hAnsi="Arial" w:cs="Arial"/>
              </w:rPr>
            </w:pPr>
            <w:r>
              <w:rPr>
                <w:rFonts w:ascii="Arial" w:hAnsi="Arial" w:cs="Arial"/>
              </w:rPr>
              <w:t>M-F</w:t>
            </w:r>
          </w:p>
        </w:tc>
        <w:tc>
          <w:tcPr>
            <w:tcW w:w="900" w:type="dxa"/>
            <w:vAlign w:val="center"/>
          </w:tcPr>
          <w:p w14:paraId="4B74355C">
            <w:pPr>
              <w:spacing w:after="0" w:line="240" w:lineRule="auto"/>
              <w:jc w:val="center"/>
              <w:rPr>
                <w:rFonts w:ascii="Arial" w:hAnsi="Arial" w:cs="Arial"/>
              </w:rPr>
            </w:pPr>
            <w:r>
              <w:rPr>
                <w:rFonts w:ascii="Arial" w:hAnsi="Arial" w:cs="Arial"/>
              </w:rPr>
              <w:t>1</w:t>
            </w:r>
          </w:p>
        </w:tc>
        <w:tc>
          <w:tcPr>
            <w:tcW w:w="1857" w:type="dxa"/>
            <w:vAlign w:val="center"/>
          </w:tcPr>
          <w:p w14:paraId="442FEEE7">
            <w:pPr>
              <w:spacing w:after="0" w:line="240" w:lineRule="auto"/>
              <w:rPr>
                <w:rFonts w:ascii="Arial Narrow" w:hAnsi="Arial Narrow" w:cs="Arial"/>
              </w:rPr>
            </w:pPr>
            <w:r>
              <w:rPr>
                <w:rFonts w:ascii="Arial Narrow" w:hAnsi="Arial Narrow" w:cs="Arial"/>
              </w:rPr>
              <w:t>BSED Math 2-1</w:t>
            </w:r>
          </w:p>
        </w:tc>
      </w:tr>
      <w:tr w14:paraId="1F21F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6F8A9E5">
            <w:pPr>
              <w:spacing w:after="0" w:line="240" w:lineRule="auto"/>
              <w:rPr>
                <w:rFonts w:ascii="Arial Narrow" w:hAnsi="Arial Narrow"/>
                <w:sz w:val="20"/>
                <w:szCs w:val="20"/>
              </w:rPr>
            </w:pPr>
            <w:r>
              <w:rPr>
                <w:rFonts w:ascii="Arial Narrow" w:hAnsi="Arial Narrow" w:cs="Arial"/>
              </w:rPr>
              <w:t>10:00-11:00</w:t>
            </w:r>
          </w:p>
        </w:tc>
        <w:tc>
          <w:tcPr>
            <w:tcW w:w="1170" w:type="dxa"/>
            <w:vAlign w:val="bottom"/>
          </w:tcPr>
          <w:p w14:paraId="7C9A7E7E">
            <w:pPr>
              <w:spacing w:after="0" w:line="240" w:lineRule="auto"/>
              <w:rPr>
                <w:rFonts w:ascii="Arial Narrow" w:hAnsi="Arial Narrow"/>
                <w:color w:val="000000"/>
                <w:sz w:val="20"/>
                <w:szCs w:val="20"/>
              </w:rPr>
            </w:pPr>
            <w:r>
              <w:rPr>
                <w:rFonts w:ascii="Arial Narrow" w:hAnsi="Arial Narrow" w:eastAsia="Times New Roman" w:cs="Arial"/>
                <w:color w:val="000000" w:themeColor="text1"/>
                <w:lang w:eastAsia="en-PH"/>
                <w14:textFill>
                  <w14:solidFill>
                    <w14:schemeClr w14:val="tx1"/>
                  </w14:solidFill>
                </w14:textFill>
              </w:rPr>
              <w:t>GE 106</w:t>
            </w:r>
          </w:p>
        </w:tc>
        <w:tc>
          <w:tcPr>
            <w:tcW w:w="4343" w:type="dxa"/>
            <w:vAlign w:val="bottom"/>
          </w:tcPr>
          <w:p w14:paraId="4DF3B2D7">
            <w:pPr>
              <w:spacing w:after="0" w:line="240" w:lineRule="auto"/>
              <w:rPr>
                <w:rFonts w:ascii="Arial Narrow" w:hAnsi="Arial Narrow"/>
                <w:color w:val="000000"/>
                <w:sz w:val="20"/>
                <w:szCs w:val="20"/>
              </w:rPr>
            </w:pPr>
            <w:r>
              <w:rPr>
                <w:rFonts w:ascii="Arial Narrow" w:hAnsi="Arial Narrow" w:cs="Arial"/>
              </w:rPr>
              <w:t>ETHICS</w:t>
            </w:r>
          </w:p>
        </w:tc>
        <w:tc>
          <w:tcPr>
            <w:tcW w:w="900" w:type="dxa"/>
            <w:vAlign w:val="center"/>
          </w:tcPr>
          <w:p w14:paraId="1920C0BE">
            <w:pPr>
              <w:spacing w:after="0" w:line="240" w:lineRule="auto"/>
              <w:jc w:val="center"/>
              <w:rPr>
                <w:rFonts w:ascii="Arial" w:hAnsi="Arial" w:cs="Arial"/>
              </w:rPr>
            </w:pPr>
            <w:r>
              <w:rPr>
                <w:rFonts w:ascii="Arial" w:hAnsi="Arial" w:cs="Arial"/>
              </w:rPr>
              <w:t>3</w:t>
            </w:r>
          </w:p>
        </w:tc>
        <w:tc>
          <w:tcPr>
            <w:tcW w:w="720" w:type="dxa"/>
            <w:vAlign w:val="center"/>
          </w:tcPr>
          <w:p w14:paraId="188EFC50">
            <w:pPr>
              <w:spacing w:after="0" w:line="240" w:lineRule="auto"/>
              <w:jc w:val="center"/>
              <w:rPr>
                <w:rFonts w:ascii="Arial" w:hAnsi="Arial" w:cs="Arial"/>
              </w:rPr>
            </w:pPr>
            <w:r>
              <w:rPr>
                <w:rFonts w:ascii="Arial" w:hAnsi="Arial" w:cs="Arial"/>
              </w:rPr>
              <w:t>M-F</w:t>
            </w:r>
          </w:p>
        </w:tc>
        <w:tc>
          <w:tcPr>
            <w:tcW w:w="900" w:type="dxa"/>
            <w:vAlign w:val="center"/>
          </w:tcPr>
          <w:p w14:paraId="407240E2">
            <w:pPr>
              <w:spacing w:after="0" w:line="240" w:lineRule="auto"/>
              <w:jc w:val="center"/>
              <w:rPr>
                <w:rFonts w:ascii="Arial" w:hAnsi="Arial" w:cs="Arial"/>
              </w:rPr>
            </w:pPr>
            <w:r>
              <w:rPr>
                <w:rFonts w:ascii="Arial" w:hAnsi="Arial" w:cs="Arial"/>
              </w:rPr>
              <w:t>1</w:t>
            </w:r>
          </w:p>
        </w:tc>
        <w:tc>
          <w:tcPr>
            <w:tcW w:w="1857" w:type="dxa"/>
            <w:vAlign w:val="center"/>
          </w:tcPr>
          <w:p w14:paraId="7A30044D">
            <w:pPr>
              <w:spacing w:after="0" w:line="240" w:lineRule="auto"/>
              <w:rPr>
                <w:rFonts w:ascii="Arial Narrow" w:hAnsi="Arial Narrow" w:cs="Arial"/>
              </w:rPr>
            </w:pPr>
            <w:r>
              <w:rPr>
                <w:rFonts w:ascii="Arial Narrow" w:hAnsi="Arial Narrow" w:cs="Arial"/>
              </w:rPr>
              <w:t>BSED SOC 2-1</w:t>
            </w:r>
          </w:p>
        </w:tc>
      </w:tr>
      <w:tr w14:paraId="4BE5A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A50A21B">
            <w:pPr>
              <w:spacing w:after="0" w:line="240" w:lineRule="auto"/>
              <w:rPr>
                <w:rFonts w:ascii="Arial Narrow" w:hAnsi="Arial Narrow"/>
                <w:sz w:val="20"/>
                <w:szCs w:val="20"/>
              </w:rPr>
            </w:pPr>
            <w:r>
              <w:rPr>
                <w:rFonts w:ascii="Arial Narrow" w:hAnsi="Arial Narrow" w:cs="Arial"/>
              </w:rPr>
              <w:t>11:00-12:00</w:t>
            </w:r>
          </w:p>
        </w:tc>
        <w:tc>
          <w:tcPr>
            <w:tcW w:w="1170" w:type="dxa"/>
          </w:tcPr>
          <w:p w14:paraId="22679E15">
            <w:pPr>
              <w:spacing w:after="0" w:line="240" w:lineRule="auto"/>
              <w:rPr>
                <w:rFonts w:ascii="Arial Narrow" w:hAnsi="Arial Narrow"/>
                <w:color w:val="000000"/>
                <w:sz w:val="20"/>
                <w:szCs w:val="20"/>
              </w:rPr>
            </w:pPr>
            <w:r>
              <w:rPr>
                <w:rFonts w:ascii="Arial Narrow" w:hAnsi="Arial Narrow" w:eastAsia="Times New Roman" w:cs="Arial"/>
                <w:color w:val="000000" w:themeColor="text1"/>
                <w:lang w:eastAsia="en-PH"/>
                <w14:textFill>
                  <w14:solidFill>
                    <w14:schemeClr w14:val="tx1"/>
                  </w14:solidFill>
                </w14:textFill>
              </w:rPr>
              <w:t>GE 106</w:t>
            </w:r>
          </w:p>
        </w:tc>
        <w:tc>
          <w:tcPr>
            <w:tcW w:w="4343" w:type="dxa"/>
            <w:vAlign w:val="bottom"/>
          </w:tcPr>
          <w:p w14:paraId="7C284EE9">
            <w:pPr>
              <w:spacing w:after="0" w:line="240" w:lineRule="auto"/>
              <w:rPr>
                <w:rFonts w:ascii="Arial Narrow" w:hAnsi="Arial Narrow"/>
                <w:color w:val="000000"/>
                <w:sz w:val="20"/>
                <w:szCs w:val="20"/>
              </w:rPr>
            </w:pPr>
            <w:r>
              <w:rPr>
                <w:rFonts w:ascii="Arial Narrow" w:hAnsi="Arial Narrow" w:cs="Arial Narrow"/>
              </w:rPr>
              <w:t>ETHICS</w:t>
            </w:r>
          </w:p>
        </w:tc>
        <w:tc>
          <w:tcPr>
            <w:tcW w:w="900" w:type="dxa"/>
            <w:vAlign w:val="center"/>
          </w:tcPr>
          <w:p w14:paraId="31684532">
            <w:pPr>
              <w:spacing w:after="0" w:line="240" w:lineRule="auto"/>
              <w:jc w:val="center"/>
              <w:rPr>
                <w:rFonts w:ascii="Arial" w:hAnsi="Arial" w:cs="Arial"/>
              </w:rPr>
            </w:pPr>
            <w:r>
              <w:rPr>
                <w:rFonts w:ascii="Arial" w:hAnsi="Arial" w:cs="Arial"/>
              </w:rPr>
              <w:t>3</w:t>
            </w:r>
          </w:p>
        </w:tc>
        <w:tc>
          <w:tcPr>
            <w:tcW w:w="720" w:type="dxa"/>
            <w:vAlign w:val="center"/>
          </w:tcPr>
          <w:p w14:paraId="08334F15">
            <w:pPr>
              <w:spacing w:after="0" w:line="240" w:lineRule="auto"/>
              <w:jc w:val="center"/>
              <w:rPr>
                <w:rFonts w:ascii="Arial" w:hAnsi="Arial" w:cs="Arial"/>
              </w:rPr>
            </w:pPr>
            <w:r>
              <w:rPr>
                <w:rFonts w:ascii="Arial" w:hAnsi="Arial" w:cs="Arial"/>
              </w:rPr>
              <w:t>M-F</w:t>
            </w:r>
          </w:p>
        </w:tc>
        <w:tc>
          <w:tcPr>
            <w:tcW w:w="900" w:type="dxa"/>
            <w:vAlign w:val="center"/>
          </w:tcPr>
          <w:p w14:paraId="336D89C8">
            <w:pPr>
              <w:spacing w:after="0" w:line="240" w:lineRule="auto"/>
              <w:jc w:val="center"/>
              <w:rPr>
                <w:rFonts w:ascii="Arial" w:hAnsi="Arial" w:cs="Arial"/>
              </w:rPr>
            </w:pPr>
            <w:r>
              <w:rPr>
                <w:rFonts w:ascii="Arial" w:hAnsi="Arial" w:cs="Arial"/>
              </w:rPr>
              <w:t>1</w:t>
            </w:r>
          </w:p>
        </w:tc>
        <w:tc>
          <w:tcPr>
            <w:tcW w:w="1857" w:type="dxa"/>
            <w:vAlign w:val="center"/>
          </w:tcPr>
          <w:p w14:paraId="0C4B9D7E">
            <w:pPr>
              <w:spacing w:after="0" w:line="240" w:lineRule="auto"/>
              <w:rPr>
                <w:rFonts w:ascii="Arial Narrow" w:hAnsi="Arial Narrow" w:cs="Arial"/>
              </w:rPr>
            </w:pPr>
            <w:r>
              <w:rPr>
                <w:rFonts w:ascii="Arial Narrow" w:hAnsi="Arial Narrow" w:cs="Arial"/>
              </w:rPr>
              <w:t>BTLED2-1</w:t>
            </w:r>
          </w:p>
        </w:tc>
      </w:tr>
      <w:tr w14:paraId="7DD51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353349C8">
            <w:pPr>
              <w:spacing w:after="0" w:line="240" w:lineRule="auto"/>
              <w:rPr>
                <w:rFonts w:ascii="Arial Narrow" w:hAnsi="Arial Narrow" w:cs="Arial"/>
              </w:rPr>
            </w:pPr>
            <w:r>
              <w:rPr>
                <w:rFonts w:ascii="Arial Narrow" w:hAnsi="Arial Narrow"/>
                <w:sz w:val="20"/>
                <w:szCs w:val="20"/>
              </w:rPr>
              <w:t>1:00-2:00</w:t>
            </w:r>
          </w:p>
        </w:tc>
        <w:tc>
          <w:tcPr>
            <w:tcW w:w="1170" w:type="dxa"/>
            <w:vAlign w:val="center"/>
          </w:tcPr>
          <w:p w14:paraId="0BA2552D">
            <w:pPr>
              <w:spacing w:after="0" w:line="240" w:lineRule="auto"/>
              <w:rPr>
                <w:rFonts w:ascii="Arial Narrow" w:hAnsi="Arial Narrow" w:cs="Arial Narrow"/>
              </w:rPr>
            </w:pPr>
            <w:r>
              <w:rPr>
                <w:rFonts w:ascii="Arial Narrow" w:hAnsi="Arial Narrow"/>
                <w:color w:val="000000"/>
                <w:sz w:val="20"/>
                <w:szCs w:val="20"/>
              </w:rPr>
              <w:t>VED 13</w:t>
            </w:r>
          </w:p>
        </w:tc>
        <w:tc>
          <w:tcPr>
            <w:tcW w:w="4343" w:type="dxa"/>
            <w:vAlign w:val="center"/>
          </w:tcPr>
          <w:p w14:paraId="6DAA58D1">
            <w:pPr>
              <w:spacing w:after="0" w:line="240" w:lineRule="auto"/>
              <w:rPr>
                <w:rFonts w:ascii="Arial Narrow" w:hAnsi="Arial Narrow" w:cs="Arial Narrow"/>
              </w:rPr>
            </w:pPr>
            <w:r>
              <w:rPr>
                <w:rFonts w:ascii="Arial Narrow" w:hAnsi="Arial Narrow"/>
                <w:color w:val="000000"/>
                <w:sz w:val="20"/>
                <w:szCs w:val="20"/>
              </w:rPr>
              <w:t>VALUES INTEGRATION IN THE VARIOUS DISC</w:t>
            </w:r>
          </w:p>
        </w:tc>
        <w:tc>
          <w:tcPr>
            <w:tcW w:w="900" w:type="dxa"/>
            <w:vAlign w:val="center"/>
          </w:tcPr>
          <w:p w14:paraId="3B1E2FFB">
            <w:pPr>
              <w:spacing w:after="0" w:line="240" w:lineRule="auto"/>
              <w:jc w:val="center"/>
              <w:rPr>
                <w:rFonts w:ascii="Arial" w:hAnsi="Arial" w:cs="Arial"/>
              </w:rPr>
            </w:pPr>
            <w:r>
              <w:rPr>
                <w:rFonts w:ascii="Arial" w:hAnsi="Arial" w:cs="Arial"/>
              </w:rPr>
              <w:t>3</w:t>
            </w:r>
          </w:p>
        </w:tc>
        <w:tc>
          <w:tcPr>
            <w:tcW w:w="720" w:type="dxa"/>
            <w:vAlign w:val="center"/>
          </w:tcPr>
          <w:p w14:paraId="102372F3">
            <w:pPr>
              <w:spacing w:after="0" w:line="240" w:lineRule="auto"/>
              <w:jc w:val="center"/>
              <w:rPr>
                <w:rFonts w:ascii="Arial" w:hAnsi="Arial" w:cs="Arial"/>
              </w:rPr>
            </w:pPr>
            <w:r>
              <w:rPr>
                <w:rFonts w:ascii="Arial" w:hAnsi="Arial" w:cs="Arial"/>
              </w:rPr>
              <w:t>M-F</w:t>
            </w:r>
          </w:p>
        </w:tc>
        <w:tc>
          <w:tcPr>
            <w:tcW w:w="900" w:type="dxa"/>
            <w:vAlign w:val="center"/>
          </w:tcPr>
          <w:p w14:paraId="3AFD81AF">
            <w:pPr>
              <w:spacing w:after="0" w:line="240" w:lineRule="auto"/>
              <w:jc w:val="center"/>
              <w:rPr>
                <w:rFonts w:ascii="Arial" w:hAnsi="Arial" w:cs="Arial"/>
              </w:rPr>
            </w:pPr>
            <w:r>
              <w:rPr>
                <w:rFonts w:ascii="Arial" w:hAnsi="Arial" w:cs="Arial"/>
              </w:rPr>
              <w:t>1</w:t>
            </w:r>
          </w:p>
        </w:tc>
        <w:tc>
          <w:tcPr>
            <w:tcW w:w="1857" w:type="dxa"/>
            <w:vAlign w:val="center"/>
          </w:tcPr>
          <w:p w14:paraId="2A64F343">
            <w:pPr>
              <w:spacing w:after="0" w:line="240" w:lineRule="auto"/>
              <w:rPr>
                <w:rFonts w:ascii="Arial Narrow" w:hAnsi="Arial Narrow" w:cs="Arial"/>
              </w:rPr>
            </w:pPr>
            <w:r>
              <w:rPr>
                <w:rFonts w:ascii="Arial Narrow" w:hAnsi="Arial Narrow" w:cs="Arial"/>
              </w:rPr>
              <w:t>BSED VE 3-2</w:t>
            </w:r>
          </w:p>
        </w:tc>
      </w:tr>
      <w:tr w14:paraId="24500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ins w:id="51" w:author="Roni Mines" w:date="2025-07-28T15:01:00Z"/>
        </w:trPr>
        <w:tc>
          <w:tcPr>
            <w:tcW w:w="1455" w:type="dxa"/>
            <w:vAlign w:val="center"/>
          </w:tcPr>
          <w:p w14:paraId="741D49F1">
            <w:pPr>
              <w:spacing w:after="0" w:line="240" w:lineRule="auto"/>
              <w:rPr>
                <w:ins w:id="52" w:author="Roni Mines" w:date="2025-07-28T15:01:00Z"/>
                <w:rFonts w:ascii="Arial Narrow" w:hAnsi="Arial Narrow"/>
                <w:sz w:val="20"/>
                <w:szCs w:val="20"/>
              </w:rPr>
            </w:pPr>
            <w:ins w:id="53" w:author="Roni Mines" w:date="2025-07-28T15:01:00Z">
              <w:r>
                <w:rPr>
                  <w:rFonts w:ascii="Arial Narrow" w:hAnsi="Arial Narrow"/>
                  <w:sz w:val="20"/>
                  <w:szCs w:val="20"/>
                </w:rPr>
                <w:t>2</w:t>
              </w:r>
            </w:ins>
            <w:r>
              <w:rPr>
                <w:rFonts w:ascii="Arial Narrow" w:hAnsi="Arial Narrow"/>
                <w:sz w:val="20"/>
                <w:szCs w:val="20"/>
              </w:rPr>
              <w:t>:00-3:00</w:t>
            </w:r>
          </w:p>
        </w:tc>
        <w:tc>
          <w:tcPr>
            <w:tcW w:w="1170" w:type="dxa"/>
            <w:vAlign w:val="bottom"/>
          </w:tcPr>
          <w:p w14:paraId="22AAA574">
            <w:pPr>
              <w:spacing w:after="0" w:line="240" w:lineRule="auto"/>
              <w:rPr>
                <w:ins w:id="54" w:author="Roni Mines" w:date="2025-07-28T15:01:00Z"/>
                <w:rFonts w:ascii="Arial Narrow" w:hAnsi="Arial Narrow"/>
                <w:color w:val="000000"/>
                <w:sz w:val="20"/>
                <w:szCs w:val="20"/>
              </w:rPr>
            </w:pPr>
            <w:r>
              <w:rPr>
                <w:rFonts w:ascii="Arial Narrow" w:hAnsi="Arial Narrow" w:eastAsia="Times New Roman" w:cs="Arial"/>
                <w:color w:val="000000" w:themeColor="text1"/>
                <w:lang w:eastAsia="en-PH"/>
                <w14:textFill>
                  <w14:solidFill>
                    <w14:schemeClr w14:val="tx1"/>
                  </w14:solidFill>
                </w14:textFill>
              </w:rPr>
              <w:t>GE 106</w:t>
            </w:r>
          </w:p>
        </w:tc>
        <w:tc>
          <w:tcPr>
            <w:tcW w:w="4343" w:type="dxa"/>
            <w:vAlign w:val="center"/>
          </w:tcPr>
          <w:p w14:paraId="079A1335">
            <w:pPr>
              <w:spacing w:after="0" w:line="240" w:lineRule="auto"/>
              <w:rPr>
                <w:ins w:id="55" w:author="Roni Mines" w:date="2025-07-28T15:01:00Z"/>
                <w:rFonts w:ascii="Arial Narrow" w:hAnsi="Arial Narrow"/>
                <w:color w:val="000000"/>
                <w:sz w:val="20"/>
                <w:szCs w:val="20"/>
              </w:rPr>
            </w:pPr>
            <w:ins w:id="56" w:author="Roni Mines" w:date="2025-07-28T15:01:00Z">
              <w:r>
                <w:rPr>
                  <w:rFonts w:ascii="Arial Narrow" w:hAnsi="Arial Narrow"/>
                  <w:color w:val="000000"/>
                  <w:sz w:val="20"/>
                  <w:szCs w:val="20"/>
                </w:rPr>
                <w:t>ETHICS</w:t>
              </w:r>
            </w:ins>
          </w:p>
        </w:tc>
        <w:tc>
          <w:tcPr>
            <w:tcW w:w="900" w:type="dxa"/>
            <w:vAlign w:val="center"/>
          </w:tcPr>
          <w:p w14:paraId="3CDF9758">
            <w:pPr>
              <w:spacing w:after="0" w:line="240" w:lineRule="auto"/>
              <w:jc w:val="center"/>
              <w:rPr>
                <w:ins w:id="57" w:author="Roni Mines" w:date="2025-07-28T15:01:00Z"/>
                <w:rFonts w:ascii="Arial" w:hAnsi="Arial" w:cs="Arial"/>
              </w:rPr>
            </w:pPr>
            <w:r>
              <w:rPr>
                <w:rFonts w:ascii="Arial" w:hAnsi="Arial" w:cs="Arial"/>
              </w:rPr>
              <w:t>3</w:t>
            </w:r>
          </w:p>
        </w:tc>
        <w:tc>
          <w:tcPr>
            <w:tcW w:w="720" w:type="dxa"/>
            <w:vAlign w:val="center"/>
          </w:tcPr>
          <w:p w14:paraId="68BDE28F">
            <w:pPr>
              <w:spacing w:after="0" w:line="240" w:lineRule="auto"/>
              <w:jc w:val="center"/>
              <w:rPr>
                <w:ins w:id="58" w:author="Roni Mines" w:date="2025-07-28T15:01:00Z"/>
                <w:rFonts w:ascii="Arial" w:hAnsi="Arial" w:cs="Arial"/>
              </w:rPr>
            </w:pPr>
            <w:r>
              <w:rPr>
                <w:rFonts w:ascii="Arial" w:hAnsi="Arial" w:cs="Arial"/>
              </w:rPr>
              <w:t>M-F</w:t>
            </w:r>
          </w:p>
        </w:tc>
        <w:tc>
          <w:tcPr>
            <w:tcW w:w="900" w:type="dxa"/>
            <w:vAlign w:val="center"/>
          </w:tcPr>
          <w:p w14:paraId="57A96EC0">
            <w:pPr>
              <w:spacing w:after="0" w:line="240" w:lineRule="auto"/>
              <w:jc w:val="center"/>
              <w:rPr>
                <w:ins w:id="59" w:author="Roni Mines" w:date="2025-07-28T15:01:00Z"/>
                <w:rFonts w:ascii="Arial" w:hAnsi="Arial" w:cs="Arial"/>
              </w:rPr>
            </w:pPr>
            <w:r>
              <w:rPr>
                <w:rFonts w:ascii="Arial" w:hAnsi="Arial" w:cs="Arial"/>
              </w:rPr>
              <w:t>1</w:t>
            </w:r>
          </w:p>
        </w:tc>
        <w:tc>
          <w:tcPr>
            <w:tcW w:w="1857" w:type="dxa"/>
            <w:vAlign w:val="center"/>
          </w:tcPr>
          <w:p w14:paraId="1A0A9DAF">
            <w:pPr>
              <w:spacing w:after="0" w:line="240" w:lineRule="auto"/>
              <w:rPr>
                <w:ins w:id="60" w:author="Roni Mines" w:date="2025-07-28T15:01:00Z"/>
                <w:rFonts w:ascii="Arial Narrow" w:hAnsi="Arial Narrow" w:cs="Arial"/>
              </w:rPr>
            </w:pPr>
            <w:ins w:id="61" w:author="Roni Mines" w:date="2025-07-28T15:01:00Z">
              <w:r>
                <w:rPr>
                  <w:rFonts w:ascii="Arial Narrow" w:hAnsi="Arial Narrow" w:cs="Arial"/>
                </w:rPr>
                <w:t>BSENTREP 2-2</w:t>
              </w:r>
            </w:ins>
          </w:p>
        </w:tc>
      </w:tr>
      <w:tr w14:paraId="0C924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CF227A0">
            <w:pPr>
              <w:spacing w:after="0" w:line="240" w:lineRule="auto"/>
              <w:rPr>
                <w:rFonts w:ascii="Arial Narrow" w:hAnsi="Arial Narrow"/>
                <w:sz w:val="20"/>
                <w:szCs w:val="20"/>
              </w:rPr>
            </w:pPr>
            <w:r>
              <w:rPr>
                <w:rFonts w:ascii="Arial Narrow" w:hAnsi="Arial Narrow"/>
                <w:sz w:val="20"/>
                <w:szCs w:val="20"/>
              </w:rPr>
              <w:t>3:00-4:00</w:t>
            </w:r>
          </w:p>
        </w:tc>
        <w:tc>
          <w:tcPr>
            <w:tcW w:w="1170" w:type="dxa"/>
            <w:vAlign w:val="bottom"/>
          </w:tcPr>
          <w:p w14:paraId="60E6F572">
            <w:pPr>
              <w:spacing w:after="0" w:line="240" w:lineRule="auto"/>
              <w:rPr>
                <w:rFonts w:ascii="Arial Narrow" w:hAnsi="Arial Narrow" w:eastAsia="Times New Roman" w:cs="Arial"/>
                <w:color w:val="000000" w:themeColor="text1"/>
                <w:lang w:eastAsia="en-PH"/>
                <w14:textFill>
                  <w14:solidFill>
                    <w14:schemeClr w14:val="tx1"/>
                  </w14:solidFill>
                </w14:textFill>
              </w:rPr>
            </w:pPr>
            <w:r>
              <w:rPr>
                <w:rFonts w:ascii="Arial Narrow" w:hAnsi="Arial Narrow" w:eastAsia="Times New Roman" w:cs="Arial"/>
                <w:color w:val="000000" w:themeColor="text1"/>
                <w:lang w:eastAsia="en-PH"/>
                <w14:textFill>
                  <w14:solidFill>
                    <w14:schemeClr w14:val="tx1"/>
                  </w14:solidFill>
                </w14:textFill>
              </w:rPr>
              <w:t>GE106</w:t>
            </w:r>
          </w:p>
        </w:tc>
        <w:tc>
          <w:tcPr>
            <w:tcW w:w="4343" w:type="dxa"/>
            <w:vAlign w:val="center"/>
          </w:tcPr>
          <w:p w14:paraId="17630BD4">
            <w:pPr>
              <w:spacing w:after="0" w:line="240" w:lineRule="auto"/>
              <w:rPr>
                <w:rFonts w:ascii="Arial Narrow" w:hAnsi="Arial Narrow"/>
                <w:color w:val="000000"/>
                <w:sz w:val="20"/>
                <w:szCs w:val="20"/>
              </w:rPr>
            </w:pPr>
            <w:r>
              <w:rPr>
                <w:rFonts w:ascii="Arial Narrow" w:hAnsi="Arial Narrow"/>
                <w:color w:val="000000"/>
                <w:sz w:val="20"/>
                <w:szCs w:val="20"/>
              </w:rPr>
              <w:t>ETHICS</w:t>
            </w:r>
          </w:p>
        </w:tc>
        <w:tc>
          <w:tcPr>
            <w:tcW w:w="900" w:type="dxa"/>
            <w:vAlign w:val="center"/>
          </w:tcPr>
          <w:p w14:paraId="4DC98FB1">
            <w:pPr>
              <w:spacing w:after="0" w:line="240" w:lineRule="auto"/>
              <w:jc w:val="center"/>
              <w:rPr>
                <w:rFonts w:ascii="Arial" w:hAnsi="Arial" w:cs="Arial"/>
              </w:rPr>
            </w:pPr>
            <w:r>
              <w:rPr>
                <w:rFonts w:ascii="Arial" w:hAnsi="Arial" w:cs="Arial"/>
              </w:rPr>
              <w:t>3</w:t>
            </w:r>
          </w:p>
        </w:tc>
        <w:tc>
          <w:tcPr>
            <w:tcW w:w="720" w:type="dxa"/>
            <w:vAlign w:val="center"/>
          </w:tcPr>
          <w:p w14:paraId="489A64AC">
            <w:pPr>
              <w:spacing w:after="0" w:line="240" w:lineRule="auto"/>
              <w:jc w:val="center"/>
              <w:rPr>
                <w:rFonts w:ascii="Arial" w:hAnsi="Arial" w:cs="Arial"/>
              </w:rPr>
            </w:pPr>
            <w:r>
              <w:rPr>
                <w:rFonts w:ascii="Arial" w:hAnsi="Arial" w:cs="Arial"/>
              </w:rPr>
              <w:t>M-F</w:t>
            </w:r>
          </w:p>
        </w:tc>
        <w:tc>
          <w:tcPr>
            <w:tcW w:w="900" w:type="dxa"/>
            <w:vAlign w:val="center"/>
          </w:tcPr>
          <w:p w14:paraId="6614FF7C">
            <w:pPr>
              <w:spacing w:after="0" w:line="240" w:lineRule="auto"/>
              <w:jc w:val="center"/>
              <w:rPr>
                <w:rFonts w:ascii="Arial" w:hAnsi="Arial" w:cs="Arial"/>
              </w:rPr>
            </w:pPr>
            <w:r>
              <w:rPr>
                <w:rFonts w:ascii="Arial" w:hAnsi="Arial" w:cs="Arial"/>
              </w:rPr>
              <w:t>1</w:t>
            </w:r>
          </w:p>
        </w:tc>
        <w:tc>
          <w:tcPr>
            <w:tcW w:w="1857" w:type="dxa"/>
            <w:vAlign w:val="center"/>
          </w:tcPr>
          <w:p w14:paraId="4E9A328E">
            <w:pPr>
              <w:spacing w:after="0" w:line="240" w:lineRule="auto"/>
              <w:rPr>
                <w:rFonts w:ascii="Arial Narrow" w:hAnsi="Arial Narrow" w:cs="Arial"/>
              </w:rPr>
            </w:pPr>
            <w:r>
              <w:rPr>
                <w:rFonts w:ascii="Arial Narrow" w:hAnsi="Arial Narrow" w:cs="Arial"/>
              </w:rPr>
              <w:t>BSED ENG 2-2</w:t>
            </w:r>
          </w:p>
        </w:tc>
      </w:tr>
      <w:tr w14:paraId="012E3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00D907F">
            <w:pPr>
              <w:spacing w:after="0" w:line="240" w:lineRule="auto"/>
              <w:rPr>
                <w:rFonts w:ascii="Arial Narrow" w:hAnsi="Arial Narrow" w:cs="Arial"/>
              </w:rPr>
            </w:pPr>
            <w:r>
              <w:rPr>
                <w:rFonts w:ascii="Arial Narrow" w:hAnsi="Arial Narrow" w:cs="Arial"/>
              </w:rPr>
              <w:t>4:00-5:00</w:t>
            </w:r>
          </w:p>
        </w:tc>
        <w:tc>
          <w:tcPr>
            <w:tcW w:w="1170" w:type="dxa"/>
          </w:tcPr>
          <w:p w14:paraId="236CFA62">
            <w:pPr>
              <w:spacing w:after="0" w:line="240" w:lineRule="auto"/>
              <w:rPr>
                <w:rFonts w:ascii="Arial Narrow" w:hAnsi="Arial Narrow" w:cs="Arial Narrow"/>
              </w:rPr>
            </w:pPr>
            <w:r>
              <w:rPr>
                <w:rFonts w:ascii="Arial Narrow" w:hAnsi="Arial Narrow" w:eastAsia="Times New Roman" w:cs="Arial"/>
                <w:color w:val="000000" w:themeColor="text1"/>
                <w:lang w:eastAsia="en-PH"/>
                <w14:textFill>
                  <w14:solidFill>
                    <w14:schemeClr w14:val="tx1"/>
                  </w14:solidFill>
                </w14:textFill>
              </w:rPr>
              <w:t>GE 106</w:t>
            </w:r>
          </w:p>
        </w:tc>
        <w:tc>
          <w:tcPr>
            <w:tcW w:w="4343" w:type="dxa"/>
            <w:vAlign w:val="bottom"/>
          </w:tcPr>
          <w:p w14:paraId="26CE3575">
            <w:pPr>
              <w:spacing w:after="0" w:line="240" w:lineRule="auto"/>
              <w:rPr>
                <w:rFonts w:ascii="Arial Narrow" w:hAnsi="Arial Narrow" w:cs="Arial Narrow"/>
              </w:rPr>
            </w:pPr>
            <w:r>
              <w:rPr>
                <w:rFonts w:ascii="Arial Narrow" w:hAnsi="Arial Narrow" w:cs="Arial"/>
              </w:rPr>
              <w:t>ETHICS</w:t>
            </w:r>
          </w:p>
        </w:tc>
        <w:tc>
          <w:tcPr>
            <w:tcW w:w="900" w:type="dxa"/>
            <w:vAlign w:val="center"/>
          </w:tcPr>
          <w:p w14:paraId="4FE57EED">
            <w:pPr>
              <w:spacing w:after="0" w:line="240" w:lineRule="auto"/>
              <w:jc w:val="center"/>
              <w:rPr>
                <w:rFonts w:ascii="Arial" w:hAnsi="Arial" w:cs="Arial"/>
              </w:rPr>
            </w:pPr>
            <w:r>
              <w:rPr>
                <w:rFonts w:ascii="Arial" w:hAnsi="Arial" w:cs="Arial"/>
              </w:rPr>
              <w:t>3</w:t>
            </w:r>
          </w:p>
        </w:tc>
        <w:tc>
          <w:tcPr>
            <w:tcW w:w="720" w:type="dxa"/>
            <w:vAlign w:val="center"/>
          </w:tcPr>
          <w:p w14:paraId="3243377E">
            <w:pPr>
              <w:spacing w:after="0" w:line="240" w:lineRule="auto"/>
              <w:jc w:val="center"/>
              <w:rPr>
                <w:rFonts w:ascii="Arial" w:hAnsi="Arial" w:cs="Arial"/>
              </w:rPr>
            </w:pPr>
            <w:r>
              <w:rPr>
                <w:rFonts w:ascii="Arial" w:hAnsi="Arial" w:cs="Arial"/>
              </w:rPr>
              <w:t>M-F</w:t>
            </w:r>
          </w:p>
        </w:tc>
        <w:tc>
          <w:tcPr>
            <w:tcW w:w="900" w:type="dxa"/>
            <w:vAlign w:val="center"/>
          </w:tcPr>
          <w:p w14:paraId="57B4BE1B">
            <w:pPr>
              <w:spacing w:after="0" w:line="240" w:lineRule="auto"/>
              <w:jc w:val="center"/>
              <w:rPr>
                <w:rFonts w:ascii="Arial" w:hAnsi="Arial" w:cs="Arial"/>
              </w:rPr>
            </w:pPr>
            <w:r>
              <w:rPr>
                <w:rFonts w:ascii="Arial" w:hAnsi="Arial" w:cs="Arial"/>
              </w:rPr>
              <w:t>1</w:t>
            </w:r>
          </w:p>
        </w:tc>
        <w:tc>
          <w:tcPr>
            <w:tcW w:w="1857" w:type="dxa"/>
            <w:vAlign w:val="center"/>
          </w:tcPr>
          <w:p w14:paraId="4BEDE9C6">
            <w:pPr>
              <w:spacing w:after="0" w:line="240" w:lineRule="auto"/>
              <w:rPr>
                <w:rFonts w:ascii="Arial Narrow" w:hAnsi="Arial Narrow" w:cs="Arial"/>
              </w:rPr>
            </w:pPr>
            <w:r>
              <w:rPr>
                <w:rFonts w:ascii="Arial Narrow" w:hAnsi="Arial Narrow" w:cs="Arial"/>
              </w:rPr>
              <w:t>BTLED2-2</w:t>
            </w:r>
          </w:p>
        </w:tc>
      </w:tr>
      <w:tr w14:paraId="72FD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27DAAA67">
            <w:pPr>
              <w:pStyle w:val="10"/>
              <w:spacing w:after="0" w:line="240" w:lineRule="auto"/>
              <w:ind w:left="0"/>
              <w:rPr>
                <w:rFonts w:ascii="Arial Narrow" w:hAnsi="Arial Narrow" w:cs="Arial"/>
              </w:rPr>
            </w:pPr>
          </w:p>
        </w:tc>
        <w:tc>
          <w:tcPr>
            <w:tcW w:w="1170" w:type="dxa"/>
            <w:shd w:val="clear" w:color="auto" w:fill="FDE9D9" w:themeFill="accent6" w:themeFillTint="33"/>
            <w:vAlign w:val="center"/>
          </w:tcPr>
          <w:p w14:paraId="0AC7FCA6">
            <w:pPr>
              <w:pStyle w:val="10"/>
              <w:spacing w:after="0" w:line="240" w:lineRule="auto"/>
              <w:ind w:left="0"/>
              <w:rPr>
                <w:rFonts w:ascii="Arial Narrow" w:hAnsi="Arial Narrow" w:cs="Arial"/>
              </w:rPr>
            </w:pPr>
          </w:p>
        </w:tc>
        <w:tc>
          <w:tcPr>
            <w:tcW w:w="4343" w:type="dxa"/>
            <w:shd w:val="clear" w:color="auto" w:fill="FDE9D9" w:themeFill="accent6" w:themeFillTint="33"/>
            <w:vAlign w:val="center"/>
          </w:tcPr>
          <w:p w14:paraId="35342DDE">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2DD07504">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3125EC5A">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16E900A1">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03C9E25B">
            <w:pPr>
              <w:pStyle w:val="10"/>
              <w:spacing w:after="0" w:line="240" w:lineRule="auto"/>
              <w:ind w:left="0"/>
              <w:rPr>
                <w:rFonts w:ascii="Arial" w:hAnsi="Arial" w:cs="Arial"/>
              </w:rPr>
            </w:pPr>
          </w:p>
        </w:tc>
      </w:tr>
      <w:tr w14:paraId="19B6D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DE1BFD0">
            <w:pPr>
              <w:pStyle w:val="10"/>
              <w:spacing w:after="0" w:line="240" w:lineRule="auto"/>
              <w:ind w:left="0"/>
              <w:rPr>
                <w:rFonts w:ascii="Arial Narrow" w:hAnsi="Arial Narrow" w:cs="Arial"/>
              </w:rPr>
            </w:pPr>
            <w:r>
              <w:rPr>
                <w:rFonts w:ascii="Arial Narrow" w:hAnsi="Arial Narrow"/>
                <w:sz w:val="20"/>
                <w:szCs w:val="20"/>
              </w:rPr>
              <w:t>9:00-10:00</w:t>
            </w:r>
          </w:p>
        </w:tc>
        <w:tc>
          <w:tcPr>
            <w:tcW w:w="1170" w:type="dxa"/>
            <w:vAlign w:val="bottom"/>
          </w:tcPr>
          <w:p w14:paraId="58887E6E">
            <w:pPr>
              <w:pStyle w:val="10"/>
              <w:spacing w:after="0" w:line="240" w:lineRule="auto"/>
              <w:ind w:left="0"/>
              <w:rPr>
                <w:rFonts w:ascii="Arial Narrow" w:hAnsi="Arial Narrow"/>
                <w:color w:val="000000"/>
                <w:sz w:val="24"/>
                <w:szCs w:val="24"/>
              </w:rPr>
            </w:pPr>
            <w:r>
              <w:rPr>
                <w:rFonts w:ascii="Arial Narrow" w:hAnsi="Arial Narrow"/>
                <w:color w:val="000000"/>
              </w:rPr>
              <w:t>VED 6</w:t>
            </w:r>
          </w:p>
        </w:tc>
        <w:tc>
          <w:tcPr>
            <w:tcW w:w="4343" w:type="dxa"/>
            <w:vAlign w:val="bottom"/>
          </w:tcPr>
          <w:p w14:paraId="07672326">
            <w:pPr>
              <w:pStyle w:val="10"/>
              <w:spacing w:after="0" w:line="240" w:lineRule="auto"/>
              <w:ind w:left="0"/>
              <w:rPr>
                <w:rFonts w:ascii="Arial Narrow" w:hAnsi="Arial Narrow"/>
                <w:color w:val="000000"/>
                <w:sz w:val="24"/>
                <w:szCs w:val="24"/>
              </w:rPr>
            </w:pPr>
            <w:r>
              <w:rPr>
                <w:rFonts w:ascii="Arial Narrow" w:hAnsi="Arial Narrow"/>
                <w:color w:val="000000"/>
              </w:rPr>
              <w:t xml:space="preserve">PSYCHO-SPIRITUAL DEVELOPMENT </w:t>
            </w:r>
          </w:p>
        </w:tc>
        <w:tc>
          <w:tcPr>
            <w:tcW w:w="900" w:type="dxa"/>
            <w:vAlign w:val="center"/>
          </w:tcPr>
          <w:p w14:paraId="1ABC0C7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B37431E">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216A279">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4963EE39">
            <w:pPr>
              <w:pStyle w:val="10"/>
              <w:spacing w:after="0" w:line="240" w:lineRule="auto"/>
              <w:ind w:left="0"/>
              <w:rPr>
                <w:rFonts w:ascii="Arial Narrow" w:hAnsi="Arial Narrow" w:cs="Arial"/>
              </w:rPr>
            </w:pPr>
            <w:r>
              <w:rPr>
                <w:rFonts w:ascii="Arial Narrow" w:hAnsi="Arial Narrow" w:cs="Arial"/>
              </w:rPr>
              <w:t>BSED VE 2-1</w:t>
            </w:r>
          </w:p>
        </w:tc>
      </w:tr>
      <w:tr w14:paraId="57BFA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6EDDE68">
            <w:pPr>
              <w:pStyle w:val="10"/>
              <w:spacing w:after="0" w:line="240" w:lineRule="auto"/>
              <w:ind w:left="0"/>
              <w:rPr>
                <w:rFonts w:ascii="Arial Narrow" w:hAnsi="Arial Narrow"/>
                <w:sz w:val="20"/>
                <w:szCs w:val="20"/>
              </w:rPr>
            </w:pPr>
            <w:r>
              <w:rPr>
                <w:rFonts w:ascii="Arial Narrow" w:hAnsi="Arial Narrow"/>
                <w:sz w:val="20"/>
                <w:szCs w:val="20"/>
              </w:rPr>
              <w:t>10:00-11:00</w:t>
            </w:r>
          </w:p>
        </w:tc>
        <w:tc>
          <w:tcPr>
            <w:tcW w:w="1170" w:type="dxa"/>
            <w:vAlign w:val="bottom"/>
          </w:tcPr>
          <w:p w14:paraId="3E79EAB0">
            <w:pPr>
              <w:pStyle w:val="10"/>
              <w:spacing w:after="0" w:line="240" w:lineRule="auto"/>
              <w:ind w:left="0"/>
              <w:rPr>
                <w:rFonts w:ascii="Arial Narrow" w:hAnsi="Arial Narrow"/>
                <w:color w:val="000000"/>
              </w:rPr>
            </w:pPr>
            <w:r>
              <w:rPr>
                <w:rFonts w:ascii="Arial Narrow" w:hAnsi="Arial Narrow"/>
                <w:color w:val="000000"/>
              </w:rPr>
              <w:t>VED 8</w:t>
            </w:r>
          </w:p>
        </w:tc>
        <w:tc>
          <w:tcPr>
            <w:tcW w:w="4343" w:type="dxa"/>
            <w:vAlign w:val="bottom"/>
          </w:tcPr>
          <w:p w14:paraId="662D3089">
            <w:pPr>
              <w:pStyle w:val="10"/>
              <w:spacing w:after="0" w:line="240" w:lineRule="auto"/>
              <w:ind w:left="0"/>
              <w:rPr>
                <w:rFonts w:ascii="Arial Narrow" w:hAnsi="Arial Narrow"/>
                <w:color w:val="000000"/>
              </w:rPr>
            </w:pPr>
            <w:r>
              <w:rPr>
                <w:rFonts w:ascii="Arial Narrow" w:hAnsi="Arial Narrow"/>
                <w:color w:val="000000"/>
              </w:rPr>
              <w:t>TRANSFORMATIVE EDUCATION</w:t>
            </w:r>
          </w:p>
        </w:tc>
        <w:tc>
          <w:tcPr>
            <w:tcW w:w="900" w:type="dxa"/>
            <w:vAlign w:val="center"/>
          </w:tcPr>
          <w:p w14:paraId="6EABE65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3B15B8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610E025">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6073DBAF">
            <w:pPr>
              <w:pStyle w:val="10"/>
              <w:spacing w:after="0" w:line="240" w:lineRule="auto"/>
              <w:ind w:left="0"/>
              <w:rPr>
                <w:rFonts w:ascii="Arial Narrow" w:hAnsi="Arial Narrow" w:cs="Arial"/>
              </w:rPr>
            </w:pPr>
            <w:r>
              <w:rPr>
                <w:rFonts w:ascii="Arial Narrow" w:hAnsi="Arial Narrow" w:cs="Arial"/>
              </w:rPr>
              <w:t>BSED VE 2-1</w:t>
            </w:r>
          </w:p>
        </w:tc>
      </w:tr>
      <w:tr w14:paraId="4DE47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AE49DF5">
            <w:pPr>
              <w:pStyle w:val="10"/>
              <w:spacing w:after="0" w:line="240" w:lineRule="auto"/>
              <w:ind w:left="0"/>
              <w:rPr>
                <w:rFonts w:ascii="Arial Narrow" w:hAnsi="Arial Narrow"/>
                <w:sz w:val="20"/>
                <w:szCs w:val="20"/>
              </w:rPr>
            </w:pPr>
            <w:r>
              <w:rPr>
                <w:rFonts w:ascii="Arial Narrow" w:hAnsi="Arial Narrow"/>
                <w:sz w:val="20"/>
                <w:szCs w:val="20"/>
              </w:rPr>
              <w:t>1:00-2:00</w:t>
            </w:r>
          </w:p>
        </w:tc>
        <w:tc>
          <w:tcPr>
            <w:tcW w:w="1170" w:type="dxa"/>
            <w:vAlign w:val="bottom"/>
          </w:tcPr>
          <w:p w14:paraId="7F8C86E2">
            <w:pPr>
              <w:pStyle w:val="10"/>
              <w:spacing w:after="0" w:line="240" w:lineRule="auto"/>
              <w:ind w:left="0"/>
              <w:rPr>
                <w:rFonts w:ascii="Arial Narrow" w:hAnsi="Arial Narrow"/>
                <w:color w:val="000000"/>
              </w:rPr>
            </w:pPr>
            <w:r>
              <w:rPr>
                <w:rFonts w:ascii="Arial Narrow" w:hAnsi="Arial Narrow"/>
                <w:color w:val="000000"/>
              </w:rPr>
              <w:t>GE Elec2</w:t>
            </w:r>
          </w:p>
        </w:tc>
        <w:tc>
          <w:tcPr>
            <w:tcW w:w="4343" w:type="dxa"/>
            <w:vAlign w:val="bottom"/>
          </w:tcPr>
          <w:p w14:paraId="4D1F85DC">
            <w:pPr>
              <w:pStyle w:val="10"/>
              <w:spacing w:after="0" w:line="240" w:lineRule="auto"/>
              <w:ind w:left="0"/>
              <w:rPr>
                <w:rFonts w:ascii="Arial Narrow" w:hAnsi="Arial Narrow"/>
                <w:color w:val="000000"/>
              </w:rPr>
            </w:pPr>
            <w:r>
              <w:rPr>
                <w:rFonts w:ascii="Arial Narrow" w:hAnsi="Arial Narrow"/>
                <w:color w:val="000000"/>
              </w:rPr>
              <w:t>ENVIRONMENTAL SCIENCE</w:t>
            </w:r>
          </w:p>
        </w:tc>
        <w:tc>
          <w:tcPr>
            <w:tcW w:w="900" w:type="dxa"/>
            <w:vAlign w:val="center"/>
          </w:tcPr>
          <w:p w14:paraId="4D5F2934">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6BC996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C556194">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28D32DA">
            <w:pPr>
              <w:pStyle w:val="10"/>
              <w:spacing w:after="0" w:line="240" w:lineRule="auto"/>
              <w:ind w:left="0"/>
              <w:rPr>
                <w:rFonts w:ascii="Arial Narrow" w:hAnsi="Arial Narrow" w:cs="Arial"/>
              </w:rPr>
            </w:pPr>
            <w:r>
              <w:rPr>
                <w:rFonts w:ascii="Arial Narrow" w:hAnsi="Arial Narrow" w:cs="Arial"/>
              </w:rPr>
              <w:t>BSCRIM 2-4</w:t>
            </w:r>
          </w:p>
        </w:tc>
      </w:tr>
      <w:tr w14:paraId="2C9F5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E5647B6">
            <w:pPr>
              <w:pStyle w:val="10"/>
              <w:spacing w:after="0" w:line="240" w:lineRule="auto"/>
              <w:ind w:left="0"/>
              <w:rPr>
                <w:rFonts w:ascii="Arial Narrow" w:hAnsi="Arial Narrow" w:cs="Arial"/>
              </w:rPr>
            </w:pPr>
            <w:r>
              <w:rPr>
                <w:rFonts w:ascii="Arial Narrow" w:hAnsi="Arial Narrow"/>
                <w:sz w:val="20"/>
                <w:szCs w:val="20"/>
              </w:rPr>
              <w:t>2:00-3:00</w:t>
            </w:r>
          </w:p>
        </w:tc>
        <w:tc>
          <w:tcPr>
            <w:tcW w:w="1170" w:type="dxa"/>
            <w:vAlign w:val="bottom"/>
          </w:tcPr>
          <w:p w14:paraId="7F0A02A1">
            <w:pPr>
              <w:pStyle w:val="10"/>
              <w:spacing w:after="0" w:line="240" w:lineRule="auto"/>
              <w:ind w:left="0"/>
              <w:rPr>
                <w:rFonts w:ascii="Arial Narrow" w:hAnsi="Arial Narrow" w:cs="Arial"/>
              </w:rPr>
            </w:pPr>
            <w:r>
              <w:rPr>
                <w:rFonts w:ascii="Arial Narrow" w:hAnsi="Arial Narrow"/>
                <w:color w:val="000000"/>
              </w:rPr>
              <w:t>VED 6</w:t>
            </w:r>
          </w:p>
        </w:tc>
        <w:tc>
          <w:tcPr>
            <w:tcW w:w="4343" w:type="dxa"/>
            <w:vAlign w:val="bottom"/>
          </w:tcPr>
          <w:p w14:paraId="3E13E1E2">
            <w:pPr>
              <w:pStyle w:val="10"/>
              <w:spacing w:after="0" w:line="240" w:lineRule="auto"/>
              <w:ind w:left="0"/>
              <w:rPr>
                <w:rFonts w:ascii="Arial Narrow" w:hAnsi="Arial Narrow" w:cs="Arial"/>
              </w:rPr>
            </w:pPr>
            <w:r>
              <w:rPr>
                <w:rFonts w:ascii="Arial Narrow" w:hAnsi="Arial Narrow"/>
                <w:color w:val="000000"/>
              </w:rPr>
              <w:t xml:space="preserve">PSYCHO-SPIRITUAL DEVELOPMENT </w:t>
            </w:r>
          </w:p>
        </w:tc>
        <w:tc>
          <w:tcPr>
            <w:tcW w:w="900" w:type="dxa"/>
            <w:vAlign w:val="center"/>
          </w:tcPr>
          <w:p w14:paraId="1BCD7DA3">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559843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632466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1C423D5">
            <w:pPr>
              <w:pStyle w:val="10"/>
              <w:spacing w:after="0" w:line="240" w:lineRule="auto"/>
              <w:ind w:left="0"/>
              <w:rPr>
                <w:rFonts w:ascii="Arial Narrow" w:hAnsi="Arial Narrow" w:cs="Arial"/>
              </w:rPr>
            </w:pPr>
            <w:r>
              <w:rPr>
                <w:rFonts w:ascii="Arial Narrow" w:hAnsi="Arial Narrow" w:cs="Arial"/>
              </w:rPr>
              <w:t>BSED VE 2-2</w:t>
            </w:r>
          </w:p>
        </w:tc>
      </w:tr>
      <w:tr w14:paraId="52529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77968543">
            <w:pPr>
              <w:pStyle w:val="10"/>
              <w:spacing w:after="0" w:line="240" w:lineRule="auto"/>
              <w:ind w:left="0"/>
              <w:rPr>
                <w:rFonts w:ascii="Arial Narrow" w:hAnsi="Arial Narrow"/>
                <w:sz w:val="20"/>
                <w:szCs w:val="20"/>
              </w:rPr>
            </w:pPr>
            <w:r>
              <w:rPr>
                <w:rFonts w:ascii="Arial Narrow" w:hAnsi="Arial Narrow"/>
                <w:sz w:val="20"/>
                <w:szCs w:val="20"/>
              </w:rPr>
              <w:t>3:00-4:00</w:t>
            </w:r>
          </w:p>
        </w:tc>
        <w:tc>
          <w:tcPr>
            <w:tcW w:w="1170" w:type="dxa"/>
            <w:vAlign w:val="bottom"/>
          </w:tcPr>
          <w:p w14:paraId="648355B2">
            <w:pPr>
              <w:pStyle w:val="10"/>
              <w:spacing w:after="0" w:line="240" w:lineRule="auto"/>
              <w:ind w:left="0"/>
              <w:rPr>
                <w:rFonts w:ascii="Arial Narrow" w:hAnsi="Arial Narrow"/>
                <w:color w:val="000000"/>
              </w:rPr>
            </w:pPr>
            <w:r>
              <w:rPr>
                <w:rFonts w:ascii="Arial Narrow" w:hAnsi="Arial Narrow"/>
                <w:color w:val="000000"/>
              </w:rPr>
              <w:t>VED 8</w:t>
            </w:r>
          </w:p>
        </w:tc>
        <w:tc>
          <w:tcPr>
            <w:tcW w:w="4343" w:type="dxa"/>
            <w:vAlign w:val="bottom"/>
          </w:tcPr>
          <w:p w14:paraId="1D7B7F55">
            <w:pPr>
              <w:pStyle w:val="10"/>
              <w:spacing w:after="0" w:line="240" w:lineRule="auto"/>
              <w:ind w:left="0"/>
              <w:rPr>
                <w:rFonts w:ascii="Arial Narrow" w:hAnsi="Arial Narrow"/>
                <w:color w:val="000000"/>
              </w:rPr>
            </w:pPr>
            <w:r>
              <w:rPr>
                <w:rFonts w:ascii="Arial Narrow" w:hAnsi="Arial Narrow"/>
                <w:color w:val="000000"/>
              </w:rPr>
              <w:t>TRANSFORMATIVE EDUCATION</w:t>
            </w:r>
          </w:p>
        </w:tc>
        <w:tc>
          <w:tcPr>
            <w:tcW w:w="900" w:type="dxa"/>
            <w:vAlign w:val="center"/>
          </w:tcPr>
          <w:p w14:paraId="25D0A86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0D99764">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4691A999">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D243D5A">
            <w:pPr>
              <w:pStyle w:val="10"/>
              <w:spacing w:after="0" w:line="240" w:lineRule="auto"/>
              <w:ind w:left="0"/>
              <w:rPr>
                <w:rFonts w:ascii="Arial Narrow" w:hAnsi="Arial Narrow" w:cs="Arial"/>
              </w:rPr>
            </w:pPr>
            <w:r>
              <w:rPr>
                <w:rFonts w:ascii="Arial Narrow" w:hAnsi="Arial Narrow" w:cs="Arial"/>
              </w:rPr>
              <w:t>BSED VE 2-2</w:t>
            </w:r>
          </w:p>
        </w:tc>
      </w:tr>
      <w:tr w14:paraId="0CBEE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46C4A4F6">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0F9478A">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63A2842">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02775D9">
            <w:pPr>
              <w:pStyle w:val="10"/>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74E0CD3C">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F2E7AF8">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53065D1">
            <w:pPr>
              <w:pStyle w:val="10"/>
              <w:spacing w:after="0" w:line="240" w:lineRule="auto"/>
              <w:ind w:left="0"/>
              <w:jc w:val="center"/>
              <w:rPr>
                <w:rFonts w:ascii="Arial" w:hAnsi="Arial" w:cs="Arial"/>
                <w:b/>
                <w:bCs/>
                <w:sz w:val="24"/>
                <w:szCs w:val="24"/>
              </w:rPr>
            </w:pPr>
          </w:p>
        </w:tc>
      </w:tr>
    </w:tbl>
    <w:p w14:paraId="44B7762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4D3C4A40">
      <w:pPr>
        <w:spacing w:after="0" w:line="240" w:lineRule="auto"/>
        <w:ind w:firstLine="720"/>
        <w:jc w:val="both"/>
        <w:rPr>
          <w:rFonts w:ascii="Arial" w:hAnsi="Arial" w:cs="Arial"/>
          <w:b/>
          <w:bCs/>
          <w:i/>
          <w:iCs/>
          <w:sz w:val="24"/>
          <w:szCs w:val="24"/>
          <w:lang w:val="en-US"/>
        </w:rPr>
      </w:pPr>
    </w:p>
    <w:p w14:paraId="1CF946CE">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73FBEEDC">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15 units (5 loads)        </w:t>
      </w:r>
    </w:p>
    <w:p w14:paraId="230771CC">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6FA56CF5">
      <w:pPr>
        <w:spacing w:after="120" w:line="240" w:lineRule="auto"/>
        <w:rPr>
          <w:rFonts w:ascii="Arial" w:hAnsi="Arial" w:cs="Arial"/>
          <w:b/>
          <w:sz w:val="24"/>
          <w:szCs w:val="24"/>
        </w:rPr>
      </w:pPr>
    </w:p>
    <w:p w14:paraId="3851E8A4">
      <w:pPr>
        <w:spacing w:after="120" w:line="240" w:lineRule="auto"/>
        <w:rPr>
          <w:rFonts w:ascii="Arial" w:hAnsi="Arial" w:cs="Arial"/>
          <w:b/>
          <w:sz w:val="24"/>
          <w:szCs w:val="24"/>
        </w:rPr>
      </w:pPr>
    </w:p>
    <w:p w14:paraId="3956BC50">
      <w:pPr>
        <w:spacing w:after="120" w:line="240" w:lineRule="auto"/>
        <w:rPr>
          <w:rFonts w:ascii="Arial" w:hAnsi="Arial" w:cs="Arial"/>
          <w:b/>
          <w:sz w:val="24"/>
          <w:szCs w:val="24"/>
        </w:rPr>
      </w:pPr>
    </w:p>
    <w:p w14:paraId="5B8EE4B4">
      <w:pPr>
        <w:spacing w:after="120" w:line="240" w:lineRule="auto"/>
        <w:rPr>
          <w:rFonts w:ascii="Arial" w:hAnsi="Arial" w:cs="Arial"/>
          <w:b/>
          <w:sz w:val="24"/>
          <w:szCs w:val="24"/>
        </w:rPr>
      </w:pPr>
    </w:p>
    <w:p w14:paraId="625B31F6">
      <w:pPr>
        <w:spacing w:after="120" w:line="240" w:lineRule="auto"/>
        <w:rPr>
          <w:rFonts w:ascii="Arial" w:hAnsi="Arial" w:cs="Arial"/>
          <w:b/>
          <w:sz w:val="24"/>
          <w:szCs w:val="24"/>
        </w:rPr>
      </w:pPr>
    </w:p>
    <w:p w14:paraId="7CB24D48">
      <w:pPr>
        <w:spacing w:after="120" w:line="240" w:lineRule="auto"/>
        <w:rPr>
          <w:rFonts w:ascii="Arial" w:hAnsi="Arial" w:cs="Arial"/>
          <w:b/>
          <w:sz w:val="24"/>
          <w:szCs w:val="24"/>
        </w:rPr>
      </w:pPr>
    </w:p>
    <w:p w14:paraId="751D1A00">
      <w:pPr>
        <w:spacing w:after="120" w:line="240" w:lineRule="auto"/>
        <w:rPr>
          <w:rFonts w:ascii="Arial" w:hAnsi="Arial" w:cs="Arial"/>
          <w:b/>
          <w:sz w:val="24"/>
          <w:szCs w:val="24"/>
        </w:rPr>
      </w:pPr>
    </w:p>
    <w:p w14:paraId="26A76D04">
      <w:pPr>
        <w:spacing w:after="120" w:line="240" w:lineRule="auto"/>
        <w:rPr>
          <w:rFonts w:ascii="Arial" w:hAnsi="Arial" w:cs="Arial"/>
          <w:b/>
          <w:sz w:val="24"/>
          <w:szCs w:val="24"/>
        </w:rPr>
      </w:pPr>
    </w:p>
    <w:p w14:paraId="2DA7E196">
      <w:pPr>
        <w:spacing w:after="120" w:line="240" w:lineRule="auto"/>
        <w:rPr>
          <w:rFonts w:ascii="Arial" w:hAnsi="Arial" w:cs="Arial"/>
          <w:b/>
          <w:sz w:val="24"/>
          <w:szCs w:val="24"/>
        </w:rPr>
      </w:pPr>
    </w:p>
    <w:p w14:paraId="5FF154CD">
      <w:pPr>
        <w:spacing w:after="120" w:line="240" w:lineRule="auto"/>
        <w:rPr>
          <w:rFonts w:ascii="Arial" w:hAnsi="Arial" w:cs="Arial"/>
          <w:b/>
          <w:sz w:val="24"/>
          <w:szCs w:val="24"/>
        </w:rPr>
      </w:pPr>
    </w:p>
    <w:p w14:paraId="21B81774">
      <w:pPr>
        <w:spacing w:after="120" w:line="240" w:lineRule="auto"/>
        <w:rPr>
          <w:rFonts w:ascii="Arial" w:hAnsi="Arial" w:cs="Arial"/>
          <w:b/>
          <w:sz w:val="24"/>
          <w:szCs w:val="24"/>
        </w:rPr>
      </w:pPr>
    </w:p>
    <w:p w14:paraId="7BE83EB3">
      <w:pPr>
        <w:spacing w:after="120" w:line="240" w:lineRule="auto"/>
        <w:rPr>
          <w:rFonts w:ascii="Arial" w:hAnsi="Arial" w:cs="Arial"/>
          <w:b/>
          <w:sz w:val="24"/>
          <w:szCs w:val="24"/>
        </w:rPr>
      </w:pPr>
    </w:p>
    <w:p w14:paraId="61EA0A98">
      <w:pPr>
        <w:spacing w:after="120" w:line="240" w:lineRule="auto"/>
        <w:rPr>
          <w:rFonts w:ascii="Arial" w:hAnsi="Arial" w:cs="Arial"/>
          <w:b/>
          <w:sz w:val="24"/>
          <w:szCs w:val="24"/>
        </w:rPr>
      </w:pPr>
    </w:p>
    <w:p w14:paraId="7298781F">
      <w:pPr>
        <w:spacing w:after="120" w:line="240" w:lineRule="auto"/>
        <w:rPr>
          <w:rFonts w:ascii="Arial" w:hAnsi="Arial" w:cs="Arial"/>
          <w:b/>
          <w:sz w:val="24"/>
          <w:szCs w:val="24"/>
        </w:rPr>
      </w:pPr>
    </w:p>
    <w:p w14:paraId="64DA2763">
      <w:pPr>
        <w:spacing w:after="120" w:line="240" w:lineRule="auto"/>
        <w:rPr>
          <w:rFonts w:ascii="Arial" w:hAnsi="Arial" w:cs="Arial"/>
          <w:b/>
          <w:bCs/>
          <w:sz w:val="24"/>
          <w:szCs w:val="24"/>
        </w:rPr>
      </w:pPr>
      <w:r>
        <w:rPr>
          <w:lang w:eastAsia="en-PH"/>
        </w:rPr>
        <mc:AlternateContent>
          <mc:Choice Requires="wps">
            <w:drawing>
              <wp:anchor distT="0" distB="0" distL="114300" distR="114300" simplePos="0" relativeHeight="25169305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617777342" name="Straight Connector 61777734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305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H/b1Xn3AQAABwQAAA4AAABkcnMvZTJvRG9jLnhtbK1Ty27b&#10;MBC8F+g/ELzXkt06rQXLOdhIL30YSPoBG5KSCPAFLmPZf98lZTuPXnKoDtJyyZ3dGY7Wt0dr2EFF&#10;1N61fD6rOVNOeKld3/I/D3efvnGGCZwE451q+Ukhv918/LAeQ6MWfvBGqsgIxGEzhpYPKYWmqlAM&#10;ygLOfFCONjsfLSRaxr6SEUZCt6Za1PVNNfooQ/RCIVJ2N23yM2J8D6DvOi3Uzosnq1yaUKMykIgS&#10;Djog35Rpu06J9LvrUCVmWk5MU3lTE4of87varKHpI4RBi/MI8J4R3nCyoB01vULtIAF7ivofKKtF&#10;9Oi7NBPeVhORogixmNdvtLkfIKjChaTGcBUd/x+s+HXYR6Zly2/mX+n5/GXBmQNLF3+fIuh+SGzr&#10;nSMhfWTPZ0i3MWBD5Vu3j+cVhn3MIhy7aPOX6LFj0fp01VodExOUXOZ2K7oGcdmrngtDxPRdecty&#10;0HKjXZYBGjj8wETN6OjlSE47f6eNKVdpHBtbvlouloQMZM+ObEGhDUQRXc8ZmJ58L1IsiOiNlrk6&#10;4+AJtyayA5BZyLHSjw80LmcGMNEGcSjPVDiAVNPR1ZLSk5MQ0k8vp/S8vuRp3Am6TP6qZaaxAxym&#10;krKVkajCuDySKh4+s86KTxrn6NHLU5G+yivyRyk7ezkb8OWa4pf/7+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8e8Z9YAAAAKAQAADwAAAAAAAAABACAAAAAiAAAAZHJzL2Rvd25yZXYueG1sUEsB&#10;AhQAFAAAAAgAh07iQH/b1Xn3AQAABwQAAA4AAAAAAAAAAQAgAAAAJQEAAGRycy9lMm9Eb2MueG1s&#10;UEsFBgAAAAAGAAYAWQEAAI4FAAAAAA==&#10;">
                <v:fill on="f" focussize="0,0"/>
                <v:stroke color="#000000" joinstyle="round"/>
                <v:imagedata o:title=""/>
                <o:lock v:ext="edit" aspectratio="f"/>
              </v:line>
            </w:pict>
          </mc:Fallback>
        </mc:AlternateContent>
      </w:r>
      <w:r>
        <w:rPr>
          <w:rFonts w:ascii="Arial" w:hAnsi="Arial" w:cs="Arial"/>
          <w:b/>
          <w:sz w:val="24"/>
          <w:szCs w:val="24"/>
        </w:rPr>
        <w:t xml:space="preserve">           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sz w:val="24"/>
          <w:szCs w:val="24"/>
        </w:rPr>
        <w:t>SEPRADO, JUSTINE, LPT</w:t>
      </w:r>
    </w:p>
    <w:p w14:paraId="2025F614">
      <w:pPr>
        <w:pStyle w:val="10"/>
        <w:spacing w:after="120" w:line="240" w:lineRule="auto"/>
        <w:ind w:left="0"/>
        <w:rPr>
          <w:rFonts w:ascii="Arial" w:hAnsi="Arial" w:cs="Arial"/>
          <w:b/>
          <w:sz w:val="24"/>
          <w:szCs w:val="24"/>
        </w:rPr>
      </w:pPr>
    </w:p>
    <w:p w14:paraId="6B5E336E">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17E7FED2">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9408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95367207" name="Straight Connector 19536720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9408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OSqEMT5AQAABwQAAA4AAABkcnMvZTJvRG9jLnhtbK1Ty27bMBC8&#10;F8g/ELzHkl0orgXLOdhIL30YSPoBG4qSCPAFLmPZf98lZTuPXnKoDtRylzvcGY3W90ej2UEGVM42&#10;fD4rOZNWuFbZvuF/nh5uv3GGEWwL2lnZ8JNEfr+5+bIefS0XbnC6lYERiMV69A0fYvR1UaAYpAGc&#10;OS8tFTsXDETahr5oA4yEbnSxKMu7YnSh9cEJiUjZ3VTkZ8TwGUDXdUrInRMvRto4oQapIRIlHJRH&#10;vsnTdp0U8XfXoYxMN5yYxrzSJRQ/p7XYrKHuA/hBifMI8JkRPnAyoCxdeoXaQQT2EtQ/UEaJ4NB1&#10;cSacKSYiWRFiMS8/aPM4gJeZC0mN/io6/j9Y8euwD0y15IRV9fVuuSiXnFkw9OEfYwDVD5FtnbUk&#10;pAvs9QzpNnqsqX1r9+G8Q78PSYRjF0x6Ez12zFqfrlrLY2SCktV8uZxXFWfiUiteG33A+F06w1LQ&#10;cK1skgFqOPzASJfR0cuRlLbuQWmdP6W2bGz4qlokZCB7dmQLCo0nimh7zkD35HsRQ0ZEp1WbuhMO&#10;nnCrAzsAmYUc27rxicblTANGKhCH/EyNA7RyOrqqKD05CSH+dO2UnpeXPI07QefJ312ZaOwAh6kl&#10;lxISdWibRpLZw2fWSfFJ4xQ9u/aUpS/SjvyR285eTgZ8u6f47f+7+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5KoQxPkBAAAHBAAADgAAAAAAAAABACAAAAAiAQAAZHJzL2Uyb0RvYy54bWxQ&#10;SwUGAAAAAAYABgBZAQAAjQUAAAAA&#10;">
                <v:fill on="f" focussize="0,0"/>
                <v:stroke color="#000000" joinstyle="round"/>
                <v:imagedata o:title=""/>
                <o:lock v:ext="edit" aspectratio="f"/>
              </v:line>
            </w:pict>
          </mc:Fallback>
        </mc:AlternateContent>
      </w:r>
    </w:p>
    <w:p w14:paraId="3A277B82">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17B9ED11">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9510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692331593" name="Straight Connector 169233159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9510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Aew+m/oBAAAJBAAADgAAAGRycy9lMm9Eb2MueG1srVPLbtsw&#10;ELwX6D8QvNfyozZiwXIONtJLHwaSfsCGpCQCfIHLWPbfd0nZiZtecqgO1HKXO9wZjTb3J2vYUUXU&#10;3jV8NplyppzwUruu4b+fHr7ccYYJnATjnWr4WSG/337+tBlCrea+90aqyAjEYT2EhvcphbqqUPTK&#10;Ak58UI6KrY8WEm1jV8kIA6FbU82n01U1+ChD9EIhUnY/FvkFMX4E0LetFmrvxYtVLo2oURlIRAl7&#10;HZBvy7Rtq0T61baoEjMNJ6aprHQJxc95rbYbqLsIodfiMgJ8ZIR3nCxoR5e+Qu0hAXuJ+h8oq0X0&#10;6Ns0Ed5WI5GiCLGYTd9p89hDUIULSY3hVXT8f7Di5/EQmZbkhNV6vljMlusFZw4sffnHFEF3fWI7&#10;7xwp6SO7OUTKDQFrAti5Q7zsMBxiluHURpvfRJCditrnV7XVKTFByeV8sbr7uuRMXGvVW2OImL4p&#10;b1kOGm60y0JADcfvmOgyOno9ktPOP2hjysc0jg0NXy/nGRnIoC0Zg0IbiCS6jjMwHTlfpFgQ0Rst&#10;c3fGwTPuTGRHILuQZ6UfnmhczgxgogJxKM/Y2INU49H1ktKjlxDSDy/H9Gx6zdO4I3SZ/K8rM409&#10;YD+2lFJGog7j8kiquPjCOis+apyjZy/PRfoq78ghpe3i5mzB2z3Ft3/w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Aew+m/oBAAAJBAAADgAAAAAAAAABACAAAAAkAQAAZHJzL2Uyb0RvYy54&#10;bWxQSwUGAAAAAAYABgBZAQAAkAUAAAAA&#10;">
                <v:fill on="f" focussize="0,0"/>
                <v:stroke color="#000000" joinstyle="round"/>
                <v:imagedata o:title=""/>
                <o:lock v:ext="edit" aspectratio="f"/>
              </v:line>
            </w:pict>
          </mc:Fallback>
        </mc:AlternateContent>
      </w:r>
    </w:p>
    <w:p w14:paraId="52C8598D">
      <w:pPr>
        <w:spacing w:after="120" w:line="240" w:lineRule="auto"/>
        <w:rPr>
          <w:rFonts w:ascii="Arial" w:hAnsi="Arial" w:cs="Arial"/>
          <w:b/>
          <w:sz w:val="24"/>
          <w:szCs w:val="24"/>
        </w:rPr>
      </w:pPr>
    </w:p>
    <w:p w14:paraId="6B204EC9">
      <w:pPr>
        <w:spacing w:after="120" w:line="240" w:lineRule="auto"/>
        <w:rPr>
          <w:rFonts w:ascii="Arial" w:hAnsi="Arial" w:cs="Arial"/>
          <w:b/>
          <w:sz w:val="24"/>
          <w:szCs w:val="24"/>
        </w:rPr>
      </w:pPr>
    </w:p>
    <w:p w14:paraId="517B69AF">
      <w:pPr>
        <w:spacing w:after="120" w:line="240" w:lineRule="auto"/>
        <w:rPr>
          <w:rFonts w:ascii="Arial" w:hAnsi="Arial" w:cs="Arial"/>
          <w:b/>
          <w:sz w:val="24"/>
          <w:szCs w:val="24"/>
        </w:rPr>
      </w:pPr>
    </w:p>
    <w:p w14:paraId="06923160">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230"/>
        <w:gridCol w:w="4433"/>
        <w:gridCol w:w="900"/>
        <w:gridCol w:w="720"/>
        <w:gridCol w:w="900"/>
        <w:gridCol w:w="1857"/>
      </w:tblGrid>
      <w:tr w14:paraId="73A3A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shd w:val="clear" w:color="auto" w:fill="8DB3E2" w:themeFill="text2" w:themeFillTint="66"/>
            <w:vAlign w:val="center"/>
          </w:tcPr>
          <w:p w14:paraId="317CD856">
            <w:pPr>
              <w:pStyle w:val="10"/>
              <w:spacing w:after="0" w:line="240" w:lineRule="auto"/>
              <w:ind w:left="0"/>
              <w:jc w:val="center"/>
              <w:rPr>
                <w:rFonts w:ascii="Arial" w:hAnsi="Arial" w:cs="Arial"/>
              </w:rPr>
            </w:pPr>
            <w:r>
              <w:rPr>
                <w:rFonts w:ascii="Arial" w:hAnsi="Arial" w:cs="Arial"/>
                <w:b/>
              </w:rPr>
              <w:t>TIME</w:t>
            </w:r>
          </w:p>
        </w:tc>
        <w:tc>
          <w:tcPr>
            <w:tcW w:w="1230" w:type="dxa"/>
            <w:shd w:val="clear" w:color="auto" w:fill="8DB3E2" w:themeFill="text2" w:themeFillTint="66"/>
            <w:vAlign w:val="center"/>
          </w:tcPr>
          <w:p w14:paraId="1D843861">
            <w:pPr>
              <w:pStyle w:val="10"/>
              <w:spacing w:after="0" w:line="240" w:lineRule="auto"/>
              <w:ind w:left="0"/>
              <w:jc w:val="center"/>
              <w:rPr>
                <w:rFonts w:ascii="Arial" w:hAnsi="Arial" w:cs="Arial"/>
                <w:b/>
              </w:rPr>
            </w:pPr>
            <w:r>
              <w:rPr>
                <w:rFonts w:ascii="Arial" w:hAnsi="Arial" w:cs="Arial"/>
                <w:b/>
              </w:rPr>
              <w:t>COURSE TITLE</w:t>
            </w:r>
          </w:p>
        </w:tc>
        <w:tc>
          <w:tcPr>
            <w:tcW w:w="4433" w:type="dxa"/>
            <w:shd w:val="clear" w:color="auto" w:fill="8DB3E2" w:themeFill="text2" w:themeFillTint="66"/>
            <w:vAlign w:val="center"/>
          </w:tcPr>
          <w:p w14:paraId="7473B29C">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597EE8E">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0A77603">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366FBF3">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0DC6F39">
            <w:pPr>
              <w:pStyle w:val="10"/>
              <w:spacing w:after="0" w:line="240" w:lineRule="auto"/>
              <w:ind w:left="0"/>
              <w:jc w:val="center"/>
              <w:rPr>
                <w:rFonts w:ascii="Arial" w:hAnsi="Arial" w:cs="Arial"/>
                <w:b/>
              </w:rPr>
            </w:pPr>
            <w:r>
              <w:rPr>
                <w:rFonts w:ascii="Arial" w:hAnsi="Arial" w:cs="Arial"/>
                <w:b/>
              </w:rPr>
              <w:t>SECTION</w:t>
            </w:r>
          </w:p>
        </w:tc>
      </w:tr>
      <w:tr w14:paraId="5093B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vAlign w:val="center"/>
          </w:tcPr>
          <w:p w14:paraId="68B5CF43">
            <w:pPr>
              <w:spacing w:after="0" w:line="240" w:lineRule="auto"/>
              <w:jc w:val="center"/>
              <w:rPr>
                <w:rFonts w:ascii="Arial Narrow" w:hAnsi="Arial Narrow" w:cs="Arial"/>
              </w:rPr>
            </w:pPr>
            <w:r>
              <w:rPr>
                <w:rFonts w:ascii="Arial Narrow" w:hAnsi="Arial Narrow" w:cs="Arial"/>
              </w:rPr>
              <w:t>8:00-9:00</w:t>
            </w:r>
          </w:p>
        </w:tc>
        <w:tc>
          <w:tcPr>
            <w:tcW w:w="1230" w:type="dxa"/>
            <w:vAlign w:val="center"/>
          </w:tcPr>
          <w:p w14:paraId="21DD1EF9">
            <w:pPr>
              <w:spacing w:after="0" w:line="240" w:lineRule="auto"/>
              <w:rPr>
                <w:rFonts w:ascii="Arial Narrow" w:hAnsi="Arial Narrow" w:cs="Arial"/>
              </w:rPr>
            </w:pPr>
            <w:r>
              <w:rPr>
                <w:rFonts w:ascii="Arial Narrow" w:hAnsi="Arial Narrow" w:cs="Arial Narrow"/>
              </w:rPr>
              <w:t>GE 103</w:t>
            </w:r>
          </w:p>
        </w:tc>
        <w:tc>
          <w:tcPr>
            <w:tcW w:w="4433" w:type="dxa"/>
            <w:vAlign w:val="center"/>
          </w:tcPr>
          <w:p w14:paraId="3AFA03EF">
            <w:pPr>
              <w:spacing w:after="0" w:line="240" w:lineRule="auto"/>
              <w:rPr>
                <w:rFonts w:ascii="Arial Narrow" w:hAnsi="Arial Narrow" w:cs="Arial"/>
              </w:rPr>
            </w:pPr>
            <w:r>
              <w:rPr>
                <w:rFonts w:ascii="Arial Narrow" w:hAnsi="Arial Narrow"/>
                <w:color w:val="000000"/>
              </w:rPr>
              <w:t>MATHEMATICS IN THE MODERN WORLD</w:t>
            </w:r>
          </w:p>
        </w:tc>
        <w:tc>
          <w:tcPr>
            <w:tcW w:w="900" w:type="dxa"/>
            <w:vAlign w:val="center"/>
          </w:tcPr>
          <w:p w14:paraId="2475BA9F">
            <w:pPr>
              <w:spacing w:after="0" w:line="240" w:lineRule="auto"/>
              <w:jc w:val="center"/>
              <w:rPr>
                <w:rFonts w:ascii="Arial" w:hAnsi="Arial" w:cs="Arial"/>
              </w:rPr>
            </w:pPr>
            <w:r>
              <w:rPr>
                <w:rFonts w:ascii="Arial" w:hAnsi="Arial" w:cs="Arial"/>
              </w:rPr>
              <w:t>3</w:t>
            </w:r>
          </w:p>
        </w:tc>
        <w:tc>
          <w:tcPr>
            <w:tcW w:w="720" w:type="dxa"/>
            <w:vAlign w:val="center"/>
          </w:tcPr>
          <w:p w14:paraId="53853496">
            <w:pPr>
              <w:spacing w:after="0" w:line="240" w:lineRule="auto"/>
              <w:jc w:val="center"/>
              <w:rPr>
                <w:rFonts w:ascii="Arial" w:hAnsi="Arial" w:cs="Arial"/>
              </w:rPr>
            </w:pPr>
            <w:r>
              <w:rPr>
                <w:rFonts w:ascii="Arial" w:hAnsi="Arial" w:cs="Arial"/>
              </w:rPr>
              <w:t>M-F</w:t>
            </w:r>
          </w:p>
        </w:tc>
        <w:tc>
          <w:tcPr>
            <w:tcW w:w="900" w:type="dxa"/>
            <w:vAlign w:val="center"/>
          </w:tcPr>
          <w:p w14:paraId="383F3BA1">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CDF60DC">
            <w:pPr>
              <w:spacing w:after="0" w:line="240" w:lineRule="auto"/>
              <w:rPr>
                <w:rFonts w:ascii="Arial Narrow" w:hAnsi="Arial Narrow" w:cs="Arial"/>
              </w:rPr>
            </w:pPr>
            <w:r>
              <w:rPr>
                <w:rFonts w:ascii="Arial Narrow" w:hAnsi="Arial Narrow" w:cs="Arial"/>
              </w:rPr>
              <w:t>BSED MATH 1-1</w:t>
            </w:r>
          </w:p>
        </w:tc>
      </w:tr>
      <w:tr w14:paraId="2E650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vAlign w:val="center"/>
          </w:tcPr>
          <w:p w14:paraId="4E988642">
            <w:pPr>
              <w:spacing w:after="0" w:line="240" w:lineRule="auto"/>
              <w:jc w:val="center"/>
              <w:rPr>
                <w:rFonts w:ascii="Arial Narrow" w:hAnsi="Arial Narrow" w:cs="Arial"/>
              </w:rPr>
            </w:pPr>
            <w:r>
              <w:rPr>
                <w:rFonts w:ascii="Arial Narrow" w:hAnsi="Arial Narrow" w:cs="Arial"/>
              </w:rPr>
              <w:t>10:00-11:00</w:t>
            </w:r>
          </w:p>
        </w:tc>
        <w:tc>
          <w:tcPr>
            <w:tcW w:w="1230" w:type="dxa"/>
            <w:vAlign w:val="center"/>
          </w:tcPr>
          <w:p w14:paraId="4C636333">
            <w:pPr>
              <w:spacing w:after="0" w:line="240" w:lineRule="auto"/>
              <w:rPr>
                <w:rFonts w:ascii="Arial Narrow" w:hAnsi="Arial Narrow" w:cs="Arial Narrow"/>
              </w:rPr>
            </w:pPr>
            <w:r>
              <w:rPr>
                <w:rFonts w:ascii="Arial Narrow" w:hAnsi="Arial Narrow" w:cs="Arial Narrow"/>
              </w:rPr>
              <w:t>GE 103</w:t>
            </w:r>
          </w:p>
        </w:tc>
        <w:tc>
          <w:tcPr>
            <w:tcW w:w="4433" w:type="dxa"/>
            <w:vAlign w:val="center"/>
          </w:tcPr>
          <w:p w14:paraId="1BE17179">
            <w:pPr>
              <w:spacing w:after="0" w:line="240" w:lineRule="auto"/>
              <w:rPr>
                <w:rFonts w:ascii="Arial Narrow" w:hAnsi="Arial Narrow" w:cs="Arial Narrow"/>
              </w:rPr>
            </w:pPr>
            <w:r>
              <w:rPr>
                <w:rFonts w:ascii="Arial Narrow" w:hAnsi="Arial Narrow"/>
                <w:color w:val="000000"/>
              </w:rPr>
              <w:t>MATHEMATICS IN THE MODERN WORLD</w:t>
            </w:r>
          </w:p>
        </w:tc>
        <w:tc>
          <w:tcPr>
            <w:tcW w:w="900" w:type="dxa"/>
            <w:vAlign w:val="center"/>
          </w:tcPr>
          <w:p w14:paraId="32CAEF8C">
            <w:pPr>
              <w:spacing w:after="0" w:line="240" w:lineRule="auto"/>
              <w:jc w:val="center"/>
              <w:rPr>
                <w:rFonts w:ascii="Arial" w:hAnsi="Arial" w:cs="Arial"/>
              </w:rPr>
            </w:pPr>
            <w:r>
              <w:rPr>
                <w:rFonts w:ascii="Arial" w:hAnsi="Arial" w:cs="Arial"/>
              </w:rPr>
              <w:t>3</w:t>
            </w:r>
          </w:p>
        </w:tc>
        <w:tc>
          <w:tcPr>
            <w:tcW w:w="720" w:type="dxa"/>
            <w:vAlign w:val="center"/>
          </w:tcPr>
          <w:p w14:paraId="2E54975E">
            <w:pPr>
              <w:spacing w:after="0" w:line="240" w:lineRule="auto"/>
              <w:jc w:val="center"/>
              <w:rPr>
                <w:rFonts w:ascii="Arial" w:hAnsi="Arial" w:cs="Arial"/>
              </w:rPr>
            </w:pPr>
            <w:r>
              <w:rPr>
                <w:rFonts w:ascii="Arial" w:hAnsi="Arial" w:cs="Arial"/>
              </w:rPr>
              <w:t>M-F</w:t>
            </w:r>
          </w:p>
        </w:tc>
        <w:tc>
          <w:tcPr>
            <w:tcW w:w="900" w:type="dxa"/>
            <w:vAlign w:val="center"/>
          </w:tcPr>
          <w:p w14:paraId="7E3FABE4">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BB23340">
            <w:pPr>
              <w:spacing w:after="0" w:line="240" w:lineRule="auto"/>
              <w:rPr>
                <w:rFonts w:ascii="Arial Narrow" w:hAnsi="Arial Narrow" w:cs="Arial"/>
              </w:rPr>
            </w:pPr>
            <w:r>
              <w:rPr>
                <w:rFonts w:ascii="Arial Narrow" w:hAnsi="Arial Narrow" w:cs="Arial"/>
              </w:rPr>
              <w:t>BSED ENG1-1</w:t>
            </w:r>
          </w:p>
        </w:tc>
      </w:tr>
      <w:tr w14:paraId="7BAF8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tcPr>
          <w:p w14:paraId="75D5B656">
            <w:pPr>
              <w:spacing w:after="0" w:line="240" w:lineRule="auto"/>
              <w:jc w:val="center"/>
              <w:rPr>
                <w:rFonts w:ascii="Arial Narrow" w:hAnsi="Arial Narrow" w:cs="Arial"/>
              </w:rPr>
            </w:pPr>
            <w:r>
              <w:rPr>
                <w:rFonts w:ascii="Arial Narrow" w:hAnsi="Arial Narrow" w:cs="Arial"/>
              </w:rPr>
              <w:t>11:00-12:00</w:t>
            </w:r>
          </w:p>
        </w:tc>
        <w:tc>
          <w:tcPr>
            <w:tcW w:w="1230" w:type="dxa"/>
          </w:tcPr>
          <w:p w14:paraId="22C0F9E1">
            <w:pPr>
              <w:spacing w:after="0" w:line="240" w:lineRule="auto"/>
              <w:rPr>
                <w:rFonts w:ascii="Arial Narrow" w:hAnsi="Arial Narrow" w:cs="Arial Narrow"/>
              </w:rPr>
            </w:pPr>
            <w:r>
              <w:rPr>
                <w:rFonts w:ascii="Arial Narrow" w:hAnsi="Arial Narrow"/>
                <w:color w:val="000000"/>
              </w:rPr>
              <w:t>M115</w:t>
            </w:r>
          </w:p>
        </w:tc>
        <w:tc>
          <w:tcPr>
            <w:tcW w:w="4433" w:type="dxa"/>
          </w:tcPr>
          <w:p w14:paraId="603EF14C">
            <w:pPr>
              <w:spacing w:after="0" w:line="240" w:lineRule="auto"/>
              <w:rPr>
                <w:rFonts w:ascii="Arial Narrow" w:hAnsi="Arial Narrow" w:cs="Arial"/>
              </w:rPr>
            </w:pPr>
            <w:r>
              <w:rPr>
                <w:rFonts w:ascii="Arial Narrow" w:hAnsi="Arial Narrow"/>
                <w:color w:val="000000"/>
              </w:rPr>
              <w:t>Problem Solving, Mathematical Investigation &amp; Modeling</w:t>
            </w:r>
          </w:p>
        </w:tc>
        <w:tc>
          <w:tcPr>
            <w:tcW w:w="900" w:type="dxa"/>
            <w:vAlign w:val="center"/>
          </w:tcPr>
          <w:p w14:paraId="69BBD22A">
            <w:pPr>
              <w:spacing w:after="0" w:line="240" w:lineRule="auto"/>
              <w:jc w:val="center"/>
              <w:rPr>
                <w:rFonts w:ascii="Arial" w:hAnsi="Arial" w:cs="Arial"/>
              </w:rPr>
            </w:pPr>
            <w:r>
              <w:rPr>
                <w:rFonts w:ascii="Arial" w:hAnsi="Arial" w:cs="Arial"/>
              </w:rPr>
              <w:t>3</w:t>
            </w:r>
          </w:p>
        </w:tc>
        <w:tc>
          <w:tcPr>
            <w:tcW w:w="720" w:type="dxa"/>
            <w:vAlign w:val="center"/>
          </w:tcPr>
          <w:p w14:paraId="657A8220">
            <w:pPr>
              <w:spacing w:after="0" w:line="240" w:lineRule="auto"/>
              <w:jc w:val="center"/>
              <w:rPr>
                <w:rFonts w:ascii="Arial" w:hAnsi="Arial" w:cs="Arial"/>
              </w:rPr>
            </w:pPr>
            <w:r>
              <w:rPr>
                <w:rFonts w:ascii="Arial" w:hAnsi="Arial" w:cs="Arial"/>
              </w:rPr>
              <w:t>M-F</w:t>
            </w:r>
          </w:p>
        </w:tc>
        <w:tc>
          <w:tcPr>
            <w:tcW w:w="900" w:type="dxa"/>
            <w:vAlign w:val="center"/>
          </w:tcPr>
          <w:p w14:paraId="27DF02E8">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317F4CBB">
            <w:pPr>
              <w:spacing w:after="0" w:line="240" w:lineRule="auto"/>
              <w:rPr>
                <w:rFonts w:ascii="Arial Narrow" w:hAnsi="Arial Narrow" w:cs="Arial"/>
              </w:rPr>
            </w:pPr>
            <w:r>
              <w:rPr>
                <w:rFonts w:ascii="Arial Narrow" w:hAnsi="Arial Narrow" w:cs="Arial"/>
              </w:rPr>
              <w:t>BSED MATH3-1</w:t>
            </w:r>
          </w:p>
        </w:tc>
      </w:tr>
      <w:tr w14:paraId="6DC71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tcPr>
          <w:p w14:paraId="1731C0D6">
            <w:pPr>
              <w:spacing w:after="0" w:line="240" w:lineRule="auto"/>
              <w:rPr>
                <w:rFonts w:ascii="Arial Narrow" w:hAnsi="Arial Narrow" w:cs="Arial"/>
              </w:rPr>
            </w:pPr>
            <w:r>
              <w:rPr>
                <w:rFonts w:ascii="Arial Narrow" w:hAnsi="Arial Narrow" w:cs="Arial"/>
              </w:rPr>
              <w:t>2:00-3:00</w:t>
            </w:r>
          </w:p>
        </w:tc>
        <w:tc>
          <w:tcPr>
            <w:tcW w:w="1230" w:type="dxa"/>
            <w:vAlign w:val="center"/>
          </w:tcPr>
          <w:p w14:paraId="6ABF8D75">
            <w:pPr>
              <w:spacing w:after="0" w:line="240" w:lineRule="auto"/>
              <w:rPr>
                <w:rFonts w:ascii="Arial Narrow" w:hAnsi="Arial Narrow" w:cs="Arial Narrow"/>
              </w:rPr>
            </w:pPr>
            <w:r>
              <w:rPr>
                <w:rFonts w:ascii="Arial Narrow" w:hAnsi="Arial Narrow" w:cs="Arial Narrow"/>
              </w:rPr>
              <w:t>GE 103</w:t>
            </w:r>
          </w:p>
        </w:tc>
        <w:tc>
          <w:tcPr>
            <w:tcW w:w="4433" w:type="dxa"/>
            <w:vAlign w:val="center"/>
          </w:tcPr>
          <w:p w14:paraId="51A2B8CA">
            <w:pPr>
              <w:spacing w:after="0" w:line="240" w:lineRule="auto"/>
              <w:rPr>
                <w:rFonts w:ascii="Arial Narrow" w:hAnsi="Arial Narrow"/>
                <w:color w:val="000000"/>
              </w:rPr>
            </w:pPr>
            <w:r>
              <w:rPr>
                <w:rFonts w:ascii="Arial Narrow" w:hAnsi="Arial Narrow"/>
                <w:color w:val="000000"/>
              </w:rPr>
              <w:t>MATHEMATICS IN THE MODERN WORLD</w:t>
            </w:r>
          </w:p>
        </w:tc>
        <w:tc>
          <w:tcPr>
            <w:tcW w:w="900" w:type="dxa"/>
            <w:vAlign w:val="center"/>
          </w:tcPr>
          <w:p w14:paraId="6A97FDD0">
            <w:pPr>
              <w:spacing w:after="0" w:line="240" w:lineRule="auto"/>
              <w:jc w:val="center"/>
              <w:rPr>
                <w:rFonts w:ascii="Arial" w:hAnsi="Arial" w:cs="Arial"/>
              </w:rPr>
            </w:pPr>
            <w:r>
              <w:rPr>
                <w:rFonts w:ascii="Arial" w:hAnsi="Arial" w:cs="Arial"/>
              </w:rPr>
              <w:t>3</w:t>
            </w:r>
          </w:p>
        </w:tc>
        <w:tc>
          <w:tcPr>
            <w:tcW w:w="720" w:type="dxa"/>
            <w:vAlign w:val="center"/>
          </w:tcPr>
          <w:p w14:paraId="63F10BFF">
            <w:pPr>
              <w:spacing w:after="0" w:line="240" w:lineRule="auto"/>
              <w:jc w:val="center"/>
              <w:rPr>
                <w:rFonts w:ascii="Arial" w:hAnsi="Arial" w:cs="Arial"/>
              </w:rPr>
            </w:pPr>
            <w:r>
              <w:rPr>
                <w:rFonts w:ascii="Arial" w:hAnsi="Arial" w:cs="Arial"/>
              </w:rPr>
              <w:t>M-F</w:t>
            </w:r>
          </w:p>
        </w:tc>
        <w:tc>
          <w:tcPr>
            <w:tcW w:w="900" w:type="dxa"/>
            <w:vAlign w:val="center"/>
          </w:tcPr>
          <w:p w14:paraId="31662402">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3680298F">
            <w:pPr>
              <w:spacing w:after="0" w:line="240" w:lineRule="auto"/>
              <w:rPr>
                <w:rFonts w:ascii="Arial Narrow" w:hAnsi="Arial Narrow" w:cs="Arial"/>
              </w:rPr>
            </w:pPr>
            <w:ins w:id="62" w:author="Roni Mines" w:date="2025-07-28T11:06:00Z">
              <w:r>
                <w:rPr>
                  <w:rFonts w:ascii="Arial Narrow" w:hAnsi="Arial Narrow" w:cs="Arial"/>
                </w:rPr>
                <w:t>BSBA FM 1-2</w:t>
              </w:r>
            </w:ins>
          </w:p>
        </w:tc>
      </w:tr>
      <w:tr w14:paraId="20956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tcPr>
          <w:p w14:paraId="48B10F23">
            <w:pPr>
              <w:spacing w:after="0" w:line="240" w:lineRule="auto"/>
              <w:rPr>
                <w:rFonts w:ascii="Arial Narrow" w:hAnsi="Arial Narrow" w:cs="Arial"/>
              </w:rPr>
            </w:pPr>
            <w:r>
              <w:rPr>
                <w:rFonts w:ascii="Arial Narrow" w:hAnsi="Arial Narrow" w:cs="Arial"/>
              </w:rPr>
              <w:t>4:00-5:00</w:t>
            </w:r>
          </w:p>
        </w:tc>
        <w:tc>
          <w:tcPr>
            <w:tcW w:w="1230" w:type="dxa"/>
            <w:vAlign w:val="center"/>
          </w:tcPr>
          <w:p w14:paraId="4B9E9465">
            <w:pPr>
              <w:spacing w:after="0" w:line="240" w:lineRule="auto"/>
              <w:rPr>
                <w:rFonts w:ascii="Arial Narrow" w:hAnsi="Arial Narrow" w:cs="Arial Narrow"/>
              </w:rPr>
            </w:pPr>
            <w:r>
              <w:rPr>
                <w:rFonts w:ascii="Arial Narrow" w:hAnsi="Arial Narrow" w:cs="Arial Narrow"/>
              </w:rPr>
              <w:t>ValEd</w:t>
            </w:r>
          </w:p>
        </w:tc>
        <w:tc>
          <w:tcPr>
            <w:tcW w:w="4433" w:type="dxa"/>
            <w:vAlign w:val="center"/>
          </w:tcPr>
          <w:p w14:paraId="1DAFC900">
            <w:pPr>
              <w:spacing w:after="0" w:line="240" w:lineRule="auto"/>
              <w:rPr>
                <w:rFonts w:ascii="Arial Narrow" w:hAnsi="Arial Narrow"/>
                <w:color w:val="000000"/>
              </w:rPr>
            </w:pPr>
            <w:r>
              <w:rPr>
                <w:rFonts w:ascii="Arial Narrow" w:hAnsi="Arial Narrow"/>
                <w:color w:val="000000"/>
              </w:rPr>
              <w:t>VALUES EDUCATION</w:t>
            </w:r>
          </w:p>
        </w:tc>
        <w:tc>
          <w:tcPr>
            <w:tcW w:w="900" w:type="dxa"/>
            <w:vAlign w:val="center"/>
          </w:tcPr>
          <w:p w14:paraId="7BBEC476">
            <w:pPr>
              <w:spacing w:after="0" w:line="240" w:lineRule="auto"/>
              <w:jc w:val="center"/>
              <w:rPr>
                <w:rFonts w:ascii="Arial" w:hAnsi="Arial" w:cs="Arial"/>
              </w:rPr>
            </w:pPr>
            <w:r>
              <w:rPr>
                <w:rFonts w:ascii="Arial" w:hAnsi="Arial" w:cs="Arial"/>
              </w:rPr>
              <w:t>3</w:t>
            </w:r>
          </w:p>
        </w:tc>
        <w:tc>
          <w:tcPr>
            <w:tcW w:w="720" w:type="dxa"/>
            <w:vAlign w:val="center"/>
          </w:tcPr>
          <w:p w14:paraId="6083DD4C">
            <w:pPr>
              <w:spacing w:after="0" w:line="240" w:lineRule="auto"/>
              <w:jc w:val="center"/>
              <w:rPr>
                <w:rFonts w:ascii="Arial" w:hAnsi="Arial" w:cs="Arial"/>
              </w:rPr>
            </w:pPr>
            <w:r>
              <w:rPr>
                <w:rFonts w:ascii="Arial" w:hAnsi="Arial" w:cs="Arial"/>
              </w:rPr>
              <w:t>M-F</w:t>
            </w:r>
          </w:p>
        </w:tc>
        <w:tc>
          <w:tcPr>
            <w:tcW w:w="900" w:type="dxa"/>
            <w:vAlign w:val="center"/>
          </w:tcPr>
          <w:p w14:paraId="3DCDA552">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154C062B">
            <w:pPr>
              <w:spacing w:after="0" w:line="240" w:lineRule="auto"/>
              <w:rPr>
                <w:rFonts w:ascii="Arial Narrow" w:hAnsi="Arial Narrow" w:cs="Arial"/>
              </w:rPr>
            </w:pPr>
            <w:r>
              <w:rPr>
                <w:rFonts w:ascii="Arial Narrow" w:hAnsi="Arial Narrow" w:cs="Arial"/>
              </w:rPr>
              <w:t>BTLED  HE1-2</w:t>
            </w:r>
          </w:p>
        </w:tc>
      </w:tr>
      <w:tr w14:paraId="51BF3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05" w:type="dxa"/>
            <w:shd w:val="clear" w:color="auto" w:fill="FDE9D9" w:themeFill="accent6" w:themeFillTint="33"/>
            <w:vAlign w:val="center"/>
          </w:tcPr>
          <w:p w14:paraId="0A7EB08B">
            <w:pPr>
              <w:pStyle w:val="10"/>
              <w:spacing w:after="0" w:line="240" w:lineRule="auto"/>
              <w:ind w:left="0"/>
              <w:rPr>
                <w:rFonts w:ascii="Arial Narrow" w:hAnsi="Arial Narrow" w:cs="Arial"/>
              </w:rPr>
            </w:pPr>
          </w:p>
        </w:tc>
        <w:tc>
          <w:tcPr>
            <w:tcW w:w="1230" w:type="dxa"/>
            <w:shd w:val="clear" w:color="auto" w:fill="FDE9D9" w:themeFill="accent6" w:themeFillTint="33"/>
            <w:vAlign w:val="center"/>
          </w:tcPr>
          <w:p w14:paraId="39478A8E">
            <w:pPr>
              <w:pStyle w:val="10"/>
              <w:spacing w:after="0" w:line="240" w:lineRule="auto"/>
              <w:ind w:left="0"/>
              <w:rPr>
                <w:rFonts w:ascii="Arial Narrow" w:hAnsi="Arial Narrow" w:cs="Arial"/>
              </w:rPr>
            </w:pPr>
          </w:p>
        </w:tc>
        <w:tc>
          <w:tcPr>
            <w:tcW w:w="4433" w:type="dxa"/>
            <w:shd w:val="clear" w:color="auto" w:fill="FDE9D9" w:themeFill="accent6" w:themeFillTint="33"/>
            <w:vAlign w:val="center"/>
          </w:tcPr>
          <w:p w14:paraId="089B3D0F">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46822943">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0A75CDC1">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6463137E">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47EFB352">
            <w:pPr>
              <w:pStyle w:val="10"/>
              <w:spacing w:after="0" w:line="240" w:lineRule="auto"/>
              <w:ind w:left="0"/>
              <w:rPr>
                <w:rFonts w:ascii="Arial Narrow" w:hAnsi="Arial Narrow" w:cs="Arial"/>
              </w:rPr>
            </w:pPr>
          </w:p>
        </w:tc>
      </w:tr>
      <w:tr w14:paraId="6FEE1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tcPr>
          <w:p w14:paraId="494634B2">
            <w:pPr>
              <w:pStyle w:val="10"/>
              <w:spacing w:after="0" w:line="240" w:lineRule="auto"/>
              <w:ind w:left="0"/>
              <w:jc w:val="center"/>
              <w:rPr>
                <w:rFonts w:ascii="Arial Narrow" w:hAnsi="Arial Narrow" w:cs="Arial"/>
              </w:rPr>
            </w:pPr>
            <w:r>
              <w:rPr>
                <w:rFonts w:ascii="Arial Narrow" w:hAnsi="Arial Narrow" w:cs="Arial"/>
              </w:rPr>
              <w:t>8:00-9:00</w:t>
            </w:r>
          </w:p>
        </w:tc>
        <w:tc>
          <w:tcPr>
            <w:tcW w:w="1230" w:type="dxa"/>
            <w:vAlign w:val="center"/>
          </w:tcPr>
          <w:p w14:paraId="25607CCA">
            <w:pPr>
              <w:pStyle w:val="10"/>
              <w:spacing w:after="0" w:line="240" w:lineRule="auto"/>
              <w:ind w:left="0"/>
              <w:rPr>
                <w:rFonts w:ascii="Arial Narrow" w:hAnsi="Arial Narrow"/>
                <w:color w:val="000000"/>
              </w:rPr>
            </w:pPr>
            <w:r>
              <w:rPr>
                <w:rFonts w:ascii="Arial Narrow" w:hAnsi="Arial Narrow"/>
                <w:bCs/>
                <w:color w:val="000000"/>
                <w:sz w:val="20"/>
                <w:szCs w:val="20"/>
              </w:rPr>
              <w:t>Educ 6</w:t>
            </w:r>
          </w:p>
        </w:tc>
        <w:tc>
          <w:tcPr>
            <w:tcW w:w="4433" w:type="dxa"/>
            <w:vAlign w:val="center"/>
          </w:tcPr>
          <w:p w14:paraId="01A008FC">
            <w:pPr>
              <w:pStyle w:val="10"/>
              <w:spacing w:after="0" w:line="240" w:lineRule="auto"/>
              <w:ind w:left="0"/>
              <w:rPr>
                <w:rFonts w:ascii="Arial Narrow" w:hAnsi="Arial Narrow"/>
                <w:color w:val="000000"/>
              </w:rPr>
            </w:pPr>
            <w:r>
              <w:rPr>
                <w:rFonts w:ascii="Arial Narrow" w:hAnsi="Arial Narrow"/>
                <w:bCs/>
                <w:color w:val="000000"/>
                <w:sz w:val="20"/>
                <w:szCs w:val="20"/>
              </w:rPr>
              <w:t>ASSESSMENT IN LEARNING 1</w:t>
            </w:r>
          </w:p>
        </w:tc>
        <w:tc>
          <w:tcPr>
            <w:tcW w:w="900" w:type="dxa"/>
            <w:vAlign w:val="center"/>
          </w:tcPr>
          <w:p w14:paraId="7385567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D53899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8D27A96">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6DB5BBAF">
            <w:pPr>
              <w:pStyle w:val="10"/>
              <w:spacing w:after="0" w:line="240" w:lineRule="auto"/>
              <w:ind w:left="0"/>
              <w:rPr>
                <w:rFonts w:ascii="Arial Narrow" w:hAnsi="Arial Narrow" w:cs="Arial"/>
              </w:rPr>
            </w:pPr>
            <w:r>
              <w:rPr>
                <w:rFonts w:ascii="Arial Narrow" w:hAnsi="Arial Narrow" w:cs="Arial"/>
              </w:rPr>
              <w:t>BSED VE 1-1</w:t>
            </w:r>
          </w:p>
        </w:tc>
      </w:tr>
      <w:tr w14:paraId="3AA4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tcPr>
          <w:p w14:paraId="2F8260C3">
            <w:pPr>
              <w:pStyle w:val="10"/>
              <w:spacing w:after="0" w:line="240" w:lineRule="auto"/>
              <w:ind w:left="0"/>
              <w:jc w:val="center"/>
              <w:rPr>
                <w:rFonts w:ascii="Arial Narrow" w:hAnsi="Arial Narrow" w:cs="Arial"/>
              </w:rPr>
            </w:pPr>
            <w:r>
              <w:rPr>
                <w:rFonts w:ascii="Arial Narrow" w:hAnsi="Arial Narrow" w:cs="Arial"/>
              </w:rPr>
              <w:t>9:00-10:00</w:t>
            </w:r>
          </w:p>
        </w:tc>
        <w:tc>
          <w:tcPr>
            <w:tcW w:w="1230" w:type="dxa"/>
          </w:tcPr>
          <w:p w14:paraId="37C6EDE2">
            <w:pPr>
              <w:pStyle w:val="10"/>
              <w:spacing w:after="0" w:line="240" w:lineRule="auto"/>
              <w:ind w:left="0"/>
              <w:rPr>
                <w:rFonts w:ascii="Arial Narrow" w:hAnsi="Arial Narrow" w:cs="Arial"/>
              </w:rPr>
            </w:pPr>
            <w:r>
              <w:rPr>
                <w:rFonts w:ascii="Arial Narrow" w:hAnsi="Arial Narrow"/>
                <w:color w:val="000000"/>
              </w:rPr>
              <w:t>M114</w:t>
            </w:r>
          </w:p>
        </w:tc>
        <w:tc>
          <w:tcPr>
            <w:tcW w:w="4433" w:type="dxa"/>
          </w:tcPr>
          <w:p w14:paraId="65A0D728">
            <w:pPr>
              <w:pStyle w:val="10"/>
              <w:spacing w:after="0" w:line="240" w:lineRule="auto"/>
              <w:ind w:left="0"/>
              <w:rPr>
                <w:rFonts w:ascii="Arial Narrow" w:hAnsi="Arial Narrow" w:cs="Arial"/>
              </w:rPr>
            </w:pPr>
            <w:r>
              <w:rPr>
                <w:rFonts w:ascii="Arial Narrow" w:hAnsi="Arial Narrow"/>
                <w:color w:val="000000"/>
              </w:rPr>
              <w:t>ABSTRACT ALGEBRA</w:t>
            </w:r>
          </w:p>
        </w:tc>
        <w:tc>
          <w:tcPr>
            <w:tcW w:w="900" w:type="dxa"/>
            <w:vAlign w:val="center"/>
          </w:tcPr>
          <w:p w14:paraId="666B147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4FDDC06">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09EE9924">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2175AE15">
            <w:pPr>
              <w:pStyle w:val="10"/>
              <w:spacing w:after="0" w:line="240" w:lineRule="auto"/>
              <w:ind w:left="0"/>
              <w:rPr>
                <w:rFonts w:ascii="Arial Narrow" w:hAnsi="Arial Narrow" w:cs="Arial"/>
              </w:rPr>
            </w:pPr>
            <w:r>
              <w:rPr>
                <w:rFonts w:ascii="Arial Narrow" w:hAnsi="Arial Narrow" w:cs="Arial"/>
              </w:rPr>
              <w:t>BSED MATH3-1</w:t>
            </w:r>
          </w:p>
        </w:tc>
      </w:tr>
      <w:tr w14:paraId="1C3CF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vAlign w:val="center"/>
          </w:tcPr>
          <w:p w14:paraId="433A8C9A">
            <w:pPr>
              <w:pStyle w:val="10"/>
              <w:spacing w:after="0" w:line="240" w:lineRule="auto"/>
              <w:ind w:left="0"/>
              <w:jc w:val="center"/>
              <w:rPr>
                <w:rFonts w:ascii="Arial Narrow" w:hAnsi="Arial Narrow" w:cs="Arial"/>
              </w:rPr>
            </w:pPr>
            <w:r>
              <w:rPr>
                <w:rFonts w:ascii="Arial Narrow" w:hAnsi="Arial Narrow" w:cs="Arial"/>
              </w:rPr>
              <w:t>10:00-11:00</w:t>
            </w:r>
          </w:p>
        </w:tc>
        <w:tc>
          <w:tcPr>
            <w:tcW w:w="1230" w:type="dxa"/>
          </w:tcPr>
          <w:p w14:paraId="3830C0CB">
            <w:pPr>
              <w:pStyle w:val="10"/>
              <w:spacing w:after="0" w:line="240" w:lineRule="auto"/>
              <w:ind w:left="0"/>
              <w:rPr>
                <w:rFonts w:ascii="Arial Narrow" w:hAnsi="Arial Narrow" w:cs="Arial Narrow"/>
              </w:rPr>
            </w:pPr>
            <w:r>
              <w:rPr>
                <w:rFonts w:ascii="Arial Narrow" w:hAnsi="Arial Narrow" w:cs="Arial Narrow"/>
              </w:rPr>
              <w:t>GE 103</w:t>
            </w:r>
          </w:p>
        </w:tc>
        <w:tc>
          <w:tcPr>
            <w:tcW w:w="4433" w:type="dxa"/>
            <w:vAlign w:val="center"/>
          </w:tcPr>
          <w:p w14:paraId="41610536">
            <w:pPr>
              <w:pStyle w:val="10"/>
              <w:spacing w:after="0" w:line="240" w:lineRule="auto"/>
              <w:ind w:left="0"/>
              <w:rPr>
                <w:rFonts w:ascii="Arial Narrow" w:hAnsi="Arial Narrow"/>
                <w:color w:val="000000"/>
              </w:rPr>
            </w:pPr>
            <w:r>
              <w:rPr>
                <w:rFonts w:ascii="Arial Narrow" w:hAnsi="Arial Narrow"/>
                <w:color w:val="000000"/>
              </w:rPr>
              <w:t>MATHEMATICS IN THE MODERN WORLD</w:t>
            </w:r>
          </w:p>
        </w:tc>
        <w:tc>
          <w:tcPr>
            <w:tcW w:w="900" w:type="dxa"/>
            <w:vAlign w:val="center"/>
          </w:tcPr>
          <w:p w14:paraId="4211BDD0">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DAB9C3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B93F683">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6650350">
            <w:pPr>
              <w:pStyle w:val="10"/>
              <w:spacing w:after="0" w:line="240" w:lineRule="auto"/>
              <w:ind w:left="0"/>
              <w:rPr>
                <w:rFonts w:ascii="Arial Narrow" w:hAnsi="Arial Narrow" w:cs="Arial"/>
              </w:rPr>
            </w:pPr>
            <w:r>
              <w:rPr>
                <w:rFonts w:ascii="Arial Narrow" w:hAnsi="Arial Narrow" w:cs="Arial"/>
              </w:rPr>
              <w:t>BSBA MM 1-1</w:t>
            </w:r>
          </w:p>
        </w:tc>
      </w:tr>
      <w:tr w14:paraId="0F6CC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vAlign w:val="center"/>
          </w:tcPr>
          <w:p w14:paraId="6A6272F0">
            <w:pPr>
              <w:pStyle w:val="10"/>
              <w:spacing w:after="0" w:line="240" w:lineRule="auto"/>
              <w:ind w:left="0"/>
              <w:jc w:val="center"/>
              <w:rPr>
                <w:rFonts w:ascii="Arial Narrow" w:hAnsi="Arial Narrow" w:cs="Arial"/>
              </w:rPr>
            </w:pPr>
            <w:r>
              <w:rPr>
                <w:rFonts w:ascii="Arial Narrow" w:hAnsi="Arial Narrow" w:cs="Arial"/>
              </w:rPr>
              <w:t>11:00-12:00</w:t>
            </w:r>
          </w:p>
        </w:tc>
        <w:tc>
          <w:tcPr>
            <w:tcW w:w="1230" w:type="dxa"/>
            <w:vAlign w:val="bottom"/>
          </w:tcPr>
          <w:p w14:paraId="5DE03FBF">
            <w:pPr>
              <w:pStyle w:val="10"/>
              <w:spacing w:after="0" w:line="240" w:lineRule="auto"/>
              <w:ind w:left="0"/>
              <w:rPr>
                <w:rFonts w:ascii="Arial Narrow" w:hAnsi="Arial Narrow"/>
                <w:color w:val="000000"/>
              </w:rPr>
            </w:pPr>
            <w:r>
              <w:rPr>
                <w:rFonts w:ascii="Arial Narrow" w:hAnsi="Arial Narrow" w:cs="Arial Narrow"/>
              </w:rPr>
              <w:t>GE 103</w:t>
            </w:r>
          </w:p>
        </w:tc>
        <w:tc>
          <w:tcPr>
            <w:tcW w:w="4433" w:type="dxa"/>
            <w:vAlign w:val="center"/>
          </w:tcPr>
          <w:p w14:paraId="7EFA6510">
            <w:pPr>
              <w:pStyle w:val="10"/>
              <w:spacing w:after="0" w:line="240" w:lineRule="auto"/>
              <w:ind w:left="0"/>
              <w:rPr>
                <w:rFonts w:ascii="Arial Narrow" w:hAnsi="Arial Narrow"/>
                <w:color w:val="000000"/>
              </w:rPr>
            </w:pPr>
            <w:r>
              <w:rPr>
                <w:rFonts w:ascii="Arial Narrow" w:hAnsi="Arial Narrow"/>
                <w:color w:val="000000"/>
              </w:rPr>
              <w:t>MATHEMATICS IN THE MODERN WORLD</w:t>
            </w:r>
          </w:p>
        </w:tc>
        <w:tc>
          <w:tcPr>
            <w:tcW w:w="900" w:type="dxa"/>
            <w:vAlign w:val="center"/>
          </w:tcPr>
          <w:p w14:paraId="67041F7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4389783">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A1950A9">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28383598">
            <w:pPr>
              <w:pStyle w:val="10"/>
              <w:spacing w:after="0" w:line="240" w:lineRule="auto"/>
              <w:ind w:left="0"/>
              <w:rPr>
                <w:rFonts w:ascii="Arial Narrow" w:hAnsi="Arial Narrow" w:cs="Arial"/>
              </w:rPr>
            </w:pPr>
            <w:r>
              <w:rPr>
                <w:rFonts w:ascii="Arial Narrow" w:hAnsi="Arial Narrow" w:cs="Arial"/>
              </w:rPr>
              <w:t>BTLED 1-1</w:t>
            </w:r>
          </w:p>
        </w:tc>
      </w:tr>
      <w:tr w14:paraId="56F06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vAlign w:val="center"/>
          </w:tcPr>
          <w:p w14:paraId="5AE7BC22">
            <w:pPr>
              <w:pStyle w:val="10"/>
              <w:spacing w:after="0" w:line="240" w:lineRule="auto"/>
              <w:ind w:left="0"/>
              <w:jc w:val="center"/>
              <w:rPr>
                <w:rFonts w:ascii="Arial Narrow" w:hAnsi="Arial Narrow" w:cs="Arial"/>
              </w:rPr>
            </w:pPr>
            <w:r>
              <w:rPr>
                <w:rFonts w:ascii="Arial Narrow" w:hAnsi="Arial Narrow" w:cs="Arial"/>
              </w:rPr>
              <w:t>1:00-2:00</w:t>
            </w:r>
          </w:p>
        </w:tc>
        <w:tc>
          <w:tcPr>
            <w:tcW w:w="1230" w:type="dxa"/>
            <w:vAlign w:val="bottom"/>
          </w:tcPr>
          <w:p w14:paraId="07295918">
            <w:pPr>
              <w:pStyle w:val="10"/>
              <w:spacing w:after="0" w:line="240" w:lineRule="auto"/>
              <w:ind w:left="0"/>
              <w:rPr>
                <w:rFonts w:ascii="Arial Narrow" w:hAnsi="Arial Narrow"/>
                <w:color w:val="000000"/>
              </w:rPr>
            </w:pPr>
            <w:r>
              <w:rPr>
                <w:rFonts w:ascii="Arial Narrow" w:hAnsi="Arial Narrow" w:cs="Arial Narrow"/>
              </w:rPr>
              <w:t>GE 103</w:t>
            </w:r>
          </w:p>
        </w:tc>
        <w:tc>
          <w:tcPr>
            <w:tcW w:w="4433" w:type="dxa"/>
            <w:vAlign w:val="center"/>
          </w:tcPr>
          <w:p w14:paraId="584BA10B">
            <w:pPr>
              <w:pStyle w:val="10"/>
              <w:spacing w:after="0" w:line="240" w:lineRule="auto"/>
              <w:ind w:left="0"/>
              <w:rPr>
                <w:rFonts w:ascii="Arial Narrow" w:hAnsi="Arial Narrow"/>
                <w:color w:val="000000"/>
              </w:rPr>
            </w:pPr>
            <w:r>
              <w:rPr>
                <w:rFonts w:ascii="Arial Narrow" w:hAnsi="Arial Narrow"/>
                <w:color w:val="000000"/>
              </w:rPr>
              <w:t>MATHEMATICS IN THE MODERN WORLD</w:t>
            </w:r>
          </w:p>
        </w:tc>
        <w:tc>
          <w:tcPr>
            <w:tcW w:w="900" w:type="dxa"/>
            <w:vAlign w:val="center"/>
          </w:tcPr>
          <w:p w14:paraId="686E0D18">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0F9335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333D12C">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05EC57C9">
            <w:pPr>
              <w:pStyle w:val="10"/>
              <w:spacing w:after="0" w:line="240" w:lineRule="auto"/>
              <w:ind w:left="0"/>
              <w:rPr>
                <w:rFonts w:ascii="Arial Narrow" w:hAnsi="Arial Narrow" w:cs="Arial"/>
              </w:rPr>
            </w:pPr>
            <w:r>
              <w:rPr>
                <w:rFonts w:ascii="Arial Narrow" w:hAnsi="Arial Narrow" w:cs="Arial"/>
              </w:rPr>
              <w:t>BSED VE1-1</w:t>
            </w:r>
          </w:p>
        </w:tc>
      </w:tr>
      <w:tr w14:paraId="1B712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vAlign w:val="center"/>
          </w:tcPr>
          <w:p w14:paraId="74E0621C">
            <w:pPr>
              <w:pStyle w:val="10"/>
              <w:spacing w:after="0" w:line="240" w:lineRule="auto"/>
              <w:ind w:left="0"/>
              <w:jc w:val="center"/>
              <w:rPr>
                <w:rFonts w:ascii="Arial Narrow" w:hAnsi="Arial Narrow" w:cs="Arial"/>
              </w:rPr>
            </w:pPr>
            <w:r>
              <w:rPr>
                <w:rFonts w:ascii="Arial Narrow" w:hAnsi="Arial Narrow" w:cs="Arial"/>
              </w:rPr>
              <w:t>2:00-3:00</w:t>
            </w:r>
          </w:p>
        </w:tc>
        <w:tc>
          <w:tcPr>
            <w:tcW w:w="1230" w:type="dxa"/>
            <w:vAlign w:val="center"/>
          </w:tcPr>
          <w:p w14:paraId="5F20BE96">
            <w:pPr>
              <w:pStyle w:val="10"/>
              <w:spacing w:after="0" w:line="240" w:lineRule="auto"/>
              <w:ind w:left="0"/>
              <w:rPr>
                <w:rFonts w:ascii="Arial Narrow" w:hAnsi="Arial Narrow" w:cs="Arial Narrow"/>
              </w:rPr>
            </w:pPr>
            <w:r>
              <w:rPr>
                <w:rFonts w:ascii="Arial Narrow" w:hAnsi="Arial Narrow"/>
                <w:bCs/>
                <w:color w:val="000000"/>
                <w:sz w:val="20"/>
                <w:szCs w:val="20"/>
              </w:rPr>
              <w:t>Educ 6</w:t>
            </w:r>
          </w:p>
        </w:tc>
        <w:tc>
          <w:tcPr>
            <w:tcW w:w="4433" w:type="dxa"/>
            <w:vAlign w:val="center"/>
          </w:tcPr>
          <w:p w14:paraId="063C686C">
            <w:pPr>
              <w:pStyle w:val="10"/>
              <w:spacing w:after="0" w:line="240" w:lineRule="auto"/>
              <w:ind w:left="0"/>
              <w:rPr>
                <w:rFonts w:ascii="Arial Narrow" w:hAnsi="Arial Narrow"/>
                <w:color w:val="000000"/>
              </w:rPr>
            </w:pPr>
            <w:r>
              <w:rPr>
                <w:rFonts w:ascii="Arial Narrow" w:hAnsi="Arial Narrow"/>
                <w:bCs/>
                <w:color w:val="000000"/>
                <w:sz w:val="20"/>
                <w:szCs w:val="20"/>
              </w:rPr>
              <w:t>ASSESSMENT IN LEARNING 1</w:t>
            </w:r>
          </w:p>
        </w:tc>
        <w:tc>
          <w:tcPr>
            <w:tcW w:w="900" w:type="dxa"/>
            <w:vAlign w:val="center"/>
          </w:tcPr>
          <w:p w14:paraId="567EA83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408FE0E">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8074D61">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4B306A77">
            <w:pPr>
              <w:pStyle w:val="10"/>
              <w:spacing w:after="0" w:line="240" w:lineRule="auto"/>
              <w:ind w:left="0"/>
              <w:rPr>
                <w:rFonts w:ascii="Arial Narrow" w:hAnsi="Arial Narrow" w:cs="Arial"/>
              </w:rPr>
            </w:pPr>
            <w:r>
              <w:rPr>
                <w:rFonts w:ascii="Arial Narrow" w:hAnsi="Arial Narrow" w:cs="Arial"/>
              </w:rPr>
              <w:t>BSED VE 3-2</w:t>
            </w:r>
          </w:p>
        </w:tc>
      </w:tr>
      <w:tr w14:paraId="7312C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vAlign w:val="center"/>
          </w:tcPr>
          <w:p w14:paraId="5EFEE5D1">
            <w:pPr>
              <w:pStyle w:val="10"/>
              <w:spacing w:after="0" w:line="240" w:lineRule="auto"/>
              <w:ind w:left="0"/>
              <w:jc w:val="center"/>
              <w:rPr>
                <w:rFonts w:ascii="Arial Narrow" w:hAnsi="Arial Narrow" w:cs="Arial"/>
              </w:rPr>
            </w:pPr>
            <w:r>
              <w:rPr>
                <w:rFonts w:ascii="Arial Narrow" w:hAnsi="Arial Narrow" w:cs="Arial"/>
              </w:rPr>
              <w:t>4:00-5:00</w:t>
            </w:r>
          </w:p>
        </w:tc>
        <w:tc>
          <w:tcPr>
            <w:tcW w:w="1230" w:type="dxa"/>
            <w:vAlign w:val="center"/>
          </w:tcPr>
          <w:p w14:paraId="73C37AA9">
            <w:pPr>
              <w:pStyle w:val="10"/>
              <w:spacing w:after="0" w:line="240" w:lineRule="auto"/>
              <w:ind w:left="0"/>
              <w:rPr>
                <w:rFonts w:ascii="Arial Narrow" w:hAnsi="Arial Narrow"/>
                <w:color w:val="000000"/>
              </w:rPr>
            </w:pPr>
            <w:r>
              <w:rPr>
                <w:rFonts w:ascii="Arial Narrow" w:hAnsi="Arial Narrow"/>
                <w:bCs/>
                <w:color w:val="000000"/>
                <w:sz w:val="20"/>
                <w:szCs w:val="20"/>
              </w:rPr>
              <w:t>Educ 6</w:t>
            </w:r>
          </w:p>
        </w:tc>
        <w:tc>
          <w:tcPr>
            <w:tcW w:w="4433" w:type="dxa"/>
            <w:vAlign w:val="center"/>
          </w:tcPr>
          <w:p w14:paraId="2D458947">
            <w:pPr>
              <w:pStyle w:val="10"/>
              <w:spacing w:after="0" w:line="240" w:lineRule="auto"/>
              <w:ind w:left="0"/>
              <w:rPr>
                <w:rFonts w:ascii="Arial Narrow" w:hAnsi="Arial Narrow"/>
                <w:color w:val="000000"/>
              </w:rPr>
            </w:pPr>
            <w:r>
              <w:rPr>
                <w:rFonts w:ascii="Arial Narrow" w:hAnsi="Arial Narrow"/>
                <w:bCs/>
                <w:color w:val="000000"/>
                <w:sz w:val="20"/>
                <w:szCs w:val="20"/>
              </w:rPr>
              <w:t>ASSESSMENT IN LEARNING 1</w:t>
            </w:r>
          </w:p>
        </w:tc>
        <w:tc>
          <w:tcPr>
            <w:tcW w:w="900" w:type="dxa"/>
            <w:vAlign w:val="center"/>
          </w:tcPr>
          <w:p w14:paraId="5FB0213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2F70C35">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A9BFCD5">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2D3F5E56">
            <w:pPr>
              <w:pStyle w:val="10"/>
              <w:spacing w:after="0" w:line="240" w:lineRule="auto"/>
              <w:ind w:left="0"/>
              <w:rPr>
                <w:rFonts w:ascii="Arial Narrow" w:hAnsi="Arial Narrow" w:cs="Arial"/>
              </w:rPr>
            </w:pPr>
            <w:r>
              <w:rPr>
                <w:rFonts w:ascii="Arial Narrow" w:hAnsi="Arial Narrow" w:cs="Arial"/>
              </w:rPr>
              <w:t>BSED ENG 3-3</w:t>
            </w:r>
          </w:p>
        </w:tc>
      </w:tr>
      <w:tr w14:paraId="73675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05" w:type="dxa"/>
          </w:tcPr>
          <w:p w14:paraId="31DE8502">
            <w:pPr>
              <w:pStyle w:val="10"/>
              <w:spacing w:after="0" w:line="240" w:lineRule="auto"/>
              <w:ind w:left="0"/>
              <w:jc w:val="center"/>
              <w:rPr>
                <w:rFonts w:ascii="Arial Narrow" w:hAnsi="Arial Narrow" w:cs="Arial"/>
              </w:rPr>
            </w:pPr>
            <w:r>
              <w:rPr>
                <w:rFonts w:ascii="Arial Narrow" w:hAnsi="Arial Narrow" w:cs="Arial"/>
              </w:rPr>
              <w:t>5:00-6:00E</w:t>
            </w:r>
          </w:p>
        </w:tc>
        <w:tc>
          <w:tcPr>
            <w:tcW w:w="1230" w:type="dxa"/>
            <w:vAlign w:val="center"/>
          </w:tcPr>
          <w:p w14:paraId="40A161B0">
            <w:pPr>
              <w:pStyle w:val="10"/>
              <w:spacing w:after="0" w:line="240" w:lineRule="auto"/>
              <w:ind w:left="0"/>
              <w:rPr>
                <w:rFonts w:ascii="Arial Narrow" w:hAnsi="Arial Narrow"/>
                <w:bCs/>
                <w:color w:val="000000"/>
                <w:sz w:val="20"/>
                <w:szCs w:val="20"/>
              </w:rPr>
            </w:pPr>
            <w:r>
              <w:rPr>
                <w:rFonts w:ascii="Arial Narrow" w:hAnsi="Arial Narrow" w:cs="Arial Narrow"/>
              </w:rPr>
              <w:t>GE 103</w:t>
            </w:r>
          </w:p>
        </w:tc>
        <w:tc>
          <w:tcPr>
            <w:tcW w:w="4433" w:type="dxa"/>
            <w:vAlign w:val="center"/>
          </w:tcPr>
          <w:p w14:paraId="0A2D6D1D">
            <w:pPr>
              <w:pStyle w:val="10"/>
              <w:spacing w:after="0" w:line="240" w:lineRule="auto"/>
              <w:ind w:left="0"/>
              <w:rPr>
                <w:rFonts w:ascii="Arial Narrow" w:hAnsi="Arial Narrow"/>
                <w:bCs/>
                <w:color w:val="000000"/>
                <w:sz w:val="20"/>
                <w:szCs w:val="20"/>
              </w:rPr>
            </w:pPr>
            <w:r>
              <w:rPr>
                <w:rFonts w:ascii="Arial Narrow" w:hAnsi="Arial Narrow"/>
                <w:color w:val="000000"/>
              </w:rPr>
              <w:t>MATHEMATICS IN THE MODERN WORLD</w:t>
            </w:r>
          </w:p>
        </w:tc>
        <w:tc>
          <w:tcPr>
            <w:tcW w:w="900" w:type="dxa"/>
            <w:vAlign w:val="center"/>
          </w:tcPr>
          <w:p w14:paraId="0BBFB2A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54355E39">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1E6C9B55">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478FD190">
            <w:pPr>
              <w:pStyle w:val="10"/>
              <w:spacing w:after="0" w:line="240" w:lineRule="auto"/>
              <w:ind w:left="0"/>
              <w:rPr>
                <w:rFonts w:ascii="Arial Narrow" w:hAnsi="Arial Narrow" w:cs="Arial"/>
              </w:rPr>
            </w:pPr>
            <w:r>
              <w:rPr>
                <w:rFonts w:ascii="Arial Narrow" w:hAnsi="Arial Narrow" w:cs="Arial"/>
              </w:rPr>
              <w:t>BSBA MM 1-3</w:t>
            </w:r>
          </w:p>
        </w:tc>
      </w:tr>
      <w:tr w14:paraId="02B8E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05" w:type="dxa"/>
            <w:shd w:val="clear" w:color="auto" w:fill="548DD4" w:themeFill="text2" w:themeFillTint="99"/>
          </w:tcPr>
          <w:p w14:paraId="5EB37DC1">
            <w:pPr>
              <w:pStyle w:val="10"/>
              <w:spacing w:after="0" w:line="240" w:lineRule="auto"/>
              <w:ind w:left="0"/>
              <w:jc w:val="center"/>
              <w:rPr>
                <w:rFonts w:ascii="Arial" w:hAnsi="Arial" w:cs="Arial"/>
                <w:b/>
                <w:bCs/>
                <w:sz w:val="24"/>
                <w:szCs w:val="24"/>
              </w:rPr>
            </w:pPr>
          </w:p>
        </w:tc>
        <w:tc>
          <w:tcPr>
            <w:tcW w:w="1230" w:type="dxa"/>
            <w:shd w:val="clear" w:color="auto" w:fill="548DD4" w:themeFill="text2" w:themeFillTint="99"/>
          </w:tcPr>
          <w:p w14:paraId="26EC31A7">
            <w:pPr>
              <w:pStyle w:val="10"/>
              <w:spacing w:after="0" w:line="240" w:lineRule="auto"/>
              <w:ind w:left="0"/>
              <w:jc w:val="center"/>
              <w:rPr>
                <w:rFonts w:ascii="Arial" w:hAnsi="Arial" w:cs="Arial"/>
                <w:b/>
                <w:bCs/>
                <w:sz w:val="24"/>
                <w:szCs w:val="24"/>
              </w:rPr>
            </w:pPr>
          </w:p>
        </w:tc>
        <w:tc>
          <w:tcPr>
            <w:tcW w:w="4433" w:type="dxa"/>
            <w:shd w:val="clear" w:color="auto" w:fill="548DD4" w:themeFill="text2" w:themeFillTint="99"/>
            <w:vAlign w:val="center"/>
          </w:tcPr>
          <w:p w14:paraId="4E3993A8">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1E27285">
            <w:pPr>
              <w:pStyle w:val="10"/>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37500DAB">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5291930">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4B80586">
            <w:pPr>
              <w:pStyle w:val="10"/>
              <w:spacing w:after="0" w:line="240" w:lineRule="auto"/>
              <w:ind w:left="0"/>
              <w:jc w:val="center"/>
              <w:rPr>
                <w:rFonts w:ascii="Arial" w:hAnsi="Arial" w:cs="Arial"/>
                <w:b/>
                <w:bCs/>
                <w:sz w:val="24"/>
                <w:szCs w:val="24"/>
              </w:rPr>
            </w:pPr>
          </w:p>
        </w:tc>
      </w:tr>
    </w:tbl>
    <w:p w14:paraId="7C167C99">
      <w:pPr>
        <w:spacing w:after="0" w:line="240" w:lineRule="auto"/>
        <w:ind w:firstLine="720"/>
        <w:jc w:val="both"/>
        <w:rPr>
          <w:rFonts w:ascii="Arial" w:hAnsi="Arial" w:cs="Arial"/>
          <w:b/>
          <w:bCs/>
          <w:i/>
          <w:iCs/>
          <w:color w:val="EE0000"/>
          <w:sz w:val="24"/>
          <w:szCs w:val="24"/>
          <w:lang w:val="en-US"/>
        </w:rPr>
      </w:pPr>
      <w:r>
        <w:rPr>
          <w:rFonts w:ascii="Arial" w:hAnsi="Arial" w:cs="Arial"/>
          <w:b/>
          <w:bCs/>
          <w:i/>
          <w:iCs/>
          <w:sz w:val="24"/>
          <w:szCs w:val="24"/>
          <w:lang w:val="en-US"/>
        </w:rPr>
        <w:t xml:space="preserve">Full-time Faculty: </w:t>
      </w:r>
    </w:p>
    <w:p w14:paraId="05B6F9EE">
      <w:pPr>
        <w:spacing w:after="0" w:line="240" w:lineRule="auto"/>
        <w:ind w:firstLine="720"/>
        <w:jc w:val="both"/>
        <w:rPr>
          <w:rFonts w:ascii="Arial" w:hAnsi="Arial" w:cs="Arial"/>
          <w:b/>
          <w:bCs/>
          <w:i/>
          <w:iCs/>
          <w:sz w:val="24"/>
          <w:szCs w:val="24"/>
          <w:lang w:val="en-US"/>
        </w:rPr>
      </w:pPr>
    </w:p>
    <w:p w14:paraId="579EC97F">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2DAB3D17">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15 units (5 loads)</w:t>
      </w:r>
      <w:r>
        <w:rPr>
          <w:rFonts w:ascii="Arial" w:hAnsi="Arial" w:cs="Arial"/>
          <w:i/>
          <w:iCs/>
          <w:sz w:val="24"/>
          <w:szCs w:val="24"/>
        </w:rPr>
        <w:tab/>
      </w:r>
      <w:r>
        <w:rPr>
          <w:rFonts w:ascii="Arial" w:hAnsi="Arial" w:cs="Arial"/>
          <w:i/>
          <w:iCs/>
          <w:sz w:val="24"/>
          <w:szCs w:val="24"/>
        </w:rPr>
        <w:t xml:space="preserve">          </w:t>
      </w:r>
    </w:p>
    <w:p w14:paraId="1D5360BE">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22B31FA5">
      <w:pPr>
        <w:spacing w:after="120" w:line="240" w:lineRule="auto"/>
        <w:rPr>
          <w:rFonts w:ascii="Arial" w:hAnsi="Arial" w:cs="Arial"/>
          <w:b/>
          <w:sz w:val="24"/>
          <w:szCs w:val="24"/>
        </w:rPr>
      </w:pPr>
    </w:p>
    <w:p w14:paraId="4CD1CB21">
      <w:pPr>
        <w:spacing w:after="120" w:line="240" w:lineRule="auto"/>
        <w:rPr>
          <w:rFonts w:ascii="Arial" w:hAnsi="Arial" w:cs="Arial"/>
          <w:b/>
          <w:sz w:val="24"/>
          <w:szCs w:val="24"/>
        </w:rPr>
      </w:pPr>
    </w:p>
    <w:p w14:paraId="276A8C71">
      <w:pPr>
        <w:spacing w:after="120" w:line="240" w:lineRule="auto"/>
        <w:rPr>
          <w:rFonts w:ascii="Arial" w:hAnsi="Arial" w:cs="Arial"/>
          <w:b/>
          <w:sz w:val="24"/>
          <w:szCs w:val="24"/>
        </w:rPr>
      </w:pPr>
    </w:p>
    <w:p w14:paraId="78C09DC6">
      <w:pPr>
        <w:spacing w:after="120" w:line="240" w:lineRule="auto"/>
        <w:rPr>
          <w:rFonts w:ascii="Arial" w:hAnsi="Arial" w:cs="Arial"/>
          <w:b/>
          <w:sz w:val="24"/>
          <w:szCs w:val="24"/>
        </w:rPr>
      </w:pPr>
    </w:p>
    <w:p w14:paraId="16116217">
      <w:pPr>
        <w:spacing w:after="120" w:line="240" w:lineRule="auto"/>
        <w:rPr>
          <w:rFonts w:ascii="Arial" w:hAnsi="Arial" w:cs="Arial"/>
          <w:b/>
          <w:sz w:val="24"/>
          <w:szCs w:val="24"/>
        </w:rPr>
      </w:pPr>
    </w:p>
    <w:p w14:paraId="46F4EC9B">
      <w:pPr>
        <w:spacing w:after="120" w:line="240" w:lineRule="auto"/>
        <w:rPr>
          <w:rFonts w:ascii="Arial" w:hAnsi="Arial" w:cs="Arial"/>
          <w:b/>
          <w:sz w:val="24"/>
          <w:szCs w:val="24"/>
        </w:rPr>
      </w:pPr>
    </w:p>
    <w:p w14:paraId="6E3658E8">
      <w:pPr>
        <w:spacing w:after="120" w:line="240" w:lineRule="auto"/>
        <w:rPr>
          <w:rFonts w:ascii="Arial" w:hAnsi="Arial" w:cs="Arial"/>
          <w:b/>
          <w:sz w:val="24"/>
          <w:szCs w:val="24"/>
        </w:rPr>
      </w:pPr>
    </w:p>
    <w:p w14:paraId="42E345B5">
      <w:pPr>
        <w:spacing w:after="120" w:line="240" w:lineRule="auto"/>
        <w:rPr>
          <w:rFonts w:ascii="Arial" w:hAnsi="Arial" w:cs="Arial"/>
          <w:b/>
          <w:sz w:val="24"/>
          <w:szCs w:val="24"/>
        </w:rPr>
      </w:pPr>
    </w:p>
    <w:p w14:paraId="2FB0EA06">
      <w:pPr>
        <w:spacing w:after="120" w:line="240" w:lineRule="auto"/>
        <w:rPr>
          <w:rFonts w:ascii="Arial" w:hAnsi="Arial" w:cs="Arial"/>
          <w:b/>
          <w:sz w:val="24"/>
          <w:szCs w:val="24"/>
        </w:rPr>
      </w:pPr>
    </w:p>
    <w:p w14:paraId="1BA988D9">
      <w:pPr>
        <w:spacing w:after="120" w:line="240" w:lineRule="auto"/>
        <w:rPr>
          <w:rFonts w:ascii="Arial" w:hAnsi="Arial" w:cs="Arial"/>
          <w:b/>
          <w:sz w:val="24"/>
          <w:szCs w:val="24"/>
        </w:rPr>
      </w:pPr>
    </w:p>
    <w:p w14:paraId="0C7ECFAC">
      <w:pPr>
        <w:spacing w:after="120" w:line="240" w:lineRule="auto"/>
        <w:rPr>
          <w:rFonts w:ascii="Arial" w:hAnsi="Arial" w:cs="Arial"/>
          <w:b/>
          <w:sz w:val="24"/>
          <w:szCs w:val="24"/>
        </w:rPr>
      </w:pPr>
    </w:p>
    <w:p w14:paraId="01D16952">
      <w:pPr>
        <w:spacing w:after="120" w:line="240" w:lineRule="auto"/>
        <w:rPr>
          <w:rFonts w:ascii="Arial" w:hAnsi="Arial" w:cs="Arial"/>
          <w:b/>
          <w:sz w:val="24"/>
          <w:szCs w:val="24"/>
        </w:rPr>
      </w:pPr>
    </w:p>
    <w:p w14:paraId="74A781CE">
      <w:pPr>
        <w:spacing w:after="120" w:line="240" w:lineRule="auto"/>
        <w:rPr>
          <w:rFonts w:ascii="Arial" w:hAnsi="Arial" w:cs="Arial"/>
          <w:b/>
          <w:sz w:val="24"/>
          <w:szCs w:val="24"/>
        </w:rPr>
      </w:pPr>
    </w:p>
    <w:p w14:paraId="06396CEF">
      <w:pPr>
        <w:spacing w:after="120" w:line="240" w:lineRule="auto"/>
        <w:rPr>
          <w:rFonts w:ascii="Arial" w:hAnsi="Arial" w:cs="Arial"/>
          <w:b/>
          <w:sz w:val="24"/>
          <w:szCs w:val="24"/>
        </w:rPr>
      </w:pPr>
    </w:p>
    <w:p w14:paraId="367A3C9C">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70841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521042676" name="Straight Connector 152104267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70841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TGSzP7AQAACQQAAA4AAABkcnMvZTJvRG9jLnhtbK1TTY/a&#10;MBC9V+p/sHwvSVCBEhH2ANpe+oG02x8w6ziJJX/J4yXw7zt2gNLtZQ/NIRnPeJ7nPb9sHk5Gs6MM&#10;qJxteDUrOZNWuFbZvuG/nh8/feEMI9gWtLOy4WeJ/GH78cNm9LWcu8HpVgZGIBbr0Td8iNHXRYFi&#10;kAZw5ry0VOxcMBBpGfqiDTASutHFvCyXxehC64MTEpGy+6nIL4jhPYCu65SQeydejbRxQg1SQyRK&#10;OCiPfJun7Top4s+uQxmZbjgxjflNh1D8kt7FdgN1H8APSlxGgPeM8IaTAWXp0BvUHiKw16D+gTJK&#10;BIeuizPhTDERyYoQi6p8o83TAF5mLiQ1+pvo+P9gxY/jITDVkhMW86r8PF+ulpxZMHTzTzGA6ofI&#10;ds5aUtIFdreJlBs91gSws4dwWaE/hCTDqQsmfYkgO2W1zze15SkyQclFtVqt1nQR4lor/jT6gPGr&#10;dIaloOFa2SQE1HD8hpEOo63XLSlt3aPSOl+mtmxs+HoxXxAykEE7MgaFxhNJtD1noHtyvoghI6LT&#10;qk3dCQfPuNOBHYHsQp5t3fhM43KmASMViEN+psYBWjltXS8oPXkJIX537ZSuymuexp2g8+R/HZlo&#10;7AGHqSWXEhJ1aJtGktnFF9ZJ8UnjFL249pylL9KKHJLbLm5OFrxfU3z/B2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Bkxksz+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SISON</w:t>
      </w:r>
      <w:r>
        <w:rPr>
          <w:rFonts w:ascii="Arial" w:hAnsi="Arial" w:cs="Arial"/>
          <w:sz w:val="24"/>
          <w:szCs w:val="24"/>
        </w:rPr>
        <w:t xml:space="preserve">, </w:t>
      </w:r>
      <w:r>
        <w:rPr>
          <w:rFonts w:ascii="Arial" w:hAnsi="Arial" w:cs="Arial"/>
          <w:b/>
          <w:bCs/>
          <w:sz w:val="24"/>
          <w:szCs w:val="24"/>
        </w:rPr>
        <w:t>SARAH JOY, LPT</w:t>
      </w:r>
    </w:p>
    <w:p w14:paraId="0A740158">
      <w:pPr>
        <w:pStyle w:val="10"/>
        <w:spacing w:after="120" w:line="240" w:lineRule="auto"/>
        <w:ind w:left="0"/>
        <w:rPr>
          <w:rFonts w:ascii="Arial" w:hAnsi="Arial" w:cs="Arial"/>
          <w:b/>
          <w:sz w:val="24"/>
          <w:szCs w:val="24"/>
        </w:rPr>
      </w:pPr>
    </w:p>
    <w:p w14:paraId="1F644A30">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657ED646">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944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008866844" name="Straight Connector 100886684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944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6hosb6AQAACQQAAA4AAABkcnMvZTJvRG9jLnhtbK1Ty27bMBC8&#10;F+g/ELzXko3IcQTLOdhIL30YSPoBG4qSCPAFLmPZf98lZbtuesmhOlDLXe5wZzRaPx6NZgcZUDnb&#10;8Pms5Exa4Vpl+4b/enn6suIMI9gWtLOy4SeJ/HHz+dN69LVcuMHpVgZGIBbr0Td8iNHXRYFikAZw&#10;5ry0VOxcMBBpG/qiDTASutHFoiyXxehC64MTEpGyu6nIz4jhI4Cu65SQOyfejLRxQg1SQyRKOCiP&#10;fJOn7Top4s+uQxmZbjgxjXmlSyh+TWuxWUPdB/CDEucR4CMjvONkQFm69Aq1gwjsLah/oIwSwaHr&#10;4kw4U0xEsiLEYl6+0+Z5AC8zF5Ia/VV0/H+w4sdhH5hqyQlluVotl6u7O84sGPryzzGA6ofIts5a&#10;UtIFdnOIlBs91gSwtftw3qHfhyTDsQsmvYkgO2a1T1e15TEyQclqfn8/ryrOxKVW/Gn0AeNX6QxL&#10;QcO1skkIqOHwDSNdRkcvR1Lauieldf6Y2rKx4Q/VIiEDGbQjY1BoPJFE23MGuifnixgyIjqt2tSd&#10;cPCEWx3YAcgu5NnWjS80LmcaMFKBOORnahygldPRh4rSk5cQ4nfXTul5ecnTuBN0nvyvKxONHeAw&#10;teRSQqIObdNIMrv4zDopPmmcolfXnrL0RdqRQ3Lb2c3Jgrd7im//4M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C6hosb6AQAACQQAAA4AAAAAAAAAAQAgAAAAIgEAAGRycy9lMm9Eb2MueG1s&#10;UEsFBgAAAAAGAAYAWQEAAI4FAAAAAA==&#10;">
                <v:fill on="f" focussize="0,0"/>
                <v:stroke color="#000000" joinstyle="round"/>
                <v:imagedata o:title=""/>
                <o:lock v:ext="edit" aspectratio="f"/>
              </v:line>
            </w:pict>
          </mc:Fallback>
        </mc:AlternateContent>
      </w:r>
    </w:p>
    <w:p w14:paraId="4DEF162B">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6832482F">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1046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430471872" name="Straight Connector 43047187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1046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HR3qXvoBAAAHBAAADgAAAGRycy9lMm9Eb2MueG1srVPLbuMw&#10;DLwvsP8g6N7YSZM2NeL0kKB72UeAdj+AlWVbgF4Q1Tj5+6XkJH3spYf6IFOkOOKMx6v7g9FsLwMq&#10;Z2s+nZScSStco2xX879PD1dLzjCCbUA7K2t+lMjv19+/rQZfyZnrnW5kYARisRp8zfsYfVUUKHpp&#10;ACfOS0vF1gUDkbahK5oAA6EbXczK8qYYXGh8cEIiUnY7FvkJMXwG0LWtEnLrxIuRNo6oQWqIRAl7&#10;5ZGv87RtK0X807YoI9M1J6Yxr3QJxc9pLdYrqLoAvlfiNAJ8ZoQPnAwoS5deoLYQgb0E9R+UUSI4&#10;dG2cCGeKkUhWhFhMyw/aPPbgZeZCUqO/iI5fByt+73eBqabm8+tyfjtd3s44s2Dowz/GAKrrI9s4&#10;a0lIF9jrGdJt8FhR+8buwmmHfheSCIc2mPQmeuyQtT5etJaHyAQlF7Prm+V8wZk414rXRh8w/pDO&#10;sBTUXCubZIAK9j8x0mV09Hwkpa17UFrnT6ktG2p+t5glZCB7tmQLCo0nimg7zkB35HsRQ0ZEp1WT&#10;uhMOHnGjA9sDmYUc27jhicblTANGKhCH/IyNPTRyPHq3oPToJIT4yzVjelqe8zTuCJ0nf3dlorEF&#10;7MeWXEpI1KFtGklmD59YJ8VHjVP07Jpjlr5IO/JHbjt5ORnw7Z7it//v+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HR3qXvoBAAAHBAAADgAAAAAAAAABACAAAAAkAQAAZHJzL2Uyb0RvYy54&#10;bWxQSwUGAAAAAAYABgBZAQAAkAUAAAAA&#10;">
                <v:fill on="f" focussize="0,0"/>
                <v:stroke color="#000000" joinstyle="round"/>
                <v:imagedata o:title=""/>
                <o:lock v:ext="edit" aspectratio="f"/>
              </v:line>
            </w:pict>
          </mc:Fallback>
        </mc:AlternateContent>
      </w:r>
    </w:p>
    <w:p w14:paraId="6C0827BC">
      <w:pPr>
        <w:pStyle w:val="10"/>
        <w:spacing w:line="240" w:lineRule="auto"/>
        <w:jc w:val="both"/>
        <w:rPr>
          <w:rFonts w:ascii="Arial" w:hAnsi="Arial" w:cs="Arial"/>
          <w:sz w:val="24"/>
          <w:szCs w:val="24"/>
        </w:rPr>
      </w:pPr>
      <w:r>
        <w:rPr>
          <w:rFonts w:ascii="Arial" w:hAnsi="Arial" w:cs="Arial"/>
          <w:sz w:val="24"/>
          <w:szCs w:val="24"/>
        </w:rPr>
        <w:tab/>
      </w:r>
    </w:p>
    <w:p w14:paraId="0FE95062">
      <w:pPr>
        <w:pStyle w:val="10"/>
        <w:spacing w:line="240" w:lineRule="auto"/>
        <w:ind w:firstLine="720"/>
        <w:jc w:val="both"/>
        <w:rPr>
          <w:rFonts w:ascii="Arial" w:hAnsi="Arial" w:cs="Arial"/>
          <w:sz w:val="24"/>
          <w:szCs w:val="24"/>
        </w:rPr>
      </w:pPr>
    </w:p>
    <w:p w14:paraId="04BD8776">
      <w:pPr>
        <w:pStyle w:val="10"/>
        <w:spacing w:line="240" w:lineRule="auto"/>
        <w:ind w:firstLine="720"/>
        <w:jc w:val="both"/>
        <w:rPr>
          <w:rFonts w:ascii="Arial" w:hAnsi="Arial" w:cs="Arial"/>
          <w:sz w:val="24"/>
          <w:szCs w:val="24"/>
        </w:rPr>
      </w:pPr>
    </w:p>
    <w:p w14:paraId="760274C2">
      <w:pPr>
        <w:pStyle w:val="10"/>
        <w:spacing w:line="240" w:lineRule="auto"/>
        <w:ind w:firstLine="720"/>
        <w:jc w:val="both"/>
        <w:rPr>
          <w:rFonts w:ascii="Arial" w:hAnsi="Arial" w:cs="Arial"/>
          <w:sz w:val="24"/>
          <w:szCs w:val="24"/>
        </w:rPr>
      </w:pPr>
    </w:p>
    <w:p w14:paraId="57462DD6">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3411B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3A595238">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FB40244">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7C7AEF7">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28FFF6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9465C80">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B576FEB">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46D66E8">
            <w:pPr>
              <w:pStyle w:val="10"/>
              <w:spacing w:after="0" w:line="240" w:lineRule="auto"/>
              <w:ind w:left="0"/>
              <w:jc w:val="center"/>
              <w:rPr>
                <w:rFonts w:ascii="Arial" w:hAnsi="Arial" w:cs="Arial"/>
                <w:b/>
              </w:rPr>
            </w:pPr>
            <w:r>
              <w:rPr>
                <w:rFonts w:ascii="Arial" w:hAnsi="Arial" w:cs="Arial"/>
                <w:b/>
              </w:rPr>
              <w:t>SECTION</w:t>
            </w:r>
          </w:p>
        </w:tc>
      </w:tr>
      <w:tr w14:paraId="12C31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26E4FD57">
            <w:pPr>
              <w:spacing w:after="0" w:line="240" w:lineRule="auto"/>
              <w:rPr>
                <w:rFonts w:ascii="Times New Roman" w:hAnsi="Times New Roman"/>
              </w:rPr>
            </w:pPr>
            <w:r>
              <w:rPr>
                <w:rFonts w:ascii="Times New Roman" w:hAnsi="Times New Roman"/>
                <w:bCs/>
              </w:rPr>
              <w:t>8:00-9:00</w:t>
            </w:r>
          </w:p>
        </w:tc>
        <w:tc>
          <w:tcPr>
            <w:tcW w:w="1170" w:type="dxa"/>
          </w:tcPr>
          <w:p w14:paraId="39D7A7F5">
            <w:pPr>
              <w:spacing w:after="0" w:line="240" w:lineRule="auto"/>
              <w:rPr>
                <w:rFonts w:ascii="Arial" w:hAnsi="Arial" w:cs="Arial"/>
              </w:rPr>
            </w:pPr>
            <w:r>
              <w:rPr>
                <w:rFonts w:ascii="Arial" w:hAnsi="Arial" w:cs="Arial"/>
              </w:rPr>
              <w:t>GE 102</w:t>
            </w:r>
          </w:p>
        </w:tc>
        <w:tc>
          <w:tcPr>
            <w:tcW w:w="4343" w:type="dxa"/>
          </w:tcPr>
          <w:p w14:paraId="21532212">
            <w:pPr>
              <w:spacing w:after="0" w:line="240" w:lineRule="auto"/>
              <w:rPr>
                <w:rFonts w:ascii="Arial" w:hAnsi="Arial" w:cs="Arial"/>
              </w:rPr>
            </w:pPr>
            <w:r>
              <w:rPr>
                <w:rFonts w:ascii="Arial" w:hAnsi="Arial" w:cs="Arial"/>
              </w:rPr>
              <w:t>READINGS IN PHILIPPINE HISTORY</w:t>
            </w:r>
          </w:p>
        </w:tc>
        <w:tc>
          <w:tcPr>
            <w:tcW w:w="900" w:type="dxa"/>
          </w:tcPr>
          <w:p w14:paraId="0D4ECBA2">
            <w:pPr>
              <w:spacing w:after="0" w:line="240" w:lineRule="auto"/>
              <w:jc w:val="center"/>
              <w:rPr>
                <w:rFonts w:ascii="Arial" w:hAnsi="Arial" w:cs="Arial"/>
              </w:rPr>
            </w:pPr>
            <w:r>
              <w:rPr>
                <w:rFonts w:ascii="Times New Roman" w:hAnsi="Times New Roman"/>
                <w:bCs/>
              </w:rPr>
              <w:t>3</w:t>
            </w:r>
          </w:p>
        </w:tc>
        <w:tc>
          <w:tcPr>
            <w:tcW w:w="720" w:type="dxa"/>
          </w:tcPr>
          <w:p w14:paraId="22E6B715">
            <w:pPr>
              <w:spacing w:after="0" w:line="240" w:lineRule="auto"/>
              <w:jc w:val="center"/>
              <w:rPr>
                <w:rFonts w:ascii="Arial" w:hAnsi="Arial" w:cs="Arial"/>
              </w:rPr>
            </w:pPr>
            <w:r>
              <w:rPr>
                <w:rFonts w:ascii="Times New Roman" w:hAnsi="Times New Roman"/>
                <w:bCs/>
              </w:rPr>
              <w:t>M-F</w:t>
            </w:r>
          </w:p>
        </w:tc>
        <w:tc>
          <w:tcPr>
            <w:tcW w:w="900" w:type="dxa"/>
          </w:tcPr>
          <w:p w14:paraId="080A6112">
            <w:pPr>
              <w:spacing w:after="0" w:line="240" w:lineRule="auto"/>
              <w:jc w:val="center"/>
              <w:rPr>
                <w:rFonts w:ascii="Arial" w:hAnsi="Arial" w:cs="Arial"/>
              </w:rPr>
            </w:pPr>
            <w:r>
              <w:rPr>
                <w:rFonts w:ascii="Times New Roman" w:hAnsi="Times New Roman"/>
                <w:bCs/>
              </w:rPr>
              <w:t>1</w:t>
            </w:r>
          </w:p>
        </w:tc>
        <w:tc>
          <w:tcPr>
            <w:tcW w:w="1857" w:type="dxa"/>
            <w:vAlign w:val="center"/>
          </w:tcPr>
          <w:p w14:paraId="113AAB1C">
            <w:pPr>
              <w:spacing w:after="0" w:line="240" w:lineRule="auto"/>
              <w:rPr>
                <w:rFonts w:ascii="Arial" w:hAnsi="Arial" w:cs="Arial"/>
              </w:rPr>
            </w:pPr>
            <w:r>
              <w:rPr>
                <w:rFonts w:ascii="Arial Narrow" w:hAnsi="Arial Narrow" w:cs="Arial"/>
              </w:rPr>
              <w:t>BTLED 1-1</w:t>
            </w:r>
          </w:p>
        </w:tc>
      </w:tr>
      <w:tr w14:paraId="38116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60E92B34">
            <w:pPr>
              <w:spacing w:after="0" w:line="240" w:lineRule="auto"/>
              <w:rPr>
                <w:rFonts w:ascii="Times New Roman" w:hAnsi="Times New Roman"/>
              </w:rPr>
            </w:pPr>
            <w:r>
              <w:rPr>
                <w:rFonts w:ascii="Times New Roman" w:hAnsi="Times New Roman"/>
                <w:bCs/>
              </w:rPr>
              <w:t>9:00-10:00</w:t>
            </w:r>
          </w:p>
        </w:tc>
        <w:tc>
          <w:tcPr>
            <w:tcW w:w="1170" w:type="dxa"/>
          </w:tcPr>
          <w:p w14:paraId="6C2B6093">
            <w:pPr>
              <w:spacing w:after="0" w:line="240" w:lineRule="auto"/>
              <w:rPr>
                <w:rFonts w:ascii="Arial Narrow" w:hAnsi="Arial Narrow" w:cs="Arial Narrow"/>
              </w:rPr>
            </w:pPr>
            <w:r>
              <w:rPr>
                <w:rFonts w:ascii="Arial Narrow" w:hAnsi="Arial Narrow" w:cs="Arial Narrow"/>
              </w:rPr>
              <w:t>GE 102</w:t>
            </w:r>
          </w:p>
        </w:tc>
        <w:tc>
          <w:tcPr>
            <w:tcW w:w="4343" w:type="dxa"/>
          </w:tcPr>
          <w:p w14:paraId="5724DCD0">
            <w:pPr>
              <w:spacing w:after="0" w:line="240" w:lineRule="auto"/>
              <w:rPr>
                <w:rFonts w:ascii="Arial Narrow" w:hAnsi="Arial Narrow" w:cs="Arial Narrow"/>
              </w:rPr>
            </w:pPr>
            <w:r>
              <w:rPr>
                <w:rFonts w:ascii="Arial Narrow" w:hAnsi="Arial Narrow" w:cs="Arial Narrow"/>
              </w:rPr>
              <w:t>READINGS IN PHILIPPINE HISTORY</w:t>
            </w:r>
          </w:p>
        </w:tc>
        <w:tc>
          <w:tcPr>
            <w:tcW w:w="900" w:type="dxa"/>
          </w:tcPr>
          <w:p w14:paraId="3C3809AE">
            <w:pPr>
              <w:spacing w:after="0" w:line="240" w:lineRule="auto"/>
              <w:jc w:val="center"/>
              <w:rPr>
                <w:rFonts w:ascii="Arial" w:hAnsi="Arial" w:cs="Arial"/>
              </w:rPr>
            </w:pPr>
            <w:r>
              <w:rPr>
                <w:rFonts w:ascii="Times New Roman" w:hAnsi="Times New Roman"/>
                <w:bCs/>
              </w:rPr>
              <w:t>3</w:t>
            </w:r>
          </w:p>
        </w:tc>
        <w:tc>
          <w:tcPr>
            <w:tcW w:w="720" w:type="dxa"/>
          </w:tcPr>
          <w:p w14:paraId="4CD82430">
            <w:pPr>
              <w:spacing w:after="0" w:line="240" w:lineRule="auto"/>
              <w:jc w:val="center"/>
              <w:rPr>
                <w:rFonts w:ascii="Arial" w:hAnsi="Arial" w:cs="Arial"/>
              </w:rPr>
            </w:pPr>
            <w:r>
              <w:rPr>
                <w:rFonts w:ascii="Times New Roman" w:hAnsi="Times New Roman"/>
                <w:bCs/>
              </w:rPr>
              <w:t>M-F</w:t>
            </w:r>
          </w:p>
        </w:tc>
        <w:tc>
          <w:tcPr>
            <w:tcW w:w="900" w:type="dxa"/>
          </w:tcPr>
          <w:p w14:paraId="1AF12653">
            <w:pPr>
              <w:spacing w:after="0" w:line="240" w:lineRule="auto"/>
              <w:jc w:val="center"/>
              <w:rPr>
                <w:rFonts w:ascii="Arial" w:hAnsi="Arial" w:cs="Arial"/>
              </w:rPr>
            </w:pPr>
            <w:r>
              <w:rPr>
                <w:rFonts w:ascii="Times New Roman" w:hAnsi="Times New Roman"/>
                <w:bCs/>
              </w:rPr>
              <w:t>1</w:t>
            </w:r>
          </w:p>
        </w:tc>
        <w:tc>
          <w:tcPr>
            <w:tcW w:w="1857" w:type="dxa"/>
            <w:vAlign w:val="center"/>
          </w:tcPr>
          <w:p w14:paraId="3057EC4F">
            <w:pPr>
              <w:spacing w:after="0" w:line="240" w:lineRule="auto"/>
              <w:rPr>
                <w:rFonts w:ascii="Arial" w:hAnsi="Arial" w:cs="Arial"/>
              </w:rPr>
            </w:pPr>
            <w:r>
              <w:rPr>
                <w:rFonts w:ascii="Arial Narrow" w:hAnsi="Arial Narrow" w:cs="Arial"/>
              </w:rPr>
              <w:t>BSED ENG 1-1</w:t>
            </w:r>
          </w:p>
        </w:tc>
      </w:tr>
      <w:tr w14:paraId="22649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7A930A35">
            <w:pPr>
              <w:spacing w:after="0" w:line="240" w:lineRule="auto"/>
              <w:rPr>
                <w:rFonts w:ascii="Times New Roman" w:hAnsi="Times New Roman"/>
                <w:bCs/>
              </w:rPr>
            </w:pPr>
            <w:r>
              <w:rPr>
                <w:rFonts w:ascii="Times New Roman" w:hAnsi="Times New Roman"/>
                <w:bCs/>
              </w:rPr>
              <w:t>10:00-11:00</w:t>
            </w:r>
          </w:p>
        </w:tc>
        <w:tc>
          <w:tcPr>
            <w:tcW w:w="1170" w:type="dxa"/>
          </w:tcPr>
          <w:p w14:paraId="75FB91F4">
            <w:pPr>
              <w:spacing w:after="0" w:line="240" w:lineRule="auto"/>
              <w:rPr>
                <w:rFonts w:ascii="Arial Narrow" w:hAnsi="Arial Narrow" w:cs="Arial Narrow"/>
              </w:rPr>
            </w:pPr>
            <w:r>
              <w:rPr>
                <w:rFonts w:ascii="Arial Narrow" w:hAnsi="Arial Narrow" w:cs="Arial Narrow"/>
              </w:rPr>
              <w:t>GE 108</w:t>
            </w:r>
          </w:p>
        </w:tc>
        <w:tc>
          <w:tcPr>
            <w:tcW w:w="4343" w:type="dxa"/>
          </w:tcPr>
          <w:p w14:paraId="4F1B43D6">
            <w:pPr>
              <w:spacing w:after="0" w:line="240" w:lineRule="auto"/>
              <w:rPr>
                <w:rFonts w:ascii="Arial Narrow" w:hAnsi="Arial Narrow" w:cs="Arial Narrow"/>
              </w:rPr>
            </w:pPr>
            <w:r>
              <w:rPr>
                <w:rFonts w:ascii="Arial Narrow" w:hAnsi="Arial Narrow" w:cs="Arial Narrow"/>
              </w:rPr>
              <w:t>ETHICS</w:t>
            </w:r>
          </w:p>
        </w:tc>
        <w:tc>
          <w:tcPr>
            <w:tcW w:w="900" w:type="dxa"/>
          </w:tcPr>
          <w:p w14:paraId="64064EDE">
            <w:pPr>
              <w:spacing w:after="0" w:line="240" w:lineRule="auto"/>
              <w:jc w:val="center"/>
              <w:rPr>
                <w:rFonts w:ascii="Times New Roman" w:hAnsi="Times New Roman"/>
                <w:bCs/>
              </w:rPr>
            </w:pPr>
            <w:r>
              <w:rPr>
                <w:rFonts w:ascii="Times New Roman" w:hAnsi="Times New Roman"/>
                <w:bCs/>
              </w:rPr>
              <w:t>3</w:t>
            </w:r>
          </w:p>
        </w:tc>
        <w:tc>
          <w:tcPr>
            <w:tcW w:w="720" w:type="dxa"/>
          </w:tcPr>
          <w:p w14:paraId="610C8A97">
            <w:pPr>
              <w:spacing w:after="0" w:line="240" w:lineRule="auto"/>
              <w:jc w:val="center"/>
              <w:rPr>
                <w:rFonts w:ascii="Times New Roman" w:hAnsi="Times New Roman"/>
                <w:bCs/>
              </w:rPr>
            </w:pPr>
            <w:r>
              <w:rPr>
                <w:rFonts w:ascii="Times New Roman" w:hAnsi="Times New Roman"/>
                <w:bCs/>
              </w:rPr>
              <w:t>M-F</w:t>
            </w:r>
          </w:p>
        </w:tc>
        <w:tc>
          <w:tcPr>
            <w:tcW w:w="900" w:type="dxa"/>
          </w:tcPr>
          <w:p w14:paraId="392DAAEE">
            <w:pPr>
              <w:spacing w:after="0" w:line="240" w:lineRule="auto"/>
              <w:jc w:val="center"/>
              <w:rPr>
                <w:rFonts w:ascii="Times New Roman" w:hAnsi="Times New Roman"/>
                <w:bCs/>
              </w:rPr>
            </w:pPr>
            <w:r>
              <w:rPr>
                <w:rFonts w:ascii="Times New Roman" w:hAnsi="Times New Roman"/>
                <w:bCs/>
              </w:rPr>
              <w:t>1</w:t>
            </w:r>
          </w:p>
        </w:tc>
        <w:tc>
          <w:tcPr>
            <w:tcW w:w="1857" w:type="dxa"/>
            <w:vAlign w:val="center"/>
          </w:tcPr>
          <w:p w14:paraId="280351C4">
            <w:pPr>
              <w:spacing w:after="0" w:line="240" w:lineRule="auto"/>
              <w:rPr>
                <w:rFonts w:ascii="Arial Narrow" w:hAnsi="Arial Narrow" w:cs="Arial"/>
              </w:rPr>
            </w:pPr>
            <w:r>
              <w:rPr>
                <w:rFonts w:ascii="Arial Narrow" w:hAnsi="Arial Narrow" w:cs="Arial"/>
              </w:rPr>
              <w:t>BSENTREP 2-1</w:t>
            </w:r>
          </w:p>
        </w:tc>
      </w:tr>
      <w:tr w14:paraId="023C3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tcPr>
          <w:p w14:paraId="0EDCC30D">
            <w:pPr>
              <w:spacing w:after="0" w:line="240" w:lineRule="auto"/>
              <w:rPr>
                <w:rFonts w:ascii="Times New Roman" w:hAnsi="Times New Roman"/>
              </w:rPr>
            </w:pPr>
            <w:r>
              <w:rPr>
                <w:rFonts w:ascii="Times New Roman" w:hAnsi="Times New Roman"/>
                <w:bCs/>
              </w:rPr>
              <w:t>11:00-12:00</w:t>
            </w:r>
          </w:p>
        </w:tc>
        <w:tc>
          <w:tcPr>
            <w:tcW w:w="1170" w:type="dxa"/>
          </w:tcPr>
          <w:p w14:paraId="46337D59">
            <w:pPr>
              <w:spacing w:after="0" w:line="240" w:lineRule="auto"/>
              <w:rPr>
                <w:rFonts w:ascii="Arial" w:hAnsi="Arial" w:eastAsia="Times New Roman" w:cs="Arial"/>
                <w:color w:val="000000" w:themeColor="text1"/>
                <w:lang w:eastAsia="en-PH"/>
                <w14:textFill>
                  <w14:solidFill>
                    <w14:schemeClr w14:val="tx1"/>
                  </w14:solidFill>
                </w14:textFill>
              </w:rPr>
            </w:pPr>
            <w:r>
              <w:rPr>
                <w:rFonts w:ascii="Arial Narrow" w:hAnsi="Arial Narrow" w:cs="Arial Narrow"/>
              </w:rPr>
              <w:t>GE 102</w:t>
            </w:r>
          </w:p>
        </w:tc>
        <w:tc>
          <w:tcPr>
            <w:tcW w:w="4343" w:type="dxa"/>
          </w:tcPr>
          <w:p w14:paraId="405C9EF1">
            <w:pPr>
              <w:spacing w:after="0" w:line="240" w:lineRule="auto"/>
              <w:rPr>
                <w:rFonts w:ascii="Arial" w:hAnsi="Arial" w:cs="Arial"/>
              </w:rPr>
            </w:pPr>
            <w:r>
              <w:rPr>
                <w:rFonts w:ascii="Arial Narrow" w:hAnsi="Arial Narrow" w:cs="Arial Narrow"/>
              </w:rPr>
              <w:t>READINGS IN PHILIPPINE HISTORY</w:t>
            </w:r>
          </w:p>
        </w:tc>
        <w:tc>
          <w:tcPr>
            <w:tcW w:w="900" w:type="dxa"/>
          </w:tcPr>
          <w:p w14:paraId="3C4A54B3">
            <w:pPr>
              <w:spacing w:after="0" w:line="240" w:lineRule="auto"/>
              <w:jc w:val="center"/>
              <w:rPr>
                <w:rFonts w:ascii="Arial" w:hAnsi="Arial" w:cs="Arial"/>
              </w:rPr>
            </w:pPr>
            <w:r>
              <w:rPr>
                <w:rFonts w:ascii="Arial" w:hAnsi="Arial" w:cs="Arial"/>
              </w:rPr>
              <w:t>3</w:t>
            </w:r>
          </w:p>
        </w:tc>
        <w:tc>
          <w:tcPr>
            <w:tcW w:w="720" w:type="dxa"/>
          </w:tcPr>
          <w:p w14:paraId="0AA02601">
            <w:pPr>
              <w:spacing w:after="0" w:line="240" w:lineRule="auto"/>
              <w:jc w:val="center"/>
              <w:rPr>
                <w:rFonts w:ascii="Arial" w:hAnsi="Arial" w:cs="Arial"/>
              </w:rPr>
            </w:pPr>
            <w:r>
              <w:rPr>
                <w:rFonts w:ascii="Arial" w:hAnsi="Arial" w:cs="Arial"/>
              </w:rPr>
              <w:t>M-F</w:t>
            </w:r>
          </w:p>
        </w:tc>
        <w:tc>
          <w:tcPr>
            <w:tcW w:w="900" w:type="dxa"/>
          </w:tcPr>
          <w:p w14:paraId="3CDEB913">
            <w:pPr>
              <w:spacing w:after="0" w:line="240" w:lineRule="auto"/>
              <w:jc w:val="center"/>
              <w:rPr>
                <w:rFonts w:ascii="Arial" w:hAnsi="Arial" w:cs="Arial"/>
              </w:rPr>
            </w:pPr>
            <w:r>
              <w:rPr>
                <w:rFonts w:ascii="Arial" w:hAnsi="Arial" w:cs="Arial"/>
              </w:rPr>
              <w:t>1</w:t>
            </w:r>
          </w:p>
        </w:tc>
        <w:tc>
          <w:tcPr>
            <w:tcW w:w="1857" w:type="dxa"/>
            <w:vAlign w:val="center"/>
          </w:tcPr>
          <w:p w14:paraId="476ED708">
            <w:pPr>
              <w:spacing w:after="0" w:line="240" w:lineRule="auto"/>
              <w:rPr>
                <w:rFonts w:ascii="Arial" w:hAnsi="Arial" w:cs="Arial"/>
              </w:rPr>
            </w:pPr>
            <w:r>
              <w:rPr>
                <w:rFonts w:ascii="Arial Narrow" w:hAnsi="Arial Narrow" w:cs="Arial"/>
              </w:rPr>
              <w:t>BSED MATH 1-1</w:t>
            </w:r>
          </w:p>
        </w:tc>
      </w:tr>
      <w:tr w14:paraId="174C0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A6B896F">
            <w:pPr>
              <w:spacing w:after="0" w:line="240" w:lineRule="auto"/>
              <w:rPr>
                <w:rFonts w:ascii="Times New Roman" w:hAnsi="Times New Roman"/>
              </w:rPr>
            </w:pPr>
            <w:r>
              <w:rPr>
                <w:rFonts w:ascii="Times New Roman" w:hAnsi="Times New Roman"/>
              </w:rPr>
              <w:t>1:00-2:00</w:t>
            </w:r>
          </w:p>
        </w:tc>
        <w:tc>
          <w:tcPr>
            <w:tcW w:w="1170" w:type="dxa"/>
            <w:vAlign w:val="bottom"/>
          </w:tcPr>
          <w:p w14:paraId="6A845518">
            <w:pPr>
              <w:spacing w:after="0" w:line="240" w:lineRule="auto"/>
              <w:rPr>
                <w:rFonts w:ascii="Arial Narrow" w:hAnsi="Arial Narrow" w:cs="Arial Narrow"/>
              </w:rPr>
            </w:pPr>
            <w:r>
              <w:rPr>
                <w:rFonts w:ascii="Arial Narrow" w:hAnsi="Arial Narrow" w:cs="Arial Narrow"/>
              </w:rPr>
              <w:t>GE 102</w:t>
            </w:r>
          </w:p>
        </w:tc>
        <w:tc>
          <w:tcPr>
            <w:tcW w:w="4343" w:type="dxa"/>
            <w:vAlign w:val="bottom"/>
          </w:tcPr>
          <w:p w14:paraId="71C16E87">
            <w:pPr>
              <w:spacing w:after="0" w:line="240" w:lineRule="auto"/>
              <w:rPr>
                <w:rFonts w:ascii="Arial Narrow" w:hAnsi="Arial Narrow" w:cs="Arial Narrow"/>
              </w:rPr>
            </w:pPr>
            <w:r>
              <w:rPr>
                <w:rFonts w:ascii="Arial Narrow" w:hAnsi="Arial Narrow" w:cs="Arial Narrow"/>
              </w:rPr>
              <w:t>READINGS IN PHILIPPINE HISTORY</w:t>
            </w:r>
          </w:p>
        </w:tc>
        <w:tc>
          <w:tcPr>
            <w:tcW w:w="900" w:type="dxa"/>
            <w:vAlign w:val="center"/>
          </w:tcPr>
          <w:p w14:paraId="24BA3811">
            <w:pPr>
              <w:spacing w:after="0" w:line="240" w:lineRule="auto"/>
              <w:jc w:val="center"/>
              <w:rPr>
                <w:rFonts w:ascii="Arial" w:hAnsi="Arial" w:cs="Arial"/>
              </w:rPr>
            </w:pPr>
            <w:r>
              <w:rPr>
                <w:rFonts w:ascii="Arial" w:hAnsi="Arial" w:cs="Arial"/>
              </w:rPr>
              <w:t>3</w:t>
            </w:r>
          </w:p>
        </w:tc>
        <w:tc>
          <w:tcPr>
            <w:tcW w:w="720" w:type="dxa"/>
            <w:vAlign w:val="center"/>
          </w:tcPr>
          <w:p w14:paraId="1705A3F1">
            <w:pPr>
              <w:spacing w:after="0" w:line="240" w:lineRule="auto"/>
              <w:jc w:val="center"/>
              <w:rPr>
                <w:rFonts w:ascii="Arial" w:hAnsi="Arial" w:cs="Arial"/>
              </w:rPr>
            </w:pPr>
            <w:r>
              <w:rPr>
                <w:rFonts w:ascii="Arial" w:hAnsi="Arial" w:cs="Arial"/>
                <w:bCs/>
              </w:rPr>
              <w:t>M-F</w:t>
            </w:r>
          </w:p>
        </w:tc>
        <w:tc>
          <w:tcPr>
            <w:tcW w:w="900" w:type="dxa"/>
            <w:vAlign w:val="center"/>
          </w:tcPr>
          <w:p w14:paraId="4E6F1E21">
            <w:pPr>
              <w:spacing w:after="0" w:line="240" w:lineRule="auto"/>
              <w:jc w:val="center"/>
              <w:rPr>
                <w:rFonts w:ascii="Arial" w:hAnsi="Arial" w:cs="Arial"/>
              </w:rPr>
            </w:pPr>
            <w:r>
              <w:rPr>
                <w:rFonts w:ascii="Arial" w:hAnsi="Arial" w:cs="Arial"/>
              </w:rPr>
              <w:t>1</w:t>
            </w:r>
          </w:p>
        </w:tc>
        <w:tc>
          <w:tcPr>
            <w:tcW w:w="1857" w:type="dxa"/>
            <w:vAlign w:val="center"/>
          </w:tcPr>
          <w:p w14:paraId="17E3C011">
            <w:pPr>
              <w:spacing w:after="0" w:line="240" w:lineRule="auto"/>
              <w:rPr>
                <w:rFonts w:ascii="Arial" w:hAnsi="Arial" w:cs="Arial"/>
              </w:rPr>
            </w:pPr>
            <w:r>
              <w:rPr>
                <w:rFonts w:ascii="Arial Narrow" w:hAnsi="Arial Narrow" w:cs="Arial"/>
              </w:rPr>
              <w:t>BSED ENG 1-2</w:t>
            </w:r>
          </w:p>
        </w:tc>
      </w:tr>
      <w:tr w14:paraId="5E1F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B53478D">
            <w:pPr>
              <w:spacing w:after="0" w:line="240" w:lineRule="auto"/>
              <w:rPr>
                <w:rFonts w:ascii="Times New Roman" w:hAnsi="Times New Roman"/>
              </w:rPr>
            </w:pPr>
            <w:r>
              <w:rPr>
                <w:rFonts w:ascii="Times New Roman" w:hAnsi="Times New Roman"/>
              </w:rPr>
              <w:t>2:00-3:00</w:t>
            </w:r>
          </w:p>
        </w:tc>
        <w:tc>
          <w:tcPr>
            <w:tcW w:w="1170" w:type="dxa"/>
            <w:vAlign w:val="bottom"/>
          </w:tcPr>
          <w:p w14:paraId="24ECDB45">
            <w:pPr>
              <w:spacing w:after="0" w:line="240" w:lineRule="auto"/>
              <w:rPr>
                <w:rFonts w:ascii="Arial Narrow" w:hAnsi="Arial Narrow" w:cs="Arial Narrow"/>
              </w:rPr>
            </w:pPr>
            <w:r>
              <w:rPr>
                <w:rFonts w:ascii="Arial Narrow" w:hAnsi="Arial Narrow" w:cs="Arial Narrow"/>
              </w:rPr>
              <w:t>GE 102</w:t>
            </w:r>
          </w:p>
        </w:tc>
        <w:tc>
          <w:tcPr>
            <w:tcW w:w="4343" w:type="dxa"/>
            <w:vAlign w:val="bottom"/>
          </w:tcPr>
          <w:p w14:paraId="2DA4A0E3">
            <w:pPr>
              <w:spacing w:after="0" w:line="240" w:lineRule="auto"/>
              <w:rPr>
                <w:rFonts w:ascii="Arial Narrow" w:hAnsi="Arial Narrow" w:cs="Arial Narrow"/>
              </w:rPr>
            </w:pPr>
            <w:r>
              <w:rPr>
                <w:rFonts w:ascii="Arial Narrow" w:hAnsi="Arial Narrow" w:cs="Arial Narrow"/>
              </w:rPr>
              <w:t>READINGS IN PHILIPPINE HISTORY</w:t>
            </w:r>
          </w:p>
        </w:tc>
        <w:tc>
          <w:tcPr>
            <w:tcW w:w="900" w:type="dxa"/>
            <w:vAlign w:val="center"/>
          </w:tcPr>
          <w:p w14:paraId="1FBCEE7F">
            <w:pPr>
              <w:spacing w:after="0" w:line="240" w:lineRule="auto"/>
              <w:jc w:val="center"/>
              <w:rPr>
                <w:rFonts w:ascii="Arial" w:hAnsi="Arial" w:cs="Arial"/>
              </w:rPr>
            </w:pPr>
            <w:r>
              <w:rPr>
                <w:rFonts w:ascii="Arial" w:hAnsi="Arial" w:cs="Arial"/>
              </w:rPr>
              <w:t>3</w:t>
            </w:r>
          </w:p>
        </w:tc>
        <w:tc>
          <w:tcPr>
            <w:tcW w:w="720" w:type="dxa"/>
            <w:vAlign w:val="center"/>
          </w:tcPr>
          <w:p w14:paraId="2E16434C">
            <w:pPr>
              <w:spacing w:after="0" w:line="240" w:lineRule="auto"/>
              <w:jc w:val="center"/>
              <w:rPr>
                <w:rFonts w:ascii="Arial" w:hAnsi="Arial" w:cs="Arial"/>
                <w:bCs/>
              </w:rPr>
            </w:pPr>
            <w:r>
              <w:rPr>
                <w:rFonts w:ascii="Arial" w:hAnsi="Arial" w:cs="Arial"/>
                <w:bCs/>
              </w:rPr>
              <w:t>M-F</w:t>
            </w:r>
          </w:p>
        </w:tc>
        <w:tc>
          <w:tcPr>
            <w:tcW w:w="900" w:type="dxa"/>
            <w:vAlign w:val="center"/>
          </w:tcPr>
          <w:p w14:paraId="27208730">
            <w:pPr>
              <w:spacing w:after="0" w:line="240" w:lineRule="auto"/>
              <w:jc w:val="center"/>
              <w:rPr>
                <w:rFonts w:ascii="Arial" w:hAnsi="Arial" w:cs="Arial"/>
              </w:rPr>
            </w:pPr>
            <w:r>
              <w:rPr>
                <w:rFonts w:ascii="Arial" w:hAnsi="Arial" w:cs="Arial"/>
              </w:rPr>
              <w:t>1</w:t>
            </w:r>
          </w:p>
        </w:tc>
        <w:tc>
          <w:tcPr>
            <w:tcW w:w="1857" w:type="dxa"/>
            <w:vAlign w:val="center"/>
          </w:tcPr>
          <w:p w14:paraId="25EF0857">
            <w:pPr>
              <w:spacing w:after="0" w:line="240" w:lineRule="auto"/>
              <w:rPr>
                <w:rFonts w:ascii="Arial Narrow" w:hAnsi="Arial Narrow" w:cs="Arial"/>
              </w:rPr>
            </w:pPr>
            <w:r>
              <w:rPr>
                <w:rFonts w:ascii="Arial Narrow" w:hAnsi="Arial Narrow" w:cs="Arial"/>
              </w:rPr>
              <w:t>BSTM 2-2</w:t>
            </w:r>
          </w:p>
        </w:tc>
      </w:tr>
      <w:tr w14:paraId="14B0C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04CF85F6">
            <w:pPr>
              <w:pStyle w:val="10"/>
              <w:spacing w:after="0" w:line="240" w:lineRule="auto"/>
              <w:ind w:left="0"/>
              <w:rPr>
                <w:rFonts w:ascii="Arial" w:hAnsi="Arial" w:cs="Arial"/>
              </w:rPr>
            </w:pPr>
          </w:p>
        </w:tc>
        <w:tc>
          <w:tcPr>
            <w:tcW w:w="1170" w:type="dxa"/>
            <w:shd w:val="clear" w:color="auto" w:fill="FDE9D9" w:themeFill="accent6" w:themeFillTint="33"/>
            <w:vAlign w:val="center"/>
          </w:tcPr>
          <w:p w14:paraId="2852DD46">
            <w:pPr>
              <w:pStyle w:val="10"/>
              <w:spacing w:after="0" w:line="240" w:lineRule="auto"/>
              <w:ind w:left="0"/>
              <w:rPr>
                <w:rFonts w:ascii="Arial" w:hAnsi="Arial" w:cs="Arial"/>
              </w:rPr>
            </w:pPr>
          </w:p>
        </w:tc>
        <w:tc>
          <w:tcPr>
            <w:tcW w:w="4343" w:type="dxa"/>
            <w:shd w:val="clear" w:color="auto" w:fill="FDE9D9" w:themeFill="accent6" w:themeFillTint="33"/>
            <w:vAlign w:val="center"/>
          </w:tcPr>
          <w:p w14:paraId="0DFF9508">
            <w:pPr>
              <w:pStyle w:val="10"/>
              <w:spacing w:after="0" w:line="240" w:lineRule="auto"/>
              <w:ind w:left="0"/>
              <w:rPr>
                <w:rFonts w:ascii="Arial" w:hAnsi="Arial" w:cs="Arial"/>
              </w:rPr>
            </w:pPr>
          </w:p>
        </w:tc>
        <w:tc>
          <w:tcPr>
            <w:tcW w:w="900" w:type="dxa"/>
            <w:shd w:val="clear" w:color="auto" w:fill="FDE9D9" w:themeFill="accent6" w:themeFillTint="33"/>
            <w:vAlign w:val="center"/>
          </w:tcPr>
          <w:p w14:paraId="21051C24">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5C154873">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37894689">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2863B8AF">
            <w:pPr>
              <w:pStyle w:val="10"/>
              <w:spacing w:after="0" w:line="240" w:lineRule="auto"/>
              <w:ind w:left="0"/>
              <w:rPr>
                <w:rFonts w:ascii="Arial" w:hAnsi="Arial" w:cs="Arial"/>
              </w:rPr>
            </w:pPr>
          </w:p>
        </w:tc>
      </w:tr>
      <w:tr w14:paraId="2A18E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5DB227D0">
            <w:pPr>
              <w:pStyle w:val="10"/>
              <w:spacing w:after="0" w:line="240" w:lineRule="auto"/>
              <w:ind w:left="0"/>
              <w:rPr>
                <w:rFonts w:ascii="Times New Roman" w:hAnsi="Times New Roman"/>
                <w:bCs/>
              </w:rPr>
            </w:pPr>
            <w:r>
              <w:rPr>
                <w:rFonts w:ascii="Times New Roman" w:hAnsi="Times New Roman"/>
                <w:bCs/>
              </w:rPr>
              <w:t>8:00-9:00</w:t>
            </w:r>
          </w:p>
        </w:tc>
        <w:tc>
          <w:tcPr>
            <w:tcW w:w="1170" w:type="dxa"/>
            <w:vAlign w:val="bottom"/>
          </w:tcPr>
          <w:p w14:paraId="16AE4B9A">
            <w:pPr>
              <w:pStyle w:val="10"/>
              <w:spacing w:after="0" w:line="240" w:lineRule="auto"/>
              <w:ind w:left="0"/>
              <w:rPr>
                <w:rFonts w:ascii="Arial" w:hAnsi="Arial" w:cs="Arial"/>
              </w:rPr>
            </w:pPr>
            <w:r>
              <w:rPr>
                <w:rFonts w:ascii="Arial Narrow" w:hAnsi="Arial Narrow" w:cs="Arial Narrow"/>
              </w:rPr>
              <w:t>GE 102</w:t>
            </w:r>
          </w:p>
        </w:tc>
        <w:tc>
          <w:tcPr>
            <w:tcW w:w="4343" w:type="dxa"/>
            <w:vAlign w:val="bottom"/>
          </w:tcPr>
          <w:p w14:paraId="37972225">
            <w:pPr>
              <w:pStyle w:val="10"/>
              <w:spacing w:after="0" w:line="240" w:lineRule="auto"/>
              <w:ind w:left="0"/>
              <w:rPr>
                <w:rFonts w:ascii="Arial Narrow" w:hAnsi="Arial Narrow" w:cs="Arial"/>
                <w:sz w:val="20"/>
                <w:szCs w:val="20"/>
              </w:rPr>
            </w:pPr>
            <w:r>
              <w:rPr>
                <w:rFonts w:ascii="Arial Narrow" w:hAnsi="Arial Narrow" w:cs="Arial Narrow"/>
                <w:sz w:val="20"/>
                <w:szCs w:val="20"/>
              </w:rPr>
              <w:t>READINGS IN PHILIPPINE HISTORY</w:t>
            </w:r>
          </w:p>
        </w:tc>
        <w:tc>
          <w:tcPr>
            <w:tcW w:w="900" w:type="dxa"/>
          </w:tcPr>
          <w:p w14:paraId="3C05BF0E">
            <w:pPr>
              <w:pStyle w:val="10"/>
              <w:spacing w:after="0" w:line="240" w:lineRule="auto"/>
              <w:ind w:left="0"/>
              <w:jc w:val="center"/>
              <w:rPr>
                <w:rFonts w:ascii="Times New Roman" w:hAnsi="Times New Roman"/>
                <w:bCs/>
              </w:rPr>
            </w:pPr>
            <w:r>
              <w:rPr>
                <w:rFonts w:ascii="Arial" w:hAnsi="Arial" w:cs="Arial"/>
              </w:rPr>
              <w:t>3</w:t>
            </w:r>
          </w:p>
        </w:tc>
        <w:tc>
          <w:tcPr>
            <w:tcW w:w="720" w:type="dxa"/>
          </w:tcPr>
          <w:p w14:paraId="437F5F37">
            <w:pPr>
              <w:pStyle w:val="10"/>
              <w:spacing w:after="0" w:line="240" w:lineRule="auto"/>
              <w:ind w:left="0"/>
              <w:jc w:val="center"/>
              <w:rPr>
                <w:rFonts w:ascii="Times New Roman" w:hAnsi="Times New Roman"/>
                <w:bCs/>
              </w:rPr>
            </w:pPr>
            <w:r>
              <w:rPr>
                <w:rFonts w:ascii="Arial" w:hAnsi="Arial" w:cs="Arial"/>
                <w:bCs/>
              </w:rPr>
              <w:t>M-F</w:t>
            </w:r>
          </w:p>
        </w:tc>
        <w:tc>
          <w:tcPr>
            <w:tcW w:w="900" w:type="dxa"/>
          </w:tcPr>
          <w:p w14:paraId="0874A6BD">
            <w:pPr>
              <w:pStyle w:val="10"/>
              <w:spacing w:after="0" w:line="240" w:lineRule="auto"/>
              <w:ind w:left="0"/>
              <w:jc w:val="center"/>
              <w:rPr>
                <w:rFonts w:ascii="Times New Roman" w:hAnsi="Times New Roman"/>
                <w:bCs/>
              </w:rPr>
            </w:pPr>
            <w:r>
              <w:rPr>
                <w:rFonts w:ascii="Arial" w:hAnsi="Arial" w:cs="Arial"/>
              </w:rPr>
              <w:t>2</w:t>
            </w:r>
          </w:p>
        </w:tc>
        <w:tc>
          <w:tcPr>
            <w:tcW w:w="1857" w:type="dxa"/>
          </w:tcPr>
          <w:p w14:paraId="7E2D4765">
            <w:pPr>
              <w:pStyle w:val="10"/>
              <w:spacing w:after="0" w:line="240" w:lineRule="auto"/>
              <w:ind w:left="0"/>
              <w:rPr>
                <w:rFonts w:ascii="Arial" w:hAnsi="Arial" w:cs="Arial"/>
              </w:rPr>
            </w:pPr>
            <w:r>
              <w:rPr>
                <w:rFonts w:ascii="Arial" w:hAnsi="Arial" w:cs="Arial"/>
              </w:rPr>
              <w:t>BSTM 2-4</w:t>
            </w:r>
          </w:p>
        </w:tc>
      </w:tr>
      <w:tr w14:paraId="38116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18E421F2">
            <w:pPr>
              <w:pStyle w:val="10"/>
              <w:spacing w:after="0" w:line="240" w:lineRule="auto"/>
              <w:ind w:left="0"/>
              <w:rPr>
                <w:rFonts w:ascii="Arial" w:hAnsi="Arial" w:cs="Arial"/>
              </w:rPr>
            </w:pPr>
            <w:r>
              <w:rPr>
                <w:rFonts w:ascii="Times New Roman" w:hAnsi="Times New Roman"/>
                <w:bCs/>
              </w:rPr>
              <w:t>9:00-10:00</w:t>
            </w:r>
          </w:p>
        </w:tc>
        <w:tc>
          <w:tcPr>
            <w:tcW w:w="1170" w:type="dxa"/>
          </w:tcPr>
          <w:p w14:paraId="02F6F5D1">
            <w:pPr>
              <w:pStyle w:val="10"/>
              <w:spacing w:after="0" w:line="240" w:lineRule="auto"/>
              <w:ind w:left="0"/>
              <w:rPr>
                <w:rFonts w:ascii="Arial" w:hAnsi="Arial" w:cs="Arial"/>
                <w:sz w:val="20"/>
                <w:szCs w:val="20"/>
              </w:rPr>
            </w:pPr>
            <w:r>
              <w:rPr>
                <w:rFonts w:ascii="Arial" w:hAnsi="Arial" w:cs="Arial"/>
              </w:rPr>
              <w:t>FSSE 3</w:t>
            </w:r>
          </w:p>
        </w:tc>
        <w:tc>
          <w:tcPr>
            <w:tcW w:w="4343" w:type="dxa"/>
          </w:tcPr>
          <w:p w14:paraId="57410F8B">
            <w:pPr>
              <w:pStyle w:val="10"/>
              <w:spacing w:after="0" w:line="240" w:lineRule="auto"/>
              <w:ind w:left="0"/>
              <w:rPr>
                <w:rFonts w:ascii="Arial Narrow" w:hAnsi="Arial Narrow" w:cs="Arial"/>
                <w:sz w:val="20"/>
                <w:szCs w:val="20"/>
              </w:rPr>
            </w:pPr>
            <w:r>
              <w:rPr>
                <w:rFonts w:ascii="Arial Narrow" w:hAnsi="Arial Narrow" w:cs="Arial"/>
                <w:sz w:val="20"/>
                <w:szCs w:val="20"/>
              </w:rPr>
              <w:t>PLACES &amp; LANDSCAPE IN A CHANGING WORLD</w:t>
            </w:r>
          </w:p>
        </w:tc>
        <w:tc>
          <w:tcPr>
            <w:tcW w:w="900" w:type="dxa"/>
            <w:vAlign w:val="center"/>
          </w:tcPr>
          <w:p w14:paraId="75FE1F50">
            <w:pPr>
              <w:pStyle w:val="10"/>
              <w:spacing w:after="0" w:line="240" w:lineRule="auto"/>
              <w:ind w:left="0"/>
              <w:jc w:val="center"/>
              <w:rPr>
                <w:rFonts w:ascii="Arial" w:hAnsi="Arial" w:cs="Arial"/>
                <w:sz w:val="20"/>
                <w:szCs w:val="20"/>
              </w:rPr>
            </w:pPr>
            <w:r>
              <w:rPr>
                <w:rFonts w:ascii="Arial" w:hAnsi="Arial" w:cs="Arial"/>
              </w:rPr>
              <w:t>3</w:t>
            </w:r>
          </w:p>
        </w:tc>
        <w:tc>
          <w:tcPr>
            <w:tcW w:w="720" w:type="dxa"/>
            <w:vAlign w:val="center"/>
          </w:tcPr>
          <w:p w14:paraId="31042C69">
            <w:pPr>
              <w:pStyle w:val="10"/>
              <w:spacing w:after="0" w:line="240" w:lineRule="auto"/>
              <w:ind w:left="0"/>
              <w:jc w:val="center"/>
              <w:rPr>
                <w:rFonts w:ascii="Arial" w:hAnsi="Arial" w:cs="Arial"/>
                <w:sz w:val="20"/>
                <w:szCs w:val="20"/>
              </w:rPr>
            </w:pPr>
            <w:r>
              <w:rPr>
                <w:rFonts w:ascii="Arial" w:hAnsi="Arial" w:cs="Arial"/>
                <w:bCs/>
              </w:rPr>
              <w:t>M-F</w:t>
            </w:r>
          </w:p>
        </w:tc>
        <w:tc>
          <w:tcPr>
            <w:tcW w:w="900" w:type="dxa"/>
            <w:vAlign w:val="center"/>
          </w:tcPr>
          <w:p w14:paraId="082884CD">
            <w:pPr>
              <w:pStyle w:val="10"/>
              <w:spacing w:after="0" w:line="240" w:lineRule="auto"/>
              <w:ind w:left="0"/>
              <w:jc w:val="center"/>
              <w:rPr>
                <w:rFonts w:ascii="Arial" w:hAnsi="Arial" w:cs="Arial"/>
                <w:sz w:val="20"/>
                <w:szCs w:val="20"/>
              </w:rPr>
            </w:pPr>
            <w:r>
              <w:rPr>
                <w:rFonts w:ascii="Arial" w:hAnsi="Arial" w:cs="Arial"/>
              </w:rPr>
              <w:t>2</w:t>
            </w:r>
          </w:p>
        </w:tc>
        <w:tc>
          <w:tcPr>
            <w:tcW w:w="1857" w:type="dxa"/>
          </w:tcPr>
          <w:p w14:paraId="157B58FC">
            <w:pPr>
              <w:pStyle w:val="10"/>
              <w:spacing w:after="0" w:line="240" w:lineRule="auto"/>
              <w:ind w:left="0"/>
              <w:rPr>
                <w:rFonts w:ascii="Arial" w:hAnsi="Arial" w:cs="Arial"/>
                <w:sz w:val="20"/>
                <w:szCs w:val="20"/>
              </w:rPr>
            </w:pPr>
            <w:r>
              <w:rPr>
                <w:rFonts w:ascii="Arial" w:hAnsi="Arial" w:cs="Arial"/>
              </w:rPr>
              <w:t>BSED-SS (2-1)</w:t>
            </w:r>
          </w:p>
        </w:tc>
      </w:tr>
      <w:tr w14:paraId="7FFAB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0F41D1D7">
            <w:pPr>
              <w:pStyle w:val="10"/>
              <w:spacing w:after="0" w:line="240" w:lineRule="auto"/>
              <w:ind w:left="0"/>
              <w:rPr>
                <w:rFonts w:ascii="Arial" w:hAnsi="Arial" w:cs="Arial"/>
              </w:rPr>
            </w:pPr>
            <w:r>
              <w:rPr>
                <w:rFonts w:ascii="Times New Roman" w:hAnsi="Times New Roman"/>
                <w:bCs/>
              </w:rPr>
              <w:t>10:00-11:00</w:t>
            </w:r>
          </w:p>
        </w:tc>
        <w:tc>
          <w:tcPr>
            <w:tcW w:w="1170" w:type="dxa"/>
          </w:tcPr>
          <w:p w14:paraId="6B1BD07D">
            <w:pPr>
              <w:pStyle w:val="10"/>
              <w:spacing w:after="0" w:line="240" w:lineRule="auto"/>
              <w:ind w:left="0"/>
              <w:rPr>
                <w:rFonts w:ascii="Arial" w:hAnsi="Arial" w:cs="Arial"/>
              </w:rPr>
            </w:pPr>
            <w:r>
              <w:rPr>
                <w:rFonts w:ascii="Arial" w:hAnsi="Arial" w:eastAsia="Times New Roman" w:cs="Arial"/>
                <w:color w:val="000000" w:themeColor="text1"/>
                <w:lang w:eastAsia="en-PH"/>
                <w14:textFill>
                  <w14:solidFill>
                    <w14:schemeClr w14:val="tx1"/>
                  </w14:solidFill>
                </w14:textFill>
              </w:rPr>
              <w:t>GE 102</w:t>
            </w:r>
          </w:p>
        </w:tc>
        <w:tc>
          <w:tcPr>
            <w:tcW w:w="4343" w:type="dxa"/>
          </w:tcPr>
          <w:p w14:paraId="251A2BC5">
            <w:pPr>
              <w:pStyle w:val="10"/>
              <w:spacing w:after="0" w:line="240" w:lineRule="auto"/>
              <w:ind w:left="0"/>
              <w:rPr>
                <w:rFonts w:ascii="Arial Narrow" w:hAnsi="Arial Narrow" w:cs="Arial"/>
                <w:sz w:val="20"/>
                <w:szCs w:val="20"/>
              </w:rPr>
            </w:pPr>
            <w:r>
              <w:rPr>
                <w:rFonts w:ascii="Arial Narrow" w:hAnsi="Arial Narrow" w:cs="Arial"/>
                <w:sz w:val="20"/>
                <w:szCs w:val="20"/>
              </w:rPr>
              <w:t>READINGS IN PHILIPPINE HISTORY</w:t>
            </w:r>
          </w:p>
        </w:tc>
        <w:tc>
          <w:tcPr>
            <w:tcW w:w="900" w:type="dxa"/>
          </w:tcPr>
          <w:p w14:paraId="780DEED1">
            <w:pPr>
              <w:pStyle w:val="10"/>
              <w:spacing w:after="0" w:line="240" w:lineRule="auto"/>
              <w:ind w:left="0"/>
              <w:jc w:val="center"/>
              <w:rPr>
                <w:rFonts w:ascii="Arial" w:hAnsi="Arial" w:cs="Arial"/>
              </w:rPr>
            </w:pPr>
            <w:r>
              <w:rPr>
                <w:rFonts w:ascii="Arial" w:hAnsi="Arial" w:cs="Arial"/>
              </w:rPr>
              <w:t>3</w:t>
            </w:r>
          </w:p>
        </w:tc>
        <w:tc>
          <w:tcPr>
            <w:tcW w:w="720" w:type="dxa"/>
          </w:tcPr>
          <w:p w14:paraId="498FC85A">
            <w:pPr>
              <w:pStyle w:val="10"/>
              <w:spacing w:after="0" w:line="240" w:lineRule="auto"/>
              <w:ind w:left="0"/>
              <w:jc w:val="center"/>
              <w:rPr>
                <w:rFonts w:ascii="Arial" w:hAnsi="Arial" w:cs="Arial"/>
              </w:rPr>
            </w:pPr>
            <w:r>
              <w:rPr>
                <w:rFonts w:ascii="Arial" w:hAnsi="Arial" w:cs="Arial"/>
                <w:bCs/>
              </w:rPr>
              <w:t>M-F</w:t>
            </w:r>
          </w:p>
        </w:tc>
        <w:tc>
          <w:tcPr>
            <w:tcW w:w="900" w:type="dxa"/>
          </w:tcPr>
          <w:p w14:paraId="2C060B6C">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EF10932">
            <w:pPr>
              <w:pStyle w:val="10"/>
              <w:spacing w:after="0" w:line="240" w:lineRule="auto"/>
              <w:ind w:left="0"/>
              <w:rPr>
                <w:rFonts w:ascii="Arial" w:hAnsi="Arial" w:cs="Arial"/>
              </w:rPr>
            </w:pPr>
            <w:r>
              <w:rPr>
                <w:rFonts w:ascii="Arial Narrow" w:hAnsi="Arial Narrow" w:cs="Arial"/>
              </w:rPr>
              <w:t>BSED VED 1-2</w:t>
            </w:r>
          </w:p>
        </w:tc>
      </w:tr>
      <w:tr w14:paraId="10835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7D27A6AF">
            <w:pPr>
              <w:pStyle w:val="10"/>
              <w:spacing w:after="0" w:line="240" w:lineRule="auto"/>
              <w:ind w:left="0"/>
              <w:rPr>
                <w:rFonts w:ascii="Times New Roman" w:hAnsi="Times New Roman"/>
                <w:bCs/>
              </w:rPr>
            </w:pPr>
            <w:r>
              <w:rPr>
                <w:rFonts w:ascii="Times New Roman" w:hAnsi="Times New Roman"/>
                <w:bCs/>
              </w:rPr>
              <w:t>1:00-2:00</w:t>
            </w:r>
          </w:p>
        </w:tc>
        <w:tc>
          <w:tcPr>
            <w:tcW w:w="1170" w:type="dxa"/>
          </w:tcPr>
          <w:p w14:paraId="75327D0F">
            <w:pPr>
              <w:pStyle w:val="10"/>
              <w:spacing w:after="0" w:line="240" w:lineRule="auto"/>
              <w:ind w:left="0"/>
              <w:rPr>
                <w:rFonts w:ascii="Arial" w:hAnsi="Arial" w:eastAsia="Times New Roman" w:cs="Arial"/>
                <w:color w:val="000000" w:themeColor="text1"/>
                <w:lang w:eastAsia="en-PH"/>
                <w14:textFill>
                  <w14:solidFill>
                    <w14:schemeClr w14:val="tx1"/>
                  </w14:solidFill>
                </w14:textFill>
              </w:rPr>
            </w:pPr>
            <w:r>
              <w:rPr>
                <w:rFonts w:ascii="Arial" w:hAnsi="Arial" w:eastAsia="Times New Roman" w:cs="Arial"/>
                <w:color w:val="000000" w:themeColor="text1"/>
                <w:lang w:eastAsia="en-PH"/>
                <w14:textFill>
                  <w14:solidFill>
                    <w14:schemeClr w14:val="tx1"/>
                  </w14:solidFill>
                </w14:textFill>
              </w:rPr>
              <w:t>ENT 002</w:t>
            </w:r>
          </w:p>
        </w:tc>
        <w:tc>
          <w:tcPr>
            <w:tcW w:w="4343" w:type="dxa"/>
          </w:tcPr>
          <w:p w14:paraId="2CF4A176">
            <w:pPr>
              <w:pStyle w:val="10"/>
              <w:spacing w:after="0" w:line="240" w:lineRule="auto"/>
              <w:ind w:left="0"/>
              <w:rPr>
                <w:rFonts w:ascii="Arial Narrow" w:hAnsi="Arial Narrow" w:cs="Arial"/>
                <w:sz w:val="20"/>
                <w:szCs w:val="20"/>
              </w:rPr>
            </w:pPr>
            <w:r>
              <w:rPr>
                <w:rFonts w:ascii="Arial Narrow" w:hAnsi="Arial Narrow" w:cs="Arial"/>
                <w:sz w:val="20"/>
                <w:szCs w:val="20"/>
              </w:rPr>
              <w:t>MICROECONOMICS</w:t>
            </w:r>
          </w:p>
        </w:tc>
        <w:tc>
          <w:tcPr>
            <w:tcW w:w="900" w:type="dxa"/>
          </w:tcPr>
          <w:p w14:paraId="3FE2ECD5">
            <w:pPr>
              <w:pStyle w:val="10"/>
              <w:spacing w:after="0" w:line="240" w:lineRule="auto"/>
              <w:ind w:left="0"/>
              <w:jc w:val="center"/>
              <w:rPr>
                <w:rFonts w:ascii="Arial" w:hAnsi="Arial" w:cs="Arial"/>
              </w:rPr>
            </w:pPr>
            <w:r>
              <w:rPr>
                <w:rFonts w:ascii="Arial" w:hAnsi="Arial" w:cs="Arial"/>
              </w:rPr>
              <w:t>3</w:t>
            </w:r>
          </w:p>
        </w:tc>
        <w:tc>
          <w:tcPr>
            <w:tcW w:w="720" w:type="dxa"/>
          </w:tcPr>
          <w:p w14:paraId="7FA46D5C">
            <w:pPr>
              <w:pStyle w:val="10"/>
              <w:spacing w:after="0" w:line="240" w:lineRule="auto"/>
              <w:ind w:left="0"/>
              <w:jc w:val="center"/>
              <w:rPr>
                <w:rFonts w:ascii="Arial" w:hAnsi="Arial" w:cs="Arial"/>
                <w:bCs/>
              </w:rPr>
            </w:pPr>
            <w:r>
              <w:rPr>
                <w:rFonts w:ascii="Arial" w:hAnsi="Arial" w:cs="Arial"/>
                <w:bCs/>
              </w:rPr>
              <w:t>M-F</w:t>
            </w:r>
          </w:p>
        </w:tc>
        <w:tc>
          <w:tcPr>
            <w:tcW w:w="900" w:type="dxa"/>
          </w:tcPr>
          <w:p w14:paraId="62045549">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B48BCE4">
            <w:pPr>
              <w:pStyle w:val="10"/>
              <w:spacing w:after="0" w:line="240" w:lineRule="auto"/>
              <w:ind w:left="0"/>
              <w:rPr>
                <w:rFonts w:ascii="Arial Narrow" w:hAnsi="Arial Narrow" w:cs="Arial"/>
              </w:rPr>
            </w:pPr>
            <w:r>
              <w:rPr>
                <w:rFonts w:ascii="Arial Narrow" w:hAnsi="Arial Narrow" w:cs="Arial"/>
              </w:rPr>
              <w:t>BSENT 2-2</w:t>
            </w:r>
          </w:p>
        </w:tc>
      </w:tr>
      <w:tr w14:paraId="48B3D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F571F3A">
            <w:pPr>
              <w:pStyle w:val="10"/>
              <w:spacing w:after="0" w:line="240" w:lineRule="auto"/>
              <w:ind w:left="0"/>
              <w:rPr>
                <w:rFonts w:ascii="Arial" w:hAnsi="Arial" w:cs="Arial"/>
              </w:rPr>
            </w:pPr>
            <w:r>
              <w:rPr>
                <w:rFonts w:ascii="Arial" w:hAnsi="Arial" w:cs="Arial"/>
              </w:rPr>
              <w:t>3:00-4:00</w:t>
            </w:r>
          </w:p>
        </w:tc>
        <w:tc>
          <w:tcPr>
            <w:tcW w:w="1170" w:type="dxa"/>
            <w:vAlign w:val="bottom"/>
          </w:tcPr>
          <w:p w14:paraId="5C55CEF5">
            <w:pPr>
              <w:pStyle w:val="10"/>
              <w:spacing w:after="0" w:line="240" w:lineRule="auto"/>
              <w:ind w:left="0"/>
              <w:rPr>
                <w:rFonts w:ascii="Arial Narrow" w:hAnsi="Arial Narrow"/>
                <w:color w:val="000000"/>
                <w:sz w:val="24"/>
                <w:szCs w:val="24"/>
              </w:rPr>
            </w:pPr>
            <w:r>
              <w:rPr>
                <w:rFonts w:ascii="Arial Narrow" w:hAnsi="Arial Narrow" w:cs="Arial Narrow"/>
              </w:rPr>
              <w:t>GE 102</w:t>
            </w:r>
          </w:p>
        </w:tc>
        <w:tc>
          <w:tcPr>
            <w:tcW w:w="4343" w:type="dxa"/>
            <w:vAlign w:val="bottom"/>
          </w:tcPr>
          <w:p w14:paraId="62F17381">
            <w:pPr>
              <w:pStyle w:val="10"/>
              <w:spacing w:after="0" w:line="240" w:lineRule="auto"/>
              <w:ind w:left="0"/>
              <w:rPr>
                <w:rFonts w:ascii="Arial Narrow" w:hAnsi="Arial Narrow"/>
                <w:color w:val="000000"/>
                <w:sz w:val="20"/>
                <w:szCs w:val="20"/>
              </w:rPr>
            </w:pPr>
            <w:r>
              <w:rPr>
                <w:rFonts w:ascii="Arial Narrow" w:hAnsi="Arial Narrow" w:cs="Arial Narrow"/>
                <w:sz w:val="20"/>
                <w:szCs w:val="20"/>
              </w:rPr>
              <w:t>READINGS IN PHILIPPINE HISTORY</w:t>
            </w:r>
          </w:p>
        </w:tc>
        <w:tc>
          <w:tcPr>
            <w:tcW w:w="900" w:type="dxa"/>
          </w:tcPr>
          <w:p w14:paraId="63E90848">
            <w:pPr>
              <w:pStyle w:val="10"/>
              <w:spacing w:after="0" w:line="240" w:lineRule="auto"/>
              <w:ind w:left="0"/>
              <w:jc w:val="center"/>
              <w:rPr>
                <w:rFonts w:ascii="Arial" w:hAnsi="Arial" w:cs="Arial"/>
              </w:rPr>
            </w:pPr>
            <w:r>
              <w:rPr>
                <w:rFonts w:ascii="Arial" w:hAnsi="Arial" w:cs="Arial"/>
              </w:rPr>
              <w:t>3</w:t>
            </w:r>
          </w:p>
        </w:tc>
        <w:tc>
          <w:tcPr>
            <w:tcW w:w="720" w:type="dxa"/>
          </w:tcPr>
          <w:p w14:paraId="7DEFABFC">
            <w:pPr>
              <w:pStyle w:val="10"/>
              <w:spacing w:after="0" w:line="240" w:lineRule="auto"/>
              <w:ind w:left="0"/>
              <w:jc w:val="center"/>
              <w:rPr>
                <w:rFonts w:ascii="Arial" w:hAnsi="Arial" w:cs="Arial"/>
              </w:rPr>
            </w:pPr>
            <w:r>
              <w:rPr>
                <w:rFonts w:ascii="Arial" w:hAnsi="Arial" w:cs="Arial"/>
                <w:bCs/>
              </w:rPr>
              <w:t>M-F</w:t>
            </w:r>
          </w:p>
        </w:tc>
        <w:tc>
          <w:tcPr>
            <w:tcW w:w="900" w:type="dxa"/>
          </w:tcPr>
          <w:p w14:paraId="6EA5F015">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6EF85A79">
            <w:pPr>
              <w:pStyle w:val="10"/>
              <w:spacing w:after="0" w:line="240" w:lineRule="auto"/>
              <w:ind w:left="0"/>
              <w:rPr>
                <w:rFonts w:ascii="Arial" w:hAnsi="Arial" w:cs="Arial"/>
              </w:rPr>
            </w:pPr>
            <w:r>
              <w:rPr>
                <w:rFonts w:ascii="Arial Narrow" w:hAnsi="Arial Narrow" w:cs="Arial"/>
              </w:rPr>
              <w:t>BSED VED 1-1</w:t>
            </w:r>
          </w:p>
        </w:tc>
      </w:tr>
      <w:tr w14:paraId="43137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629B748">
            <w:pPr>
              <w:pStyle w:val="10"/>
              <w:spacing w:after="0" w:line="240" w:lineRule="auto"/>
              <w:ind w:left="0"/>
              <w:rPr>
                <w:rFonts w:ascii="Arial" w:hAnsi="Arial" w:cs="Arial"/>
              </w:rPr>
            </w:pPr>
            <w:r>
              <w:rPr>
                <w:rFonts w:ascii="Arial" w:hAnsi="Arial" w:cs="Arial"/>
              </w:rPr>
              <w:t>5:00-6:00</w:t>
            </w:r>
          </w:p>
        </w:tc>
        <w:tc>
          <w:tcPr>
            <w:tcW w:w="1170" w:type="dxa"/>
            <w:vAlign w:val="bottom"/>
          </w:tcPr>
          <w:p w14:paraId="79690717">
            <w:pPr>
              <w:pStyle w:val="10"/>
              <w:spacing w:after="0" w:line="240" w:lineRule="auto"/>
              <w:ind w:left="0"/>
              <w:rPr>
                <w:rFonts w:ascii="Arial Narrow" w:hAnsi="Arial Narrow" w:cs="Arial Narrow"/>
              </w:rPr>
            </w:pPr>
            <w:r>
              <w:rPr>
                <w:rFonts w:ascii="Arial Narrow" w:hAnsi="Arial Narrow" w:cs="Arial Narrow"/>
              </w:rPr>
              <w:t>GE 102</w:t>
            </w:r>
          </w:p>
        </w:tc>
        <w:tc>
          <w:tcPr>
            <w:tcW w:w="4343" w:type="dxa"/>
            <w:vAlign w:val="bottom"/>
          </w:tcPr>
          <w:p w14:paraId="4D41F790">
            <w:pPr>
              <w:pStyle w:val="10"/>
              <w:spacing w:after="0" w:line="240" w:lineRule="auto"/>
              <w:ind w:left="0"/>
              <w:rPr>
                <w:rFonts w:ascii="Arial Narrow" w:hAnsi="Arial Narrow" w:cs="Arial Narrow"/>
                <w:sz w:val="20"/>
                <w:szCs w:val="20"/>
              </w:rPr>
            </w:pPr>
            <w:r>
              <w:rPr>
                <w:rFonts w:ascii="Arial Narrow" w:hAnsi="Arial Narrow" w:cs="Arial Narrow"/>
                <w:sz w:val="20"/>
                <w:szCs w:val="20"/>
              </w:rPr>
              <w:t>READINGS IN PHILIPPINE HISTORY</w:t>
            </w:r>
          </w:p>
        </w:tc>
        <w:tc>
          <w:tcPr>
            <w:tcW w:w="900" w:type="dxa"/>
            <w:vAlign w:val="center"/>
          </w:tcPr>
          <w:p w14:paraId="76C3330A">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989FDC5">
            <w:pPr>
              <w:pStyle w:val="10"/>
              <w:spacing w:after="0" w:line="240" w:lineRule="auto"/>
              <w:ind w:left="0"/>
              <w:jc w:val="center"/>
              <w:rPr>
                <w:rFonts w:ascii="Arial" w:hAnsi="Arial" w:cs="Arial"/>
                <w:bCs/>
              </w:rPr>
            </w:pPr>
            <w:r>
              <w:rPr>
                <w:rFonts w:ascii="Arial" w:hAnsi="Arial" w:cs="Arial"/>
                <w:bCs/>
              </w:rPr>
              <w:t>M-F</w:t>
            </w:r>
          </w:p>
        </w:tc>
        <w:tc>
          <w:tcPr>
            <w:tcW w:w="900" w:type="dxa"/>
            <w:vAlign w:val="center"/>
          </w:tcPr>
          <w:p w14:paraId="7DD94135">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12A79BDF">
            <w:pPr>
              <w:pStyle w:val="10"/>
              <w:spacing w:after="0" w:line="240" w:lineRule="auto"/>
              <w:ind w:left="0"/>
              <w:rPr>
                <w:rFonts w:ascii="Arial Narrow" w:hAnsi="Arial Narrow" w:cs="Arial"/>
              </w:rPr>
            </w:pPr>
            <w:r>
              <w:rPr>
                <w:rFonts w:ascii="Arial Narrow" w:hAnsi="Arial Narrow" w:cs="Arial"/>
              </w:rPr>
              <w:t>BSBA MM 1-5</w:t>
            </w:r>
          </w:p>
        </w:tc>
      </w:tr>
      <w:tr w14:paraId="11017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D1C91E8">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C1653F7">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6F9FE6AC">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4613A4F">
            <w:pPr>
              <w:pStyle w:val="10"/>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0106E336">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047416C">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8A5858E">
            <w:pPr>
              <w:pStyle w:val="10"/>
              <w:spacing w:after="0" w:line="240" w:lineRule="auto"/>
              <w:ind w:left="0"/>
              <w:jc w:val="center"/>
              <w:rPr>
                <w:rFonts w:ascii="Arial" w:hAnsi="Arial" w:cs="Arial"/>
                <w:b/>
                <w:bCs/>
                <w:sz w:val="24"/>
                <w:szCs w:val="24"/>
              </w:rPr>
            </w:pPr>
          </w:p>
        </w:tc>
      </w:tr>
    </w:tbl>
    <w:p w14:paraId="75A60AE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GAD Focal Person (Load Release – 3 units)</w:t>
      </w:r>
    </w:p>
    <w:p w14:paraId="7DFD728B">
      <w:pPr>
        <w:spacing w:after="0" w:line="240" w:lineRule="auto"/>
        <w:ind w:firstLine="720"/>
        <w:jc w:val="both"/>
        <w:rPr>
          <w:rFonts w:ascii="Arial" w:hAnsi="Arial" w:cs="Arial"/>
          <w:b/>
          <w:bCs/>
          <w:i/>
          <w:iCs/>
          <w:sz w:val="24"/>
          <w:szCs w:val="24"/>
          <w:lang w:val="en-US"/>
        </w:rPr>
      </w:pPr>
    </w:p>
    <w:p w14:paraId="7F204B6F">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21 units </w:t>
      </w:r>
    </w:p>
    <w:p w14:paraId="14FAD4CB">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15 units (5 loads)     </w:t>
      </w:r>
    </w:p>
    <w:p w14:paraId="75C21FC6">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3:00 – 4:00 pm Friday</w:t>
      </w:r>
    </w:p>
    <w:p w14:paraId="3349D954">
      <w:pPr>
        <w:pStyle w:val="10"/>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332342A9">
      <w:pPr>
        <w:pStyle w:val="10"/>
        <w:spacing w:after="120" w:line="240" w:lineRule="auto"/>
        <w:rPr>
          <w:rFonts w:ascii="Arial" w:hAnsi="Arial" w:cs="Arial"/>
          <w:b/>
          <w:sz w:val="24"/>
          <w:szCs w:val="24"/>
        </w:rPr>
      </w:pPr>
    </w:p>
    <w:p w14:paraId="6AC10A62">
      <w:pPr>
        <w:pStyle w:val="10"/>
        <w:spacing w:after="120" w:line="240" w:lineRule="auto"/>
        <w:rPr>
          <w:rFonts w:ascii="Arial" w:hAnsi="Arial" w:cs="Arial"/>
          <w:b/>
          <w:sz w:val="24"/>
          <w:szCs w:val="24"/>
        </w:rPr>
      </w:pPr>
    </w:p>
    <w:p w14:paraId="0AB84C43">
      <w:pPr>
        <w:pStyle w:val="10"/>
        <w:spacing w:after="120" w:line="240" w:lineRule="auto"/>
        <w:rPr>
          <w:rFonts w:ascii="Arial" w:hAnsi="Arial" w:cs="Arial"/>
          <w:b/>
          <w:sz w:val="24"/>
          <w:szCs w:val="24"/>
        </w:rPr>
      </w:pPr>
    </w:p>
    <w:p w14:paraId="5B526714">
      <w:pPr>
        <w:pStyle w:val="10"/>
        <w:spacing w:after="120" w:line="240" w:lineRule="auto"/>
        <w:rPr>
          <w:rFonts w:ascii="Arial" w:hAnsi="Arial" w:cs="Arial"/>
          <w:b/>
          <w:sz w:val="24"/>
          <w:szCs w:val="24"/>
        </w:rPr>
      </w:pPr>
    </w:p>
    <w:p w14:paraId="034941B6">
      <w:pPr>
        <w:pStyle w:val="10"/>
        <w:spacing w:after="120" w:line="240" w:lineRule="auto"/>
        <w:rPr>
          <w:rFonts w:ascii="Arial" w:hAnsi="Arial" w:cs="Arial"/>
          <w:b/>
          <w:sz w:val="24"/>
          <w:szCs w:val="24"/>
        </w:rPr>
      </w:pPr>
    </w:p>
    <w:p w14:paraId="2C6A959F">
      <w:pPr>
        <w:spacing w:after="120" w:line="240" w:lineRule="auto"/>
        <w:ind w:firstLine="720"/>
        <w:rPr>
          <w:rFonts w:ascii="Arial" w:hAnsi="Arial" w:cs="Arial"/>
          <w:b/>
          <w:sz w:val="24"/>
          <w:szCs w:val="24"/>
        </w:rPr>
      </w:pPr>
    </w:p>
    <w:p w14:paraId="0FFAB894">
      <w:pPr>
        <w:spacing w:after="120" w:line="240" w:lineRule="auto"/>
        <w:ind w:firstLine="720"/>
        <w:rPr>
          <w:rFonts w:ascii="Arial" w:hAnsi="Arial" w:cs="Arial"/>
          <w:b/>
          <w:sz w:val="24"/>
          <w:szCs w:val="24"/>
        </w:rPr>
      </w:pPr>
    </w:p>
    <w:p w14:paraId="2087B8A5">
      <w:pPr>
        <w:spacing w:after="120" w:line="240" w:lineRule="auto"/>
        <w:ind w:firstLine="720"/>
        <w:rPr>
          <w:rFonts w:ascii="Arial" w:hAnsi="Arial" w:cs="Arial"/>
          <w:b/>
          <w:sz w:val="24"/>
          <w:szCs w:val="24"/>
        </w:rPr>
      </w:pPr>
    </w:p>
    <w:p w14:paraId="11C3523C">
      <w:pPr>
        <w:spacing w:after="120" w:line="240" w:lineRule="auto"/>
        <w:ind w:firstLine="720"/>
        <w:rPr>
          <w:rFonts w:ascii="Arial" w:hAnsi="Arial" w:cs="Arial"/>
          <w:b/>
          <w:sz w:val="24"/>
          <w:szCs w:val="24"/>
        </w:rPr>
      </w:pPr>
    </w:p>
    <w:p w14:paraId="0D36756E">
      <w:pPr>
        <w:spacing w:after="120" w:line="240" w:lineRule="auto"/>
        <w:ind w:firstLine="720"/>
        <w:rPr>
          <w:rFonts w:ascii="Arial" w:hAnsi="Arial" w:cs="Arial"/>
          <w:b/>
          <w:sz w:val="24"/>
          <w:szCs w:val="24"/>
        </w:rPr>
      </w:pPr>
    </w:p>
    <w:p w14:paraId="7D43C82F">
      <w:pPr>
        <w:spacing w:after="120" w:line="240" w:lineRule="auto"/>
        <w:rPr>
          <w:rFonts w:ascii="Arial" w:hAnsi="Arial" w:cs="Arial"/>
          <w:b/>
          <w:sz w:val="24"/>
          <w:szCs w:val="24"/>
        </w:rPr>
      </w:pPr>
    </w:p>
    <w:p w14:paraId="2C63C15D">
      <w:pPr>
        <w:spacing w:after="120" w:line="240" w:lineRule="auto"/>
        <w:rPr>
          <w:rFonts w:ascii="Arial" w:hAnsi="Arial" w:cs="Arial"/>
          <w:b/>
          <w:sz w:val="24"/>
          <w:szCs w:val="24"/>
        </w:rPr>
      </w:pPr>
    </w:p>
    <w:p w14:paraId="66B4A118">
      <w:pPr>
        <w:spacing w:after="120" w:line="240" w:lineRule="auto"/>
        <w:rPr>
          <w:rFonts w:ascii="Arial" w:hAnsi="Arial" w:cs="Arial"/>
          <w:b/>
          <w:sz w:val="24"/>
          <w:szCs w:val="24"/>
        </w:rPr>
      </w:pPr>
    </w:p>
    <w:p w14:paraId="7F0D4EBD">
      <w:pPr>
        <w:spacing w:after="120" w:line="240" w:lineRule="auto"/>
        <w:rPr>
          <w:rFonts w:ascii="Arial" w:hAnsi="Arial" w:cs="Arial"/>
          <w:b/>
          <w:sz w:val="24"/>
          <w:szCs w:val="24"/>
        </w:rPr>
      </w:pPr>
    </w:p>
    <w:p w14:paraId="2C13FC3F">
      <w:pPr>
        <w:spacing w:after="120" w:line="240" w:lineRule="auto"/>
        <w:rPr>
          <w:rFonts w:ascii="Arial" w:hAnsi="Arial" w:cs="Arial"/>
          <w:b/>
          <w:sz w:val="24"/>
          <w:szCs w:val="24"/>
        </w:rPr>
      </w:pPr>
    </w:p>
    <w:p w14:paraId="05FCCED8">
      <w:pPr>
        <w:spacing w:after="120" w:line="240" w:lineRule="auto"/>
        <w:rPr>
          <w:rFonts w:ascii="Arial" w:hAnsi="Arial" w:cs="Arial"/>
          <w:b/>
          <w:sz w:val="24"/>
          <w:szCs w:val="24"/>
        </w:rPr>
      </w:pPr>
    </w:p>
    <w:p w14:paraId="70A6C3C3">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74624"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568833959" name="Straight Connector 156883395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462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Dc+637AQAACQQAAA4AAABkcnMvZTJvRG9jLnhtbK1TTW/i&#10;MBC9r7T/wfK9BKhSICL0AOpe9gOp3R8wdZzEkr/kcQn8+x07wLLdSw/NIRnPeJ7nPb+sH49Gs4MM&#10;qJyt+Wwy5Uxa4Rplu5r/fnm6W3KGEWwD2llZ85NE/rj5+mU9+ErOXe90IwMjEIvV4Gvex+irokDR&#10;SwM4cV5aKrYuGIi0DF3RBBgI3ehiPp0+FIMLjQ9OSETK7sYiPyOGjwC6tlVC7px4M9LGETVIDZEo&#10;Ya888k2etm2liL/aFmVkuubENOY3HULxa3oXmzVUXQDfK3EeAT4ywjtOBpSlQ69QO4jA3oL6D8oo&#10;ERy6Nk6EM8VIJCtCLGbTd9o89+Bl5kJSo7+Kjp8HK34e9oGphpxQPiyX9/ercsWZBUM3/xwDqK6P&#10;bOusJSVdYDebSLnBY0UAW7sP5xX6fUgyHNtg0pcIsmNW+3RVWx4jE5QsZ4vFYkUXIS614m+jDxi/&#10;SWdYCmqulU1CQAWH7xjpMNp62ZLS1j0prfNlasuGmq/KeUnIQAZtyRgUGk8k0Xacge7I+SKGjIhO&#10;qyZ1Jxw84VYHdgCyC3m2ccMLjcuZBoxUIA75GRt7aOS4dVVSevQSQvzhmjE9m17yNO4InSf/58hE&#10;YwfYjy25lJCoQ9s0kswuPrNOio8ap+jVNacsfZFW5JDcdnZzsuDtmuLbP3j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w3Put+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TORRES, RHEGIE, LPT</w:t>
      </w:r>
    </w:p>
    <w:p w14:paraId="48B108C6">
      <w:pPr>
        <w:pStyle w:val="10"/>
        <w:spacing w:after="120" w:line="240" w:lineRule="auto"/>
        <w:ind w:left="0"/>
        <w:rPr>
          <w:rFonts w:ascii="Arial" w:hAnsi="Arial" w:cs="Arial"/>
          <w:b/>
          <w:bCs/>
          <w:sz w:val="24"/>
          <w:szCs w:val="24"/>
        </w:rPr>
      </w:pPr>
    </w:p>
    <w:p w14:paraId="4AAA745D">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083EE4DC">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5648"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340488308" name="Straight Connector 34048830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564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gfhUr6AQAABwQAAA4AAABkcnMvZTJvRG9jLnhtbK1Ty27bMBC8&#10;F+g/ELzXkp24cQTLOdhIL30ESPoBG5KSCPAFLmPZf98lZTtpesmhOkjLXe5wZzha3x2sYXsVUXvX&#10;8vms5kw54aV2fct/P91/WXGGCZwE451q+VEhv9t8/rQeQ6MWfvBGqsgIxGEzhpYPKYWmqlAMygLO&#10;fFCOip2PFhItY1/JCCOhW1Mt6vprNfooQ/RCIVJ2NxX5CTF+BNB3nRZq58WLVS5NqFEZSEQJBx2Q&#10;b8q0XadE+tV1qBIzLSemqbzpEIqf87varKHpI4RBi9MI8JER3nGyoB0deoHaQQL2EvU/UFaL6NF3&#10;aSa8rSYiRRFiMa/fafM4QFCFC0mN4SI6/j9Y8XP/EJmWLb+6rq9Xq6uart+BpYt/TBF0PyS29c6R&#10;kD6y1z2k2xiwofate4inFYaHmEU4dNHmL9Fjh6L18aK1OiQmKLmc39zMl0vOxLlWvTaGiOmb8pbl&#10;oOVGuywDNLD/jokOo63nLTnt/L02plylcWxs+e1ykZGB7NmRLSi0gSii6zkD05PvRYoFEb3RMndn&#10;HDzi1kS2BzILOVb68YnG5cwAJioQh/JMjQNINW29XVJ6chJC+uHllJ7X5zyNO0GXyf86MtPYAQ5T&#10;SyllJOowLo+kiodPrLPik8Y5evbyWKSv8or8UdpOXs4GfLum+O3/u/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CgfhUr6AQAABwQAAA4AAAAAAAAAAQAgAAAAIgEAAGRycy9lMm9Eb2MueG1s&#10;UEsFBgAAAAAGAAYAWQEAAI4FAAAAAA==&#10;">
                <v:fill on="f" focussize="0,0"/>
                <v:stroke color="#000000" joinstyle="round"/>
                <v:imagedata o:title=""/>
                <o:lock v:ext="edit" aspectratio="f"/>
              </v:line>
            </w:pict>
          </mc:Fallback>
        </mc:AlternateContent>
      </w:r>
    </w:p>
    <w:p w14:paraId="6FDE93ED">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48DDDA4B">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6672"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2125594099" name="Straight Connector 212559409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667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WSVaufoBAAAJBAAADgAAAGRycy9lMm9Eb2MueG1srVPLbtsw&#10;ELwX6D8QvNeS1SiIBcs52EgvfRhI+gEbipII8AUuY9l/3yXlOG56yaE6UMtd7nBnNFrfH41mBxlQ&#10;Odvy5aLkTFrhOmWHlv9+evhyxxlGsB1oZ2XLTxL5/ebzp/XkG1m50elOBkYgFpvJt3yM0TdFgWKU&#10;BnDhvLRU7F0wEGkbhqILMBG60UVVlrfF5ELngxMSkbK7ucjPiOEjgK7vlZA7J16MtHFGDVJDJEo4&#10;Ko98k6fteynir75HGZluOTGNeaVLKH5Oa7FZQzME8KMS5xHgIyO842RAWbr0ArWDCOwlqH+gjBLB&#10;oevjQjhTzESyIsRiWb7T5nEELzMXkhr9RXT8f7Di52EfmOpaXi2rul7dlKsVZxYMffnHGEANY2Rb&#10;Zy0p6QK7OkTKTR4bAtjafTjv0O9DkuHYB5PeRJAds9qni9ryGJmgZF19vb27qTkTr7XirdEHjN+k&#10;MywFLdfKJiGggcN3jHQZHX09ktLWPSit88fUlk0tX9VVQgYyaE/GoNB4Iol24Az0QM4XMWREdFp1&#10;qTvh4Am3OrADkF3Is52bnmhczjRgpAJxyM/cOEIn56OrmtKzlxDiD9fN6WX5mqdxZ+g8+V9XJho7&#10;wHFuyaWERB3appFkdvGZdVJ81jhFz647ZemLtCOH5Lazm5MFr/cUX//Bm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WSVaufoBAAAJBAAADgAAAAAAAAABACAAAAAkAQAAZHJzL2Uyb0RvYy54&#10;bWxQSwUGAAAAAAYABgBZAQAAkAUAAAAA&#10;">
                <v:fill on="f" focussize="0,0"/>
                <v:stroke color="#000000" joinstyle="round"/>
                <v:imagedata o:title=""/>
                <o:lock v:ext="edit" aspectratio="f"/>
              </v:line>
            </w:pict>
          </mc:Fallback>
        </mc:AlternateContent>
      </w:r>
    </w:p>
    <w:p w14:paraId="020C3801">
      <w:pPr>
        <w:spacing w:after="120" w:line="240" w:lineRule="auto"/>
        <w:rPr>
          <w:rFonts w:ascii="Arial" w:hAnsi="Arial" w:cs="Arial"/>
          <w:b/>
          <w:sz w:val="24"/>
          <w:szCs w:val="24"/>
        </w:rPr>
      </w:pPr>
    </w:p>
    <w:p w14:paraId="29CD4027">
      <w:pPr>
        <w:spacing w:after="120" w:line="240" w:lineRule="auto"/>
        <w:rPr>
          <w:rFonts w:ascii="Arial" w:hAnsi="Arial" w:cs="Arial"/>
          <w:b/>
          <w:sz w:val="24"/>
          <w:szCs w:val="24"/>
        </w:rPr>
      </w:pPr>
    </w:p>
    <w:p w14:paraId="4222DE14">
      <w:pPr>
        <w:spacing w:after="120" w:line="240" w:lineRule="auto"/>
        <w:rPr>
          <w:rFonts w:ascii="Arial" w:hAnsi="Arial" w:cs="Arial"/>
          <w:b/>
          <w:sz w:val="24"/>
          <w:szCs w:val="24"/>
        </w:rPr>
      </w:pPr>
    </w:p>
    <w:p w14:paraId="4EAE81CD">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6407A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17B67BD4">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EB92C23">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0DF166E">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96C3A05">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7FADDA2">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E156797">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6340099">
            <w:pPr>
              <w:pStyle w:val="10"/>
              <w:spacing w:after="0" w:line="240" w:lineRule="auto"/>
              <w:ind w:left="0"/>
              <w:jc w:val="center"/>
              <w:rPr>
                <w:rFonts w:ascii="Arial" w:hAnsi="Arial" w:cs="Arial"/>
                <w:b/>
              </w:rPr>
            </w:pPr>
            <w:r>
              <w:rPr>
                <w:rFonts w:ascii="Arial" w:hAnsi="Arial" w:cs="Arial"/>
                <w:b/>
              </w:rPr>
              <w:t>SECTION</w:t>
            </w:r>
          </w:p>
        </w:tc>
      </w:tr>
      <w:tr w14:paraId="1BFAC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D0F2C99">
            <w:pPr>
              <w:spacing w:after="0" w:line="240" w:lineRule="auto"/>
              <w:rPr>
                <w:rFonts w:ascii="Arial" w:hAnsi="Arial" w:cs="Arial"/>
                <w:sz w:val="20"/>
                <w:szCs w:val="20"/>
              </w:rPr>
            </w:pPr>
            <w:r>
              <w:rPr>
                <w:rFonts w:ascii="Arial" w:hAnsi="Arial" w:cs="Arial"/>
                <w:sz w:val="20"/>
                <w:szCs w:val="20"/>
              </w:rPr>
              <w:t>8:00-9:00</w:t>
            </w:r>
          </w:p>
        </w:tc>
        <w:tc>
          <w:tcPr>
            <w:tcW w:w="1170" w:type="dxa"/>
            <w:vAlign w:val="bottom"/>
          </w:tcPr>
          <w:p w14:paraId="4A2ED88D">
            <w:pPr>
              <w:spacing w:after="0" w:line="240" w:lineRule="auto"/>
              <w:rPr>
                <w:rFonts w:ascii="Arial" w:hAnsi="Arial" w:cs="Arial"/>
              </w:rPr>
            </w:pPr>
            <w:r>
              <w:rPr>
                <w:rFonts w:ascii="Arial" w:hAnsi="Arial" w:cs="Arial"/>
                <w:color w:val="000000" w:themeColor="text1"/>
                <w:sz w:val="20"/>
                <w:szCs w:val="20"/>
                <w14:textFill>
                  <w14:solidFill>
                    <w14:schemeClr w14:val="tx1"/>
                  </w14:solidFill>
                </w14:textFill>
              </w:rPr>
              <w:t>GE-103</w:t>
            </w:r>
          </w:p>
        </w:tc>
        <w:tc>
          <w:tcPr>
            <w:tcW w:w="4343" w:type="dxa"/>
            <w:vAlign w:val="bottom"/>
          </w:tcPr>
          <w:p w14:paraId="02367384">
            <w:pPr>
              <w:spacing w:after="0" w:line="240" w:lineRule="auto"/>
              <w:rPr>
                <w:rFonts w:ascii="Arial Narrow" w:hAnsi="Arial Narrow" w:cs="Arial"/>
              </w:rPr>
            </w:pPr>
            <w:r>
              <w:rPr>
                <w:rFonts w:ascii="Arial Narrow" w:hAnsi="Arial Narrow" w:cs="Arial"/>
              </w:rPr>
              <w:t>MATHEMATICS IN THE MODERN WORLD</w:t>
            </w:r>
          </w:p>
        </w:tc>
        <w:tc>
          <w:tcPr>
            <w:tcW w:w="900" w:type="dxa"/>
            <w:vAlign w:val="center"/>
          </w:tcPr>
          <w:p w14:paraId="7DFA3DB4">
            <w:pPr>
              <w:spacing w:after="0" w:line="240" w:lineRule="auto"/>
              <w:jc w:val="center"/>
              <w:rPr>
                <w:rFonts w:ascii="Arial" w:hAnsi="Arial" w:cs="Arial"/>
              </w:rPr>
            </w:pPr>
            <w:r>
              <w:rPr>
                <w:rFonts w:ascii="Arial" w:hAnsi="Arial" w:cs="Arial"/>
              </w:rPr>
              <w:t>3</w:t>
            </w:r>
          </w:p>
        </w:tc>
        <w:tc>
          <w:tcPr>
            <w:tcW w:w="720" w:type="dxa"/>
          </w:tcPr>
          <w:p w14:paraId="041E2FC9">
            <w:pPr>
              <w:spacing w:after="0" w:line="240" w:lineRule="auto"/>
              <w:jc w:val="center"/>
              <w:rPr>
                <w:rFonts w:ascii="Arial" w:hAnsi="Arial" w:cs="Arial"/>
              </w:rPr>
            </w:pPr>
            <w:r>
              <w:rPr>
                <w:rFonts w:ascii="Arial" w:hAnsi="Arial" w:cs="Arial"/>
              </w:rPr>
              <w:t>M-F</w:t>
            </w:r>
          </w:p>
        </w:tc>
        <w:tc>
          <w:tcPr>
            <w:tcW w:w="900" w:type="dxa"/>
            <w:vAlign w:val="center"/>
          </w:tcPr>
          <w:p w14:paraId="151BF323">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6C4B3345">
            <w:pPr>
              <w:spacing w:after="0" w:line="240" w:lineRule="auto"/>
              <w:rPr>
                <w:rFonts w:ascii="Arial Narrow" w:hAnsi="Arial Narrow" w:cs="Arial"/>
              </w:rPr>
            </w:pPr>
            <w:r>
              <w:rPr>
                <w:rFonts w:ascii="Arial Narrow" w:hAnsi="Arial Narrow" w:cs="Arial"/>
              </w:rPr>
              <w:t>BSED SOC 101</w:t>
            </w:r>
          </w:p>
        </w:tc>
      </w:tr>
      <w:tr w14:paraId="0D944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37DF148">
            <w:pPr>
              <w:spacing w:after="0" w:line="240" w:lineRule="auto"/>
              <w:rPr>
                <w:rFonts w:ascii="Arial" w:hAnsi="Arial" w:cs="Arial"/>
                <w:sz w:val="20"/>
                <w:szCs w:val="20"/>
              </w:rPr>
            </w:pPr>
            <w:r>
              <w:rPr>
                <w:rFonts w:ascii="Arial" w:hAnsi="Arial" w:cs="Arial"/>
                <w:sz w:val="20"/>
                <w:szCs w:val="20"/>
              </w:rPr>
              <w:t>9:00-10:00</w:t>
            </w:r>
          </w:p>
        </w:tc>
        <w:tc>
          <w:tcPr>
            <w:tcW w:w="1170" w:type="dxa"/>
            <w:vAlign w:val="bottom"/>
          </w:tcPr>
          <w:p w14:paraId="519E266E">
            <w:pPr>
              <w:spacing w:after="0" w:line="240" w:lineRule="auto"/>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M101</w:t>
            </w:r>
          </w:p>
        </w:tc>
        <w:tc>
          <w:tcPr>
            <w:tcW w:w="4343" w:type="dxa"/>
            <w:vAlign w:val="bottom"/>
          </w:tcPr>
          <w:p w14:paraId="3B352A8B">
            <w:pPr>
              <w:spacing w:after="0" w:line="240" w:lineRule="auto"/>
              <w:rPr>
                <w:rFonts w:ascii="Arial Narrow" w:hAnsi="Arial Narrow" w:cs="Arial"/>
              </w:rPr>
            </w:pPr>
            <w:r>
              <w:rPr>
                <w:rFonts w:ascii="Arial Narrow" w:hAnsi="Arial Narrow" w:cs="Arial"/>
              </w:rPr>
              <w:t>COLLEGE &amp; ADVANCED ALGEBRA</w:t>
            </w:r>
          </w:p>
        </w:tc>
        <w:tc>
          <w:tcPr>
            <w:tcW w:w="900" w:type="dxa"/>
            <w:vAlign w:val="center"/>
          </w:tcPr>
          <w:p w14:paraId="01ADF582">
            <w:pPr>
              <w:spacing w:after="0" w:line="240" w:lineRule="auto"/>
              <w:jc w:val="center"/>
              <w:rPr>
                <w:rFonts w:ascii="Arial" w:hAnsi="Arial" w:cs="Arial"/>
              </w:rPr>
            </w:pPr>
            <w:r>
              <w:rPr>
                <w:rFonts w:ascii="Arial" w:hAnsi="Arial" w:cs="Arial"/>
              </w:rPr>
              <w:t>3</w:t>
            </w:r>
          </w:p>
        </w:tc>
        <w:tc>
          <w:tcPr>
            <w:tcW w:w="720" w:type="dxa"/>
          </w:tcPr>
          <w:p w14:paraId="09B03BFF">
            <w:pPr>
              <w:spacing w:after="0" w:line="240" w:lineRule="auto"/>
              <w:jc w:val="center"/>
              <w:rPr>
                <w:rFonts w:ascii="Arial" w:hAnsi="Arial" w:cs="Arial"/>
              </w:rPr>
            </w:pPr>
            <w:r>
              <w:rPr>
                <w:rFonts w:ascii="Arial" w:hAnsi="Arial" w:cs="Arial"/>
              </w:rPr>
              <w:t>M-F</w:t>
            </w:r>
          </w:p>
        </w:tc>
        <w:tc>
          <w:tcPr>
            <w:tcW w:w="900" w:type="dxa"/>
            <w:vAlign w:val="center"/>
          </w:tcPr>
          <w:p w14:paraId="48FA48DB">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44C9D244">
            <w:pPr>
              <w:spacing w:after="0" w:line="240" w:lineRule="auto"/>
              <w:rPr>
                <w:rFonts w:ascii="Arial Narrow" w:hAnsi="Arial Narrow" w:cs="Arial"/>
              </w:rPr>
            </w:pPr>
            <w:r>
              <w:rPr>
                <w:rFonts w:ascii="Arial Narrow" w:hAnsi="Arial Narrow" w:cs="Arial"/>
              </w:rPr>
              <w:t>BSED MATH 1-1</w:t>
            </w:r>
          </w:p>
        </w:tc>
      </w:tr>
      <w:tr w14:paraId="3D78A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1F68168">
            <w:pPr>
              <w:spacing w:after="0" w:line="240" w:lineRule="auto"/>
              <w:rPr>
                <w:rFonts w:ascii="Arial" w:hAnsi="Arial" w:cs="Arial"/>
                <w:sz w:val="20"/>
                <w:szCs w:val="20"/>
              </w:rPr>
            </w:pPr>
            <w:r>
              <w:rPr>
                <w:rFonts w:ascii="Arial" w:hAnsi="Arial" w:cs="Arial"/>
                <w:sz w:val="20"/>
                <w:szCs w:val="20"/>
              </w:rPr>
              <w:t>10:00-11:00</w:t>
            </w:r>
          </w:p>
        </w:tc>
        <w:tc>
          <w:tcPr>
            <w:tcW w:w="1170" w:type="dxa"/>
            <w:tcBorders>
              <w:top w:val="single" w:color="auto" w:sz="4" w:space="0"/>
              <w:left w:val="single" w:color="auto" w:sz="4" w:space="0"/>
              <w:bottom w:val="single" w:color="auto" w:sz="4" w:space="0"/>
              <w:right w:val="single" w:color="auto" w:sz="4" w:space="0"/>
            </w:tcBorders>
            <w:vAlign w:val="bottom"/>
          </w:tcPr>
          <w:p w14:paraId="08CF45BB">
            <w:pPr>
              <w:spacing w:after="0" w:line="240" w:lineRule="auto"/>
              <w:rPr>
                <w:rFonts w:ascii="Arial" w:hAnsi="Arial" w:eastAsia="Times New Roman" w:cs="Arial"/>
                <w:lang w:eastAsia="en-PH"/>
              </w:rPr>
            </w:pPr>
            <w:r>
              <w:rPr>
                <w:rFonts w:ascii="Arial" w:hAnsi="Arial" w:cs="Arial"/>
                <w:sz w:val="20"/>
                <w:szCs w:val="20"/>
              </w:rPr>
              <w:t>M106</w:t>
            </w:r>
          </w:p>
        </w:tc>
        <w:tc>
          <w:tcPr>
            <w:tcW w:w="4343" w:type="dxa"/>
            <w:tcBorders>
              <w:top w:val="single" w:color="auto" w:sz="4" w:space="0"/>
              <w:left w:val="nil"/>
              <w:bottom w:val="single" w:color="auto" w:sz="4" w:space="0"/>
              <w:right w:val="single" w:color="auto" w:sz="4" w:space="0"/>
            </w:tcBorders>
            <w:vAlign w:val="bottom"/>
          </w:tcPr>
          <w:p w14:paraId="12B2CD56">
            <w:pPr>
              <w:spacing w:after="0" w:line="240" w:lineRule="auto"/>
              <w:rPr>
                <w:rFonts w:ascii="Arial Narrow" w:hAnsi="Arial Narrow" w:cs="Arial"/>
              </w:rPr>
            </w:pPr>
            <w:r>
              <w:rPr>
                <w:rFonts w:ascii="Arial Narrow" w:hAnsi="Arial Narrow"/>
                <w:sz w:val="20"/>
                <w:szCs w:val="20"/>
              </w:rPr>
              <w:t>CALCULUS 1WITH ANALYTIC GEMETRY</w:t>
            </w:r>
          </w:p>
        </w:tc>
        <w:tc>
          <w:tcPr>
            <w:tcW w:w="900" w:type="dxa"/>
            <w:vAlign w:val="center"/>
          </w:tcPr>
          <w:p w14:paraId="707C0AC5">
            <w:pPr>
              <w:spacing w:after="0" w:line="240" w:lineRule="auto"/>
              <w:jc w:val="center"/>
              <w:rPr>
                <w:rFonts w:ascii="Arial" w:hAnsi="Arial" w:cs="Arial"/>
              </w:rPr>
            </w:pPr>
            <w:r>
              <w:rPr>
                <w:rFonts w:ascii="Arial" w:hAnsi="Arial" w:cs="Arial"/>
              </w:rPr>
              <w:t>3</w:t>
            </w:r>
          </w:p>
        </w:tc>
        <w:tc>
          <w:tcPr>
            <w:tcW w:w="720" w:type="dxa"/>
          </w:tcPr>
          <w:p w14:paraId="61B6200D">
            <w:pPr>
              <w:spacing w:after="0" w:line="240" w:lineRule="auto"/>
              <w:jc w:val="center"/>
              <w:rPr>
                <w:rFonts w:ascii="Arial" w:hAnsi="Arial" w:cs="Arial"/>
              </w:rPr>
            </w:pPr>
            <w:r>
              <w:rPr>
                <w:rFonts w:ascii="Arial" w:hAnsi="Arial" w:cs="Arial"/>
              </w:rPr>
              <w:t>M-F</w:t>
            </w:r>
          </w:p>
        </w:tc>
        <w:tc>
          <w:tcPr>
            <w:tcW w:w="900" w:type="dxa"/>
            <w:vAlign w:val="center"/>
          </w:tcPr>
          <w:p w14:paraId="22F86F9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2FDC9CD0">
            <w:pPr>
              <w:spacing w:after="0" w:line="240" w:lineRule="auto"/>
              <w:rPr>
                <w:rFonts w:ascii="Arial Narrow" w:hAnsi="Arial Narrow" w:cs="Arial"/>
              </w:rPr>
            </w:pPr>
            <w:r>
              <w:rPr>
                <w:rFonts w:ascii="Arial Narrow" w:hAnsi="Arial Narrow" w:cs="Arial"/>
              </w:rPr>
              <w:t>BSED MATH2-1</w:t>
            </w:r>
          </w:p>
        </w:tc>
      </w:tr>
      <w:tr w14:paraId="380C6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006D2AB4">
            <w:pPr>
              <w:spacing w:after="0" w:line="240" w:lineRule="auto"/>
              <w:rPr>
                <w:rFonts w:ascii="Arial" w:hAnsi="Arial" w:cs="Arial"/>
                <w:sz w:val="20"/>
                <w:szCs w:val="20"/>
              </w:rPr>
            </w:pPr>
            <w:r>
              <w:rPr>
                <w:rFonts w:ascii="Times New Roman" w:hAnsi="Times New Roman"/>
                <w:bCs/>
              </w:rPr>
              <w:t>11:00-12:00</w:t>
            </w:r>
          </w:p>
        </w:tc>
        <w:tc>
          <w:tcPr>
            <w:tcW w:w="1170" w:type="dxa"/>
            <w:vAlign w:val="center"/>
          </w:tcPr>
          <w:p w14:paraId="770BFD8D">
            <w:pPr>
              <w:spacing w:after="0" w:line="240" w:lineRule="auto"/>
              <w:rPr>
                <w:rFonts w:ascii="Arial" w:hAnsi="Arial" w:cs="Arial"/>
                <w:sz w:val="20"/>
                <w:szCs w:val="20"/>
              </w:rPr>
            </w:pPr>
            <w:r>
              <w:rPr>
                <w:rFonts w:ascii="Times New Roman" w:hAnsi="Times New Roman"/>
                <w:color w:val="000000" w:themeColor="text1"/>
                <w14:textFill>
                  <w14:solidFill>
                    <w14:schemeClr w14:val="tx1"/>
                  </w14:solidFill>
                </w14:textFill>
              </w:rPr>
              <w:t>GE-Elec 3</w:t>
            </w:r>
          </w:p>
        </w:tc>
        <w:tc>
          <w:tcPr>
            <w:tcW w:w="4343" w:type="dxa"/>
            <w:tcBorders>
              <w:top w:val="single" w:color="auto" w:sz="4" w:space="0"/>
              <w:left w:val="nil"/>
              <w:bottom w:val="single" w:color="auto" w:sz="4" w:space="0"/>
              <w:right w:val="single" w:color="auto" w:sz="4" w:space="0"/>
            </w:tcBorders>
            <w:vAlign w:val="bottom"/>
          </w:tcPr>
          <w:p w14:paraId="220AF2FA">
            <w:pPr>
              <w:spacing w:after="0" w:line="240" w:lineRule="auto"/>
              <w:rPr>
                <w:rFonts w:ascii="Arial Narrow" w:hAnsi="Arial Narrow"/>
                <w:sz w:val="20"/>
                <w:szCs w:val="20"/>
              </w:rPr>
            </w:pPr>
            <w:r>
              <w:rPr>
                <w:rFonts w:ascii="Arial Narrow" w:hAnsi="Arial Narrow"/>
                <w:sz w:val="20"/>
                <w:szCs w:val="20"/>
              </w:rPr>
              <w:t>ENVIRONMENTAL SCIENCE</w:t>
            </w:r>
          </w:p>
        </w:tc>
        <w:tc>
          <w:tcPr>
            <w:tcW w:w="900" w:type="dxa"/>
            <w:vAlign w:val="center"/>
          </w:tcPr>
          <w:p w14:paraId="19181D4A">
            <w:pPr>
              <w:spacing w:after="0" w:line="240" w:lineRule="auto"/>
              <w:jc w:val="center"/>
              <w:rPr>
                <w:rFonts w:ascii="Arial" w:hAnsi="Arial" w:cs="Arial"/>
              </w:rPr>
            </w:pPr>
            <w:r>
              <w:rPr>
                <w:rFonts w:ascii="Arial" w:hAnsi="Arial" w:cs="Arial"/>
              </w:rPr>
              <w:t>3</w:t>
            </w:r>
          </w:p>
        </w:tc>
        <w:tc>
          <w:tcPr>
            <w:tcW w:w="720" w:type="dxa"/>
          </w:tcPr>
          <w:p w14:paraId="4D2869C3">
            <w:pPr>
              <w:spacing w:after="0" w:line="240" w:lineRule="auto"/>
              <w:jc w:val="center"/>
              <w:rPr>
                <w:rFonts w:ascii="Arial" w:hAnsi="Arial" w:cs="Arial"/>
              </w:rPr>
            </w:pPr>
            <w:r>
              <w:rPr>
                <w:rFonts w:ascii="Arial" w:hAnsi="Arial" w:cs="Arial"/>
              </w:rPr>
              <w:t>M-F</w:t>
            </w:r>
          </w:p>
        </w:tc>
        <w:tc>
          <w:tcPr>
            <w:tcW w:w="900" w:type="dxa"/>
            <w:vAlign w:val="center"/>
          </w:tcPr>
          <w:p w14:paraId="226E3B6D">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79EA996A">
            <w:pPr>
              <w:spacing w:after="0" w:line="240" w:lineRule="auto"/>
              <w:rPr>
                <w:rFonts w:ascii="Arial Narrow" w:hAnsi="Arial Narrow" w:cs="Arial"/>
              </w:rPr>
            </w:pPr>
            <w:r>
              <w:rPr>
                <w:rFonts w:ascii="Arial Narrow" w:hAnsi="Arial Narrow" w:cs="Arial"/>
              </w:rPr>
              <w:t>BSED SS 2-1</w:t>
            </w:r>
          </w:p>
        </w:tc>
      </w:tr>
      <w:tr w14:paraId="60504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0C67413">
            <w:pPr>
              <w:spacing w:after="0" w:line="240" w:lineRule="auto"/>
              <w:rPr>
                <w:rFonts w:ascii="Arial" w:hAnsi="Arial" w:cs="Arial"/>
                <w:sz w:val="20"/>
                <w:szCs w:val="20"/>
              </w:rPr>
            </w:pPr>
            <w:r>
              <w:rPr>
                <w:rFonts w:ascii="Times New Roman" w:hAnsi="Times New Roman"/>
                <w:bCs/>
              </w:rPr>
              <w:t>2:00-3:00</w:t>
            </w:r>
          </w:p>
        </w:tc>
        <w:tc>
          <w:tcPr>
            <w:tcW w:w="1170" w:type="dxa"/>
            <w:vAlign w:val="center"/>
          </w:tcPr>
          <w:p w14:paraId="185FE667">
            <w:pPr>
              <w:spacing w:after="0" w:line="240" w:lineRule="auto"/>
              <w:rPr>
                <w:rFonts w:ascii="Arial" w:hAnsi="Arial" w:cs="Arial"/>
                <w:sz w:val="20"/>
                <w:szCs w:val="20"/>
              </w:rPr>
            </w:pPr>
            <w:r>
              <w:rPr>
                <w:rFonts w:ascii="Times New Roman" w:hAnsi="Times New Roman"/>
                <w:color w:val="000000" w:themeColor="text1"/>
                <w14:textFill>
                  <w14:solidFill>
                    <w14:schemeClr w14:val="tx1"/>
                  </w14:solidFill>
                </w14:textFill>
              </w:rPr>
              <w:t>GE-Elec 3</w:t>
            </w:r>
          </w:p>
        </w:tc>
        <w:tc>
          <w:tcPr>
            <w:tcW w:w="4343" w:type="dxa"/>
            <w:tcBorders>
              <w:top w:val="single" w:color="auto" w:sz="4" w:space="0"/>
              <w:left w:val="nil"/>
              <w:bottom w:val="single" w:color="auto" w:sz="4" w:space="0"/>
              <w:right w:val="single" w:color="auto" w:sz="4" w:space="0"/>
            </w:tcBorders>
            <w:vAlign w:val="bottom"/>
          </w:tcPr>
          <w:p w14:paraId="3216CDAB">
            <w:pPr>
              <w:spacing w:after="0" w:line="240" w:lineRule="auto"/>
              <w:rPr>
                <w:rFonts w:ascii="Arial Narrow" w:hAnsi="Arial Narrow"/>
                <w:sz w:val="20"/>
                <w:szCs w:val="20"/>
              </w:rPr>
            </w:pPr>
            <w:r>
              <w:rPr>
                <w:rFonts w:ascii="Arial Narrow" w:hAnsi="Arial Narrow"/>
                <w:sz w:val="20"/>
                <w:szCs w:val="20"/>
              </w:rPr>
              <w:t>ENVIRONMENTAL SCIENCE</w:t>
            </w:r>
          </w:p>
        </w:tc>
        <w:tc>
          <w:tcPr>
            <w:tcW w:w="900" w:type="dxa"/>
            <w:vAlign w:val="center"/>
          </w:tcPr>
          <w:p w14:paraId="2FDCE134">
            <w:pPr>
              <w:spacing w:after="0" w:line="240" w:lineRule="auto"/>
              <w:jc w:val="center"/>
              <w:rPr>
                <w:rFonts w:ascii="Arial" w:hAnsi="Arial" w:cs="Arial"/>
              </w:rPr>
            </w:pPr>
            <w:r>
              <w:rPr>
                <w:rFonts w:ascii="Arial" w:hAnsi="Arial" w:cs="Arial"/>
              </w:rPr>
              <w:t>3</w:t>
            </w:r>
          </w:p>
        </w:tc>
        <w:tc>
          <w:tcPr>
            <w:tcW w:w="720" w:type="dxa"/>
          </w:tcPr>
          <w:p w14:paraId="47B857B0">
            <w:pPr>
              <w:spacing w:after="0" w:line="240" w:lineRule="auto"/>
              <w:jc w:val="center"/>
              <w:rPr>
                <w:rFonts w:ascii="Arial" w:hAnsi="Arial" w:cs="Arial"/>
              </w:rPr>
            </w:pPr>
            <w:r>
              <w:rPr>
                <w:rFonts w:ascii="Arial" w:hAnsi="Arial" w:cs="Arial"/>
              </w:rPr>
              <w:t>M-F</w:t>
            </w:r>
          </w:p>
        </w:tc>
        <w:tc>
          <w:tcPr>
            <w:tcW w:w="900" w:type="dxa"/>
            <w:vAlign w:val="center"/>
          </w:tcPr>
          <w:p w14:paraId="0608E5F0">
            <w:pPr>
              <w:spacing w:after="0" w:line="240" w:lineRule="auto"/>
              <w:jc w:val="center"/>
              <w:rPr>
                <w:rFonts w:ascii="Arial" w:hAnsi="Arial" w:cs="Arial"/>
              </w:rPr>
            </w:pPr>
            <w:r>
              <w:rPr>
                <w:rFonts w:ascii="Arial" w:hAnsi="Arial" w:cs="Arial"/>
              </w:rPr>
              <w:t>1</w:t>
            </w:r>
          </w:p>
        </w:tc>
        <w:tc>
          <w:tcPr>
            <w:tcW w:w="1857" w:type="dxa"/>
            <w:shd w:val="clear" w:color="auto" w:fill="C6D9F0" w:themeFill="text2" w:themeFillTint="33"/>
            <w:vAlign w:val="center"/>
          </w:tcPr>
          <w:p w14:paraId="1E69EA5A">
            <w:pPr>
              <w:spacing w:after="0" w:line="240" w:lineRule="auto"/>
              <w:rPr>
                <w:rFonts w:ascii="Arial Narrow" w:hAnsi="Arial Narrow" w:cs="Arial"/>
              </w:rPr>
            </w:pPr>
            <w:r>
              <w:rPr>
                <w:rFonts w:ascii="Arial Narrow" w:hAnsi="Arial Narrow" w:cs="Arial"/>
              </w:rPr>
              <w:t>BSCRIM 2-6</w:t>
            </w:r>
          </w:p>
        </w:tc>
      </w:tr>
      <w:tr w14:paraId="60B0E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5C34CA64">
            <w:pPr>
              <w:spacing w:after="0" w:line="240" w:lineRule="auto"/>
              <w:rPr>
                <w:rFonts w:ascii="Arial" w:hAnsi="Arial" w:cs="Arial"/>
                <w:sz w:val="20"/>
                <w:szCs w:val="20"/>
              </w:rPr>
            </w:pPr>
            <w:r>
              <w:rPr>
                <w:rFonts w:ascii="Arial" w:hAnsi="Arial" w:cs="Arial"/>
                <w:sz w:val="20"/>
                <w:szCs w:val="20"/>
              </w:rPr>
              <w:t>6:00-7:00E</w:t>
            </w:r>
          </w:p>
        </w:tc>
        <w:tc>
          <w:tcPr>
            <w:tcW w:w="1170" w:type="dxa"/>
            <w:vAlign w:val="bottom"/>
          </w:tcPr>
          <w:p w14:paraId="704547AD">
            <w:pPr>
              <w:spacing w:after="0" w:line="240" w:lineRule="auto"/>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GE-103</w:t>
            </w:r>
          </w:p>
        </w:tc>
        <w:tc>
          <w:tcPr>
            <w:tcW w:w="4343" w:type="dxa"/>
            <w:vAlign w:val="bottom"/>
          </w:tcPr>
          <w:p w14:paraId="2CDBA086">
            <w:pPr>
              <w:spacing w:after="0" w:line="240" w:lineRule="auto"/>
              <w:rPr>
                <w:rFonts w:ascii="Arial Narrow" w:hAnsi="Arial Narrow" w:cs="Arial"/>
              </w:rPr>
            </w:pPr>
            <w:r>
              <w:rPr>
                <w:rFonts w:ascii="Arial Narrow" w:hAnsi="Arial Narrow" w:cs="Arial"/>
              </w:rPr>
              <w:t>MATHEMATICS IN MODERN WORLD</w:t>
            </w:r>
          </w:p>
        </w:tc>
        <w:tc>
          <w:tcPr>
            <w:tcW w:w="900" w:type="dxa"/>
            <w:vAlign w:val="center"/>
          </w:tcPr>
          <w:p w14:paraId="00AA0515">
            <w:pPr>
              <w:spacing w:after="0" w:line="240" w:lineRule="auto"/>
              <w:jc w:val="center"/>
              <w:rPr>
                <w:rFonts w:ascii="Arial" w:hAnsi="Arial" w:cs="Arial"/>
              </w:rPr>
            </w:pPr>
            <w:r>
              <w:rPr>
                <w:rFonts w:ascii="Arial" w:hAnsi="Arial" w:cs="Arial"/>
              </w:rPr>
              <w:t>3</w:t>
            </w:r>
          </w:p>
        </w:tc>
        <w:tc>
          <w:tcPr>
            <w:tcW w:w="720" w:type="dxa"/>
            <w:vAlign w:val="center"/>
          </w:tcPr>
          <w:p w14:paraId="1591A649">
            <w:pPr>
              <w:spacing w:after="0" w:line="240" w:lineRule="auto"/>
              <w:jc w:val="center"/>
              <w:rPr>
                <w:rFonts w:ascii="Arial" w:hAnsi="Arial" w:cs="Arial"/>
              </w:rPr>
            </w:pPr>
            <w:r>
              <w:rPr>
                <w:rFonts w:ascii="Arial" w:hAnsi="Arial" w:cs="Arial"/>
              </w:rPr>
              <w:t>M-F</w:t>
            </w:r>
          </w:p>
        </w:tc>
        <w:tc>
          <w:tcPr>
            <w:tcW w:w="900" w:type="dxa"/>
            <w:vAlign w:val="center"/>
          </w:tcPr>
          <w:p w14:paraId="0FA50615">
            <w:pPr>
              <w:spacing w:after="0" w:line="240" w:lineRule="auto"/>
              <w:jc w:val="center"/>
              <w:rPr>
                <w:rFonts w:ascii="Arial" w:hAnsi="Arial" w:cs="Arial"/>
              </w:rPr>
            </w:pPr>
            <w:r>
              <w:rPr>
                <w:rFonts w:ascii="Arial" w:hAnsi="Arial" w:cs="Arial"/>
              </w:rPr>
              <w:t>1</w:t>
            </w:r>
          </w:p>
        </w:tc>
        <w:tc>
          <w:tcPr>
            <w:tcW w:w="1857" w:type="dxa"/>
            <w:shd w:val="clear" w:color="auto" w:fill="C5D3FF"/>
            <w:vAlign w:val="center"/>
          </w:tcPr>
          <w:p w14:paraId="48E6FE27">
            <w:pPr>
              <w:spacing w:after="0" w:line="240" w:lineRule="auto"/>
              <w:rPr>
                <w:rFonts w:ascii="Arial" w:hAnsi="Arial" w:cs="Arial"/>
              </w:rPr>
            </w:pPr>
            <w:r>
              <w:rPr>
                <w:rFonts w:ascii="Arial" w:hAnsi="Arial" w:cs="Arial"/>
              </w:rPr>
              <w:t>BSBA FM 1-6</w:t>
            </w:r>
          </w:p>
        </w:tc>
      </w:tr>
      <w:tr w14:paraId="71808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43AD52BF">
            <w:pPr>
              <w:pStyle w:val="10"/>
              <w:spacing w:after="0" w:line="240" w:lineRule="auto"/>
              <w:ind w:left="0"/>
              <w:rPr>
                <w:rFonts w:ascii="Arial" w:hAnsi="Arial" w:cs="Arial"/>
                <w:sz w:val="20"/>
                <w:szCs w:val="20"/>
              </w:rPr>
            </w:pPr>
          </w:p>
        </w:tc>
        <w:tc>
          <w:tcPr>
            <w:tcW w:w="1170" w:type="dxa"/>
            <w:shd w:val="clear" w:color="auto" w:fill="FDE9D9" w:themeFill="accent6" w:themeFillTint="33"/>
            <w:vAlign w:val="center"/>
          </w:tcPr>
          <w:p w14:paraId="6B4C4B4E">
            <w:pPr>
              <w:pStyle w:val="10"/>
              <w:spacing w:after="0" w:line="240" w:lineRule="auto"/>
              <w:ind w:left="0"/>
              <w:rPr>
                <w:rFonts w:ascii="Arial" w:hAnsi="Arial" w:cs="Arial"/>
              </w:rPr>
            </w:pPr>
          </w:p>
        </w:tc>
        <w:tc>
          <w:tcPr>
            <w:tcW w:w="4343" w:type="dxa"/>
            <w:shd w:val="clear" w:color="auto" w:fill="FDE9D9" w:themeFill="accent6" w:themeFillTint="33"/>
            <w:vAlign w:val="center"/>
          </w:tcPr>
          <w:p w14:paraId="68F1EFC3">
            <w:pPr>
              <w:pStyle w:val="10"/>
              <w:spacing w:after="0" w:line="240" w:lineRule="auto"/>
              <w:ind w:left="0"/>
              <w:rPr>
                <w:rFonts w:ascii="Arial Narrow" w:hAnsi="Arial Narrow" w:cs="Arial"/>
              </w:rPr>
            </w:pPr>
          </w:p>
        </w:tc>
        <w:tc>
          <w:tcPr>
            <w:tcW w:w="900" w:type="dxa"/>
            <w:shd w:val="clear" w:color="auto" w:fill="FDE9D9" w:themeFill="accent6" w:themeFillTint="33"/>
            <w:vAlign w:val="center"/>
          </w:tcPr>
          <w:p w14:paraId="2487F292">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0E717FA4">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333A7DB0">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65F48ADF">
            <w:pPr>
              <w:pStyle w:val="10"/>
              <w:spacing w:after="0" w:line="240" w:lineRule="auto"/>
              <w:ind w:left="0"/>
              <w:rPr>
                <w:rFonts w:ascii="Arial Narrow" w:hAnsi="Arial Narrow" w:cs="Arial"/>
              </w:rPr>
            </w:pPr>
          </w:p>
        </w:tc>
      </w:tr>
      <w:tr w14:paraId="18CF0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81D6916">
            <w:pPr>
              <w:pStyle w:val="10"/>
              <w:spacing w:after="0" w:line="240" w:lineRule="auto"/>
              <w:ind w:left="0"/>
              <w:rPr>
                <w:rFonts w:ascii="Arial" w:hAnsi="Arial" w:cs="Arial"/>
                <w:sz w:val="20"/>
                <w:szCs w:val="20"/>
              </w:rPr>
            </w:pPr>
            <w:r>
              <w:rPr>
                <w:rFonts w:ascii="Arial" w:hAnsi="Arial" w:cs="Arial"/>
                <w:sz w:val="20"/>
                <w:szCs w:val="20"/>
              </w:rPr>
              <w:t>9:00-10:00</w:t>
            </w:r>
          </w:p>
        </w:tc>
        <w:tc>
          <w:tcPr>
            <w:tcW w:w="1170" w:type="dxa"/>
            <w:vAlign w:val="bottom"/>
          </w:tcPr>
          <w:p w14:paraId="7B5550E6">
            <w:pPr>
              <w:pStyle w:val="10"/>
              <w:spacing w:after="0" w:line="240" w:lineRule="auto"/>
              <w:ind w:left="0"/>
              <w:rPr>
                <w:rFonts w:ascii="Arial" w:hAnsi="Arial" w:cs="Arial"/>
                <w:color w:val="000000"/>
              </w:rPr>
            </w:pPr>
            <w:r>
              <w:rPr>
                <w:rFonts w:ascii="Arial" w:hAnsi="Arial" w:cs="Arial"/>
                <w:color w:val="000000" w:themeColor="text1"/>
                <w:sz w:val="20"/>
                <w:szCs w:val="20"/>
                <w14:textFill>
                  <w14:solidFill>
                    <w14:schemeClr w14:val="tx1"/>
                  </w14:solidFill>
                </w14:textFill>
              </w:rPr>
              <w:t>GE-103</w:t>
            </w:r>
          </w:p>
        </w:tc>
        <w:tc>
          <w:tcPr>
            <w:tcW w:w="4343" w:type="dxa"/>
            <w:vAlign w:val="bottom"/>
          </w:tcPr>
          <w:p w14:paraId="130D7494">
            <w:pPr>
              <w:pStyle w:val="10"/>
              <w:spacing w:after="0" w:line="240" w:lineRule="auto"/>
              <w:ind w:left="0"/>
              <w:rPr>
                <w:rFonts w:ascii="Arial Narrow" w:hAnsi="Arial Narrow"/>
                <w:color w:val="000000"/>
              </w:rPr>
            </w:pPr>
            <w:r>
              <w:rPr>
                <w:rFonts w:ascii="Arial Narrow" w:hAnsi="Arial Narrow" w:cs="Arial"/>
              </w:rPr>
              <w:t>MATHEMATICS IN MODERN WORLD</w:t>
            </w:r>
          </w:p>
        </w:tc>
        <w:tc>
          <w:tcPr>
            <w:tcW w:w="900" w:type="dxa"/>
            <w:vAlign w:val="center"/>
          </w:tcPr>
          <w:p w14:paraId="063E1056">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6055A0F">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665CA85F">
            <w:pPr>
              <w:pStyle w:val="10"/>
              <w:spacing w:after="0" w:line="240" w:lineRule="auto"/>
              <w:ind w:left="0"/>
              <w:jc w:val="center"/>
              <w:rPr>
                <w:rFonts w:ascii="Arial" w:hAnsi="Arial" w:cs="Arial"/>
              </w:rPr>
            </w:pPr>
            <w:r>
              <w:rPr>
                <w:rFonts w:ascii="Arial" w:hAnsi="Arial" w:cs="Arial"/>
              </w:rPr>
              <w:t>2</w:t>
            </w:r>
          </w:p>
        </w:tc>
        <w:tc>
          <w:tcPr>
            <w:tcW w:w="1857" w:type="dxa"/>
            <w:shd w:val="clear" w:color="auto" w:fill="C5D3FF"/>
            <w:vAlign w:val="center"/>
          </w:tcPr>
          <w:p w14:paraId="0BB423D3">
            <w:pPr>
              <w:pStyle w:val="10"/>
              <w:spacing w:after="0" w:line="240" w:lineRule="auto"/>
              <w:ind w:left="0"/>
              <w:rPr>
                <w:rFonts w:ascii="Arial" w:hAnsi="Arial" w:cs="Arial"/>
                <w:sz w:val="20"/>
                <w:szCs w:val="20"/>
              </w:rPr>
            </w:pPr>
            <w:r>
              <w:rPr>
                <w:rFonts w:ascii="Arial" w:hAnsi="Arial" w:cs="Arial"/>
                <w:sz w:val="20"/>
                <w:szCs w:val="20"/>
              </w:rPr>
              <w:t>BSAB 1-1</w:t>
            </w:r>
          </w:p>
        </w:tc>
      </w:tr>
      <w:tr w14:paraId="7F06B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6A31EB0">
            <w:pPr>
              <w:pStyle w:val="10"/>
              <w:spacing w:after="0" w:line="240" w:lineRule="auto"/>
              <w:ind w:left="0"/>
              <w:rPr>
                <w:rFonts w:ascii="Arial" w:hAnsi="Arial" w:cs="Arial"/>
                <w:sz w:val="20"/>
                <w:szCs w:val="20"/>
              </w:rPr>
            </w:pPr>
            <w:r>
              <w:rPr>
                <w:rFonts w:ascii="Arial" w:hAnsi="Arial" w:cs="Arial"/>
                <w:sz w:val="20"/>
                <w:szCs w:val="20"/>
              </w:rPr>
              <w:t>10:00-11:00</w:t>
            </w:r>
          </w:p>
        </w:tc>
        <w:tc>
          <w:tcPr>
            <w:tcW w:w="1170" w:type="dxa"/>
            <w:vAlign w:val="bottom"/>
          </w:tcPr>
          <w:p w14:paraId="4ADD39C7">
            <w:pPr>
              <w:pStyle w:val="10"/>
              <w:spacing w:after="0" w:line="240" w:lineRule="auto"/>
              <w:ind w:left="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 100</w:t>
            </w:r>
          </w:p>
        </w:tc>
        <w:tc>
          <w:tcPr>
            <w:tcW w:w="4343" w:type="dxa"/>
            <w:vAlign w:val="bottom"/>
          </w:tcPr>
          <w:p w14:paraId="23FE5A17">
            <w:pPr>
              <w:pStyle w:val="10"/>
              <w:spacing w:after="0" w:line="240" w:lineRule="auto"/>
              <w:ind w:left="0"/>
              <w:rPr>
                <w:rFonts w:ascii="Arial Narrow" w:hAnsi="Arial Narrow" w:cs="Arial"/>
              </w:rPr>
            </w:pPr>
            <w:r>
              <w:rPr>
                <w:rFonts w:ascii="Arial Narrow" w:hAnsi="Arial Narrow" w:cs="Arial"/>
              </w:rPr>
              <w:t>HISTORY OF MATHEMATICS</w:t>
            </w:r>
          </w:p>
        </w:tc>
        <w:tc>
          <w:tcPr>
            <w:tcW w:w="900" w:type="dxa"/>
            <w:vAlign w:val="center"/>
          </w:tcPr>
          <w:p w14:paraId="6FD2F32D">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0AC808DA">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7083E48">
            <w:pPr>
              <w:pStyle w:val="10"/>
              <w:spacing w:after="0" w:line="240" w:lineRule="auto"/>
              <w:ind w:left="0"/>
              <w:jc w:val="center"/>
              <w:rPr>
                <w:rFonts w:ascii="Arial" w:hAnsi="Arial" w:cs="Arial"/>
              </w:rPr>
            </w:pPr>
            <w:r>
              <w:rPr>
                <w:rFonts w:ascii="Arial" w:hAnsi="Arial" w:cs="Arial"/>
              </w:rPr>
              <w:t>2</w:t>
            </w:r>
          </w:p>
        </w:tc>
        <w:tc>
          <w:tcPr>
            <w:tcW w:w="1857" w:type="dxa"/>
            <w:shd w:val="clear" w:color="auto" w:fill="C5D3FF"/>
            <w:vAlign w:val="center"/>
          </w:tcPr>
          <w:p w14:paraId="524A14A4">
            <w:pPr>
              <w:pStyle w:val="10"/>
              <w:spacing w:after="0" w:line="240" w:lineRule="auto"/>
              <w:ind w:left="0"/>
              <w:rPr>
                <w:rFonts w:ascii="Arial" w:hAnsi="Arial" w:cs="Arial"/>
                <w:sz w:val="20"/>
                <w:szCs w:val="20"/>
              </w:rPr>
            </w:pPr>
            <w:r>
              <w:rPr>
                <w:rFonts w:ascii="Arial" w:hAnsi="Arial" w:cs="Arial"/>
                <w:sz w:val="20"/>
                <w:szCs w:val="20"/>
              </w:rPr>
              <w:t>BSED MATH 1-1</w:t>
            </w:r>
          </w:p>
        </w:tc>
      </w:tr>
      <w:tr w14:paraId="30498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6AD052FF">
            <w:pPr>
              <w:pStyle w:val="10"/>
              <w:spacing w:after="0" w:line="240" w:lineRule="auto"/>
              <w:ind w:left="0"/>
              <w:rPr>
                <w:rFonts w:ascii="Arial" w:hAnsi="Arial" w:cs="Arial"/>
                <w:sz w:val="20"/>
                <w:szCs w:val="20"/>
              </w:rPr>
            </w:pPr>
            <w:r>
              <w:rPr>
                <w:rFonts w:ascii="Arial" w:hAnsi="Arial" w:cs="Arial"/>
                <w:sz w:val="20"/>
                <w:szCs w:val="20"/>
              </w:rPr>
              <w:t>11:00-12:00</w:t>
            </w:r>
          </w:p>
        </w:tc>
        <w:tc>
          <w:tcPr>
            <w:tcW w:w="1170" w:type="dxa"/>
          </w:tcPr>
          <w:p w14:paraId="550CF0F4">
            <w:pPr>
              <w:pStyle w:val="10"/>
              <w:spacing w:after="0" w:line="240" w:lineRule="auto"/>
              <w:ind w:left="0"/>
              <w:rPr>
                <w:rFonts w:ascii="Arial" w:hAnsi="Arial" w:cs="Arial"/>
                <w:color w:val="000000"/>
              </w:rPr>
            </w:pPr>
            <w:r>
              <w:rPr>
                <w:rFonts w:ascii="Arial" w:hAnsi="Arial" w:cs="Arial"/>
                <w:color w:val="000000"/>
              </w:rPr>
              <w:t>Educ 6</w:t>
            </w:r>
          </w:p>
        </w:tc>
        <w:tc>
          <w:tcPr>
            <w:tcW w:w="4343" w:type="dxa"/>
            <w:vAlign w:val="bottom"/>
          </w:tcPr>
          <w:p w14:paraId="6C84A544">
            <w:pPr>
              <w:pStyle w:val="10"/>
              <w:spacing w:after="0" w:line="240" w:lineRule="auto"/>
              <w:ind w:left="0"/>
              <w:rPr>
                <w:rFonts w:ascii="Arial Narrow" w:hAnsi="Arial Narrow"/>
                <w:color w:val="000000"/>
              </w:rPr>
            </w:pPr>
            <w:r>
              <w:rPr>
                <w:rFonts w:ascii="Arial Narrow" w:hAnsi="Arial Narrow"/>
                <w:color w:val="000000"/>
              </w:rPr>
              <w:t>ASSESSMENT IN LEARNING 1</w:t>
            </w:r>
          </w:p>
        </w:tc>
        <w:tc>
          <w:tcPr>
            <w:tcW w:w="900" w:type="dxa"/>
            <w:vAlign w:val="center"/>
          </w:tcPr>
          <w:p w14:paraId="37C51FB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05F36DB">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FC834F0">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3EA3E308">
            <w:pPr>
              <w:pStyle w:val="10"/>
              <w:spacing w:after="0" w:line="240" w:lineRule="auto"/>
              <w:ind w:left="0"/>
              <w:rPr>
                <w:rFonts w:ascii="Arial" w:hAnsi="Arial" w:cs="Arial"/>
                <w:sz w:val="20"/>
                <w:szCs w:val="20"/>
              </w:rPr>
            </w:pPr>
            <w:r>
              <w:rPr>
                <w:rFonts w:ascii="Arial" w:hAnsi="Arial" w:cs="Arial"/>
                <w:sz w:val="20"/>
                <w:szCs w:val="20"/>
              </w:rPr>
              <w:t>BTLED 3-1</w:t>
            </w:r>
          </w:p>
        </w:tc>
      </w:tr>
      <w:tr w14:paraId="635D1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42FFB885">
            <w:pPr>
              <w:pStyle w:val="10"/>
              <w:spacing w:after="0" w:line="240" w:lineRule="auto"/>
              <w:ind w:left="0"/>
              <w:rPr>
                <w:rFonts w:ascii="Arial" w:hAnsi="Arial" w:cs="Arial"/>
                <w:sz w:val="20"/>
                <w:szCs w:val="20"/>
              </w:rPr>
            </w:pPr>
            <w:r>
              <w:rPr>
                <w:rFonts w:ascii="Arial" w:hAnsi="Arial" w:cs="Arial"/>
                <w:sz w:val="20"/>
                <w:szCs w:val="20"/>
              </w:rPr>
              <w:t>1:00-2:00</w:t>
            </w:r>
          </w:p>
        </w:tc>
        <w:tc>
          <w:tcPr>
            <w:tcW w:w="1170" w:type="dxa"/>
            <w:vAlign w:val="bottom"/>
          </w:tcPr>
          <w:p w14:paraId="6756A1F4">
            <w:pPr>
              <w:pStyle w:val="10"/>
              <w:spacing w:after="0" w:line="240" w:lineRule="auto"/>
              <w:ind w:left="0"/>
              <w:rPr>
                <w:rFonts w:ascii="Arial" w:hAnsi="Arial" w:cs="Arial"/>
                <w:color w:val="000000"/>
              </w:rPr>
            </w:pPr>
            <w:r>
              <w:rPr>
                <w:rFonts w:ascii="Arial" w:hAnsi="Arial" w:cs="Arial"/>
                <w:color w:val="000000" w:themeColor="text1"/>
                <w:sz w:val="20"/>
                <w:szCs w:val="20"/>
                <w14:textFill>
                  <w14:solidFill>
                    <w14:schemeClr w14:val="tx1"/>
                  </w14:solidFill>
                </w14:textFill>
              </w:rPr>
              <w:t>GE-103</w:t>
            </w:r>
          </w:p>
        </w:tc>
        <w:tc>
          <w:tcPr>
            <w:tcW w:w="4343" w:type="dxa"/>
            <w:vAlign w:val="bottom"/>
          </w:tcPr>
          <w:p w14:paraId="018FED1A">
            <w:pPr>
              <w:pStyle w:val="10"/>
              <w:spacing w:after="0" w:line="240" w:lineRule="auto"/>
              <w:ind w:left="0"/>
              <w:rPr>
                <w:rFonts w:ascii="Arial Narrow" w:hAnsi="Arial Narrow"/>
                <w:color w:val="000000"/>
              </w:rPr>
            </w:pPr>
            <w:r>
              <w:rPr>
                <w:rFonts w:ascii="Arial Narrow" w:hAnsi="Arial Narrow" w:cs="Arial"/>
              </w:rPr>
              <w:t>MATHEMATICS IN MODERN WORLD</w:t>
            </w:r>
          </w:p>
        </w:tc>
        <w:tc>
          <w:tcPr>
            <w:tcW w:w="900" w:type="dxa"/>
            <w:vAlign w:val="center"/>
          </w:tcPr>
          <w:p w14:paraId="0987C1A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81D214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09163B6">
            <w:pPr>
              <w:pStyle w:val="10"/>
              <w:spacing w:after="0" w:line="240" w:lineRule="auto"/>
              <w:ind w:left="0"/>
              <w:jc w:val="center"/>
              <w:rPr>
                <w:rFonts w:ascii="Arial" w:hAnsi="Arial" w:cs="Arial"/>
              </w:rPr>
            </w:pPr>
            <w:r>
              <w:rPr>
                <w:rFonts w:ascii="Arial" w:hAnsi="Arial" w:cs="Arial"/>
              </w:rPr>
              <w:t>2</w:t>
            </w:r>
          </w:p>
        </w:tc>
        <w:tc>
          <w:tcPr>
            <w:tcW w:w="1857" w:type="dxa"/>
            <w:shd w:val="clear" w:color="auto" w:fill="C5D3FF"/>
            <w:vAlign w:val="center"/>
          </w:tcPr>
          <w:p w14:paraId="74AB1BF9">
            <w:pPr>
              <w:pStyle w:val="10"/>
              <w:spacing w:after="0" w:line="240" w:lineRule="auto"/>
              <w:ind w:left="0"/>
              <w:rPr>
                <w:rFonts w:ascii="Arial" w:hAnsi="Arial" w:cs="Arial"/>
                <w:sz w:val="20"/>
                <w:szCs w:val="20"/>
              </w:rPr>
            </w:pPr>
            <w:r>
              <w:rPr>
                <w:rFonts w:ascii="Arial" w:hAnsi="Arial" w:cs="Arial"/>
                <w:sz w:val="20"/>
                <w:szCs w:val="20"/>
              </w:rPr>
              <w:t>BSBA MM 1-2</w:t>
            </w:r>
          </w:p>
        </w:tc>
      </w:tr>
      <w:tr w14:paraId="2CA0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1121B31C">
            <w:pPr>
              <w:pStyle w:val="10"/>
              <w:spacing w:after="0" w:line="240" w:lineRule="auto"/>
              <w:ind w:left="0"/>
              <w:rPr>
                <w:rFonts w:ascii="Arial" w:hAnsi="Arial" w:cs="Arial"/>
                <w:sz w:val="20"/>
                <w:szCs w:val="20"/>
              </w:rPr>
            </w:pPr>
            <w:r>
              <w:rPr>
                <w:rFonts w:ascii="Arial" w:hAnsi="Arial" w:cs="Arial"/>
                <w:sz w:val="20"/>
                <w:szCs w:val="20"/>
              </w:rPr>
              <w:t>4:00-5:00</w:t>
            </w:r>
          </w:p>
        </w:tc>
        <w:tc>
          <w:tcPr>
            <w:tcW w:w="1170" w:type="dxa"/>
          </w:tcPr>
          <w:p w14:paraId="54E10320">
            <w:pPr>
              <w:pStyle w:val="10"/>
              <w:spacing w:after="0" w:line="240" w:lineRule="auto"/>
              <w:ind w:left="0"/>
              <w:rPr>
                <w:rFonts w:ascii="Arial" w:hAnsi="Arial" w:cs="Arial"/>
              </w:rPr>
            </w:pPr>
            <w:r>
              <w:rPr>
                <w:rFonts w:ascii="Arial" w:hAnsi="Arial" w:cs="Arial"/>
                <w:color w:val="000000"/>
              </w:rPr>
              <w:t>Educ 6</w:t>
            </w:r>
          </w:p>
        </w:tc>
        <w:tc>
          <w:tcPr>
            <w:tcW w:w="4343" w:type="dxa"/>
            <w:vAlign w:val="center"/>
          </w:tcPr>
          <w:p w14:paraId="5741C72D">
            <w:pPr>
              <w:pStyle w:val="10"/>
              <w:spacing w:after="0" w:line="240" w:lineRule="auto"/>
              <w:ind w:left="0"/>
              <w:rPr>
                <w:rFonts w:ascii="Arial Narrow" w:hAnsi="Arial Narrow"/>
                <w:color w:val="000000"/>
              </w:rPr>
            </w:pPr>
            <w:r>
              <w:rPr>
                <w:rFonts w:ascii="Arial Narrow" w:hAnsi="Arial Narrow"/>
                <w:color w:val="000000"/>
              </w:rPr>
              <w:t>ASSESSMENT IN LEARNING 1</w:t>
            </w:r>
          </w:p>
        </w:tc>
        <w:tc>
          <w:tcPr>
            <w:tcW w:w="900" w:type="dxa"/>
            <w:vAlign w:val="center"/>
          </w:tcPr>
          <w:p w14:paraId="11830069">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69B387AC">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2768AEEC">
            <w:pPr>
              <w:pStyle w:val="10"/>
              <w:spacing w:after="0" w:line="240" w:lineRule="auto"/>
              <w:ind w:left="0"/>
              <w:jc w:val="center"/>
              <w:rPr>
                <w:rFonts w:ascii="Arial" w:hAnsi="Arial" w:cs="Arial"/>
              </w:rPr>
            </w:pPr>
            <w:r>
              <w:rPr>
                <w:rFonts w:ascii="Arial" w:hAnsi="Arial" w:cs="Arial"/>
              </w:rPr>
              <w:t>2</w:t>
            </w:r>
          </w:p>
        </w:tc>
        <w:tc>
          <w:tcPr>
            <w:tcW w:w="1857" w:type="dxa"/>
            <w:shd w:val="clear" w:color="auto" w:fill="C6D9F0" w:themeFill="text2" w:themeFillTint="33"/>
            <w:vAlign w:val="center"/>
          </w:tcPr>
          <w:p w14:paraId="760B5A9D">
            <w:pPr>
              <w:pStyle w:val="10"/>
              <w:spacing w:after="0" w:line="240" w:lineRule="auto"/>
              <w:ind w:left="0"/>
              <w:rPr>
                <w:rFonts w:ascii="Arial" w:hAnsi="Arial" w:cs="Arial"/>
                <w:sz w:val="20"/>
                <w:szCs w:val="20"/>
              </w:rPr>
            </w:pPr>
            <w:r>
              <w:rPr>
                <w:rFonts w:ascii="Arial" w:hAnsi="Arial" w:cs="Arial"/>
                <w:sz w:val="20"/>
                <w:szCs w:val="20"/>
              </w:rPr>
              <w:t>BTLED 3-2</w:t>
            </w:r>
          </w:p>
        </w:tc>
      </w:tr>
      <w:tr w14:paraId="541FB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5755D3E1">
            <w:pPr>
              <w:pStyle w:val="10"/>
              <w:spacing w:after="0" w:line="240" w:lineRule="auto"/>
              <w:ind w:left="0"/>
              <w:rPr>
                <w:rFonts w:ascii="Arial" w:hAnsi="Arial" w:cs="Arial"/>
                <w:sz w:val="20"/>
                <w:szCs w:val="20"/>
              </w:rPr>
            </w:pPr>
            <w:r>
              <w:rPr>
                <w:rFonts w:ascii="Arial" w:hAnsi="Arial" w:cs="Arial"/>
                <w:sz w:val="20"/>
                <w:szCs w:val="20"/>
              </w:rPr>
              <w:t>8:00-9:00E</w:t>
            </w:r>
          </w:p>
        </w:tc>
        <w:tc>
          <w:tcPr>
            <w:tcW w:w="1170" w:type="dxa"/>
            <w:vAlign w:val="bottom"/>
          </w:tcPr>
          <w:p w14:paraId="12AE4E3C">
            <w:pPr>
              <w:pStyle w:val="10"/>
              <w:spacing w:after="0" w:line="240" w:lineRule="auto"/>
              <w:ind w:left="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GE-103</w:t>
            </w:r>
          </w:p>
        </w:tc>
        <w:tc>
          <w:tcPr>
            <w:tcW w:w="4343" w:type="dxa"/>
            <w:vAlign w:val="bottom"/>
          </w:tcPr>
          <w:p w14:paraId="43FC1210">
            <w:pPr>
              <w:pStyle w:val="10"/>
              <w:spacing w:after="0" w:line="240" w:lineRule="auto"/>
              <w:ind w:left="0"/>
              <w:rPr>
                <w:rFonts w:ascii="Arial Narrow" w:hAnsi="Arial Narrow" w:cs="Arial"/>
              </w:rPr>
            </w:pPr>
            <w:r>
              <w:rPr>
                <w:rFonts w:ascii="Arial Narrow" w:hAnsi="Arial Narrow" w:cs="Arial"/>
              </w:rPr>
              <w:t>MATHEMATICS IN MODERN WORLD</w:t>
            </w:r>
          </w:p>
        </w:tc>
        <w:tc>
          <w:tcPr>
            <w:tcW w:w="900" w:type="dxa"/>
            <w:vAlign w:val="center"/>
          </w:tcPr>
          <w:p w14:paraId="384DC77B">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AEA8118">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31672D2B">
            <w:pPr>
              <w:pStyle w:val="10"/>
              <w:spacing w:after="0" w:line="240" w:lineRule="auto"/>
              <w:ind w:left="0"/>
              <w:jc w:val="center"/>
              <w:rPr>
                <w:rFonts w:ascii="Arial" w:hAnsi="Arial" w:cs="Arial"/>
              </w:rPr>
            </w:pPr>
            <w:r>
              <w:rPr>
                <w:rFonts w:ascii="Arial" w:hAnsi="Arial" w:cs="Arial"/>
              </w:rPr>
              <w:t>2</w:t>
            </w:r>
          </w:p>
        </w:tc>
        <w:tc>
          <w:tcPr>
            <w:tcW w:w="1857" w:type="dxa"/>
            <w:shd w:val="clear" w:color="auto" w:fill="C5D3FF"/>
            <w:vAlign w:val="center"/>
          </w:tcPr>
          <w:p w14:paraId="5E3C8DFB">
            <w:pPr>
              <w:pStyle w:val="10"/>
              <w:spacing w:after="0" w:line="240" w:lineRule="auto"/>
              <w:ind w:left="0"/>
              <w:rPr>
                <w:rFonts w:ascii="Arial" w:hAnsi="Arial" w:cs="Arial"/>
                <w:sz w:val="20"/>
                <w:szCs w:val="20"/>
              </w:rPr>
            </w:pPr>
            <w:r>
              <w:rPr>
                <w:rFonts w:ascii="Arial" w:hAnsi="Arial" w:cs="Arial"/>
                <w:sz w:val="20"/>
                <w:szCs w:val="20"/>
              </w:rPr>
              <w:t>BSBA HRM1-3</w:t>
            </w:r>
          </w:p>
        </w:tc>
      </w:tr>
      <w:tr w14:paraId="5B09C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2E24A467">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EC3E1E7">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BBE36A1">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5B42A4EA">
            <w:pPr>
              <w:pStyle w:val="10"/>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26BD8A76">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075A875">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CCC774E">
            <w:pPr>
              <w:pStyle w:val="10"/>
              <w:spacing w:after="0" w:line="240" w:lineRule="auto"/>
              <w:ind w:left="0"/>
              <w:jc w:val="center"/>
              <w:rPr>
                <w:rFonts w:ascii="Arial" w:hAnsi="Arial" w:cs="Arial"/>
                <w:b/>
                <w:bCs/>
                <w:sz w:val="24"/>
                <w:szCs w:val="24"/>
              </w:rPr>
            </w:pPr>
          </w:p>
        </w:tc>
      </w:tr>
    </w:tbl>
    <w:p w14:paraId="0A5A426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43B21361">
      <w:pPr>
        <w:spacing w:after="0" w:line="240" w:lineRule="auto"/>
        <w:ind w:firstLine="720"/>
        <w:jc w:val="both"/>
        <w:rPr>
          <w:rFonts w:ascii="Arial" w:hAnsi="Arial" w:cs="Arial"/>
          <w:b/>
          <w:bCs/>
          <w:i/>
          <w:iCs/>
          <w:sz w:val="24"/>
          <w:szCs w:val="24"/>
          <w:lang w:val="en-US"/>
        </w:rPr>
      </w:pPr>
    </w:p>
    <w:p w14:paraId="219E3F4A">
      <w:pPr>
        <w:pStyle w:val="10"/>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rPr>
        <w:t>24 units (8 loads)</w:t>
      </w:r>
    </w:p>
    <w:p w14:paraId="391DEA52">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 xml:space="preserve"> 9 units (3 loads)          </w:t>
      </w:r>
    </w:p>
    <w:p w14:paraId="4BB330CB">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3463AFE4">
      <w:pPr>
        <w:spacing w:after="120" w:line="240" w:lineRule="auto"/>
        <w:rPr>
          <w:rFonts w:ascii="Arial" w:hAnsi="Arial" w:cs="Arial"/>
          <w:b/>
          <w:sz w:val="24"/>
          <w:szCs w:val="24"/>
        </w:rPr>
      </w:pPr>
    </w:p>
    <w:p w14:paraId="6F5F96FD">
      <w:pPr>
        <w:spacing w:after="120" w:line="240" w:lineRule="auto"/>
        <w:rPr>
          <w:rFonts w:ascii="Arial" w:hAnsi="Arial" w:cs="Arial"/>
          <w:b/>
          <w:sz w:val="24"/>
          <w:szCs w:val="24"/>
        </w:rPr>
      </w:pPr>
    </w:p>
    <w:p w14:paraId="0328CE0B">
      <w:pPr>
        <w:spacing w:after="120" w:line="240" w:lineRule="auto"/>
        <w:rPr>
          <w:rFonts w:ascii="Arial" w:hAnsi="Arial" w:cs="Arial"/>
          <w:b/>
          <w:sz w:val="24"/>
          <w:szCs w:val="24"/>
        </w:rPr>
      </w:pPr>
    </w:p>
    <w:p w14:paraId="5EECF825">
      <w:pPr>
        <w:spacing w:after="120" w:line="240" w:lineRule="auto"/>
        <w:rPr>
          <w:rFonts w:ascii="Arial" w:hAnsi="Arial" w:cs="Arial"/>
          <w:b/>
          <w:sz w:val="24"/>
          <w:szCs w:val="24"/>
        </w:rPr>
      </w:pPr>
    </w:p>
    <w:p w14:paraId="321E3FF9">
      <w:pPr>
        <w:spacing w:after="120" w:line="240" w:lineRule="auto"/>
        <w:rPr>
          <w:rFonts w:ascii="Arial" w:hAnsi="Arial" w:cs="Arial"/>
          <w:b/>
          <w:sz w:val="24"/>
          <w:szCs w:val="24"/>
        </w:rPr>
      </w:pPr>
    </w:p>
    <w:p w14:paraId="1A3537CC">
      <w:pPr>
        <w:spacing w:after="120" w:line="240" w:lineRule="auto"/>
        <w:rPr>
          <w:rFonts w:ascii="Arial" w:hAnsi="Arial" w:cs="Arial"/>
          <w:b/>
          <w:sz w:val="24"/>
          <w:szCs w:val="24"/>
        </w:rPr>
      </w:pPr>
    </w:p>
    <w:p w14:paraId="4F314CFF">
      <w:pPr>
        <w:spacing w:after="120" w:line="240" w:lineRule="auto"/>
        <w:rPr>
          <w:rFonts w:ascii="Arial" w:hAnsi="Arial" w:cs="Arial"/>
          <w:b/>
          <w:sz w:val="24"/>
          <w:szCs w:val="24"/>
        </w:rPr>
      </w:pPr>
    </w:p>
    <w:p w14:paraId="586F2F65">
      <w:pPr>
        <w:spacing w:after="120" w:line="240" w:lineRule="auto"/>
        <w:rPr>
          <w:rFonts w:ascii="Arial" w:hAnsi="Arial" w:cs="Arial"/>
          <w:b/>
          <w:sz w:val="24"/>
          <w:szCs w:val="24"/>
        </w:rPr>
      </w:pPr>
    </w:p>
    <w:p w14:paraId="34A0E453">
      <w:pPr>
        <w:spacing w:after="120" w:line="240" w:lineRule="auto"/>
        <w:rPr>
          <w:rFonts w:ascii="Arial" w:hAnsi="Arial" w:cs="Arial"/>
          <w:b/>
          <w:sz w:val="24"/>
          <w:szCs w:val="24"/>
        </w:rPr>
      </w:pPr>
    </w:p>
    <w:p w14:paraId="6A978E2D">
      <w:pPr>
        <w:spacing w:after="120" w:line="240" w:lineRule="auto"/>
        <w:rPr>
          <w:rFonts w:ascii="Arial" w:hAnsi="Arial" w:cs="Arial"/>
          <w:b/>
          <w:sz w:val="24"/>
          <w:szCs w:val="24"/>
        </w:rPr>
      </w:pPr>
    </w:p>
    <w:p w14:paraId="64766C7D">
      <w:pPr>
        <w:spacing w:after="120" w:line="240" w:lineRule="auto"/>
        <w:rPr>
          <w:rFonts w:ascii="Arial" w:hAnsi="Arial" w:cs="Arial"/>
          <w:b/>
          <w:sz w:val="24"/>
          <w:szCs w:val="24"/>
        </w:rPr>
      </w:pPr>
    </w:p>
    <w:p w14:paraId="0DB9B87F">
      <w:pPr>
        <w:spacing w:after="120" w:line="240" w:lineRule="auto"/>
        <w:rPr>
          <w:rFonts w:ascii="Arial" w:hAnsi="Arial" w:cs="Arial"/>
          <w:b/>
          <w:sz w:val="24"/>
          <w:szCs w:val="24"/>
        </w:rPr>
      </w:pPr>
    </w:p>
    <w:p w14:paraId="09396CF8">
      <w:pPr>
        <w:spacing w:after="120" w:line="240" w:lineRule="auto"/>
        <w:rPr>
          <w:rFonts w:ascii="Arial" w:hAnsi="Arial" w:cs="Arial"/>
          <w:b/>
          <w:sz w:val="24"/>
          <w:szCs w:val="24"/>
        </w:rPr>
      </w:pPr>
    </w:p>
    <w:p w14:paraId="1980EBFB">
      <w:pPr>
        <w:spacing w:after="120" w:line="240" w:lineRule="auto"/>
        <w:rPr>
          <w:rFonts w:ascii="Arial" w:hAnsi="Arial" w:cs="Arial"/>
          <w:b/>
          <w:sz w:val="24"/>
          <w:szCs w:val="24"/>
        </w:rPr>
      </w:pPr>
    </w:p>
    <w:p w14:paraId="6EAB46B4">
      <w:pPr>
        <w:spacing w:after="120" w:line="240" w:lineRule="auto"/>
        <w:rPr>
          <w:rFonts w:ascii="Arial" w:hAnsi="Arial" w:cs="Arial"/>
          <w:b/>
          <w:sz w:val="24"/>
          <w:szCs w:val="24"/>
        </w:rPr>
      </w:pPr>
    </w:p>
    <w:p w14:paraId="561FDF1B">
      <w:pPr>
        <w:spacing w:after="120" w:line="240" w:lineRule="auto"/>
        <w:ind w:firstLine="720"/>
        <w:rPr>
          <w:rFonts w:ascii="Arial" w:hAnsi="Arial" w:cs="Arial"/>
          <w:b/>
          <w:bCs/>
          <w:sz w:val="24"/>
          <w:szCs w:val="24"/>
        </w:rPr>
      </w:pPr>
      <w:r>
        <w:rPr>
          <w:lang w:eastAsia="en-PH"/>
        </w:rPr>
        <mc:AlternateContent>
          <mc:Choice Requires="wps">
            <w:drawing>
              <wp:anchor distT="0" distB="0" distL="114300" distR="114300" simplePos="0" relativeHeight="25169920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403411900" name="Straight Connector 140341190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9920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q1ZwX6AQAACQQAAA4AAABkcnMvZTJvRG9jLnhtbK1Ty27b&#10;MBC8F+g/ELzXkty4rgXLOdhIL30YSPoBG4qSCPAFLmPZf98lZTtuesmhPsjLXe7szmi0vj8azQ4y&#10;oHK24dWs5Exa4Vpl+4b/fnr49JUzjGBb0M7Khp8k8vvNxw/r0ddy7ganWxkYgVisR9/wIUZfFwWK&#10;QRrAmfPSUrFzwUCkY+iLNsBI6EYX87L8UowutD44IREpu5uK/IwY3gPouk4JuXPixUgbJ9QgNUSi&#10;hIPyyDd5266TIv7qOpSR6YYT05ifNITi5/QsNmuo+wB+UOK8ArxnhTecDChLQ69QO4jAXoL6B8oo&#10;ERy6Ls6EM8VEJCtCLKryjTaPA3iZuZDU6K+i4/+DFT8P+8BUS064Kz/fVdWqJGksGHrzjzGA6ofI&#10;ts5aUtIFdnOJlBs91gSwtftwPqHfhyTDsQsm/RNBdsxqn65qy2NkgpKLarlcrmiauNSK10YfMH6T&#10;zrAUNFwrm4SAGg7fMdIwunq5ktLWPSit88vUlo0NXy3mC0IGMmhHxqDQeCKJtucMdE/OFzFkRHRa&#10;tak74eAJtzqwA5BdyLOtG59oXc40YKQCcci/qXGAVk5XVwtKT15CiD9cO6Wr8pKndSfovPlfIxON&#10;HeAwteRSQqIObdNKMrv4zDopPmmcomfXnrL0RTqRQ3Lb2c3Jgrdnim+/4M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Fq1ZwX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sz w:val="24"/>
          <w:szCs w:val="24"/>
        </w:rPr>
        <w:t>TUBERA, FELIX JR.  LPT, MAED</w:t>
      </w:r>
    </w:p>
    <w:p w14:paraId="1FBEEA73">
      <w:pPr>
        <w:pStyle w:val="10"/>
        <w:spacing w:after="120" w:line="240" w:lineRule="auto"/>
        <w:ind w:left="0"/>
        <w:rPr>
          <w:rFonts w:ascii="Arial" w:hAnsi="Arial" w:cs="Arial"/>
          <w:b/>
          <w:sz w:val="24"/>
          <w:szCs w:val="24"/>
        </w:rPr>
      </w:pPr>
    </w:p>
    <w:p w14:paraId="7A34F6DF">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CEFB296">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70022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361292988" name="Straight Connector 36129298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70022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PsEm8n5AQAABwQAAA4AAABkcnMvZTJvRG9jLnhtbK1Ty27bMBC8&#10;F+g/ELzXslw4iQXLOdhIL30YSPoBG5KSCPAFLmPZf98lZTtpesmhOkjLXe5wZzha3x+tYQcVUXvX&#10;8no250w54aV2fct/Pz18ueMMEzgJxjvV8pNCfr/5/Gk9hkYt/OCNVJERiMNmDC0fUgpNVaEYlAWc&#10;+aAcFTsfLSRaxr6SEUZCt6ZazOc31eijDNELhUjZ3VTkZ8T4EUDfdVqonRcvVrk0oUZlIBElHHRA&#10;vinTdp0S6VfXoUrMtJyYpvKmQyh+zu9qs4amjxAGLc4jwEdGeMfJgnZ06BVqBwnYS9T/QFktokff&#10;pZnwtpqIFEWIRT1/p83jAEEVLiQ1hqvo+P9gxc/DPjItW/71pl6sFqs7un4Hli7+MUXQ/ZDY1jtH&#10;QvrIXveQbmPAhtq3bh/PKwz7mEU4dtHmL9Fjx6L16aq1OiYmKLmsb2/r5ZIzcalVr40hYvqmvGU5&#10;aLnRLssADRy+Y6LDaOtlS047/6CNKVdpHBtbvlouMjKQPTuyBYU2EEV0PWdgevK9SLEgojda5u6M&#10;gyfcmsgOQGYhx0o/PtG4nBnARAXiUJ6pcQCppq2rJaUnJyGkH15O6Xp+ydO4E3SZ/K8jM40d4DC1&#10;lFJGog7j8kiqePjMOis+aZyjZy9PRfoqr8gfpe3s5WzAt2uK3/6/m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wSbyfkBAAAHBAAADgAAAAAAAAABACAAAAAiAQAAZHJzL2Uyb0RvYy54bWxQ&#10;SwUGAAAAAAYABgBZAQAAjQUAAAAA&#10;">
                <v:fill on="f" focussize="0,0"/>
                <v:stroke color="#000000" joinstyle="round"/>
                <v:imagedata o:title=""/>
                <o:lock v:ext="edit" aspectratio="f"/>
              </v:line>
            </w:pict>
          </mc:Fallback>
        </mc:AlternateContent>
      </w:r>
    </w:p>
    <w:p w14:paraId="72A2FBC8">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71A218F2">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70124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694903451" name="Straight Connector 169490345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70124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G6SRyfoBAAAJBAAADgAAAGRycy9lMm9Eb2MueG1srVNNb+Iw&#10;EL2vtP/B8r0kUEAlIvQA6l72A6ndHzB1nMSSv+RxCfz7HTvAst1LD83BGc94nue9vKwfj0azgwyo&#10;nK35dFJyJq1wjbJdzX+/PN09cIYRbAPaWVnzk0T+uPn6ZT34Ss5c73QjAyMQi9Xga97H6KuiQNFL&#10;AzhxXloqti4YiLQNXdEEGAjd6GJWlsticKHxwQmJSNndWORnxPARQNe2SsidE29G2jiiBqkhEiXs&#10;lUe+ydO2rRTxV9uijEzXnJjGvNIlFL+mtdisoeoC+F6J8wjwkRHecTKgLF16hdpBBPYW1H9QRong&#10;0LVxIpwpRiJZEWIxLd9p89yDl5kLSY3+Kjp+Hqz4edgHphpywnI1X5X388WUMwuGvvxzDKC6PrKt&#10;s5aUdIHdHCLlBo8VAWztPpx36PchyXBsg0lvIsiOWe3TVW15jExQcjG7Xz7MF5yJS6342+gDxm/S&#10;GZaCmmtlkxBQweE7RrqMjl6OpLR1T0rr/DG1ZUPNV4tZQgYyaEvGoNB4Iom24wx0R84XMWREdFo1&#10;qTvh4Am3OrADkF3Is40bXmhczjRgpAJxyM/Y2EMjx6OrBaVHLyHEH64Z09PykqdxR+g8+T9XJho7&#10;wH5syaWERB3appFkdvGZdVJ81DhFr645ZemLtCOH5Lazm5MFb/cU3/7Bm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G6SRyfoBAAAJBAAADgAAAAAAAAABACAAAAAkAQAAZHJzL2Uyb0RvYy54&#10;bWxQSwUGAAAAAAYABgBZAQAAkAUAAAAA&#10;">
                <v:fill on="f" focussize="0,0"/>
                <v:stroke color="#000000" joinstyle="round"/>
                <v:imagedata o:title=""/>
                <o:lock v:ext="edit" aspectratio="f"/>
              </v:line>
            </w:pict>
          </mc:Fallback>
        </mc:AlternateContent>
      </w:r>
    </w:p>
    <w:p w14:paraId="72A3EE54">
      <w:pPr>
        <w:spacing w:after="120" w:line="240" w:lineRule="auto"/>
        <w:rPr>
          <w:rFonts w:ascii="Arial" w:hAnsi="Arial" w:cs="Arial"/>
          <w:b/>
          <w:sz w:val="24"/>
          <w:szCs w:val="24"/>
        </w:rPr>
      </w:pPr>
    </w:p>
    <w:p w14:paraId="15FAF472">
      <w:pPr>
        <w:spacing w:after="120" w:line="240" w:lineRule="auto"/>
        <w:rPr>
          <w:rFonts w:ascii="Arial" w:hAnsi="Arial" w:cs="Arial"/>
          <w:b/>
          <w:sz w:val="24"/>
          <w:szCs w:val="24"/>
        </w:rPr>
      </w:pPr>
    </w:p>
    <w:p w14:paraId="57806A7E">
      <w:pPr>
        <w:spacing w:after="120" w:line="240" w:lineRule="auto"/>
        <w:rPr>
          <w:rFonts w:ascii="Arial" w:hAnsi="Arial" w:cs="Arial"/>
          <w:b/>
          <w:sz w:val="24"/>
          <w:szCs w:val="24"/>
        </w:rPr>
      </w:pPr>
    </w:p>
    <w:p w14:paraId="74823CA3">
      <w:pPr>
        <w:spacing w:after="120" w:line="240" w:lineRule="auto"/>
        <w:rPr>
          <w:rFonts w:ascii="Arial" w:hAnsi="Arial" w:cs="Arial"/>
          <w:b/>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170"/>
        <w:gridCol w:w="4343"/>
        <w:gridCol w:w="900"/>
        <w:gridCol w:w="720"/>
        <w:gridCol w:w="900"/>
        <w:gridCol w:w="1857"/>
      </w:tblGrid>
      <w:tr w14:paraId="2171C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8DB3E2" w:themeFill="text2" w:themeFillTint="66"/>
            <w:vAlign w:val="center"/>
          </w:tcPr>
          <w:p w14:paraId="435D2363">
            <w:pPr>
              <w:pStyle w:val="10"/>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72375A3">
            <w:pPr>
              <w:pStyle w:val="10"/>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664E4E6">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7AE40F7">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2FF35C5">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3BEB217">
            <w:pPr>
              <w:pStyle w:val="10"/>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5C2E903">
            <w:pPr>
              <w:pStyle w:val="10"/>
              <w:spacing w:after="0" w:line="240" w:lineRule="auto"/>
              <w:ind w:left="0"/>
              <w:jc w:val="center"/>
              <w:rPr>
                <w:rFonts w:ascii="Arial" w:hAnsi="Arial" w:cs="Arial"/>
                <w:b/>
              </w:rPr>
            </w:pPr>
            <w:r>
              <w:rPr>
                <w:rFonts w:ascii="Arial" w:hAnsi="Arial" w:cs="Arial"/>
                <w:b/>
              </w:rPr>
              <w:t>SECTION</w:t>
            </w:r>
          </w:p>
        </w:tc>
      </w:tr>
      <w:tr w14:paraId="7507A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248FF760">
            <w:pPr>
              <w:spacing w:after="0" w:line="240" w:lineRule="auto"/>
              <w:rPr>
                <w:rFonts w:ascii="Arial Narrow" w:hAnsi="Arial Narrow" w:cs="Arial"/>
                <w:sz w:val="24"/>
                <w:szCs w:val="24"/>
              </w:rPr>
            </w:pPr>
            <w:r>
              <w:rPr>
                <w:rFonts w:ascii="Arial Narrow" w:hAnsi="Arial Narrow" w:cs="Arial"/>
                <w:sz w:val="24"/>
                <w:szCs w:val="24"/>
              </w:rPr>
              <w:t>8:00-9:00</w:t>
            </w:r>
          </w:p>
        </w:tc>
        <w:tc>
          <w:tcPr>
            <w:tcW w:w="1170" w:type="dxa"/>
            <w:vAlign w:val="bottom"/>
          </w:tcPr>
          <w:p w14:paraId="4211F6E4">
            <w:pPr>
              <w:spacing w:after="0" w:line="240" w:lineRule="auto"/>
              <w:rPr>
                <w:rFonts w:ascii="Arial Narrow" w:hAnsi="Arial Narrow" w:cs="Arial"/>
              </w:rPr>
            </w:pPr>
            <w:r>
              <w:rPr>
                <w:rFonts w:ascii="Arial Narrow" w:hAnsi="Arial Narrow"/>
                <w:color w:val="000000"/>
              </w:rPr>
              <w:t>Educ 4</w:t>
            </w:r>
          </w:p>
        </w:tc>
        <w:tc>
          <w:tcPr>
            <w:tcW w:w="4343" w:type="dxa"/>
            <w:vAlign w:val="bottom"/>
          </w:tcPr>
          <w:p w14:paraId="46395A93">
            <w:pPr>
              <w:spacing w:after="0" w:line="240" w:lineRule="auto"/>
              <w:rPr>
                <w:rFonts w:ascii="Arial Narrow" w:hAnsi="Arial Narrow" w:cs="Arial"/>
              </w:rPr>
            </w:pPr>
            <w:r>
              <w:rPr>
                <w:rFonts w:ascii="Arial Narrow" w:hAnsi="Arial Narrow"/>
                <w:color w:val="000000"/>
                <w:sz w:val="20"/>
                <w:szCs w:val="20"/>
              </w:rPr>
              <w:t>FOUNDATION OF SPECIAL AND INCLUSIVE EDUC</w:t>
            </w:r>
          </w:p>
        </w:tc>
        <w:tc>
          <w:tcPr>
            <w:tcW w:w="900" w:type="dxa"/>
            <w:vAlign w:val="center"/>
          </w:tcPr>
          <w:p w14:paraId="215499C3">
            <w:pPr>
              <w:spacing w:after="0" w:line="240" w:lineRule="auto"/>
              <w:jc w:val="center"/>
              <w:rPr>
                <w:rFonts w:ascii="Arial" w:hAnsi="Arial" w:cs="Arial"/>
              </w:rPr>
            </w:pPr>
            <w:r>
              <w:rPr>
                <w:rFonts w:ascii="Arial" w:hAnsi="Arial" w:cs="Arial"/>
              </w:rPr>
              <w:t>3</w:t>
            </w:r>
          </w:p>
        </w:tc>
        <w:tc>
          <w:tcPr>
            <w:tcW w:w="720" w:type="dxa"/>
            <w:vAlign w:val="center"/>
          </w:tcPr>
          <w:p w14:paraId="459B97F2">
            <w:pPr>
              <w:spacing w:after="0" w:line="240" w:lineRule="auto"/>
              <w:jc w:val="center"/>
              <w:rPr>
                <w:rFonts w:ascii="Arial" w:hAnsi="Arial" w:cs="Arial"/>
              </w:rPr>
            </w:pPr>
            <w:r>
              <w:rPr>
                <w:rFonts w:ascii="Arial" w:hAnsi="Arial" w:cs="Arial"/>
              </w:rPr>
              <w:t>M-F</w:t>
            </w:r>
          </w:p>
        </w:tc>
        <w:tc>
          <w:tcPr>
            <w:tcW w:w="900" w:type="dxa"/>
            <w:vAlign w:val="center"/>
          </w:tcPr>
          <w:p w14:paraId="7D20EB0A">
            <w:pPr>
              <w:spacing w:after="0" w:line="240" w:lineRule="auto"/>
              <w:jc w:val="center"/>
              <w:rPr>
                <w:rFonts w:ascii="Arial" w:hAnsi="Arial" w:cs="Arial"/>
              </w:rPr>
            </w:pPr>
            <w:r>
              <w:rPr>
                <w:rFonts w:ascii="Arial" w:hAnsi="Arial" w:cs="Arial"/>
              </w:rPr>
              <w:t>1</w:t>
            </w:r>
          </w:p>
        </w:tc>
        <w:tc>
          <w:tcPr>
            <w:tcW w:w="1857" w:type="dxa"/>
            <w:vAlign w:val="center"/>
          </w:tcPr>
          <w:p w14:paraId="72E5CD73">
            <w:pPr>
              <w:spacing w:after="0" w:line="240" w:lineRule="auto"/>
              <w:rPr>
                <w:rFonts w:ascii="Arial Narrow" w:hAnsi="Arial Narrow" w:cs="Arial"/>
              </w:rPr>
            </w:pPr>
            <w:r>
              <w:rPr>
                <w:rFonts w:ascii="Arial Narrow" w:hAnsi="Arial Narrow" w:cs="Arial"/>
              </w:rPr>
              <w:t>BSED MATH3-1</w:t>
            </w:r>
          </w:p>
        </w:tc>
      </w:tr>
      <w:tr w14:paraId="7DAD3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1B16A36">
            <w:pPr>
              <w:spacing w:after="0" w:line="240" w:lineRule="auto"/>
              <w:rPr>
                <w:rFonts w:ascii="Arial Narrow" w:hAnsi="Arial Narrow"/>
                <w:sz w:val="24"/>
                <w:szCs w:val="24"/>
              </w:rPr>
            </w:pPr>
            <w:r>
              <w:rPr>
                <w:rFonts w:ascii="Arial Narrow" w:hAnsi="Arial Narrow" w:cs="Arial"/>
                <w:sz w:val="24"/>
                <w:szCs w:val="24"/>
              </w:rPr>
              <w:t>9:00-10:00</w:t>
            </w:r>
          </w:p>
        </w:tc>
        <w:tc>
          <w:tcPr>
            <w:tcW w:w="1170" w:type="dxa"/>
            <w:vAlign w:val="bottom"/>
          </w:tcPr>
          <w:p w14:paraId="4E446093">
            <w:pPr>
              <w:spacing w:after="0" w:line="240" w:lineRule="auto"/>
              <w:rPr>
                <w:rFonts w:ascii="Arial Narrow" w:hAnsi="Arial Narrow"/>
                <w:color w:val="000000"/>
              </w:rPr>
            </w:pPr>
            <w:r>
              <w:rPr>
                <w:rFonts w:ascii="Arial Narrow" w:hAnsi="Arial Narrow"/>
                <w:color w:val="000000"/>
              </w:rPr>
              <w:t>Educ 4</w:t>
            </w:r>
          </w:p>
        </w:tc>
        <w:tc>
          <w:tcPr>
            <w:tcW w:w="4343" w:type="dxa"/>
            <w:vAlign w:val="bottom"/>
          </w:tcPr>
          <w:p w14:paraId="3039C1C4">
            <w:pPr>
              <w:spacing w:after="0" w:line="240" w:lineRule="auto"/>
              <w:rPr>
                <w:rFonts w:ascii="Arial Narrow" w:hAnsi="Arial Narrow"/>
                <w:color w:val="000000"/>
                <w:sz w:val="20"/>
                <w:szCs w:val="20"/>
              </w:rPr>
            </w:pPr>
            <w:r>
              <w:rPr>
                <w:rFonts w:ascii="Arial Narrow" w:hAnsi="Arial Narrow"/>
                <w:color w:val="000000"/>
                <w:sz w:val="20"/>
                <w:szCs w:val="20"/>
              </w:rPr>
              <w:t>FOUNDATION OF SPECIAL AND INCLUSIVE EDUC</w:t>
            </w:r>
          </w:p>
        </w:tc>
        <w:tc>
          <w:tcPr>
            <w:tcW w:w="900" w:type="dxa"/>
            <w:vAlign w:val="center"/>
          </w:tcPr>
          <w:p w14:paraId="32CB584B">
            <w:pPr>
              <w:spacing w:after="0" w:line="240" w:lineRule="auto"/>
              <w:jc w:val="center"/>
              <w:rPr>
                <w:rFonts w:ascii="Arial" w:hAnsi="Arial" w:cs="Arial"/>
              </w:rPr>
            </w:pPr>
            <w:r>
              <w:rPr>
                <w:rFonts w:ascii="Arial" w:hAnsi="Arial" w:cs="Arial"/>
              </w:rPr>
              <w:t>3</w:t>
            </w:r>
          </w:p>
        </w:tc>
        <w:tc>
          <w:tcPr>
            <w:tcW w:w="720" w:type="dxa"/>
            <w:vAlign w:val="center"/>
          </w:tcPr>
          <w:p w14:paraId="3E06F1CA">
            <w:pPr>
              <w:spacing w:after="0" w:line="240" w:lineRule="auto"/>
              <w:jc w:val="center"/>
              <w:rPr>
                <w:rFonts w:ascii="Arial" w:hAnsi="Arial" w:cs="Arial"/>
              </w:rPr>
            </w:pPr>
            <w:r>
              <w:rPr>
                <w:rFonts w:ascii="Arial" w:hAnsi="Arial" w:cs="Arial"/>
              </w:rPr>
              <w:t>M-F</w:t>
            </w:r>
          </w:p>
        </w:tc>
        <w:tc>
          <w:tcPr>
            <w:tcW w:w="900" w:type="dxa"/>
            <w:vAlign w:val="center"/>
          </w:tcPr>
          <w:p w14:paraId="2B76A33B">
            <w:pPr>
              <w:spacing w:after="0" w:line="240" w:lineRule="auto"/>
              <w:jc w:val="center"/>
              <w:rPr>
                <w:rFonts w:ascii="Arial" w:hAnsi="Arial" w:cs="Arial"/>
              </w:rPr>
            </w:pPr>
            <w:r>
              <w:rPr>
                <w:rFonts w:ascii="Arial" w:hAnsi="Arial" w:cs="Arial"/>
              </w:rPr>
              <w:t>1</w:t>
            </w:r>
          </w:p>
        </w:tc>
        <w:tc>
          <w:tcPr>
            <w:tcW w:w="1857" w:type="dxa"/>
            <w:vAlign w:val="center"/>
          </w:tcPr>
          <w:p w14:paraId="0160E7E7">
            <w:pPr>
              <w:spacing w:after="0" w:line="240" w:lineRule="auto"/>
              <w:rPr>
                <w:rFonts w:ascii="Arial Narrow" w:hAnsi="Arial Narrow" w:cs="Arial"/>
              </w:rPr>
            </w:pPr>
            <w:r>
              <w:rPr>
                <w:rFonts w:ascii="Arial Narrow" w:hAnsi="Arial Narrow" w:cs="Arial"/>
              </w:rPr>
              <w:t>BSED SSE 3-1</w:t>
            </w:r>
          </w:p>
        </w:tc>
      </w:tr>
      <w:tr w14:paraId="0C0EA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79183AAF">
            <w:pPr>
              <w:spacing w:after="0" w:line="240" w:lineRule="auto"/>
              <w:rPr>
                <w:rFonts w:ascii="Arial Narrow" w:hAnsi="Arial Narrow" w:cs="Arial"/>
                <w:sz w:val="24"/>
                <w:szCs w:val="24"/>
              </w:rPr>
            </w:pPr>
            <w:r>
              <w:rPr>
                <w:rFonts w:ascii="Arial Narrow" w:hAnsi="Arial Narrow"/>
                <w:sz w:val="24"/>
                <w:szCs w:val="24"/>
              </w:rPr>
              <w:t>11:00-12:00</w:t>
            </w:r>
          </w:p>
        </w:tc>
        <w:tc>
          <w:tcPr>
            <w:tcW w:w="1170" w:type="dxa"/>
            <w:vAlign w:val="center"/>
          </w:tcPr>
          <w:p w14:paraId="31903154">
            <w:pPr>
              <w:spacing w:after="0" w:line="240" w:lineRule="auto"/>
              <w:rPr>
                <w:rFonts w:ascii="Arial Narrow" w:hAnsi="Arial Narrow"/>
                <w:color w:val="000000"/>
              </w:rPr>
            </w:pPr>
            <w:r>
              <w:rPr>
                <w:rFonts w:ascii="Arial Narrow" w:hAnsi="Arial Narrow"/>
                <w:color w:val="000000"/>
              </w:rPr>
              <w:t>Educ 4</w:t>
            </w:r>
          </w:p>
        </w:tc>
        <w:tc>
          <w:tcPr>
            <w:tcW w:w="4343" w:type="dxa"/>
            <w:vAlign w:val="center"/>
          </w:tcPr>
          <w:p w14:paraId="03C130C5">
            <w:pPr>
              <w:spacing w:after="0" w:line="240" w:lineRule="auto"/>
              <w:rPr>
                <w:rFonts w:ascii="Arial Narrow" w:hAnsi="Arial Narrow"/>
                <w:color w:val="000000"/>
                <w:sz w:val="20"/>
                <w:szCs w:val="20"/>
              </w:rPr>
            </w:pPr>
            <w:r>
              <w:rPr>
                <w:rFonts w:ascii="Arial Narrow" w:hAnsi="Arial Narrow"/>
                <w:color w:val="000000"/>
                <w:sz w:val="20"/>
                <w:szCs w:val="20"/>
              </w:rPr>
              <w:t>FOUNDATION OF SPECIAL AND INCLUSIVE EDUC</w:t>
            </w:r>
          </w:p>
        </w:tc>
        <w:tc>
          <w:tcPr>
            <w:tcW w:w="900" w:type="dxa"/>
            <w:vAlign w:val="center"/>
          </w:tcPr>
          <w:p w14:paraId="2578B376">
            <w:pPr>
              <w:spacing w:after="0" w:line="240" w:lineRule="auto"/>
              <w:jc w:val="center"/>
              <w:rPr>
                <w:rFonts w:ascii="Arial" w:hAnsi="Arial" w:cs="Arial"/>
              </w:rPr>
            </w:pPr>
            <w:r>
              <w:rPr>
                <w:rFonts w:ascii="Arial" w:hAnsi="Arial" w:cs="Arial"/>
              </w:rPr>
              <w:t>3</w:t>
            </w:r>
          </w:p>
        </w:tc>
        <w:tc>
          <w:tcPr>
            <w:tcW w:w="720" w:type="dxa"/>
            <w:vAlign w:val="center"/>
          </w:tcPr>
          <w:p w14:paraId="22896AB2">
            <w:pPr>
              <w:spacing w:after="0" w:line="240" w:lineRule="auto"/>
              <w:jc w:val="center"/>
              <w:rPr>
                <w:rFonts w:ascii="Arial" w:hAnsi="Arial" w:cs="Arial"/>
              </w:rPr>
            </w:pPr>
            <w:r>
              <w:rPr>
                <w:rFonts w:ascii="Arial" w:hAnsi="Arial" w:cs="Arial"/>
              </w:rPr>
              <w:t>M-F</w:t>
            </w:r>
          </w:p>
        </w:tc>
        <w:tc>
          <w:tcPr>
            <w:tcW w:w="900" w:type="dxa"/>
            <w:vAlign w:val="center"/>
          </w:tcPr>
          <w:p w14:paraId="0CCEE451">
            <w:pPr>
              <w:spacing w:after="0" w:line="240" w:lineRule="auto"/>
              <w:jc w:val="center"/>
              <w:rPr>
                <w:rFonts w:ascii="Arial" w:hAnsi="Arial" w:cs="Arial"/>
              </w:rPr>
            </w:pPr>
            <w:r>
              <w:rPr>
                <w:rFonts w:ascii="Arial" w:hAnsi="Arial" w:cs="Arial"/>
              </w:rPr>
              <w:t>1</w:t>
            </w:r>
          </w:p>
        </w:tc>
        <w:tc>
          <w:tcPr>
            <w:tcW w:w="1857" w:type="dxa"/>
            <w:vAlign w:val="center"/>
          </w:tcPr>
          <w:p w14:paraId="7819ACFF">
            <w:pPr>
              <w:spacing w:after="0" w:line="240" w:lineRule="auto"/>
              <w:rPr>
                <w:rFonts w:ascii="Arial Narrow" w:hAnsi="Arial Narrow" w:cs="Arial"/>
              </w:rPr>
            </w:pPr>
            <w:r>
              <w:rPr>
                <w:rFonts w:ascii="Arial Narrow" w:hAnsi="Arial Narrow" w:cs="Arial"/>
              </w:rPr>
              <w:t>BSED VE 3-1</w:t>
            </w:r>
          </w:p>
        </w:tc>
      </w:tr>
      <w:tr w14:paraId="49724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ins w:id="63" w:author="Roni Mines" w:date="2025-07-29T15:26:00Z"/>
        </w:trPr>
        <w:tc>
          <w:tcPr>
            <w:tcW w:w="1455" w:type="dxa"/>
            <w:vAlign w:val="center"/>
          </w:tcPr>
          <w:p w14:paraId="79408861">
            <w:pPr>
              <w:spacing w:after="0" w:line="240" w:lineRule="auto"/>
              <w:rPr>
                <w:ins w:id="64" w:author="Roni Mines" w:date="2025-07-29T15:26:00Z"/>
                <w:rFonts w:ascii="Arial Narrow" w:hAnsi="Arial Narrow" w:cs="Arial"/>
                <w:sz w:val="24"/>
                <w:szCs w:val="24"/>
              </w:rPr>
            </w:pPr>
            <w:r>
              <w:rPr>
                <w:rFonts w:ascii="Arial Narrow" w:hAnsi="Arial Narrow" w:cs="Arial"/>
                <w:sz w:val="24"/>
                <w:szCs w:val="24"/>
              </w:rPr>
              <w:t>1:00-2:00</w:t>
            </w:r>
          </w:p>
        </w:tc>
        <w:tc>
          <w:tcPr>
            <w:tcW w:w="1170" w:type="dxa"/>
            <w:vAlign w:val="bottom"/>
          </w:tcPr>
          <w:p w14:paraId="3BBCEF7E">
            <w:pPr>
              <w:spacing w:after="0" w:line="240" w:lineRule="auto"/>
              <w:rPr>
                <w:ins w:id="65" w:author="Roni Mines" w:date="2025-07-29T15:26:00Z"/>
                <w:rFonts w:ascii="Arial Narrow" w:hAnsi="Arial Narrow"/>
                <w:color w:val="000000"/>
              </w:rPr>
            </w:pPr>
            <w:r>
              <w:rPr>
                <w:rFonts w:ascii="Arial Narrow" w:hAnsi="Arial Narrow"/>
                <w:color w:val="000000"/>
              </w:rPr>
              <w:t>Educ 4</w:t>
            </w:r>
          </w:p>
        </w:tc>
        <w:tc>
          <w:tcPr>
            <w:tcW w:w="4343" w:type="dxa"/>
            <w:vAlign w:val="bottom"/>
          </w:tcPr>
          <w:p w14:paraId="5A3C9129">
            <w:pPr>
              <w:spacing w:after="0" w:line="240" w:lineRule="auto"/>
              <w:rPr>
                <w:ins w:id="66" w:author="Roni Mines" w:date="2025-07-29T15:26:00Z"/>
                <w:rFonts w:ascii="Arial Narrow" w:hAnsi="Arial Narrow"/>
                <w:color w:val="000000"/>
                <w:sz w:val="20"/>
                <w:szCs w:val="20"/>
              </w:rPr>
            </w:pPr>
            <w:r>
              <w:rPr>
                <w:rFonts w:ascii="Arial Narrow" w:hAnsi="Arial Narrow"/>
                <w:color w:val="000000"/>
                <w:sz w:val="20"/>
                <w:szCs w:val="20"/>
              </w:rPr>
              <w:t>FOUNDATION OF SPECIAL AND INCLUSIVE EDUC</w:t>
            </w:r>
          </w:p>
        </w:tc>
        <w:tc>
          <w:tcPr>
            <w:tcW w:w="900" w:type="dxa"/>
            <w:vAlign w:val="center"/>
          </w:tcPr>
          <w:p w14:paraId="6099AA4F">
            <w:pPr>
              <w:spacing w:after="0" w:line="240" w:lineRule="auto"/>
              <w:jc w:val="center"/>
              <w:rPr>
                <w:ins w:id="67" w:author="Roni Mines" w:date="2025-07-29T15:26:00Z"/>
                <w:rFonts w:ascii="Arial" w:hAnsi="Arial" w:cs="Arial"/>
              </w:rPr>
            </w:pPr>
            <w:r>
              <w:rPr>
                <w:rFonts w:ascii="Arial" w:hAnsi="Arial" w:cs="Arial"/>
              </w:rPr>
              <w:t>3</w:t>
            </w:r>
          </w:p>
        </w:tc>
        <w:tc>
          <w:tcPr>
            <w:tcW w:w="720" w:type="dxa"/>
            <w:vAlign w:val="center"/>
          </w:tcPr>
          <w:p w14:paraId="02277F6E">
            <w:pPr>
              <w:spacing w:after="0" w:line="240" w:lineRule="auto"/>
              <w:jc w:val="center"/>
              <w:rPr>
                <w:ins w:id="68" w:author="Roni Mines" w:date="2025-07-29T15:26:00Z"/>
                <w:rFonts w:ascii="Arial" w:hAnsi="Arial" w:cs="Arial"/>
              </w:rPr>
            </w:pPr>
            <w:r>
              <w:rPr>
                <w:rFonts w:ascii="Arial" w:hAnsi="Arial" w:cs="Arial"/>
              </w:rPr>
              <w:t>M-F</w:t>
            </w:r>
          </w:p>
        </w:tc>
        <w:tc>
          <w:tcPr>
            <w:tcW w:w="900" w:type="dxa"/>
            <w:vAlign w:val="center"/>
          </w:tcPr>
          <w:p w14:paraId="40505390">
            <w:pPr>
              <w:spacing w:after="0" w:line="240" w:lineRule="auto"/>
              <w:jc w:val="center"/>
              <w:rPr>
                <w:ins w:id="69" w:author="Roni Mines" w:date="2025-07-29T15:26:00Z"/>
                <w:rFonts w:ascii="Arial" w:hAnsi="Arial" w:cs="Arial"/>
              </w:rPr>
            </w:pPr>
            <w:r>
              <w:rPr>
                <w:rFonts w:ascii="Arial" w:hAnsi="Arial" w:cs="Arial"/>
              </w:rPr>
              <w:t>1</w:t>
            </w:r>
          </w:p>
        </w:tc>
        <w:tc>
          <w:tcPr>
            <w:tcW w:w="1857" w:type="dxa"/>
            <w:vAlign w:val="center"/>
          </w:tcPr>
          <w:p w14:paraId="64A2826B">
            <w:pPr>
              <w:spacing w:after="0" w:line="240" w:lineRule="auto"/>
              <w:rPr>
                <w:ins w:id="70" w:author="Roni Mines" w:date="2025-07-29T15:26:00Z"/>
                <w:rFonts w:ascii="Arial Narrow" w:hAnsi="Arial Narrow" w:cs="Arial"/>
              </w:rPr>
            </w:pPr>
            <w:r>
              <w:rPr>
                <w:rFonts w:ascii="Arial Narrow" w:hAnsi="Arial Narrow" w:cs="Arial"/>
              </w:rPr>
              <w:t>BSED Eng 3-3</w:t>
            </w:r>
          </w:p>
        </w:tc>
      </w:tr>
      <w:tr w14:paraId="7AAF0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48CC7179">
            <w:pPr>
              <w:spacing w:after="0" w:line="240" w:lineRule="auto"/>
              <w:rPr>
                <w:rFonts w:ascii="Arial Narrow" w:hAnsi="Arial Narrow"/>
                <w:sz w:val="24"/>
                <w:szCs w:val="24"/>
              </w:rPr>
            </w:pPr>
            <w:r>
              <w:rPr>
                <w:rFonts w:ascii="Arial Narrow" w:hAnsi="Arial Narrow"/>
                <w:sz w:val="24"/>
                <w:szCs w:val="24"/>
              </w:rPr>
              <w:t>2:00-3:00</w:t>
            </w:r>
          </w:p>
        </w:tc>
        <w:tc>
          <w:tcPr>
            <w:tcW w:w="1170" w:type="dxa"/>
            <w:vAlign w:val="center"/>
          </w:tcPr>
          <w:p w14:paraId="662A0AAB">
            <w:pPr>
              <w:spacing w:after="0" w:line="240" w:lineRule="auto"/>
              <w:rPr>
                <w:rFonts w:ascii="Arial Narrow" w:hAnsi="Arial Narrow"/>
                <w:color w:val="000000"/>
              </w:rPr>
            </w:pPr>
            <w:r>
              <w:rPr>
                <w:rFonts w:ascii="Arial Narrow" w:hAnsi="Arial Narrow"/>
                <w:color w:val="000000"/>
              </w:rPr>
              <w:t>GE 108</w:t>
            </w:r>
          </w:p>
        </w:tc>
        <w:tc>
          <w:tcPr>
            <w:tcW w:w="4343" w:type="dxa"/>
            <w:vAlign w:val="center"/>
          </w:tcPr>
          <w:p w14:paraId="75E8288C">
            <w:pPr>
              <w:spacing w:after="0" w:line="240" w:lineRule="auto"/>
              <w:rPr>
                <w:rFonts w:ascii="Arial Narrow" w:hAnsi="Arial Narrow"/>
                <w:color w:val="000000"/>
                <w:sz w:val="20"/>
                <w:szCs w:val="20"/>
              </w:rPr>
            </w:pPr>
            <w:r>
              <w:rPr>
                <w:rFonts w:ascii="Arial Narrow" w:hAnsi="Arial Narrow"/>
                <w:color w:val="000000"/>
                <w:sz w:val="20"/>
                <w:szCs w:val="20"/>
              </w:rPr>
              <w:t>THE CONTEMPORARY WORLD</w:t>
            </w:r>
          </w:p>
        </w:tc>
        <w:tc>
          <w:tcPr>
            <w:tcW w:w="900" w:type="dxa"/>
            <w:vAlign w:val="center"/>
          </w:tcPr>
          <w:p w14:paraId="6668684F">
            <w:pPr>
              <w:spacing w:after="0" w:line="240" w:lineRule="auto"/>
              <w:jc w:val="center"/>
              <w:rPr>
                <w:rFonts w:ascii="Arial" w:hAnsi="Arial" w:cs="Arial"/>
              </w:rPr>
            </w:pPr>
            <w:r>
              <w:rPr>
                <w:rFonts w:ascii="Arial" w:hAnsi="Arial" w:cs="Arial"/>
              </w:rPr>
              <w:t>3</w:t>
            </w:r>
          </w:p>
        </w:tc>
        <w:tc>
          <w:tcPr>
            <w:tcW w:w="720" w:type="dxa"/>
            <w:vAlign w:val="center"/>
          </w:tcPr>
          <w:p w14:paraId="4E769CCE">
            <w:pPr>
              <w:spacing w:after="0" w:line="240" w:lineRule="auto"/>
              <w:jc w:val="center"/>
              <w:rPr>
                <w:rFonts w:ascii="Arial" w:hAnsi="Arial" w:cs="Arial"/>
              </w:rPr>
            </w:pPr>
            <w:r>
              <w:rPr>
                <w:rFonts w:ascii="Arial" w:hAnsi="Arial" w:cs="Arial"/>
              </w:rPr>
              <w:t>M-F</w:t>
            </w:r>
          </w:p>
        </w:tc>
        <w:tc>
          <w:tcPr>
            <w:tcW w:w="900" w:type="dxa"/>
            <w:vAlign w:val="center"/>
          </w:tcPr>
          <w:p w14:paraId="376A5936">
            <w:pPr>
              <w:spacing w:after="0" w:line="240" w:lineRule="auto"/>
              <w:jc w:val="center"/>
              <w:rPr>
                <w:rFonts w:ascii="Arial" w:hAnsi="Arial" w:cs="Arial"/>
              </w:rPr>
            </w:pPr>
            <w:r>
              <w:rPr>
                <w:rFonts w:ascii="Arial" w:hAnsi="Arial" w:cs="Arial"/>
              </w:rPr>
              <w:t>1</w:t>
            </w:r>
          </w:p>
        </w:tc>
        <w:tc>
          <w:tcPr>
            <w:tcW w:w="1857" w:type="dxa"/>
            <w:vAlign w:val="center"/>
          </w:tcPr>
          <w:p w14:paraId="05ED464F">
            <w:pPr>
              <w:spacing w:after="0" w:line="240" w:lineRule="auto"/>
              <w:rPr>
                <w:rFonts w:ascii="Arial Narrow" w:hAnsi="Arial Narrow" w:cs="Arial"/>
              </w:rPr>
            </w:pPr>
            <w:r>
              <w:rPr>
                <w:rFonts w:ascii="Arial Narrow" w:hAnsi="Arial Narrow" w:cs="Arial"/>
              </w:rPr>
              <w:t>BSAB 3-2</w:t>
            </w:r>
          </w:p>
        </w:tc>
      </w:tr>
      <w:tr w14:paraId="25DE8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vAlign w:val="center"/>
          </w:tcPr>
          <w:p w14:paraId="114D594C">
            <w:pPr>
              <w:spacing w:after="0" w:line="240" w:lineRule="auto"/>
              <w:rPr>
                <w:rFonts w:ascii="Arial Narrow" w:hAnsi="Arial Narrow" w:cs="Arial"/>
                <w:sz w:val="24"/>
                <w:szCs w:val="24"/>
              </w:rPr>
            </w:pPr>
            <w:r>
              <w:rPr>
                <w:rFonts w:ascii="Arial Narrow" w:hAnsi="Arial Narrow"/>
                <w:sz w:val="24"/>
                <w:szCs w:val="24"/>
              </w:rPr>
              <w:t>4:00-5:00</w:t>
            </w:r>
          </w:p>
        </w:tc>
        <w:tc>
          <w:tcPr>
            <w:tcW w:w="1170" w:type="dxa"/>
            <w:vAlign w:val="center"/>
          </w:tcPr>
          <w:p w14:paraId="5F67741A">
            <w:pPr>
              <w:spacing w:after="0" w:line="240" w:lineRule="auto"/>
              <w:rPr>
                <w:rFonts w:ascii="Arial Narrow" w:hAnsi="Arial Narrow" w:cs="Arial Narrow"/>
              </w:rPr>
            </w:pPr>
            <w:r>
              <w:rPr>
                <w:rFonts w:ascii="Arial Narrow" w:hAnsi="Arial Narrow"/>
                <w:color w:val="000000"/>
              </w:rPr>
              <w:t>Educ 4</w:t>
            </w:r>
          </w:p>
        </w:tc>
        <w:tc>
          <w:tcPr>
            <w:tcW w:w="4343" w:type="dxa"/>
            <w:vAlign w:val="center"/>
          </w:tcPr>
          <w:p w14:paraId="1EDDEBD4">
            <w:pPr>
              <w:spacing w:after="0" w:line="240" w:lineRule="auto"/>
              <w:rPr>
                <w:rFonts w:ascii="Arial Narrow" w:hAnsi="Arial Narrow" w:cs="Arial Narrow"/>
              </w:rPr>
            </w:pPr>
            <w:r>
              <w:rPr>
                <w:rFonts w:ascii="Arial Narrow" w:hAnsi="Arial Narrow"/>
                <w:color w:val="000000"/>
                <w:sz w:val="20"/>
                <w:szCs w:val="20"/>
              </w:rPr>
              <w:t>FOUNDATION OF SPECIAL AND INCLUSIVE EDUC</w:t>
            </w:r>
          </w:p>
        </w:tc>
        <w:tc>
          <w:tcPr>
            <w:tcW w:w="900" w:type="dxa"/>
            <w:vAlign w:val="center"/>
          </w:tcPr>
          <w:p w14:paraId="42ACEA73">
            <w:pPr>
              <w:spacing w:after="0" w:line="240" w:lineRule="auto"/>
              <w:jc w:val="center"/>
              <w:rPr>
                <w:rFonts w:ascii="Arial" w:hAnsi="Arial" w:cs="Arial"/>
              </w:rPr>
            </w:pPr>
            <w:r>
              <w:rPr>
                <w:rFonts w:ascii="Arial" w:hAnsi="Arial" w:cs="Arial"/>
              </w:rPr>
              <w:t>3</w:t>
            </w:r>
          </w:p>
        </w:tc>
        <w:tc>
          <w:tcPr>
            <w:tcW w:w="720" w:type="dxa"/>
            <w:vAlign w:val="center"/>
          </w:tcPr>
          <w:p w14:paraId="7EAB0DB9">
            <w:pPr>
              <w:spacing w:after="0" w:line="240" w:lineRule="auto"/>
              <w:jc w:val="center"/>
              <w:rPr>
                <w:rFonts w:ascii="Arial" w:hAnsi="Arial" w:cs="Arial"/>
              </w:rPr>
            </w:pPr>
            <w:r>
              <w:rPr>
                <w:rFonts w:ascii="Arial" w:hAnsi="Arial" w:cs="Arial"/>
              </w:rPr>
              <w:t>M-F</w:t>
            </w:r>
          </w:p>
        </w:tc>
        <w:tc>
          <w:tcPr>
            <w:tcW w:w="900" w:type="dxa"/>
            <w:vAlign w:val="center"/>
          </w:tcPr>
          <w:p w14:paraId="033A6B25">
            <w:pPr>
              <w:spacing w:after="0" w:line="240" w:lineRule="auto"/>
              <w:jc w:val="center"/>
              <w:rPr>
                <w:rFonts w:ascii="Arial" w:hAnsi="Arial" w:cs="Arial"/>
              </w:rPr>
            </w:pPr>
            <w:r>
              <w:rPr>
                <w:rFonts w:ascii="Arial" w:hAnsi="Arial" w:cs="Arial"/>
              </w:rPr>
              <w:t>1</w:t>
            </w:r>
          </w:p>
        </w:tc>
        <w:tc>
          <w:tcPr>
            <w:tcW w:w="1857" w:type="dxa"/>
            <w:vAlign w:val="center"/>
          </w:tcPr>
          <w:p w14:paraId="732D2482">
            <w:pPr>
              <w:spacing w:after="0" w:line="240" w:lineRule="auto"/>
              <w:rPr>
                <w:rFonts w:ascii="Arial Narrow" w:hAnsi="Arial Narrow" w:cs="Arial"/>
              </w:rPr>
            </w:pPr>
            <w:r>
              <w:rPr>
                <w:rFonts w:ascii="Arial Narrow" w:hAnsi="Arial Narrow" w:cs="Arial"/>
              </w:rPr>
              <w:t>BSED VE 3-2</w:t>
            </w:r>
          </w:p>
        </w:tc>
      </w:tr>
      <w:tr w14:paraId="588BD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455" w:type="dxa"/>
            <w:shd w:val="clear" w:color="auto" w:fill="FDE9D9" w:themeFill="accent6" w:themeFillTint="33"/>
            <w:vAlign w:val="center"/>
          </w:tcPr>
          <w:p w14:paraId="64E106D7">
            <w:pPr>
              <w:pStyle w:val="10"/>
              <w:spacing w:after="0" w:line="240" w:lineRule="auto"/>
              <w:ind w:left="0"/>
              <w:rPr>
                <w:rFonts w:ascii="Arial" w:hAnsi="Arial" w:cs="Arial"/>
              </w:rPr>
            </w:pPr>
          </w:p>
        </w:tc>
        <w:tc>
          <w:tcPr>
            <w:tcW w:w="1170" w:type="dxa"/>
            <w:shd w:val="clear" w:color="auto" w:fill="FDE9D9" w:themeFill="accent6" w:themeFillTint="33"/>
            <w:vAlign w:val="center"/>
          </w:tcPr>
          <w:p w14:paraId="27D05334">
            <w:pPr>
              <w:pStyle w:val="10"/>
              <w:spacing w:after="0" w:line="240" w:lineRule="auto"/>
              <w:ind w:left="0"/>
              <w:rPr>
                <w:rFonts w:ascii="Arial" w:hAnsi="Arial" w:cs="Arial"/>
              </w:rPr>
            </w:pPr>
          </w:p>
        </w:tc>
        <w:tc>
          <w:tcPr>
            <w:tcW w:w="4343" w:type="dxa"/>
            <w:shd w:val="clear" w:color="auto" w:fill="FDE9D9" w:themeFill="accent6" w:themeFillTint="33"/>
            <w:vAlign w:val="center"/>
          </w:tcPr>
          <w:p w14:paraId="7E14B758">
            <w:pPr>
              <w:pStyle w:val="10"/>
              <w:spacing w:after="0" w:line="240" w:lineRule="auto"/>
              <w:ind w:left="0"/>
              <w:rPr>
                <w:rFonts w:ascii="Arial" w:hAnsi="Arial" w:cs="Arial"/>
              </w:rPr>
            </w:pPr>
          </w:p>
        </w:tc>
        <w:tc>
          <w:tcPr>
            <w:tcW w:w="900" w:type="dxa"/>
            <w:shd w:val="clear" w:color="auto" w:fill="FDE9D9" w:themeFill="accent6" w:themeFillTint="33"/>
            <w:vAlign w:val="center"/>
          </w:tcPr>
          <w:p w14:paraId="7BCAB9C7">
            <w:pPr>
              <w:pStyle w:val="10"/>
              <w:spacing w:after="0" w:line="240" w:lineRule="auto"/>
              <w:ind w:left="0"/>
              <w:jc w:val="center"/>
              <w:rPr>
                <w:rFonts w:ascii="Arial" w:hAnsi="Arial" w:cs="Arial"/>
              </w:rPr>
            </w:pPr>
          </w:p>
        </w:tc>
        <w:tc>
          <w:tcPr>
            <w:tcW w:w="720" w:type="dxa"/>
            <w:shd w:val="clear" w:color="auto" w:fill="FDE9D9" w:themeFill="accent6" w:themeFillTint="33"/>
            <w:vAlign w:val="center"/>
          </w:tcPr>
          <w:p w14:paraId="2B460F97">
            <w:pPr>
              <w:pStyle w:val="10"/>
              <w:spacing w:after="0" w:line="240" w:lineRule="auto"/>
              <w:ind w:left="0"/>
              <w:jc w:val="center"/>
              <w:rPr>
                <w:rFonts w:ascii="Arial" w:hAnsi="Arial" w:cs="Arial"/>
              </w:rPr>
            </w:pPr>
          </w:p>
        </w:tc>
        <w:tc>
          <w:tcPr>
            <w:tcW w:w="900" w:type="dxa"/>
            <w:shd w:val="clear" w:color="auto" w:fill="FDE9D9" w:themeFill="accent6" w:themeFillTint="33"/>
            <w:vAlign w:val="center"/>
          </w:tcPr>
          <w:p w14:paraId="39D0D6EB">
            <w:pPr>
              <w:pStyle w:val="10"/>
              <w:spacing w:after="0" w:line="240" w:lineRule="auto"/>
              <w:ind w:left="0"/>
              <w:jc w:val="center"/>
              <w:rPr>
                <w:rFonts w:ascii="Arial" w:hAnsi="Arial" w:cs="Arial"/>
              </w:rPr>
            </w:pPr>
          </w:p>
        </w:tc>
        <w:tc>
          <w:tcPr>
            <w:tcW w:w="1857" w:type="dxa"/>
            <w:shd w:val="clear" w:color="auto" w:fill="FDE9D9" w:themeFill="accent6" w:themeFillTint="33"/>
            <w:vAlign w:val="center"/>
          </w:tcPr>
          <w:p w14:paraId="1BD1BEA7">
            <w:pPr>
              <w:pStyle w:val="10"/>
              <w:spacing w:after="0" w:line="240" w:lineRule="auto"/>
              <w:ind w:left="0"/>
              <w:rPr>
                <w:rFonts w:ascii="Arial Narrow" w:hAnsi="Arial Narrow" w:cs="Arial"/>
              </w:rPr>
            </w:pPr>
          </w:p>
        </w:tc>
      </w:tr>
      <w:tr w14:paraId="37AB0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080BB270">
            <w:pPr>
              <w:pStyle w:val="10"/>
              <w:spacing w:after="0" w:line="240" w:lineRule="auto"/>
              <w:ind w:left="0"/>
              <w:rPr>
                <w:rFonts w:ascii="Arial" w:hAnsi="Arial" w:cs="Arial"/>
              </w:rPr>
            </w:pPr>
            <w:r>
              <w:rPr>
                <w:rFonts w:ascii="Arial" w:hAnsi="Arial" w:cs="Arial"/>
              </w:rPr>
              <w:t>8:00-9:00</w:t>
            </w:r>
          </w:p>
        </w:tc>
        <w:tc>
          <w:tcPr>
            <w:tcW w:w="1170" w:type="dxa"/>
            <w:vAlign w:val="bottom"/>
          </w:tcPr>
          <w:p w14:paraId="43C93AD8">
            <w:pPr>
              <w:pStyle w:val="10"/>
              <w:spacing w:after="0" w:line="240" w:lineRule="auto"/>
              <w:ind w:left="0"/>
              <w:rPr>
                <w:rFonts w:ascii="Arial Narrow" w:hAnsi="Arial Narrow"/>
                <w:color w:val="000000"/>
                <w:sz w:val="24"/>
                <w:szCs w:val="24"/>
              </w:rPr>
            </w:pPr>
            <w:r>
              <w:rPr>
                <w:rFonts w:ascii="Arial Narrow" w:hAnsi="Arial Narrow"/>
                <w:color w:val="000000"/>
                <w:sz w:val="20"/>
                <w:szCs w:val="20"/>
              </w:rPr>
              <w:t>Educ 4</w:t>
            </w:r>
          </w:p>
        </w:tc>
        <w:tc>
          <w:tcPr>
            <w:tcW w:w="4343" w:type="dxa"/>
            <w:vAlign w:val="bottom"/>
          </w:tcPr>
          <w:p w14:paraId="19E3473D">
            <w:pPr>
              <w:pStyle w:val="10"/>
              <w:spacing w:after="0" w:line="240" w:lineRule="auto"/>
              <w:ind w:left="0"/>
              <w:rPr>
                <w:rFonts w:ascii="Arial Narrow" w:hAnsi="Arial Narrow"/>
                <w:color w:val="000000"/>
                <w:sz w:val="24"/>
                <w:szCs w:val="24"/>
              </w:rPr>
            </w:pPr>
            <w:r>
              <w:rPr>
                <w:rFonts w:ascii="Arial Narrow" w:hAnsi="Arial Narrow"/>
                <w:color w:val="000000"/>
                <w:sz w:val="20"/>
                <w:szCs w:val="20"/>
              </w:rPr>
              <w:t>FOUNDATION OF SPECIAL AND INCLUSIVE EDUC</w:t>
            </w:r>
          </w:p>
        </w:tc>
        <w:tc>
          <w:tcPr>
            <w:tcW w:w="900" w:type="dxa"/>
            <w:vAlign w:val="center"/>
          </w:tcPr>
          <w:p w14:paraId="3F30AFAC">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49D04262">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58F8ED4">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7F674410">
            <w:pPr>
              <w:pStyle w:val="10"/>
              <w:spacing w:after="0" w:line="240" w:lineRule="auto"/>
              <w:ind w:left="0"/>
              <w:rPr>
                <w:rFonts w:ascii="Arial Narrow" w:hAnsi="Arial Narrow" w:cs="Arial"/>
              </w:rPr>
            </w:pPr>
            <w:r>
              <w:rPr>
                <w:rFonts w:ascii="Arial Narrow" w:hAnsi="Arial Narrow" w:cs="Arial"/>
              </w:rPr>
              <w:t>BSED ENG3-1</w:t>
            </w:r>
          </w:p>
        </w:tc>
      </w:tr>
      <w:tr w14:paraId="11E8F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vAlign w:val="center"/>
          </w:tcPr>
          <w:p w14:paraId="381DB3B4">
            <w:pPr>
              <w:pStyle w:val="10"/>
              <w:spacing w:after="0" w:line="240" w:lineRule="auto"/>
              <w:ind w:left="0"/>
              <w:rPr>
                <w:rFonts w:ascii="Arial" w:hAnsi="Arial" w:cs="Arial"/>
              </w:rPr>
            </w:pPr>
            <w:r>
              <w:rPr>
                <w:rFonts w:ascii="Arial" w:hAnsi="Arial" w:cs="Arial"/>
              </w:rPr>
              <w:t>10:00-11:00</w:t>
            </w:r>
          </w:p>
        </w:tc>
        <w:tc>
          <w:tcPr>
            <w:tcW w:w="1170" w:type="dxa"/>
            <w:vAlign w:val="bottom"/>
          </w:tcPr>
          <w:p w14:paraId="6683D4E8">
            <w:pPr>
              <w:pStyle w:val="10"/>
              <w:spacing w:after="0" w:line="240" w:lineRule="auto"/>
              <w:ind w:left="0"/>
              <w:rPr>
                <w:rFonts w:ascii="Arial Narrow" w:hAnsi="Arial Narrow"/>
                <w:color w:val="000000"/>
                <w:sz w:val="20"/>
                <w:szCs w:val="20"/>
              </w:rPr>
            </w:pPr>
            <w:r>
              <w:rPr>
                <w:rFonts w:ascii="Arial Narrow" w:hAnsi="Arial Narrow"/>
                <w:color w:val="000000"/>
                <w:sz w:val="20"/>
                <w:szCs w:val="20"/>
              </w:rPr>
              <w:t>Educ 4</w:t>
            </w:r>
          </w:p>
        </w:tc>
        <w:tc>
          <w:tcPr>
            <w:tcW w:w="4343" w:type="dxa"/>
            <w:vAlign w:val="bottom"/>
          </w:tcPr>
          <w:p w14:paraId="6A8BC449">
            <w:pPr>
              <w:pStyle w:val="10"/>
              <w:spacing w:after="0" w:line="240" w:lineRule="auto"/>
              <w:ind w:left="0"/>
              <w:rPr>
                <w:rFonts w:ascii="Arial Narrow" w:hAnsi="Arial Narrow"/>
                <w:color w:val="000000"/>
                <w:sz w:val="20"/>
                <w:szCs w:val="20"/>
              </w:rPr>
            </w:pPr>
            <w:r>
              <w:rPr>
                <w:rFonts w:ascii="Arial Narrow" w:hAnsi="Arial Narrow"/>
                <w:color w:val="000000"/>
                <w:sz w:val="20"/>
                <w:szCs w:val="20"/>
              </w:rPr>
              <w:t>Facilitating Lerner-Centered Teaching</w:t>
            </w:r>
          </w:p>
        </w:tc>
        <w:tc>
          <w:tcPr>
            <w:tcW w:w="900" w:type="dxa"/>
            <w:vAlign w:val="center"/>
          </w:tcPr>
          <w:p w14:paraId="0EF615F7">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11B5585C">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50B7AAA">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546DC344">
            <w:pPr>
              <w:pStyle w:val="10"/>
              <w:spacing w:after="0" w:line="240" w:lineRule="auto"/>
              <w:ind w:left="0"/>
              <w:rPr>
                <w:rFonts w:ascii="Arial Narrow" w:hAnsi="Arial Narrow" w:cs="Arial"/>
              </w:rPr>
            </w:pPr>
            <w:r>
              <w:rPr>
                <w:rFonts w:ascii="Arial Narrow" w:hAnsi="Arial Narrow" w:cs="Arial"/>
              </w:rPr>
              <w:t>Bsed-Math 3-1</w:t>
            </w:r>
          </w:p>
        </w:tc>
      </w:tr>
      <w:tr w14:paraId="50380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ins w:id="71" w:author="Roni Mines" w:date="2025-07-29T15:27:00Z"/>
        </w:trPr>
        <w:tc>
          <w:tcPr>
            <w:tcW w:w="1455" w:type="dxa"/>
            <w:vAlign w:val="center"/>
          </w:tcPr>
          <w:p w14:paraId="32433394">
            <w:pPr>
              <w:pStyle w:val="10"/>
              <w:spacing w:after="0" w:line="240" w:lineRule="auto"/>
              <w:ind w:left="0"/>
              <w:rPr>
                <w:ins w:id="72" w:author="Roni Mines" w:date="2025-07-29T15:27:00Z"/>
                <w:rFonts w:ascii="Arial" w:hAnsi="Arial" w:cs="Arial"/>
              </w:rPr>
            </w:pPr>
            <w:ins w:id="73" w:author="Roni Mines" w:date="2025-07-29T15:27:00Z">
              <w:r>
                <w:rPr>
                  <w:rFonts w:ascii="Arial Narrow" w:hAnsi="Arial Narrow" w:cs="Arial"/>
                  <w:sz w:val="24"/>
                  <w:szCs w:val="24"/>
                </w:rPr>
                <w:t>1</w:t>
              </w:r>
            </w:ins>
            <w:r>
              <w:rPr>
                <w:rFonts w:ascii="Arial Narrow" w:hAnsi="Arial Narrow" w:cs="Arial"/>
                <w:sz w:val="24"/>
                <w:szCs w:val="24"/>
              </w:rPr>
              <w:t>1:00-12</w:t>
            </w:r>
            <w:ins w:id="74" w:author="Roni Mines" w:date="2025-07-29T15:27:00Z">
              <w:r>
                <w:rPr>
                  <w:rFonts w:ascii="Arial Narrow" w:hAnsi="Arial Narrow" w:cs="Arial"/>
                  <w:sz w:val="24"/>
                  <w:szCs w:val="24"/>
                </w:rPr>
                <w:t>:00</w:t>
              </w:r>
            </w:ins>
          </w:p>
        </w:tc>
        <w:tc>
          <w:tcPr>
            <w:tcW w:w="1170" w:type="dxa"/>
            <w:vAlign w:val="bottom"/>
          </w:tcPr>
          <w:p w14:paraId="571E79C6">
            <w:pPr>
              <w:pStyle w:val="10"/>
              <w:spacing w:after="0" w:line="240" w:lineRule="auto"/>
              <w:ind w:left="0"/>
              <w:rPr>
                <w:ins w:id="75" w:author="Roni Mines" w:date="2025-07-29T15:27:00Z"/>
                <w:rFonts w:ascii="Arial Narrow" w:hAnsi="Arial Narrow"/>
                <w:color w:val="000000"/>
                <w:sz w:val="20"/>
                <w:szCs w:val="20"/>
              </w:rPr>
            </w:pPr>
            <w:ins w:id="76" w:author="Roni Mines" w:date="2025-07-29T15:27:00Z">
              <w:r>
                <w:rPr>
                  <w:rFonts w:ascii="Arial Narrow" w:hAnsi="Arial Narrow"/>
                  <w:color w:val="000000"/>
                </w:rPr>
                <w:t>Fil 1</w:t>
              </w:r>
            </w:ins>
          </w:p>
        </w:tc>
        <w:tc>
          <w:tcPr>
            <w:tcW w:w="4343" w:type="dxa"/>
            <w:vAlign w:val="bottom"/>
          </w:tcPr>
          <w:p w14:paraId="473285EF">
            <w:pPr>
              <w:pStyle w:val="10"/>
              <w:spacing w:after="0" w:line="240" w:lineRule="auto"/>
              <w:ind w:left="0"/>
              <w:rPr>
                <w:ins w:id="77" w:author="Roni Mines" w:date="2025-07-29T15:27:00Z"/>
                <w:rFonts w:ascii="Arial Narrow" w:hAnsi="Arial Narrow"/>
                <w:color w:val="000000"/>
                <w:sz w:val="20"/>
                <w:szCs w:val="20"/>
              </w:rPr>
            </w:pPr>
            <w:ins w:id="78" w:author="Roni Mines" w:date="2025-07-29T15:27:00Z">
              <w:r>
                <w:rPr>
                  <w:rFonts w:ascii="Arial Narrow" w:hAnsi="Arial Narrow"/>
                  <w:color w:val="000000"/>
                  <w:sz w:val="20"/>
                  <w:szCs w:val="20"/>
                </w:rPr>
                <w:t>Komunikasyon sa Akademikong Pilipino</w:t>
              </w:r>
            </w:ins>
          </w:p>
        </w:tc>
        <w:tc>
          <w:tcPr>
            <w:tcW w:w="900" w:type="dxa"/>
            <w:vAlign w:val="center"/>
          </w:tcPr>
          <w:p w14:paraId="7848F5F7">
            <w:pPr>
              <w:pStyle w:val="10"/>
              <w:spacing w:after="0" w:line="240" w:lineRule="auto"/>
              <w:ind w:left="0"/>
              <w:jc w:val="center"/>
              <w:rPr>
                <w:ins w:id="79" w:author="Roni Mines" w:date="2025-07-29T15:27:00Z"/>
                <w:rFonts w:ascii="Arial" w:hAnsi="Arial" w:cs="Arial"/>
              </w:rPr>
            </w:pPr>
            <w:ins w:id="80" w:author="Roni Mines" w:date="2025-07-29T15:27:00Z">
              <w:r>
                <w:rPr>
                  <w:rFonts w:ascii="Arial" w:hAnsi="Arial" w:cs="Arial"/>
                </w:rPr>
                <w:t>3</w:t>
              </w:r>
            </w:ins>
          </w:p>
        </w:tc>
        <w:tc>
          <w:tcPr>
            <w:tcW w:w="720" w:type="dxa"/>
            <w:vAlign w:val="center"/>
          </w:tcPr>
          <w:p w14:paraId="22110443">
            <w:pPr>
              <w:pStyle w:val="10"/>
              <w:spacing w:after="0" w:line="240" w:lineRule="auto"/>
              <w:ind w:left="0"/>
              <w:jc w:val="center"/>
              <w:rPr>
                <w:ins w:id="81" w:author="Roni Mines" w:date="2025-07-29T15:27:00Z"/>
                <w:rFonts w:ascii="Arial" w:hAnsi="Arial" w:cs="Arial"/>
              </w:rPr>
            </w:pPr>
            <w:ins w:id="82" w:author="Roni Mines" w:date="2025-07-29T15:27:00Z">
              <w:r>
                <w:rPr>
                  <w:rFonts w:ascii="Arial" w:hAnsi="Arial" w:cs="Arial"/>
                </w:rPr>
                <w:t>M-F</w:t>
              </w:r>
            </w:ins>
          </w:p>
        </w:tc>
        <w:tc>
          <w:tcPr>
            <w:tcW w:w="900" w:type="dxa"/>
            <w:vAlign w:val="center"/>
          </w:tcPr>
          <w:p w14:paraId="01DD37D0">
            <w:pPr>
              <w:pStyle w:val="10"/>
              <w:spacing w:after="0" w:line="240" w:lineRule="auto"/>
              <w:ind w:left="0"/>
              <w:jc w:val="center"/>
              <w:rPr>
                <w:ins w:id="83" w:author="Roni Mines" w:date="2025-07-29T15:27:00Z"/>
                <w:rFonts w:ascii="Arial" w:hAnsi="Arial" w:cs="Arial"/>
              </w:rPr>
            </w:pPr>
            <w:ins w:id="84" w:author="Roni Mines" w:date="2025-07-29T15:27:00Z">
              <w:r>
                <w:rPr>
                  <w:rFonts w:ascii="Arial" w:hAnsi="Arial" w:cs="Arial"/>
                </w:rPr>
                <w:t>2</w:t>
              </w:r>
            </w:ins>
          </w:p>
        </w:tc>
        <w:tc>
          <w:tcPr>
            <w:tcW w:w="1857" w:type="dxa"/>
            <w:vAlign w:val="center"/>
          </w:tcPr>
          <w:p w14:paraId="1EB2E641">
            <w:pPr>
              <w:pStyle w:val="10"/>
              <w:spacing w:after="0" w:line="240" w:lineRule="auto"/>
              <w:ind w:left="0"/>
              <w:rPr>
                <w:ins w:id="85" w:author="Roni Mines" w:date="2025-07-29T15:27:00Z"/>
                <w:rFonts w:ascii="Arial Narrow" w:hAnsi="Arial Narrow" w:cs="Arial"/>
              </w:rPr>
            </w:pPr>
            <w:ins w:id="86" w:author="Roni Mines" w:date="2025-07-29T15:27:00Z">
              <w:r>
                <w:rPr>
                  <w:rFonts w:ascii="Arial Narrow" w:hAnsi="Arial Narrow" w:cs="Arial"/>
                </w:rPr>
                <w:t>BSENTREP 1-1</w:t>
              </w:r>
            </w:ins>
          </w:p>
        </w:tc>
      </w:tr>
      <w:tr w14:paraId="5C372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ins w:id="87" w:author="Roni Mines" w:date="2025-07-29T15:27:00Z"/>
        </w:trPr>
        <w:tc>
          <w:tcPr>
            <w:tcW w:w="1455" w:type="dxa"/>
          </w:tcPr>
          <w:p w14:paraId="1186A3E9">
            <w:pPr>
              <w:pStyle w:val="10"/>
              <w:spacing w:after="0" w:line="240" w:lineRule="auto"/>
              <w:ind w:left="0"/>
              <w:rPr>
                <w:ins w:id="88" w:author="Roni Mines" w:date="2025-07-29T15:27:00Z"/>
                <w:rFonts w:ascii="Arial" w:hAnsi="Arial" w:cs="Arial"/>
              </w:rPr>
            </w:pPr>
            <w:ins w:id="89" w:author="Roni Mines" w:date="2025-07-29T15:28:00Z">
              <w:r>
                <w:rPr>
                  <w:rFonts w:ascii="Arial" w:hAnsi="Arial" w:cs="Arial"/>
                </w:rPr>
                <w:t>2:00-3:00</w:t>
              </w:r>
            </w:ins>
          </w:p>
        </w:tc>
        <w:tc>
          <w:tcPr>
            <w:tcW w:w="1170" w:type="dxa"/>
            <w:vAlign w:val="bottom"/>
          </w:tcPr>
          <w:p w14:paraId="754AD724">
            <w:pPr>
              <w:pStyle w:val="10"/>
              <w:spacing w:after="0" w:line="240" w:lineRule="auto"/>
              <w:ind w:left="0"/>
              <w:rPr>
                <w:ins w:id="90" w:author="Roni Mines" w:date="2025-07-29T15:27:00Z"/>
                <w:rFonts w:ascii="Arial Narrow" w:hAnsi="Arial Narrow"/>
                <w:color w:val="000000"/>
                <w:sz w:val="20"/>
                <w:szCs w:val="20"/>
              </w:rPr>
            </w:pPr>
            <w:ins w:id="91" w:author="Roni Mines" w:date="2025-07-29T15:28:00Z">
              <w:r>
                <w:rPr>
                  <w:rFonts w:ascii="Arial Narrow" w:hAnsi="Arial Narrow"/>
                  <w:color w:val="000000"/>
                </w:rPr>
                <w:t>Fil 1</w:t>
              </w:r>
            </w:ins>
          </w:p>
        </w:tc>
        <w:tc>
          <w:tcPr>
            <w:tcW w:w="4343" w:type="dxa"/>
            <w:vAlign w:val="bottom"/>
          </w:tcPr>
          <w:p w14:paraId="532C7471">
            <w:pPr>
              <w:pStyle w:val="10"/>
              <w:spacing w:after="0" w:line="240" w:lineRule="auto"/>
              <w:ind w:left="0"/>
              <w:rPr>
                <w:ins w:id="92" w:author="Roni Mines" w:date="2025-07-29T15:27:00Z"/>
                <w:rFonts w:ascii="Arial Narrow" w:hAnsi="Arial Narrow"/>
                <w:color w:val="000000"/>
                <w:sz w:val="20"/>
                <w:szCs w:val="20"/>
              </w:rPr>
            </w:pPr>
            <w:ins w:id="93" w:author="Roni Mines" w:date="2025-07-29T15:28:00Z">
              <w:r>
                <w:rPr>
                  <w:rFonts w:ascii="Arial Narrow" w:hAnsi="Arial Narrow"/>
                  <w:color w:val="000000"/>
                  <w:sz w:val="20"/>
                  <w:szCs w:val="20"/>
                </w:rPr>
                <w:t>Komunikasyon sa Akademikong Pilipino</w:t>
              </w:r>
            </w:ins>
          </w:p>
        </w:tc>
        <w:tc>
          <w:tcPr>
            <w:tcW w:w="900" w:type="dxa"/>
            <w:vAlign w:val="center"/>
          </w:tcPr>
          <w:p w14:paraId="6B7BF056">
            <w:pPr>
              <w:pStyle w:val="10"/>
              <w:spacing w:after="0" w:line="240" w:lineRule="auto"/>
              <w:ind w:left="0"/>
              <w:jc w:val="center"/>
              <w:rPr>
                <w:ins w:id="94" w:author="Roni Mines" w:date="2025-07-29T15:27:00Z"/>
                <w:rFonts w:ascii="Arial" w:hAnsi="Arial" w:cs="Arial"/>
              </w:rPr>
            </w:pPr>
            <w:ins w:id="95" w:author="Roni Mines" w:date="2025-07-29T15:28:00Z">
              <w:r>
                <w:rPr>
                  <w:rFonts w:ascii="Arial" w:hAnsi="Arial" w:cs="Arial"/>
                </w:rPr>
                <w:t>3</w:t>
              </w:r>
            </w:ins>
          </w:p>
        </w:tc>
        <w:tc>
          <w:tcPr>
            <w:tcW w:w="720" w:type="dxa"/>
            <w:vAlign w:val="center"/>
          </w:tcPr>
          <w:p w14:paraId="0CBFF28E">
            <w:pPr>
              <w:pStyle w:val="10"/>
              <w:spacing w:after="0" w:line="240" w:lineRule="auto"/>
              <w:ind w:left="0"/>
              <w:jc w:val="center"/>
              <w:rPr>
                <w:ins w:id="96" w:author="Roni Mines" w:date="2025-07-29T15:27:00Z"/>
                <w:rFonts w:ascii="Arial" w:hAnsi="Arial" w:cs="Arial"/>
              </w:rPr>
            </w:pPr>
            <w:ins w:id="97" w:author="Roni Mines" w:date="2025-07-29T15:28:00Z">
              <w:r>
                <w:rPr>
                  <w:rFonts w:ascii="Arial" w:hAnsi="Arial" w:cs="Arial"/>
                </w:rPr>
                <w:t>M-F</w:t>
              </w:r>
            </w:ins>
          </w:p>
        </w:tc>
        <w:tc>
          <w:tcPr>
            <w:tcW w:w="900" w:type="dxa"/>
            <w:vAlign w:val="center"/>
          </w:tcPr>
          <w:p w14:paraId="3AC8E6DC">
            <w:pPr>
              <w:pStyle w:val="10"/>
              <w:spacing w:after="0" w:line="240" w:lineRule="auto"/>
              <w:ind w:left="0"/>
              <w:jc w:val="center"/>
              <w:rPr>
                <w:ins w:id="98" w:author="Roni Mines" w:date="2025-07-29T15:27:00Z"/>
                <w:rFonts w:ascii="Arial" w:hAnsi="Arial" w:cs="Arial"/>
              </w:rPr>
            </w:pPr>
            <w:ins w:id="99" w:author="Roni Mines" w:date="2025-07-29T15:28:00Z">
              <w:r>
                <w:rPr>
                  <w:rFonts w:ascii="Arial" w:hAnsi="Arial" w:cs="Arial"/>
                </w:rPr>
                <w:t>2</w:t>
              </w:r>
            </w:ins>
          </w:p>
        </w:tc>
        <w:tc>
          <w:tcPr>
            <w:tcW w:w="1857" w:type="dxa"/>
            <w:vAlign w:val="center"/>
          </w:tcPr>
          <w:p w14:paraId="484D6561">
            <w:pPr>
              <w:pStyle w:val="10"/>
              <w:spacing w:after="0" w:line="240" w:lineRule="auto"/>
              <w:ind w:left="0"/>
              <w:rPr>
                <w:ins w:id="100" w:author="Roni Mines" w:date="2025-07-29T15:27:00Z"/>
                <w:rFonts w:ascii="Arial Narrow" w:hAnsi="Arial Narrow" w:cs="Arial"/>
              </w:rPr>
            </w:pPr>
            <w:ins w:id="101" w:author="Roni Mines" w:date="2025-07-29T15:28:00Z">
              <w:r>
                <w:rPr>
                  <w:rFonts w:ascii="Arial Narrow" w:hAnsi="Arial Narrow" w:cs="Arial"/>
                </w:rPr>
                <w:t>BSENTREP 1-2</w:t>
              </w:r>
            </w:ins>
          </w:p>
        </w:tc>
      </w:tr>
      <w:tr w14:paraId="48C7C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4A65B9C7">
            <w:pPr>
              <w:pStyle w:val="10"/>
              <w:spacing w:after="0" w:line="240" w:lineRule="auto"/>
              <w:ind w:left="0"/>
              <w:rPr>
                <w:rFonts w:ascii="Arial" w:hAnsi="Arial" w:cs="Arial"/>
              </w:rPr>
            </w:pPr>
            <w:r>
              <w:rPr>
                <w:rFonts w:ascii="Arial" w:hAnsi="Arial" w:cs="Arial"/>
              </w:rPr>
              <w:t>3:00-4:00</w:t>
            </w:r>
          </w:p>
        </w:tc>
        <w:tc>
          <w:tcPr>
            <w:tcW w:w="1170" w:type="dxa"/>
            <w:vAlign w:val="center"/>
          </w:tcPr>
          <w:p w14:paraId="3B94F19E">
            <w:pPr>
              <w:pStyle w:val="10"/>
              <w:spacing w:after="0" w:line="240" w:lineRule="auto"/>
              <w:ind w:left="0"/>
              <w:rPr>
                <w:rFonts w:ascii="Arial Narrow" w:hAnsi="Arial Narrow"/>
                <w:color w:val="000000"/>
              </w:rPr>
            </w:pPr>
            <w:r>
              <w:rPr>
                <w:rFonts w:ascii="Arial Narrow" w:hAnsi="Arial Narrow"/>
                <w:bCs/>
                <w:color w:val="000000"/>
                <w:sz w:val="20"/>
                <w:szCs w:val="20"/>
              </w:rPr>
              <w:t>Educ 5</w:t>
            </w:r>
          </w:p>
        </w:tc>
        <w:tc>
          <w:tcPr>
            <w:tcW w:w="4343" w:type="dxa"/>
            <w:vAlign w:val="center"/>
          </w:tcPr>
          <w:p w14:paraId="5C060A92">
            <w:pPr>
              <w:pStyle w:val="10"/>
              <w:spacing w:after="0" w:line="240" w:lineRule="auto"/>
              <w:ind w:left="0"/>
              <w:rPr>
                <w:rFonts w:ascii="Arial Narrow" w:hAnsi="Arial Narrow"/>
                <w:color w:val="000000"/>
                <w:sz w:val="20"/>
                <w:szCs w:val="20"/>
              </w:rPr>
            </w:pPr>
            <w:r>
              <w:rPr>
                <w:rFonts w:ascii="Arial Narrow" w:hAnsi="Arial Narrow"/>
                <w:bCs/>
                <w:color w:val="000000"/>
                <w:sz w:val="20"/>
                <w:szCs w:val="20"/>
              </w:rPr>
              <w:t>FACILITATING LEARNER-CENTERED TEACHING</w:t>
            </w:r>
          </w:p>
        </w:tc>
        <w:tc>
          <w:tcPr>
            <w:tcW w:w="900" w:type="dxa"/>
            <w:vAlign w:val="center"/>
          </w:tcPr>
          <w:p w14:paraId="6ED06A83">
            <w:pPr>
              <w:pStyle w:val="10"/>
              <w:spacing w:after="0" w:line="240" w:lineRule="auto"/>
              <w:ind w:left="0"/>
              <w:jc w:val="center"/>
              <w:rPr>
                <w:rFonts w:ascii="Arial" w:hAnsi="Arial" w:cs="Arial"/>
              </w:rPr>
            </w:pPr>
            <w:ins w:id="102" w:author="Roni Mines" w:date="2025-07-29T15:28:00Z">
              <w:r>
                <w:rPr>
                  <w:rFonts w:ascii="Arial" w:hAnsi="Arial" w:cs="Arial"/>
                </w:rPr>
                <w:t>3</w:t>
              </w:r>
            </w:ins>
          </w:p>
        </w:tc>
        <w:tc>
          <w:tcPr>
            <w:tcW w:w="720" w:type="dxa"/>
            <w:vAlign w:val="center"/>
          </w:tcPr>
          <w:p w14:paraId="4C931DDF">
            <w:pPr>
              <w:pStyle w:val="10"/>
              <w:spacing w:after="0" w:line="240" w:lineRule="auto"/>
              <w:ind w:left="0"/>
              <w:jc w:val="center"/>
              <w:rPr>
                <w:rFonts w:ascii="Arial" w:hAnsi="Arial" w:cs="Arial"/>
              </w:rPr>
            </w:pPr>
            <w:ins w:id="103" w:author="Roni Mines" w:date="2025-07-29T15:28:00Z">
              <w:r>
                <w:rPr>
                  <w:rFonts w:ascii="Arial" w:hAnsi="Arial" w:cs="Arial"/>
                </w:rPr>
                <w:t>M-F</w:t>
              </w:r>
            </w:ins>
          </w:p>
        </w:tc>
        <w:tc>
          <w:tcPr>
            <w:tcW w:w="900" w:type="dxa"/>
            <w:vAlign w:val="center"/>
          </w:tcPr>
          <w:p w14:paraId="42EDDEA3">
            <w:pPr>
              <w:pStyle w:val="10"/>
              <w:spacing w:after="0" w:line="240" w:lineRule="auto"/>
              <w:ind w:left="0"/>
              <w:jc w:val="center"/>
              <w:rPr>
                <w:rFonts w:ascii="Arial" w:hAnsi="Arial" w:cs="Arial"/>
              </w:rPr>
            </w:pPr>
            <w:ins w:id="104" w:author="Roni Mines" w:date="2025-07-29T15:28:00Z">
              <w:r>
                <w:rPr>
                  <w:rFonts w:ascii="Arial" w:hAnsi="Arial" w:cs="Arial"/>
                </w:rPr>
                <w:t>2</w:t>
              </w:r>
            </w:ins>
          </w:p>
        </w:tc>
        <w:tc>
          <w:tcPr>
            <w:tcW w:w="1857" w:type="dxa"/>
            <w:vAlign w:val="center"/>
          </w:tcPr>
          <w:p w14:paraId="3A82D8E6">
            <w:pPr>
              <w:pStyle w:val="10"/>
              <w:spacing w:after="0" w:line="240" w:lineRule="auto"/>
              <w:ind w:left="0"/>
              <w:rPr>
                <w:rFonts w:ascii="Arial Narrow" w:hAnsi="Arial Narrow" w:cs="Arial"/>
              </w:rPr>
            </w:pPr>
            <w:r>
              <w:rPr>
                <w:rFonts w:ascii="Arial Narrow" w:hAnsi="Arial Narrow" w:cs="Arial"/>
              </w:rPr>
              <w:t>BSED ENG 3-3</w:t>
            </w:r>
          </w:p>
        </w:tc>
      </w:tr>
      <w:tr w14:paraId="66F08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3318BE47">
            <w:pPr>
              <w:pStyle w:val="10"/>
              <w:spacing w:after="0" w:line="240" w:lineRule="auto"/>
              <w:ind w:left="0"/>
              <w:rPr>
                <w:rFonts w:ascii="Arial" w:hAnsi="Arial" w:cs="Arial"/>
              </w:rPr>
            </w:pPr>
            <w:r>
              <w:rPr>
                <w:rFonts w:ascii="Arial" w:hAnsi="Arial" w:cs="Arial"/>
              </w:rPr>
              <w:t>4:00-5:00</w:t>
            </w:r>
          </w:p>
        </w:tc>
        <w:tc>
          <w:tcPr>
            <w:tcW w:w="1170" w:type="dxa"/>
            <w:vAlign w:val="bottom"/>
          </w:tcPr>
          <w:p w14:paraId="57488654">
            <w:pPr>
              <w:pStyle w:val="10"/>
              <w:spacing w:after="0" w:line="240" w:lineRule="auto"/>
              <w:ind w:left="0"/>
              <w:rPr>
                <w:rFonts w:ascii="Arial Narrow" w:hAnsi="Arial Narrow"/>
                <w:color w:val="000000"/>
                <w:sz w:val="24"/>
                <w:szCs w:val="24"/>
              </w:rPr>
            </w:pPr>
            <w:r>
              <w:rPr>
                <w:rFonts w:ascii="Arial Narrow" w:hAnsi="Arial Narrow"/>
                <w:color w:val="000000"/>
                <w:sz w:val="20"/>
                <w:szCs w:val="20"/>
              </w:rPr>
              <w:t>Educ 4</w:t>
            </w:r>
          </w:p>
        </w:tc>
        <w:tc>
          <w:tcPr>
            <w:tcW w:w="4343" w:type="dxa"/>
            <w:vAlign w:val="bottom"/>
          </w:tcPr>
          <w:p w14:paraId="14562ADF">
            <w:pPr>
              <w:pStyle w:val="10"/>
              <w:spacing w:after="0" w:line="240" w:lineRule="auto"/>
              <w:ind w:left="0"/>
              <w:rPr>
                <w:rFonts w:ascii="Arial Narrow" w:hAnsi="Arial Narrow"/>
                <w:color w:val="000000"/>
                <w:sz w:val="24"/>
                <w:szCs w:val="24"/>
              </w:rPr>
            </w:pPr>
            <w:r>
              <w:rPr>
                <w:rFonts w:ascii="Arial Narrow" w:hAnsi="Arial Narrow"/>
                <w:color w:val="000000"/>
                <w:sz w:val="20"/>
                <w:szCs w:val="20"/>
              </w:rPr>
              <w:t>FOUNDATION OF SPECIAL AND INCLUSIVE EDUC</w:t>
            </w:r>
          </w:p>
        </w:tc>
        <w:tc>
          <w:tcPr>
            <w:tcW w:w="900" w:type="dxa"/>
            <w:vAlign w:val="center"/>
          </w:tcPr>
          <w:p w14:paraId="48B76522">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3EAFA51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735C3D3D">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34A6329D">
            <w:pPr>
              <w:pStyle w:val="10"/>
              <w:spacing w:after="0" w:line="240" w:lineRule="auto"/>
              <w:ind w:left="0"/>
              <w:rPr>
                <w:rFonts w:ascii="Arial Narrow" w:hAnsi="Arial Narrow" w:cs="Arial"/>
              </w:rPr>
            </w:pPr>
            <w:r>
              <w:rPr>
                <w:rFonts w:ascii="Arial Narrow" w:hAnsi="Arial Narrow" w:cs="Arial"/>
              </w:rPr>
              <w:t>BSED ENG3-2</w:t>
            </w:r>
          </w:p>
        </w:tc>
      </w:tr>
      <w:tr w14:paraId="5E35F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55" w:type="dxa"/>
          </w:tcPr>
          <w:p w14:paraId="34BC08AB">
            <w:pPr>
              <w:pStyle w:val="10"/>
              <w:spacing w:after="0" w:line="240" w:lineRule="auto"/>
              <w:ind w:left="0"/>
              <w:rPr>
                <w:rFonts w:ascii="Arial" w:hAnsi="Arial" w:cs="Arial"/>
              </w:rPr>
            </w:pPr>
            <w:r>
              <w:rPr>
                <w:rFonts w:ascii="Arial" w:hAnsi="Arial" w:cs="Arial"/>
              </w:rPr>
              <w:t>7:00-8:00E</w:t>
            </w:r>
          </w:p>
        </w:tc>
        <w:tc>
          <w:tcPr>
            <w:tcW w:w="1170" w:type="dxa"/>
            <w:vAlign w:val="bottom"/>
          </w:tcPr>
          <w:p w14:paraId="2CA561D0">
            <w:pPr>
              <w:pStyle w:val="10"/>
              <w:spacing w:after="0" w:line="240" w:lineRule="auto"/>
              <w:ind w:left="0"/>
              <w:rPr>
                <w:rFonts w:ascii="Arial Narrow" w:hAnsi="Arial Narrow"/>
                <w:color w:val="000000"/>
                <w:sz w:val="20"/>
                <w:szCs w:val="20"/>
              </w:rPr>
            </w:pPr>
            <w:ins w:id="105" w:author="Roni Mines" w:date="2025-07-29T15:27:00Z">
              <w:r>
                <w:rPr>
                  <w:rFonts w:ascii="Arial Narrow" w:hAnsi="Arial Narrow"/>
                  <w:color w:val="000000"/>
                </w:rPr>
                <w:t>Fil 1</w:t>
              </w:r>
            </w:ins>
          </w:p>
        </w:tc>
        <w:tc>
          <w:tcPr>
            <w:tcW w:w="4343" w:type="dxa"/>
            <w:vAlign w:val="bottom"/>
          </w:tcPr>
          <w:p w14:paraId="5FA62C4C">
            <w:pPr>
              <w:pStyle w:val="10"/>
              <w:spacing w:after="0" w:line="240" w:lineRule="auto"/>
              <w:ind w:left="0"/>
              <w:rPr>
                <w:rFonts w:ascii="Arial Narrow" w:hAnsi="Arial Narrow"/>
                <w:color w:val="000000"/>
                <w:sz w:val="20"/>
                <w:szCs w:val="20"/>
              </w:rPr>
            </w:pPr>
            <w:ins w:id="106" w:author="Roni Mines" w:date="2025-07-29T15:27:00Z">
              <w:r>
                <w:rPr>
                  <w:rFonts w:ascii="Arial Narrow" w:hAnsi="Arial Narrow"/>
                  <w:color w:val="000000"/>
                  <w:sz w:val="20"/>
                  <w:szCs w:val="20"/>
                </w:rPr>
                <w:t>Komunikasyon sa Akademikong Pilipino</w:t>
              </w:r>
            </w:ins>
          </w:p>
        </w:tc>
        <w:tc>
          <w:tcPr>
            <w:tcW w:w="900" w:type="dxa"/>
            <w:vAlign w:val="center"/>
          </w:tcPr>
          <w:p w14:paraId="04FE413F">
            <w:pPr>
              <w:pStyle w:val="10"/>
              <w:spacing w:after="0" w:line="240" w:lineRule="auto"/>
              <w:ind w:left="0"/>
              <w:jc w:val="center"/>
              <w:rPr>
                <w:rFonts w:ascii="Arial" w:hAnsi="Arial" w:cs="Arial"/>
              </w:rPr>
            </w:pPr>
            <w:r>
              <w:rPr>
                <w:rFonts w:ascii="Arial" w:hAnsi="Arial" w:cs="Arial"/>
              </w:rPr>
              <w:t>3</w:t>
            </w:r>
          </w:p>
        </w:tc>
        <w:tc>
          <w:tcPr>
            <w:tcW w:w="720" w:type="dxa"/>
            <w:vAlign w:val="center"/>
          </w:tcPr>
          <w:p w14:paraId="2919B500">
            <w:pPr>
              <w:pStyle w:val="10"/>
              <w:spacing w:after="0" w:line="240" w:lineRule="auto"/>
              <w:ind w:left="0"/>
              <w:jc w:val="center"/>
              <w:rPr>
                <w:rFonts w:ascii="Arial" w:hAnsi="Arial" w:cs="Arial"/>
              </w:rPr>
            </w:pPr>
            <w:r>
              <w:rPr>
                <w:rFonts w:ascii="Arial" w:hAnsi="Arial" w:cs="Arial"/>
              </w:rPr>
              <w:t>M-F</w:t>
            </w:r>
          </w:p>
        </w:tc>
        <w:tc>
          <w:tcPr>
            <w:tcW w:w="900" w:type="dxa"/>
            <w:vAlign w:val="center"/>
          </w:tcPr>
          <w:p w14:paraId="5A4193CB">
            <w:pPr>
              <w:pStyle w:val="10"/>
              <w:spacing w:after="0" w:line="240" w:lineRule="auto"/>
              <w:ind w:left="0"/>
              <w:jc w:val="center"/>
              <w:rPr>
                <w:rFonts w:ascii="Arial" w:hAnsi="Arial" w:cs="Arial"/>
              </w:rPr>
            </w:pPr>
            <w:r>
              <w:rPr>
                <w:rFonts w:ascii="Arial" w:hAnsi="Arial" w:cs="Arial"/>
              </w:rPr>
              <w:t>2</w:t>
            </w:r>
          </w:p>
        </w:tc>
        <w:tc>
          <w:tcPr>
            <w:tcW w:w="1857" w:type="dxa"/>
            <w:vAlign w:val="center"/>
          </w:tcPr>
          <w:p w14:paraId="20CFC7F0">
            <w:pPr>
              <w:pStyle w:val="10"/>
              <w:spacing w:after="0" w:line="240" w:lineRule="auto"/>
              <w:ind w:left="0"/>
              <w:rPr>
                <w:rFonts w:ascii="Arial Narrow" w:hAnsi="Arial Narrow" w:cs="Arial"/>
              </w:rPr>
            </w:pPr>
            <w:ins w:id="107" w:author="Roni Mines" w:date="2025-07-29T15:28:00Z">
              <w:r>
                <w:rPr>
                  <w:rFonts w:ascii="Arial Narrow" w:hAnsi="Arial Narrow" w:cs="Arial"/>
                </w:rPr>
                <w:t>BSENTREP 1-</w:t>
              </w:r>
            </w:ins>
            <w:r>
              <w:rPr>
                <w:rFonts w:ascii="Arial Narrow" w:hAnsi="Arial Narrow" w:cs="Arial"/>
              </w:rPr>
              <w:t>3</w:t>
            </w:r>
          </w:p>
        </w:tc>
      </w:tr>
      <w:tr w14:paraId="63533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455" w:type="dxa"/>
            <w:shd w:val="clear" w:color="auto" w:fill="548DD4" w:themeFill="text2" w:themeFillTint="99"/>
          </w:tcPr>
          <w:p w14:paraId="579CC6BD">
            <w:pPr>
              <w:pStyle w:val="10"/>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3481248A">
            <w:pPr>
              <w:pStyle w:val="10"/>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963A0D7">
            <w:pPr>
              <w:pStyle w:val="10"/>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5E1E48B9">
            <w:pPr>
              <w:pStyle w:val="10"/>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4AD8BB45">
            <w:pPr>
              <w:pStyle w:val="10"/>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7952CA4">
            <w:pPr>
              <w:pStyle w:val="10"/>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0DE82F8">
            <w:pPr>
              <w:pStyle w:val="10"/>
              <w:spacing w:after="0" w:line="240" w:lineRule="auto"/>
              <w:ind w:left="0"/>
              <w:jc w:val="center"/>
              <w:rPr>
                <w:rFonts w:ascii="Arial" w:hAnsi="Arial" w:cs="Arial"/>
                <w:b/>
                <w:bCs/>
                <w:sz w:val="24"/>
                <w:szCs w:val="24"/>
              </w:rPr>
            </w:pPr>
          </w:p>
        </w:tc>
      </w:tr>
    </w:tbl>
    <w:p w14:paraId="41714CE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THE NEXUS Moderator (Load Release – 3 units)</w:t>
      </w:r>
    </w:p>
    <w:p w14:paraId="329F4029">
      <w:pPr>
        <w:pStyle w:val="10"/>
        <w:spacing w:after="0" w:line="240" w:lineRule="auto"/>
        <w:ind w:firstLine="720"/>
        <w:jc w:val="both"/>
        <w:rPr>
          <w:rFonts w:ascii="Arial" w:hAnsi="Arial" w:cs="Arial"/>
          <w:i/>
          <w:iCs/>
          <w:sz w:val="24"/>
          <w:szCs w:val="24"/>
        </w:rPr>
      </w:pPr>
      <w:r>
        <w:rPr>
          <w:rFonts w:ascii="Arial" w:hAnsi="Arial" w:cs="Arial"/>
          <w:i/>
          <w:iCs/>
          <w:sz w:val="24"/>
          <w:szCs w:val="24"/>
        </w:rPr>
        <w:t>Teaching Load:   21 units (7 units)</w:t>
      </w:r>
    </w:p>
    <w:p w14:paraId="226D385E">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18 units (6 loads)          </w:t>
      </w:r>
    </w:p>
    <w:p w14:paraId="53182EF6">
      <w:pPr>
        <w:pStyle w:val="10"/>
        <w:spacing w:after="0" w:line="240" w:lineRule="auto"/>
        <w:jc w:val="both"/>
        <w:rPr>
          <w:rFonts w:ascii="Arial" w:hAnsi="Arial" w:cs="Arial"/>
          <w:i/>
          <w:iCs/>
          <w:sz w:val="24"/>
          <w:szCs w:val="24"/>
          <w:lang w:val="en-US"/>
        </w:rPr>
      </w:pPr>
    </w:p>
    <w:p w14:paraId="61CE71C6">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10:00-11:00 Monday </w:t>
      </w:r>
    </w:p>
    <w:p w14:paraId="101F36F4">
      <w:pPr>
        <w:spacing w:after="120" w:line="240" w:lineRule="auto"/>
        <w:rPr>
          <w:rFonts w:ascii="Arial" w:hAnsi="Arial" w:cs="Arial"/>
          <w:b/>
          <w:sz w:val="24"/>
          <w:szCs w:val="24"/>
        </w:rPr>
      </w:pPr>
    </w:p>
    <w:sectPr>
      <w:headerReference r:id="rId5" w:type="default"/>
      <w:footerReference r:id="rId6" w:type="default"/>
      <w:pgSz w:w="12242" w:h="18722"/>
      <w:pgMar w:top="720" w:right="567" w:bottom="113" w:left="39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A7B09">
    <w:pPr>
      <w:pStyle w:val="5"/>
    </w:pPr>
    <w:r>
      <w:rPr>
        <w:lang w:val="en-US"/>
      </w:rPr>
      <mc:AlternateContent>
        <mc:Choice Requires="wps">
          <w:drawing>
            <wp:anchor distT="0" distB="0" distL="114300" distR="114300" simplePos="0" relativeHeight="251661312" behindDoc="0" locked="0" layoutInCell="1" allowOverlap="1">
              <wp:simplePos x="0" y="0"/>
              <wp:positionH relativeFrom="page">
                <wp:posOffset>634365</wp:posOffset>
              </wp:positionH>
              <wp:positionV relativeFrom="paragraph">
                <wp:posOffset>-3407410</wp:posOffset>
              </wp:positionV>
              <wp:extent cx="6414135" cy="3853815"/>
              <wp:effectExtent l="0" t="0" r="5715"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14135" cy="3853988"/>
                      </a:xfrm>
                      <a:prstGeom prst="rect">
                        <a:avLst/>
                      </a:prstGeom>
                      <a:solidFill>
                        <a:srgbClr val="FFFFFF"/>
                      </a:solidFill>
                      <a:ln>
                        <a:noFill/>
                      </a:ln>
                    </wps:spPr>
                    <wps:txbx>
                      <w:txbxContent>
                        <w:p w14:paraId="2DF687C4">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65C32E29">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14:paraId="0BCED16F">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DR. CELEDONIA C. COQUILLA</w:t>
                          </w:r>
                        </w:p>
                        <w:p w14:paraId="18455071">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Dean-College of Teacher Education/</w:t>
                          </w:r>
                        </w:p>
                        <w:p w14:paraId="362BAC9C">
                          <w:pPr>
                            <w:spacing w:after="0" w:line="240" w:lineRule="auto"/>
                            <w:jc w:val="center"/>
                            <w:rPr>
                              <w:rFonts w:ascii="Arial" w:hAnsi="Arial" w:cs="Arial"/>
                              <w:sz w:val="24"/>
                              <w:szCs w:val="24"/>
                            </w:rPr>
                          </w:pPr>
                          <w:r>
                            <w:rPr>
                              <w:rFonts w:ascii="Arial" w:hAnsi="Arial" w:cs="Arial"/>
                              <w:sz w:val="16"/>
                              <w:szCs w:val="16"/>
                            </w:rPr>
                            <w:tab/>
                          </w:r>
                          <w:r>
                            <w:rPr>
                              <w:rFonts w:ascii="Arial" w:hAnsi="Arial" w:cs="Arial"/>
                              <w:sz w:val="16"/>
                              <w:szCs w:val="16"/>
                            </w:rPr>
                            <w:tab/>
                          </w:r>
                          <w:r>
                            <w:rPr>
                              <w:rFonts w:ascii="Arial" w:hAnsi="Arial" w:cs="Arial"/>
                              <w:sz w:val="24"/>
                              <w:szCs w:val="24"/>
                            </w:rPr>
                            <w:t xml:space="preserve">                               </w:t>
                          </w:r>
                        </w:p>
                        <w:p w14:paraId="7D397037">
                          <w:pPr>
                            <w:spacing w:after="0" w:line="240" w:lineRule="auto"/>
                            <w:rPr>
                              <w:rFonts w:ascii="Arial" w:hAnsi="Arial" w:cs="Arial"/>
                              <w:sz w:val="24"/>
                              <w:szCs w:val="24"/>
                            </w:rPr>
                          </w:pPr>
                          <w:r>
                            <w:rPr>
                              <w:rFonts w:ascii="Arial" w:hAnsi="Arial" w:cs="Arial"/>
                              <w:sz w:val="24"/>
                              <w:szCs w:val="24"/>
                            </w:rPr>
                            <w:t xml:space="preserve">                                                       Recommending Approval</w:t>
                          </w:r>
                        </w:p>
                        <w:p w14:paraId="1F92E9D7">
                          <w:pPr>
                            <w:spacing w:after="0" w:line="240" w:lineRule="auto"/>
                            <w:jc w:val="both"/>
                            <w:rPr>
                              <w:rFonts w:ascii="Arial" w:hAnsi="Arial" w:cs="Arial"/>
                              <w:b/>
                              <w:sz w:val="24"/>
                              <w:szCs w:val="24"/>
                            </w:rPr>
                          </w:pPr>
                        </w:p>
                        <w:p w14:paraId="62219A52">
                          <w:pPr>
                            <w:spacing w:after="0" w:line="240" w:lineRule="auto"/>
                            <w:jc w:val="center"/>
                            <w:rPr>
                              <w:rFonts w:ascii="Arial" w:hAnsi="Arial" w:cs="Arial"/>
                              <w:b/>
                              <w:sz w:val="24"/>
                              <w:szCs w:val="24"/>
                            </w:rPr>
                          </w:pPr>
                          <w:r>
                            <w:rPr>
                              <w:rFonts w:ascii="Arial" w:hAnsi="Arial" w:cs="Arial"/>
                              <w:b/>
                              <w:sz w:val="24"/>
                              <w:szCs w:val="24"/>
                            </w:rPr>
                            <w:t>Dr. MARY ANN R. ARAULA</w:t>
                          </w:r>
                        </w:p>
                        <w:p w14:paraId="3E2A24FD">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33FA58D0">
                          <w:pPr>
                            <w:spacing w:after="0" w:line="240" w:lineRule="auto"/>
                            <w:jc w:val="center"/>
                            <w:rPr>
                              <w:rFonts w:ascii="Arial" w:hAnsi="Arial" w:cs="Arial"/>
                              <w:sz w:val="24"/>
                              <w:szCs w:val="24"/>
                              <w:lang w:val="en-US"/>
                            </w:rPr>
                          </w:pPr>
                        </w:p>
                        <w:p w14:paraId="4DC6A56F">
                          <w:pPr>
                            <w:spacing w:after="0" w:line="240" w:lineRule="auto"/>
                            <w:jc w:val="center"/>
                            <w:rPr>
                              <w:rFonts w:ascii="Arial" w:hAnsi="Arial" w:cs="Arial"/>
                              <w:bCs/>
                              <w:sz w:val="24"/>
                              <w:szCs w:val="24"/>
                              <w:lang w:val="en-US"/>
                            </w:rPr>
                          </w:pPr>
                          <w:r>
                            <w:rPr>
                              <w:rFonts w:ascii="Arial" w:hAnsi="Arial" w:cs="Arial"/>
                              <w:bCs/>
                              <w:sz w:val="24"/>
                              <w:szCs w:val="24"/>
                              <w:lang w:val="en-US"/>
                            </w:rPr>
                            <w:t>Approved</w:t>
                          </w:r>
                        </w:p>
                        <w:p w14:paraId="6F2F37FF">
                          <w:pPr>
                            <w:spacing w:after="0" w:line="240" w:lineRule="auto"/>
                            <w:jc w:val="center"/>
                            <w:rPr>
                              <w:rFonts w:ascii="Arial" w:hAnsi="Arial" w:cs="Arial"/>
                              <w:b/>
                              <w:sz w:val="24"/>
                              <w:szCs w:val="24"/>
                              <w:lang w:val="en-US"/>
                            </w:rPr>
                          </w:pPr>
                        </w:p>
                        <w:p w14:paraId="43E6BFFA">
                          <w:pPr>
                            <w:spacing w:after="0" w:line="240" w:lineRule="auto"/>
                            <w:jc w:val="center"/>
                            <w:rPr>
                              <w:rFonts w:ascii="Arial" w:hAnsi="Arial" w:cs="Arial"/>
                              <w:b/>
                              <w:sz w:val="24"/>
                              <w:szCs w:val="24"/>
                              <w:lang w:val="en-US"/>
                            </w:rPr>
                          </w:pPr>
                        </w:p>
                        <w:p w14:paraId="7E1582A1">
                          <w:pPr>
                            <w:spacing w:after="0" w:line="240" w:lineRule="auto"/>
                            <w:jc w:val="center"/>
                            <w:rPr>
                              <w:rFonts w:ascii="Arial" w:hAnsi="Arial" w:cs="Arial"/>
                              <w:b/>
                              <w:sz w:val="24"/>
                              <w:szCs w:val="24"/>
                              <w:lang w:val="en-US"/>
                            </w:rPr>
                          </w:pPr>
                        </w:p>
                        <w:p w14:paraId="5A35338B">
                          <w:pPr>
                            <w:spacing w:after="0" w:line="240" w:lineRule="auto"/>
                            <w:jc w:val="center"/>
                            <w:rPr>
                              <w:rFonts w:ascii="Arial" w:hAnsi="Arial" w:cs="Arial"/>
                              <w:b/>
                              <w:sz w:val="24"/>
                              <w:szCs w:val="24"/>
                              <w:lang w:val="en-US"/>
                            </w:rPr>
                          </w:pPr>
                          <w:r>
                            <w:rPr>
                              <w:rFonts w:ascii="Arial" w:hAnsi="Arial" w:cs="Arial"/>
                              <w:b/>
                              <w:sz w:val="24"/>
                              <w:szCs w:val="24"/>
                              <w:lang w:val="en-US"/>
                            </w:rPr>
                            <w:t>OLIVER D. CENIZA</w:t>
                          </w:r>
                        </w:p>
                        <w:p w14:paraId="4D5930DF">
                          <w:pPr>
                            <w:spacing w:after="0" w:line="240" w:lineRule="auto"/>
                            <w:jc w:val="center"/>
                            <w:rPr>
                              <w:rFonts w:ascii="Arial" w:hAnsi="Arial" w:cs="Arial"/>
                              <w:bCs/>
                              <w:sz w:val="24"/>
                              <w:szCs w:val="24"/>
                              <w:lang w:val="en-US"/>
                            </w:rPr>
                          </w:pPr>
                          <w:r>
                            <w:rPr>
                              <w:rFonts w:ascii="Arial" w:hAnsi="Arial" w:cs="Arial"/>
                              <w:bCs/>
                              <w:sz w:val="24"/>
                              <w:szCs w:val="24"/>
                              <w:lang w:val="en-US"/>
                            </w:rPr>
                            <w:t>Municipal Mayor/BOT Chair</w:t>
                          </w:r>
                        </w:p>
                        <w:p w14:paraId="4CB80B15">
                          <w:pPr>
                            <w:spacing w:after="0" w:line="240" w:lineRule="auto"/>
                            <w:jc w:val="center"/>
                            <w:rPr>
                              <w:rFonts w:ascii="Arial" w:hAnsi="Arial" w:cs="Arial"/>
                              <w:bCs/>
                              <w:sz w:val="24"/>
                              <w:szCs w:val="24"/>
                              <w:lang w:val="en-US"/>
                            </w:rPr>
                          </w:pPr>
                        </w:p>
                        <w:p w14:paraId="04120197">
                          <w:pPr>
                            <w:spacing w:after="0" w:line="240" w:lineRule="auto"/>
                            <w:jc w:val="center"/>
                            <w:rPr>
                              <w:rFonts w:ascii="Arial" w:hAnsi="Arial" w:cs="Arial"/>
                              <w:bCs/>
                              <w:sz w:val="24"/>
                              <w:szCs w:val="24"/>
                              <w:lang w:val="en-US"/>
                            </w:rPr>
                          </w:pPr>
                        </w:p>
                        <w:p w14:paraId="71B4A975">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9.95pt;margin-top:-268.3pt;height:303.45pt;width:505.05pt;mso-position-horizontal-relative:page;z-index:251661312;mso-width-relative:page;mso-height-relative:page;" fillcolor="#FFFFFF" filled="t" stroked="f" coordsize="21600,21600" o:gfxdata="UEsDBAoAAAAAAIdO4kAAAAAAAAAAAAAAAAAEAAAAZHJzL1BLAwQUAAAACACHTuJAsWErttkAAAAL&#10;AQAADwAAAGRycy9kb3ducmV2LnhtbE2Py07DMBBF90j8gzVIbFBrh9KEhEwqgQRi28cHTOJpEhHb&#10;Uew27d/jrmA5mqN7zy03FzOIM0++dxYhWSoQbBune9siHPafi1cQPpDVNDjLCFf2sKnu70oqtJvt&#10;ls+70IoYYn1BCF0IYyGlbzo25JduZBt/RzcZCvGcWqknmmO4GeSzUqk01NvY0NHIHx03P7uTQTh+&#10;z0/rfK6/wiHbvqTv1Ge1uyI+PiTqDUTgS/iD4aYf1aGKTrU7We3FgJDneSQRFutVmoK4EUmi4rwa&#10;IVMrkFUp/2+ofgFQSwMEFAAAAAgAh07iQHSvqkAcAgAAPgQAAA4AAABkcnMvZTJvRG9jLnhtbK1T&#10;TW/bMAy9D9h/EHRfHOejS404RZcgw4CuG9DuB8iyHAuzRY1SYme/fpTsZkF36WE+GKJIPvI9Uuu7&#10;vm3YSaHTYHKeTqacKSOh1OaQ8x/P+w8rzpwXphQNGJXzs3L8bvP+3bqzmZpBDU2pkBGIcVlnc157&#10;b7MkcbJWrXATsMqQswJshScTD0mJoiP0tklm0+lN0gGWFkEq5+h2Nzj5iIhvAYSq0lLtQB5bZfyA&#10;iqoRnii5WlvHN7HbqlLSf6sqpzxrck5MffxTEToX4Z9s1iI7oLC1lmML4i0tvOLUCm2o6AVqJ7xg&#10;R9T/QLVaIjio/ERCmwxEoiLEIp2+0uapFlZFLiS1sxfR3f+DlY+n78h0SZvAmREtDfxZ9Z59gp7N&#10;gjqddRkFPVkK8z1dh8jA1NkHkD8dM7CthTmoe0ToaiVK6i4NmclV6oDjAkjRfYWSyoijhwjUV9gG&#10;QBKDETpN5nyZTGhF0uXNIl2k8yVnknzz1XJ+u1rFGiJ7Sbfo/GcFLQuHnCONPsKL04PzoR2RvYTE&#10;9qHR5V43TTTwUGwbZCdBa7KP34jursMaE4INhLQBMdxEnoHaQNL3RT/qVkB5JsYIw9rRo6NDDfib&#10;s45WLufu11Gg4qz5Yki123SxCDsajcXy44wMvPYU1x5hJEHl3HM2HLd+2OujRX2oqdIwJwP3pHSl&#10;owZhJENXY9+0VlGa8QmEvb22Y9TfZ7/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FhK7bZAAAA&#10;CwEAAA8AAAAAAAAAAQAgAAAAIgAAAGRycy9kb3ducmV2LnhtbFBLAQIUABQAAAAIAIdO4kB0r6pA&#10;HAIAAD4EAAAOAAAAAAAAAAEAIAAAACgBAABkcnMvZTJvRG9jLnhtbFBLBQYAAAAABgAGAFkBAAC2&#10;BQAAAAA=&#10;">
              <v:fill on="t" focussize="0,0"/>
              <v:stroke on="f"/>
              <v:imagedata o:title=""/>
              <o:lock v:ext="edit" aspectratio="f"/>
              <v:textbox>
                <w:txbxContent>
                  <w:p w14:paraId="2DF687C4">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65C32E29">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14:paraId="0BCED16F">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DR. CELEDONIA C. COQUILLA</w:t>
                    </w:r>
                  </w:p>
                  <w:p w14:paraId="18455071">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Dean-College of Teacher Education/</w:t>
                    </w:r>
                  </w:p>
                  <w:p w14:paraId="362BAC9C">
                    <w:pPr>
                      <w:spacing w:after="0" w:line="240" w:lineRule="auto"/>
                      <w:jc w:val="center"/>
                      <w:rPr>
                        <w:rFonts w:ascii="Arial" w:hAnsi="Arial" w:cs="Arial"/>
                        <w:sz w:val="24"/>
                        <w:szCs w:val="24"/>
                      </w:rPr>
                    </w:pPr>
                    <w:r>
                      <w:rPr>
                        <w:rFonts w:ascii="Arial" w:hAnsi="Arial" w:cs="Arial"/>
                        <w:sz w:val="16"/>
                        <w:szCs w:val="16"/>
                      </w:rPr>
                      <w:tab/>
                    </w:r>
                    <w:r>
                      <w:rPr>
                        <w:rFonts w:ascii="Arial" w:hAnsi="Arial" w:cs="Arial"/>
                        <w:sz w:val="16"/>
                        <w:szCs w:val="16"/>
                      </w:rPr>
                      <w:tab/>
                    </w:r>
                    <w:r>
                      <w:rPr>
                        <w:rFonts w:ascii="Arial" w:hAnsi="Arial" w:cs="Arial"/>
                        <w:sz w:val="24"/>
                        <w:szCs w:val="24"/>
                      </w:rPr>
                      <w:t xml:space="preserve">                               </w:t>
                    </w:r>
                  </w:p>
                  <w:p w14:paraId="7D397037">
                    <w:pPr>
                      <w:spacing w:after="0" w:line="240" w:lineRule="auto"/>
                      <w:rPr>
                        <w:rFonts w:ascii="Arial" w:hAnsi="Arial" w:cs="Arial"/>
                        <w:sz w:val="24"/>
                        <w:szCs w:val="24"/>
                      </w:rPr>
                    </w:pPr>
                    <w:r>
                      <w:rPr>
                        <w:rFonts w:ascii="Arial" w:hAnsi="Arial" w:cs="Arial"/>
                        <w:sz w:val="24"/>
                        <w:szCs w:val="24"/>
                      </w:rPr>
                      <w:t xml:space="preserve">                                                       Recommending Approval</w:t>
                    </w:r>
                  </w:p>
                  <w:p w14:paraId="1F92E9D7">
                    <w:pPr>
                      <w:spacing w:after="0" w:line="240" w:lineRule="auto"/>
                      <w:jc w:val="both"/>
                      <w:rPr>
                        <w:rFonts w:ascii="Arial" w:hAnsi="Arial" w:cs="Arial"/>
                        <w:b/>
                        <w:sz w:val="24"/>
                        <w:szCs w:val="24"/>
                      </w:rPr>
                    </w:pPr>
                  </w:p>
                  <w:p w14:paraId="62219A52">
                    <w:pPr>
                      <w:spacing w:after="0" w:line="240" w:lineRule="auto"/>
                      <w:jc w:val="center"/>
                      <w:rPr>
                        <w:rFonts w:ascii="Arial" w:hAnsi="Arial" w:cs="Arial"/>
                        <w:b/>
                        <w:sz w:val="24"/>
                        <w:szCs w:val="24"/>
                      </w:rPr>
                    </w:pPr>
                    <w:r>
                      <w:rPr>
                        <w:rFonts w:ascii="Arial" w:hAnsi="Arial" w:cs="Arial"/>
                        <w:b/>
                        <w:sz w:val="24"/>
                        <w:szCs w:val="24"/>
                      </w:rPr>
                      <w:t>Dr. MARY ANN R. ARAULA</w:t>
                    </w:r>
                  </w:p>
                  <w:p w14:paraId="3E2A24FD">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33FA58D0">
                    <w:pPr>
                      <w:spacing w:after="0" w:line="240" w:lineRule="auto"/>
                      <w:jc w:val="center"/>
                      <w:rPr>
                        <w:rFonts w:ascii="Arial" w:hAnsi="Arial" w:cs="Arial"/>
                        <w:sz w:val="24"/>
                        <w:szCs w:val="24"/>
                        <w:lang w:val="en-US"/>
                      </w:rPr>
                    </w:pPr>
                  </w:p>
                  <w:p w14:paraId="4DC6A56F">
                    <w:pPr>
                      <w:spacing w:after="0" w:line="240" w:lineRule="auto"/>
                      <w:jc w:val="center"/>
                      <w:rPr>
                        <w:rFonts w:ascii="Arial" w:hAnsi="Arial" w:cs="Arial"/>
                        <w:bCs/>
                        <w:sz w:val="24"/>
                        <w:szCs w:val="24"/>
                        <w:lang w:val="en-US"/>
                      </w:rPr>
                    </w:pPr>
                    <w:r>
                      <w:rPr>
                        <w:rFonts w:ascii="Arial" w:hAnsi="Arial" w:cs="Arial"/>
                        <w:bCs/>
                        <w:sz w:val="24"/>
                        <w:szCs w:val="24"/>
                        <w:lang w:val="en-US"/>
                      </w:rPr>
                      <w:t>Approved</w:t>
                    </w:r>
                  </w:p>
                  <w:p w14:paraId="6F2F37FF">
                    <w:pPr>
                      <w:spacing w:after="0" w:line="240" w:lineRule="auto"/>
                      <w:jc w:val="center"/>
                      <w:rPr>
                        <w:rFonts w:ascii="Arial" w:hAnsi="Arial" w:cs="Arial"/>
                        <w:b/>
                        <w:sz w:val="24"/>
                        <w:szCs w:val="24"/>
                        <w:lang w:val="en-US"/>
                      </w:rPr>
                    </w:pPr>
                  </w:p>
                  <w:p w14:paraId="43E6BFFA">
                    <w:pPr>
                      <w:spacing w:after="0" w:line="240" w:lineRule="auto"/>
                      <w:jc w:val="center"/>
                      <w:rPr>
                        <w:rFonts w:ascii="Arial" w:hAnsi="Arial" w:cs="Arial"/>
                        <w:b/>
                        <w:sz w:val="24"/>
                        <w:szCs w:val="24"/>
                        <w:lang w:val="en-US"/>
                      </w:rPr>
                    </w:pPr>
                  </w:p>
                  <w:p w14:paraId="7E1582A1">
                    <w:pPr>
                      <w:spacing w:after="0" w:line="240" w:lineRule="auto"/>
                      <w:jc w:val="center"/>
                      <w:rPr>
                        <w:rFonts w:ascii="Arial" w:hAnsi="Arial" w:cs="Arial"/>
                        <w:b/>
                        <w:sz w:val="24"/>
                        <w:szCs w:val="24"/>
                        <w:lang w:val="en-US"/>
                      </w:rPr>
                    </w:pPr>
                  </w:p>
                  <w:p w14:paraId="5A35338B">
                    <w:pPr>
                      <w:spacing w:after="0" w:line="240" w:lineRule="auto"/>
                      <w:jc w:val="center"/>
                      <w:rPr>
                        <w:rFonts w:ascii="Arial" w:hAnsi="Arial" w:cs="Arial"/>
                        <w:b/>
                        <w:sz w:val="24"/>
                        <w:szCs w:val="24"/>
                        <w:lang w:val="en-US"/>
                      </w:rPr>
                    </w:pPr>
                    <w:r>
                      <w:rPr>
                        <w:rFonts w:ascii="Arial" w:hAnsi="Arial" w:cs="Arial"/>
                        <w:b/>
                        <w:sz w:val="24"/>
                        <w:szCs w:val="24"/>
                        <w:lang w:val="en-US"/>
                      </w:rPr>
                      <w:t>OLIVER D. CENIZA</w:t>
                    </w:r>
                  </w:p>
                  <w:p w14:paraId="4D5930DF">
                    <w:pPr>
                      <w:spacing w:after="0" w:line="240" w:lineRule="auto"/>
                      <w:jc w:val="center"/>
                      <w:rPr>
                        <w:rFonts w:ascii="Arial" w:hAnsi="Arial" w:cs="Arial"/>
                        <w:bCs/>
                        <w:sz w:val="24"/>
                        <w:szCs w:val="24"/>
                        <w:lang w:val="en-US"/>
                      </w:rPr>
                    </w:pPr>
                    <w:r>
                      <w:rPr>
                        <w:rFonts w:ascii="Arial" w:hAnsi="Arial" w:cs="Arial"/>
                        <w:bCs/>
                        <w:sz w:val="24"/>
                        <w:szCs w:val="24"/>
                        <w:lang w:val="en-US"/>
                      </w:rPr>
                      <w:t>Municipal Mayor/BOT Chair</w:t>
                    </w:r>
                  </w:p>
                  <w:p w14:paraId="4CB80B15">
                    <w:pPr>
                      <w:spacing w:after="0" w:line="240" w:lineRule="auto"/>
                      <w:jc w:val="center"/>
                      <w:rPr>
                        <w:rFonts w:ascii="Arial" w:hAnsi="Arial" w:cs="Arial"/>
                        <w:bCs/>
                        <w:sz w:val="24"/>
                        <w:szCs w:val="24"/>
                        <w:lang w:val="en-US"/>
                      </w:rPr>
                    </w:pPr>
                  </w:p>
                  <w:p w14:paraId="04120197">
                    <w:pPr>
                      <w:spacing w:after="0" w:line="240" w:lineRule="auto"/>
                      <w:jc w:val="center"/>
                      <w:rPr>
                        <w:rFonts w:ascii="Arial" w:hAnsi="Arial" w:cs="Arial"/>
                        <w:bCs/>
                        <w:sz w:val="24"/>
                        <w:szCs w:val="24"/>
                        <w:lang w:val="en-US"/>
                      </w:rPr>
                    </w:pPr>
                  </w:p>
                  <w:p w14:paraId="71B4A975">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5208"/>
      <w:gridCol w:w="3723"/>
    </w:tblGrid>
    <w:tr w14:paraId="1FED2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1984" w:type="dxa"/>
        </w:tcPr>
        <w:p w14:paraId="380BF5BF">
          <w:pPr>
            <w:pStyle w:val="10"/>
            <w:spacing w:after="0" w:line="240" w:lineRule="auto"/>
            <w:ind w:left="0"/>
            <w:rPr>
              <w:rFonts w:ascii="Times New Roman" w:hAnsi="Times New Roman"/>
              <w:sz w:val="24"/>
              <w:szCs w:val="24"/>
            </w:rPr>
          </w:pPr>
          <w:r>
            <w:rPr>
              <w:rFonts w:ascii="Times New Roman" w:hAnsi="Times New Roman"/>
              <w:b/>
              <w:sz w:val="24"/>
              <w:szCs w:val="24"/>
              <w:lang w:val="en-US"/>
            </w:rPr>
            <w:drawing>
              <wp:anchor distT="0" distB="0" distL="114300" distR="114300" simplePos="0" relativeHeight="251659264" behindDoc="0" locked="0" layoutInCell="1" allowOverlap="1">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3DDF7F9F">
          <w:pPr>
            <w:pStyle w:val="10"/>
            <w:spacing w:after="0" w:line="240" w:lineRule="auto"/>
            <w:ind w:left="0"/>
            <w:jc w:val="center"/>
            <w:rPr>
              <w:rFonts w:ascii="Arial" w:hAnsi="Arial" w:cs="Arial"/>
              <w:b/>
              <w:sz w:val="24"/>
              <w:szCs w:val="24"/>
            </w:rPr>
          </w:pPr>
          <w:r>
            <w:rPr>
              <w:rFonts w:ascii="Arial" w:hAnsi="Arial" w:cs="Arial"/>
              <w:b/>
              <w:sz w:val="24"/>
              <w:szCs w:val="24"/>
            </w:rPr>
            <w:t>KOLEHIYO NG PANTUKAN</w:t>
          </w:r>
        </w:p>
        <w:p w14:paraId="422FCB6E">
          <w:pPr>
            <w:pStyle w:val="10"/>
            <w:spacing w:after="0" w:line="240" w:lineRule="auto"/>
            <w:ind w:left="0"/>
            <w:jc w:val="center"/>
            <w:rPr>
              <w:rFonts w:ascii="Arial" w:hAnsi="Arial" w:cs="Arial"/>
              <w:sz w:val="24"/>
              <w:szCs w:val="24"/>
            </w:rPr>
          </w:pPr>
          <w:r>
            <w:rPr>
              <w:rFonts w:ascii="Arial" w:hAnsi="Arial" w:cs="Arial"/>
              <w:sz w:val="24"/>
              <w:szCs w:val="24"/>
            </w:rPr>
            <w:t>Juan A. Sarenas Campus,</w:t>
          </w:r>
        </w:p>
        <w:p w14:paraId="3E9C1E8B">
          <w:pPr>
            <w:pStyle w:val="10"/>
            <w:spacing w:after="0" w:line="240" w:lineRule="auto"/>
            <w:ind w:left="0"/>
            <w:jc w:val="center"/>
            <w:rPr>
              <w:rFonts w:ascii="Arial" w:hAnsi="Arial" w:cs="Arial"/>
              <w:sz w:val="24"/>
              <w:szCs w:val="24"/>
            </w:rPr>
          </w:pPr>
          <w:r>
            <w:rPr>
              <w:rFonts w:ascii="Arial" w:hAnsi="Arial" w:cs="Arial"/>
              <w:sz w:val="24"/>
              <w:szCs w:val="24"/>
            </w:rPr>
            <w:t>Kingking, Pantukan, Davao de Oro</w:t>
          </w:r>
        </w:p>
      </w:tc>
      <w:tc>
        <w:tcPr>
          <w:tcW w:w="3723" w:type="dxa"/>
          <w:shd w:val="clear" w:color="auto" w:fill="B8CCE4" w:themeFill="accent1" w:themeFillTint="66"/>
          <w:vAlign w:val="center"/>
        </w:tcPr>
        <w:p w14:paraId="064C7D56">
          <w:pPr>
            <w:pStyle w:val="10"/>
            <w:spacing w:after="0" w:line="240" w:lineRule="auto"/>
            <w:ind w:left="0"/>
            <w:rPr>
              <w:rFonts w:ascii="Times New Roman" w:hAnsi="Times New Roman"/>
              <w:sz w:val="24"/>
              <w:szCs w:val="24"/>
            </w:rPr>
          </w:pPr>
          <w:r>
            <w:rPr>
              <w:rFonts w:ascii="Times New Roman" w:hAnsi="Times New Roman"/>
              <w:sz w:val="24"/>
              <w:szCs w:val="24"/>
            </w:rPr>
            <w:t>Ref. No. CPO-NTL-025</w:t>
          </w:r>
        </w:p>
        <w:p w14:paraId="3F71009E">
          <w:pPr>
            <w:pStyle w:val="10"/>
            <w:spacing w:after="0" w:line="240" w:lineRule="auto"/>
            <w:ind w:left="0"/>
            <w:rPr>
              <w:rFonts w:ascii="Times New Roman" w:hAnsi="Times New Roman"/>
              <w:sz w:val="24"/>
              <w:szCs w:val="24"/>
            </w:rPr>
          </w:pPr>
          <w:r>
            <w:rPr>
              <w:rFonts w:ascii="Times New Roman" w:hAnsi="Times New Roman"/>
              <w:sz w:val="24"/>
              <w:szCs w:val="24"/>
            </w:rPr>
            <w:t>Status: Rev. 01</w:t>
          </w:r>
        </w:p>
        <w:p w14:paraId="6D3185F6">
          <w:pPr>
            <w:pStyle w:val="10"/>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14:paraId="45051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915" w:type="dxa"/>
          <w:gridSpan w:val="3"/>
          <w:shd w:val="clear" w:color="auto" w:fill="F2DBDB" w:themeFill="accent2" w:themeFillTint="33"/>
          <w:vAlign w:val="center"/>
        </w:tcPr>
        <w:p w14:paraId="6765BCB3">
          <w:pPr>
            <w:pStyle w:val="10"/>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6EE55F1D">
    <w:pPr>
      <w:pStyle w:val="6"/>
      <w:rPr>
        <w:lang w:val="en-US"/>
      </w:rPr>
    </w:pPr>
    <w:r>
      <w:rPr>
        <w:lang w:val="en-US" w:eastAsia="en-PH"/>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EC9A8">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92.65pt;height:100.45pt;width:559.25pt;z-index:251660288;mso-width-relative:page;mso-height-relative:page;" fillcolor="#FFFFFF [3201]" filled="t" stroked="f" coordsize="21600,21600" o:gfxdata="UEsDBAoAAAAAAIdO4kAAAAAAAAAAAAAAAAAEAAAAZHJzL1BLAwQUAAAACACHTuJASFJpttYAAAAL&#10;AQAADwAAAGRycy9kb3ducmV2LnhtbE2Py07DMBBF90j8gzVI7KjzKFVI43SBxBaJtnTtxtMkwh5H&#10;tvv8eqYrWI2u5ujOmWZ1cVacMMTRk4J8loFA6rwZqVew3Xy8VCBi0mS09YQKrhhh1T4+NLo2/kxf&#10;eFqnXnAJxVorGFKaailjN6DTceYnJN4dfHA6cQy9NEGfudxZWWTZQjo9El8Y9ITvA3Y/66NTsOvd&#10;bfedT2Ewzs7p83bdbP2o1PNTni1BJLykPxju+qwOLTvt/ZFMFJZz+cYkz+q1BHEH8rKYg9grKKtF&#10;AbJt5P8f2l9QSwMEFAAAAAgAh07iQEp3SE5GAgAAnwQAAA4AAABkcnMvZTJvRG9jLnhtbK1US2/b&#10;MAy+D9h/EHRf/FjSdEGdImuQYUCwFkiHnRVZjgVIoiYpsbNfP0p22q7boYf5IPPlj+JH0je3vVbk&#10;JJyXYCpaTHJKhOFQS3Oo6PfHzYdrSnxgpmYKjKjoWXh6u3z/7qazC1FCC6oWjiCI8YvOVrQNwS6y&#10;zPNWaOYnYIVBZwNOs4CqO2S1Yx2ia5WVeX6VdeBq64AL79G6Hpx0RHRvAYSmkVysgR+1MGFAdUKx&#10;gCX5VlpPl+m2TSN4uG8aLwJRFcVKQzoxCcr7eGbLG7Y4OGZbyccrsLdc4VVNmkmDSZ+g1iwwcnTy&#10;LygtuQMPTZhw0NlQSGIEqyjyV9zsWmZFqgWp9vaJdP//YPm304Mjsq5oWVJimMaOP4o+kM/QEzQh&#10;P531CwzbWQwMPdpxai52j8ZYdt84Hd9YEEE/snt+YjeicTTOi7yczmeUcPQV5Xw2L2YRJ3v+3Dof&#10;vgjQJAoVddi+xCo7bX0YQi8hMZsHJeuNVCop7rC/U46cGLZ6k54R/Y8wZUhX0auPszwhG4jfD9DK&#10;RByRpmbMF2sfaoxS6Pf9SMge6jPy4WCYKG/5RuKdt8yHB+ZwhJACXLJwj0ejAFPCKFHSgvv1L3uM&#10;x86il5IOR7Ki/ueROUGJ+mqw55+K6TTOcFKms3mJinvp2b/0mKO+A6SiwHW2PIkxPqiL2DjQP3AX&#10;VzErupjhmLui4SLehWFRcJe5WK1SEE6tZWFrdpZH6EiYgdUxQCNTgyJNAzfY2Kjg3KYWjzsWF+Ol&#10;nqKe/yv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hSabbWAAAACwEAAA8AAAAAAAAAAQAgAAAA&#10;IgAAAGRycy9kb3ducmV2LnhtbFBLAQIUABQAAAAIAIdO4kBKd0hORgIAAJ8EAAAOAAAAAAAAAAEA&#10;IAAAACUBAABkcnMvZTJvRG9jLnhtbFBLBQYAAAAABgAGAFkBAADdBQAAAAA=&#10;">
              <v:fill on="t" focussize="0,0"/>
              <v:stroke on="f" weight="0.5pt"/>
              <v:imagedata o:title=""/>
              <o:lock v:ext="edit" aspectratio="f"/>
              <v:textbox>
                <w:txbxContent>
                  <w:p w14:paraId="306EC9A8">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oni Mines">
    <w15:presenceInfo w15:providerId="Windows Live" w15:userId="3fa6810cfbbce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E0"/>
    <w:rsid w:val="00006284"/>
    <w:rsid w:val="0000667B"/>
    <w:rsid w:val="00006B2C"/>
    <w:rsid w:val="00007F5E"/>
    <w:rsid w:val="00007F80"/>
    <w:rsid w:val="00011C21"/>
    <w:rsid w:val="00011F31"/>
    <w:rsid w:val="0001426B"/>
    <w:rsid w:val="00014CAF"/>
    <w:rsid w:val="0001557C"/>
    <w:rsid w:val="00015C80"/>
    <w:rsid w:val="00021798"/>
    <w:rsid w:val="0002284B"/>
    <w:rsid w:val="00024C3E"/>
    <w:rsid w:val="00025D16"/>
    <w:rsid w:val="000261C4"/>
    <w:rsid w:val="00026C81"/>
    <w:rsid w:val="00030113"/>
    <w:rsid w:val="00030247"/>
    <w:rsid w:val="000305D9"/>
    <w:rsid w:val="0003093A"/>
    <w:rsid w:val="00030ADF"/>
    <w:rsid w:val="00030CDA"/>
    <w:rsid w:val="00031248"/>
    <w:rsid w:val="00031B45"/>
    <w:rsid w:val="0003290D"/>
    <w:rsid w:val="0003663B"/>
    <w:rsid w:val="00036897"/>
    <w:rsid w:val="0003750B"/>
    <w:rsid w:val="00037B21"/>
    <w:rsid w:val="0004047C"/>
    <w:rsid w:val="000415AF"/>
    <w:rsid w:val="00042F4D"/>
    <w:rsid w:val="00044C04"/>
    <w:rsid w:val="000460FC"/>
    <w:rsid w:val="000461A8"/>
    <w:rsid w:val="00053348"/>
    <w:rsid w:val="00055E30"/>
    <w:rsid w:val="00056765"/>
    <w:rsid w:val="000575A7"/>
    <w:rsid w:val="00060C5A"/>
    <w:rsid w:val="00061599"/>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87AD8"/>
    <w:rsid w:val="00090CB5"/>
    <w:rsid w:val="00090E28"/>
    <w:rsid w:val="000921C9"/>
    <w:rsid w:val="00095A18"/>
    <w:rsid w:val="00097EB2"/>
    <w:rsid w:val="000A297D"/>
    <w:rsid w:val="000A2A82"/>
    <w:rsid w:val="000A2B5B"/>
    <w:rsid w:val="000A3485"/>
    <w:rsid w:val="000A4D5E"/>
    <w:rsid w:val="000A4E05"/>
    <w:rsid w:val="000A52D3"/>
    <w:rsid w:val="000A57B3"/>
    <w:rsid w:val="000A64CF"/>
    <w:rsid w:val="000A6A25"/>
    <w:rsid w:val="000A7A53"/>
    <w:rsid w:val="000B0CC9"/>
    <w:rsid w:val="000B0D0A"/>
    <w:rsid w:val="000C085B"/>
    <w:rsid w:val="000C1BD7"/>
    <w:rsid w:val="000C209E"/>
    <w:rsid w:val="000C4066"/>
    <w:rsid w:val="000C4F10"/>
    <w:rsid w:val="000C6ED5"/>
    <w:rsid w:val="000D1A01"/>
    <w:rsid w:val="000D3FC0"/>
    <w:rsid w:val="000D49C4"/>
    <w:rsid w:val="000D5D6C"/>
    <w:rsid w:val="000E0A12"/>
    <w:rsid w:val="000E1477"/>
    <w:rsid w:val="000E166C"/>
    <w:rsid w:val="000E2EEC"/>
    <w:rsid w:val="000E56A2"/>
    <w:rsid w:val="000E7424"/>
    <w:rsid w:val="000F0C1A"/>
    <w:rsid w:val="000F3C4E"/>
    <w:rsid w:val="00100819"/>
    <w:rsid w:val="00101CBC"/>
    <w:rsid w:val="0010256C"/>
    <w:rsid w:val="00105362"/>
    <w:rsid w:val="00107C39"/>
    <w:rsid w:val="00113205"/>
    <w:rsid w:val="00113255"/>
    <w:rsid w:val="001141CE"/>
    <w:rsid w:val="00114783"/>
    <w:rsid w:val="001148FE"/>
    <w:rsid w:val="00115388"/>
    <w:rsid w:val="00117786"/>
    <w:rsid w:val="001208B8"/>
    <w:rsid w:val="00120AAC"/>
    <w:rsid w:val="00122C3E"/>
    <w:rsid w:val="0012380F"/>
    <w:rsid w:val="00126055"/>
    <w:rsid w:val="00126AB7"/>
    <w:rsid w:val="001273E0"/>
    <w:rsid w:val="0013058E"/>
    <w:rsid w:val="00131056"/>
    <w:rsid w:val="001316CD"/>
    <w:rsid w:val="00131CC6"/>
    <w:rsid w:val="00131EC2"/>
    <w:rsid w:val="001323EB"/>
    <w:rsid w:val="001332CF"/>
    <w:rsid w:val="001352F4"/>
    <w:rsid w:val="001374E9"/>
    <w:rsid w:val="00137980"/>
    <w:rsid w:val="00140D8D"/>
    <w:rsid w:val="00141A1B"/>
    <w:rsid w:val="00141E5A"/>
    <w:rsid w:val="00142BC8"/>
    <w:rsid w:val="00147F6C"/>
    <w:rsid w:val="00152813"/>
    <w:rsid w:val="00152962"/>
    <w:rsid w:val="00153210"/>
    <w:rsid w:val="00156E51"/>
    <w:rsid w:val="00160F7E"/>
    <w:rsid w:val="001620BD"/>
    <w:rsid w:val="001626A1"/>
    <w:rsid w:val="00162F0E"/>
    <w:rsid w:val="001631BA"/>
    <w:rsid w:val="00163B55"/>
    <w:rsid w:val="001651CD"/>
    <w:rsid w:val="0016596D"/>
    <w:rsid w:val="001665F1"/>
    <w:rsid w:val="001666A6"/>
    <w:rsid w:val="001669B2"/>
    <w:rsid w:val="001677E5"/>
    <w:rsid w:val="00167A39"/>
    <w:rsid w:val="00170932"/>
    <w:rsid w:val="0017323C"/>
    <w:rsid w:val="001734AD"/>
    <w:rsid w:val="00174890"/>
    <w:rsid w:val="001751D6"/>
    <w:rsid w:val="001759D7"/>
    <w:rsid w:val="00176273"/>
    <w:rsid w:val="00181160"/>
    <w:rsid w:val="001816CA"/>
    <w:rsid w:val="001822EF"/>
    <w:rsid w:val="001843FF"/>
    <w:rsid w:val="00185D0F"/>
    <w:rsid w:val="00186403"/>
    <w:rsid w:val="0018749D"/>
    <w:rsid w:val="00187CBF"/>
    <w:rsid w:val="00193751"/>
    <w:rsid w:val="00193BBD"/>
    <w:rsid w:val="00194E8E"/>
    <w:rsid w:val="00194F96"/>
    <w:rsid w:val="0019529D"/>
    <w:rsid w:val="001960A8"/>
    <w:rsid w:val="00197D7D"/>
    <w:rsid w:val="001A0488"/>
    <w:rsid w:val="001A4307"/>
    <w:rsid w:val="001A5BE6"/>
    <w:rsid w:val="001A5F73"/>
    <w:rsid w:val="001B3C68"/>
    <w:rsid w:val="001B4B70"/>
    <w:rsid w:val="001B526B"/>
    <w:rsid w:val="001B731F"/>
    <w:rsid w:val="001C36C3"/>
    <w:rsid w:val="001C6520"/>
    <w:rsid w:val="001C7633"/>
    <w:rsid w:val="001C7E2B"/>
    <w:rsid w:val="001D0216"/>
    <w:rsid w:val="001D096E"/>
    <w:rsid w:val="001D0DDB"/>
    <w:rsid w:val="001D1EC8"/>
    <w:rsid w:val="001D3454"/>
    <w:rsid w:val="001D54D8"/>
    <w:rsid w:val="001D6208"/>
    <w:rsid w:val="001E054C"/>
    <w:rsid w:val="001E0952"/>
    <w:rsid w:val="001E0BBA"/>
    <w:rsid w:val="001E1BD4"/>
    <w:rsid w:val="001E205C"/>
    <w:rsid w:val="001E4ADD"/>
    <w:rsid w:val="001E6E88"/>
    <w:rsid w:val="001E7D79"/>
    <w:rsid w:val="001F0BA4"/>
    <w:rsid w:val="001F3168"/>
    <w:rsid w:val="001F3289"/>
    <w:rsid w:val="001F42FB"/>
    <w:rsid w:val="001F46E2"/>
    <w:rsid w:val="001F4A03"/>
    <w:rsid w:val="001F662D"/>
    <w:rsid w:val="00204AE2"/>
    <w:rsid w:val="002057A7"/>
    <w:rsid w:val="00205BC4"/>
    <w:rsid w:val="00206355"/>
    <w:rsid w:val="002063AA"/>
    <w:rsid w:val="002064AB"/>
    <w:rsid w:val="0020750A"/>
    <w:rsid w:val="00213290"/>
    <w:rsid w:val="00220417"/>
    <w:rsid w:val="0022099C"/>
    <w:rsid w:val="00221141"/>
    <w:rsid w:val="0022196C"/>
    <w:rsid w:val="00222C06"/>
    <w:rsid w:val="00224137"/>
    <w:rsid w:val="002309E4"/>
    <w:rsid w:val="00230B2D"/>
    <w:rsid w:val="00231CF5"/>
    <w:rsid w:val="002326E2"/>
    <w:rsid w:val="00234430"/>
    <w:rsid w:val="00234530"/>
    <w:rsid w:val="00234BF8"/>
    <w:rsid w:val="002351DE"/>
    <w:rsid w:val="00236161"/>
    <w:rsid w:val="00236EAE"/>
    <w:rsid w:val="00240F9C"/>
    <w:rsid w:val="00241561"/>
    <w:rsid w:val="00242759"/>
    <w:rsid w:val="00243EA1"/>
    <w:rsid w:val="0024416B"/>
    <w:rsid w:val="00244D4D"/>
    <w:rsid w:val="00245296"/>
    <w:rsid w:val="00247481"/>
    <w:rsid w:val="002506C6"/>
    <w:rsid w:val="00250D4B"/>
    <w:rsid w:val="00251DC9"/>
    <w:rsid w:val="00252241"/>
    <w:rsid w:val="002541B6"/>
    <w:rsid w:val="00254303"/>
    <w:rsid w:val="00254848"/>
    <w:rsid w:val="00257791"/>
    <w:rsid w:val="00260DB3"/>
    <w:rsid w:val="00261177"/>
    <w:rsid w:val="002624D1"/>
    <w:rsid w:val="00262C11"/>
    <w:rsid w:val="00265190"/>
    <w:rsid w:val="00266C05"/>
    <w:rsid w:val="00270747"/>
    <w:rsid w:val="00271526"/>
    <w:rsid w:val="00271544"/>
    <w:rsid w:val="002743CF"/>
    <w:rsid w:val="002761F7"/>
    <w:rsid w:val="00277A62"/>
    <w:rsid w:val="0028156A"/>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1251"/>
    <w:rsid w:val="002B188A"/>
    <w:rsid w:val="002B2B9C"/>
    <w:rsid w:val="002B522C"/>
    <w:rsid w:val="002B53C2"/>
    <w:rsid w:val="002B5E9D"/>
    <w:rsid w:val="002B698C"/>
    <w:rsid w:val="002B71FC"/>
    <w:rsid w:val="002C0455"/>
    <w:rsid w:val="002C16E5"/>
    <w:rsid w:val="002C4255"/>
    <w:rsid w:val="002C47D4"/>
    <w:rsid w:val="002D02C0"/>
    <w:rsid w:val="002D10E1"/>
    <w:rsid w:val="002D11D9"/>
    <w:rsid w:val="002D2036"/>
    <w:rsid w:val="002D584F"/>
    <w:rsid w:val="002D7163"/>
    <w:rsid w:val="002D74EC"/>
    <w:rsid w:val="002E0B65"/>
    <w:rsid w:val="002E0FD4"/>
    <w:rsid w:val="002E276B"/>
    <w:rsid w:val="002F0979"/>
    <w:rsid w:val="002F1ED2"/>
    <w:rsid w:val="002F39E0"/>
    <w:rsid w:val="003005FE"/>
    <w:rsid w:val="00301C32"/>
    <w:rsid w:val="00303C2F"/>
    <w:rsid w:val="00311626"/>
    <w:rsid w:val="00311BBB"/>
    <w:rsid w:val="00311C3D"/>
    <w:rsid w:val="003153BA"/>
    <w:rsid w:val="0031556C"/>
    <w:rsid w:val="00315689"/>
    <w:rsid w:val="003156A9"/>
    <w:rsid w:val="00320BEF"/>
    <w:rsid w:val="00321848"/>
    <w:rsid w:val="003254B9"/>
    <w:rsid w:val="0032603E"/>
    <w:rsid w:val="00326E36"/>
    <w:rsid w:val="00327193"/>
    <w:rsid w:val="00327C1E"/>
    <w:rsid w:val="0033185C"/>
    <w:rsid w:val="00331C99"/>
    <w:rsid w:val="00331E0B"/>
    <w:rsid w:val="0033251C"/>
    <w:rsid w:val="00333FEA"/>
    <w:rsid w:val="00334155"/>
    <w:rsid w:val="0033649C"/>
    <w:rsid w:val="003365DA"/>
    <w:rsid w:val="003376B8"/>
    <w:rsid w:val="00337907"/>
    <w:rsid w:val="0034127F"/>
    <w:rsid w:val="0034223D"/>
    <w:rsid w:val="00342FE9"/>
    <w:rsid w:val="00343A8C"/>
    <w:rsid w:val="003457CA"/>
    <w:rsid w:val="003460AD"/>
    <w:rsid w:val="0035316C"/>
    <w:rsid w:val="003538AC"/>
    <w:rsid w:val="00353EC4"/>
    <w:rsid w:val="00355591"/>
    <w:rsid w:val="00360A11"/>
    <w:rsid w:val="00362AE9"/>
    <w:rsid w:val="00362F7B"/>
    <w:rsid w:val="0036387D"/>
    <w:rsid w:val="00363999"/>
    <w:rsid w:val="00363DE0"/>
    <w:rsid w:val="00365B4C"/>
    <w:rsid w:val="00365FB8"/>
    <w:rsid w:val="003678D1"/>
    <w:rsid w:val="00373941"/>
    <w:rsid w:val="00373EA2"/>
    <w:rsid w:val="00373FE4"/>
    <w:rsid w:val="00374BDD"/>
    <w:rsid w:val="00375006"/>
    <w:rsid w:val="003750C0"/>
    <w:rsid w:val="00376783"/>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A65FC"/>
    <w:rsid w:val="003B0A45"/>
    <w:rsid w:val="003B0E82"/>
    <w:rsid w:val="003B1303"/>
    <w:rsid w:val="003B2718"/>
    <w:rsid w:val="003B4192"/>
    <w:rsid w:val="003B4BAD"/>
    <w:rsid w:val="003B53B1"/>
    <w:rsid w:val="003B57F4"/>
    <w:rsid w:val="003B73EE"/>
    <w:rsid w:val="003B76C0"/>
    <w:rsid w:val="003C2771"/>
    <w:rsid w:val="003D0908"/>
    <w:rsid w:val="003D2E26"/>
    <w:rsid w:val="003D33C4"/>
    <w:rsid w:val="003D56C7"/>
    <w:rsid w:val="003D766F"/>
    <w:rsid w:val="003E076E"/>
    <w:rsid w:val="003E0788"/>
    <w:rsid w:val="003E3B0E"/>
    <w:rsid w:val="003E47CC"/>
    <w:rsid w:val="003E5F36"/>
    <w:rsid w:val="003E6EFE"/>
    <w:rsid w:val="003E7BF9"/>
    <w:rsid w:val="003E7E2A"/>
    <w:rsid w:val="003F0DCD"/>
    <w:rsid w:val="003F20E2"/>
    <w:rsid w:val="003F4C7F"/>
    <w:rsid w:val="003F5756"/>
    <w:rsid w:val="003F5859"/>
    <w:rsid w:val="003F5A44"/>
    <w:rsid w:val="00400BE7"/>
    <w:rsid w:val="00401C97"/>
    <w:rsid w:val="00402F75"/>
    <w:rsid w:val="004034C4"/>
    <w:rsid w:val="004052FF"/>
    <w:rsid w:val="00405595"/>
    <w:rsid w:val="0041009D"/>
    <w:rsid w:val="00410C9B"/>
    <w:rsid w:val="00411F49"/>
    <w:rsid w:val="00413F66"/>
    <w:rsid w:val="004156B2"/>
    <w:rsid w:val="004157D3"/>
    <w:rsid w:val="004160B6"/>
    <w:rsid w:val="00416B3B"/>
    <w:rsid w:val="00421775"/>
    <w:rsid w:val="00423ACF"/>
    <w:rsid w:val="00423D74"/>
    <w:rsid w:val="00424922"/>
    <w:rsid w:val="00425060"/>
    <w:rsid w:val="00425A5B"/>
    <w:rsid w:val="004263AB"/>
    <w:rsid w:val="0042723F"/>
    <w:rsid w:val="0042783A"/>
    <w:rsid w:val="00427F46"/>
    <w:rsid w:val="0043403F"/>
    <w:rsid w:val="004366FC"/>
    <w:rsid w:val="004370FB"/>
    <w:rsid w:val="00437279"/>
    <w:rsid w:val="004403EA"/>
    <w:rsid w:val="0044333F"/>
    <w:rsid w:val="0044513D"/>
    <w:rsid w:val="004473EC"/>
    <w:rsid w:val="00450EA1"/>
    <w:rsid w:val="00451F29"/>
    <w:rsid w:val="00452DEB"/>
    <w:rsid w:val="00454E97"/>
    <w:rsid w:val="00455641"/>
    <w:rsid w:val="00455B96"/>
    <w:rsid w:val="00456513"/>
    <w:rsid w:val="00456C32"/>
    <w:rsid w:val="004571A0"/>
    <w:rsid w:val="0045743E"/>
    <w:rsid w:val="0046147F"/>
    <w:rsid w:val="004651F1"/>
    <w:rsid w:val="004653B7"/>
    <w:rsid w:val="0046579B"/>
    <w:rsid w:val="00465A44"/>
    <w:rsid w:val="004669FF"/>
    <w:rsid w:val="00467E7D"/>
    <w:rsid w:val="00471E7A"/>
    <w:rsid w:val="00472926"/>
    <w:rsid w:val="00472B78"/>
    <w:rsid w:val="004736B2"/>
    <w:rsid w:val="00474930"/>
    <w:rsid w:val="0047610F"/>
    <w:rsid w:val="0047635A"/>
    <w:rsid w:val="00476661"/>
    <w:rsid w:val="00482879"/>
    <w:rsid w:val="0048374C"/>
    <w:rsid w:val="004846D9"/>
    <w:rsid w:val="00484B43"/>
    <w:rsid w:val="004855D5"/>
    <w:rsid w:val="00485673"/>
    <w:rsid w:val="0048653D"/>
    <w:rsid w:val="0049157F"/>
    <w:rsid w:val="00492E1A"/>
    <w:rsid w:val="0049516C"/>
    <w:rsid w:val="0049609C"/>
    <w:rsid w:val="0049674D"/>
    <w:rsid w:val="00496F94"/>
    <w:rsid w:val="0049709D"/>
    <w:rsid w:val="00497694"/>
    <w:rsid w:val="004A13A8"/>
    <w:rsid w:val="004A3A46"/>
    <w:rsid w:val="004B08DD"/>
    <w:rsid w:val="004B092E"/>
    <w:rsid w:val="004B199B"/>
    <w:rsid w:val="004B1D06"/>
    <w:rsid w:val="004B23D4"/>
    <w:rsid w:val="004B5643"/>
    <w:rsid w:val="004B750A"/>
    <w:rsid w:val="004C06DE"/>
    <w:rsid w:val="004C4E0D"/>
    <w:rsid w:val="004C541D"/>
    <w:rsid w:val="004C615B"/>
    <w:rsid w:val="004D3565"/>
    <w:rsid w:val="004D6EB2"/>
    <w:rsid w:val="004D73ED"/>
    <w:rsid w:val="004E2EAF"/>
    <w:rsid w:val="004E3A43"/>
    <w:rsid w:val="004E3EF0"/>
    <w:rsid w:val="004E429B"/>
    <w:rsid w:val="004E485C"/>
    <w:rsid w:val="004E507C"/>
    <w:rsid w:val="004E6B95"/>
    <w:rsid w:val="004F0091"/>
    <w:rsid w:val="004F0688"/>
    <w:rsid w:val="004F16CA"/>
    <w:rsid w:val="004F24D1"/>
    <w:rsid w:val="004F3152"/>
    <w:rsid w:val="004F6690"/>
    <w:rsid w:val="00500F6C"/>
    <w:rsid w:val="00501747"/>
    <w:rsid w:val="00502CBF"/>
    <w:rsid w:val="0050422B"/>
    <w:rsid w:val="00504492"/>
    <w:rsid w:val="00504DA4"/>
    <w:rsid w:val="00505D2A"/>
    <w:rsid w:val="00505FE6"/>
    <w:rsid w:val="00506280"/>
    <w:rsid w:val="0051119F"/>
    <w:rsid w:val="00511B09"/>
    <w:rsid w:val="00511FDF"/>
    <w:rsid w:val="00512BC1"/>
    <w:rsid w:val="00513140"/>
    <w:rsid w:val="005142AF"/>
    <w:rsid w:val="005149CD"/>
    <w:rsid w:val="00514B12"/>
    <w:rsid w:val="00514EE8"/>
    <w:rsid w:val="00517733"/>
    <w:rsid w:val="00517F71"/>
    <w:rsid w:val="00520486"/>
    <w:rsid w:val="00520E4C"/>
    <w:rsid w:val="00522803"/>
    <w:rsid w:val="00522A6B"/>
    <w:rsid w:val="0052308D"/>
    <w:rsid w:val="005233E5"/>
    <w:rsid w:val="0052394B"/>
    <w:rsid w:val="00525F04"/>
    <w:rsid w:val="0052653D"/>
    <w:rsid w:val="00526908"/>
    <w:rsid w:val="00530B74"/>
    <w:rsid w:val="00532919"/>
    <w:rsid w:val="0053445A"/>
    <w:rsid w:val="005350C0"/>
    <w:rsid w:val="005350F6"/>
    <w:rsid w:val="0053589F"/>
    <w:rsid w:val="00536C44"/>
    <w:rsid w:val="00537072"/>
    <w:rsid w:val="00540DD3"/>
    <w:rsid w:val="00540FC0"/>
    <w:rsid w:val="005412AC"/>
    <w:rsid w:val="00541D28"/>
    <w:rsid w:val="00542B72"/>
    <w:rsid w:val="00543D24"/>
    <w:rsid w:val="00544008"/>
    <w:rsid w:val="00545539"/>
    <w:rsid w:val="0055030F"/>
    <w:rsid w:val="00550B0B"/>
    <w:rsid w:val="00551527"/>
    <w:rsid w:val="00553777"/>
    <w:rsid w:val="00555908"/>
    <w:rsid w:val="00556505"/>
    <w:rsid w:val="00557DE9"/>
    <w:rsid w:val="00561EC6"/>
    <w:rsid w:val="0056334E"/>
    <w:rsid w:val="005705C4"/>
    <w:rsid w:val="00571AB4"/>
    <w:rsid w:val="005728DB"/>
    <w:rsid w:val="00572A3A"/>
    <w:rsid w:val="00573905"/>
    <w:rsid w:val="005763AE"/>
    <w:rsid w:val="005809CF"/>
    <w:rsid w:val="00581A82"/>
    <w:rsid w:val="00581AF5"/>
    <w:rsid w:val="00581DF9"/>
    <w:rsid w:val="00582BA8"/>
    <w:rsid w:val="00584DE6"/>
    <w:rsid w:val="0058518E"/>
    <w:rsid w:val="00585C53"/>
    <w:rsid w:val="00586AE8"/>
    <w:rsid w:val="00587B02"/>
    <w:rsid w:val="005917A6"/>
    <w:rsid w:val="00592195"/>
    <w:rsid w:val="00592D8D"/>
    <w:rsid w:val="005936AA"/>
    <w:rsid w:val="00593D27"/>
    <w:rsid w:val="0059426E"/>
    <w:rsid w:val="005957E7"/>
    <w:rsid w:val="00596662"/>
    <w:rsid w:val="00596D0E"/>
    <w:rsid w:val="005A06DE"/>
    <w:rsid w:val="005A09ED"/>
    <w:rsid w:val="005A192F"/>
    <w:rsid w:val="005A1CE2"/>
    <w:rsid w:val="005A2685"/>
    <w:rsid w:val="005A3121"/>
    <w:rsid w:val="005A31CE"/>
    <w:rsid w:val="005A51B2"/>
    <w:rsid w:val="005A6488"/>
    <w:rsid w:val="005A66CD"/>
    <w:rsid w:val="005B07CF"/>
    <w:rsid w:val="005B18B5"/>
    <w:rsid w:val="005B549F"/>
    <w:rsid w:val="005B6567"/>
    <w:rsid w:val="005C055C"/>
    <w:rsid w:val="005C0F71"/>
    <w:rsid w:val="005C1721"/>
    <w:rsid w:val="005D1422"/>
    <w:rsid w:val="005D2003"/>
    <w:rsid w:val="005D4DCC"/>
    <w:rsid w:val="005E0DB5"/>
    <w:rsid w:val="005E1939"/>
    <w:rsid w:val="005E25F2"/>
    <w:rsid w:val="005E6C96"/>
    <w:rsid w:val="005E7573"/>
    <w:rsid w:val="005F0DB5"/>
    <w:rsid w:val="005F1C35"/>
    <w:rsid w:val="005F2896"/>
    <w:rsid w:val="005F523A"/>
    <w:rsid w:val="005F6BFF"/>
    <w:rsid w:val="005F7288"/>
    <w:rsid w:val="005F77B0"/>
    <w:rsid w:val="005F7A8B"/>
    <w:rsid w:val="00601077"/>
    <w:rsid w:val="0060192F"/>
    <w:rsid w:val="00604954"/>
    <w:rsid w:val="006051FE"/>
    <w:rsid w:val="006056C4"/>
    <w:rsid w:val="00605764"/>
    <w:rsid w:val="006060C4"/>
    <w:rsid w:val="00606AE5"/>
    <w:rsid w:val="0061110D"/>
    <w:rsid w:val="00612F1F"/>
    <w:rsid w:val="0061395C"/>
    <w:rsid w:val="00613FCB"/>
    <w:rsid w:val="00614147"/>
    <w:rsid w:val="00615D05"/>
    <w:rsid w:val="0061719B"/>
    <w:rsid w:val="0062124A"/>
    <w:rsid w:val="00623680"/>
    <w:rsid w:val="00624C3B"/>
    <w:rsid w:val="006253FF"/>
    <w:rsid w:val="006264C7"/>
    <w:rsid w:val="00627683"/>
    <w:rsid w:val="00630B01"/>
    <w:rsid w:val="00635710"/>
    <w:rsid w:val="00635B4B"/>
    <w:rsid w:val="00635EA3"/>
    <w:rsid w:val="0063618B"/>
    <w:rsid w:val="0064316B"/>
    <w:rsid w:val="006446EC"/>
    <w:rsid w:val="00646A23"/>
    <w:rsid w:val="006511FD"/>
    <w:rsid w:val="006512B4"/>
    <w:rsid w:val="006536CA"/>
    <w:rsid w:val="00653DF6"/>
    <w:rsid w:val="0065616F"/>
    <w:rsid w:val="00656216"/>
    <w:rsid w:val="00657EC3"/>
    <w:rsid w:val="0066045E"/>
    <w:rsid w:val="00660B81"/>
    <w:rsid w:val="006616CB"/>
    <w:rsid w:val="00661890"/>
    <w:rsid w:val="00663C8B"/>
    <w:rsid w:val="00664B3E"/>
    <w:rsid w:val="00670FD0"/>
    <w:rsid w:val="006723F6"/>
    <w:rsid w:val="00672D77"/>
    <w:rsid w:val="00673046"/>
    <w:rsid w:val="00673988"/>
    <w:rsid w:val="0067518C"/>
    <w:rsid w:val="006773C2"/>
    <w:rsid w:val="00682833"/>
    <w:rsid w:val="00684244"/>
    <w:rsid w:val="0068540C"/>
    <w:rsid w:val="00685565"/>
    <w:rsid w:val="0068792B"/>
    <w:rsid w:val="00690072"/>
    <w:rsid w:val="00692C7C"/>
    <w:rsid w:val="00693619"/>
    <w:rsid w:val="00693FA8"/>
    <w:rsid w:val="006947A9"/>
    <w:rsid w:val="00695563"/>
    <w:rsid w:val="00695DB2"/>
    <w:rsid w:val="00696550"/>
    <w:rsid w:val="00696F53"/>
    <w:rsid w:val="006A0A4A"/>
    <w:rsid w:val="006A1C4E"/>
    <w:rsid w:val="006A2320"/>
    <w:rsid w:val="006A2848"/>
    <w:rsid w:val="006A40F2"/>
    <w:rsid w:val="006A4374"/>
    <w:rsid w:val="006A57F4"/>
    <w:rsid w:val="006A6335"/>
    <w:rsid w:val="006A77D5"/>
    <w:rsid w:val="006B089D"/>
    <w:rsid w:val="006B2ABE"/>
    <w:rsid w:val="006B44AB"/>
    <w:rsid w:val="006B6A92"/>
    <w:rsid w:val="006B6B9E"/>
    <w:rsid w:val="006B6E3E"/>
    <w:rsid w:val="006B7881"/>
    <w:rsid w:val="006C0D4F"/>
    <w:rsid w:val="006C0FE1"/>
    <w:rsid w:val="006C299A"/>
    <w:rsid w:val="006C3804"/>
    <w:rsid w:val="006D0FD0"/>
    <w:rsid w:val="006D332A"/>
    <w:rsid w:val="006D3932"/>
    <w:rsid w:val="006D73D0"/>
    <w:rsid w:val="006E2FAB"/>
    <w:rsid w:val="006E305D"/>
    <w:rsid w:val="006E3C5E"/>
    <w:rsid w:val="006E3CE0"/>
    <w:rsid w:val="006E4055"/>
    <w:rsid w:val="006E4499"/>
    <w:rsid w:val="006F1577"/>
    <w:rsid w:val="006F1D2E"/>
    <w:rsid w:val="006F74CF"/>
    <w:rsid w:val="006F7519"/>
    <w:rsid w:val="0070047E"/>
    <w:rsid w:val="00700CEB"/>
    <w:rsid w:val="007011B2"/>
    <w:rsid w:val="00701FBD"/>
    <w:rsid w:val="0070680B"/>
    <w:rsid w:val="0070751D"/>
    <w:rsid w:val="007103B4"/>
    <w:rsid w:val="00710DE4"/>
    <w:rsid w:val="00710E46"/>
    <w:rsid w:val="0071207D"/>
    <w:rsid w:val="007122DD"/>
    <w:rsid w:val="007150A7"/>
    <w:rsid w:val="00716080"/>
    <w:rsid w:val="00720297"/>
    <w:rsid w:val="007220C5"/>
    <w:rsid w:val="007230E0"/>
    <w:rsid w:val="00723845"/>
    <w:rsid w:val="00725D10"/>
    <w:rsid w:val="0073016C"/>
    <w:rsid w:val="007313A0"/>
    <w:rsid w:val="00733BE2"/>
    <w:rsid w:val="00737328"/>
    <w:rsid w:val="0074021D"/>
    <w:rsid w:val="007425DF"/>
    <w:rsid w:val="0074298A"/>
    <w:rsid w:val="007468E3"/>
    <w:rsid w:val="00747E41"/>
    <w:rsid w:val="00755BFC"/>
    <w:rsid w:val="00755E67"/>
    <w:rsid w:val="00756853"/>
    <w:rsid w:val="007571B5"/>
    <w:rsid w:val="00757D3F"/>
    <w:rsid w:val="007601EF"/>
    <w:rsid w:val="007605BC"/>
    <w:rsid w:val="00761020"/>
    <w:rsid w:val="007628B2"/>
    <w:rsid w:val="00762CAD"/>
    <w:rsid w:val="00764636"/>
    <w:rsid w:val="00765D46"/>
    <w:rsid w:val="0077198D"/>
    <w:rsid w:val="00772A4C"/>
    <w:rsid w:val="00772FE3"/>
    <w:rsid w:val="007749F8"/>
    <w:rsid w:val="00775420"/>
    <w:rsid w:val="00775EE3"/>
    <w:rsid w:val="00780991"/>
    <w:rsid w:val="007809F6"/>
    <w:rsid w:val="00786A3B"/>
    <w:rsid w:val="00787340"/>
    <w:rsid w:val="00790E0A"/>
    <w:rsid w:val="00791499"/>
    <w:rsid w:val="00792289"/>
    <w:rsid w:val="00795130"/>
    <w:rsid w:val="007954B7"/>
    <w:rsid w:val="007967C8"/>
    <w:rsid w:val="00796ED3"/>
    <w:rsid w:val="007A0774"/>
    <w:rsid w:val="007A09DD"/>
    <w:rsid w:val="007A2DC3"/>
    <w:rsid w:val="007A6F88"/>
    <w:rsid w:val="007A7147"/>
    <w:rsid w:val="007A718A"/>
    <w:rsid w:val="007A73C4"/>
    <w:rsid w:val="007A743F"/>
    <w:rsid w:val="007A7AE1"/>
    <w:rsid w:val="007B4B1C"/>
    <w:rsid w:val="007B7123"/>
    <w:rsid w:val="007B799F"/>
    <w:rsid w:val="007C26F5"/>
    <w:rsid w:val="007C47E1"/>
    <w:rsid w:val="007C5F2F"/>
    <w:rsid w:val="007C5FBC"/>
    <w:rsid w:val="007C64B6"/>
    <w:rsid w:val="007D0AF2"/>
    <w:rsid w:val="007D7A15"/>
    <w:rsid w:val="007E06AF"/>
    <w:rsid w:val="007E2DFC"/>
    <w:rsid w:val="007E3A28"/>
    <w:rsid w:val="007E3CA1"/>
    <w:rsid w:val="007F0127"/>
    <w:rsid w:val="007F0725"/>
    <w:rsid w:val="007F343B"/>
    <w:rsid w:val="007F4025"/>
    <w:rsid w:val="007F7494"/>
    <w:rsid w:val="007F7DEF"/>
    <w:rsid w:val="00800FB3"/>
    <w:rsid w:val="0080218C"/>
    <w:rsid w:val="00804CC8"/>
    <w:rsid w:val="00806692"/>
    <w:rsid w:val="00806D07"/>
    <w:rsid w:val="00810093"/>
    <w:rsid w:val="0081065A"/>
    <w:rsid w:val="00812CCA"/>
    <w:rsid w:val="00814F5A"/>
    <w:rsid w:val="00816B7E"/>
    <w:rsid w:val="00817CFE"/>
    <w:rsid w:val="008214E6"/>
    <w:rsid w:val="008219A0"/>
    <w:rsid w:val="00822571"/>
    <w:rsid w:val="00823380"/>
    <w:rsid w:val="00824BD5"/>
    <w:rsid w:val="00825AD2"/>
    <w:rsid w:val="0082608D"/>
    <w:rsid w:val="0082708A"/>
    <w:rsid w:val="00827202"/>
    <w:rsid w:val="008300E2"/>
    <w:rsid w:val="0083058E"/>
    <w:rsid w:val="00830916"/>
    <w:rsid w:val="00831ED8"/>
    <w:rsid w:val="00832307"/>
    <w:rsid w:val="008334D3"/>
    <w:rsid w:val="00833715"/>
    <w:rsid w:val="00835BC9"/>
    <w:rsid w:val="00836758"/>
    <w:rsid w:val="00836BA2"/>
    <w:rsid w:val="00840666"/>
    <w:rsid w:val="008440DE"/>
    <w:rsid w:val="00845113"/>
    <w:rsid w:val="008462E6"/>
    <w:rsid w:val="00847D6D"/>
    <w:rsid w:val="0085236D"/>
    <w:rsid w:val="00854AFE"/>
    <w:rsid w:val="00854DE1"/>
    <w:rsid w:val="0085690F"/>
    <w:rsid w:val="00863331"/>
    <w:rsid w:val="00865F9F"/>
    <w:rsid w:val="008672AD"/>
    <w:rsid w:val="00870085"/>
    <w:rsid w:val="008712BE"/>
    <w:rsid w:val="008723F5"/>
    <w:rsid w:val="00872475"/>
    <w:rsid w:val="00874DD2"/>
    <w:rsid w:val="0087503C"/>
    <w:rsid w:val="008760FE"/>
    <w:rsid w:val="008761E6"/>
    <w:rsid w:val="00876296"/>
    <w:rsid w:val="00877F8E"/>
    <w:rsid w:val="008822AA"/>
    <w:rsid w:val="00883EC6"/>
    <w:rsid w:val="00884D0C"/>
    <w:rsid w:val="00892942"/>
    <w:rsid w:val="00895527"/>
    <w:rsid w:val="00895D3E"/>
    <w:rsid w:val="008A037A"/>
    <w:rsid w:val="008A04DC"/>
    <w:rsid w:val="008A0C6B"/>
    <w:rsid w:val="008A1859"/>
    <w:rsid w:val="008A2543"/>
    <w:rsid w:val="008A2605"/>
    <w:rsid w:val="008A2EE1"/>
    <w:rsid w:val="008A3D7D"/>
    <w:rsid w:val="008A631A"/>
    <w:rsid w:val="008B1AD2"/>
    <w:rsid w:val="008B3611"/>
    <w:rsid w:val="008B4F6A"/>
    <w:rsid w:val="008B5FB6"/>
    <w:rsid w:val="008B6276"/>
    <w:rsid w:val="008B69A9"/>
    <w:rsid w:val="008C00E5"/>
    <w:rsid w:val="008C0403"/>
    <w:rsid w:val="008C057C"/>
    <w:rsid w:val="008C0EB3"/>
    <w:rsid w:val="008C0F82"/>
    <w:rsid w:val="008C2741"/>
    <w:rsid w:val="008C369D"/>
    <w:rsid w:val="008C4D12"/>
    <w:rsid w:val="008C6F4F"/>
    <w:rsid w:val="008C75C8"/>
    <w:rsid w:val="008D1589"/>
    <w:rsid w:val="008D2EC9"/>
    <w:rsid w:val="008D3C39"/>
    <w:rsid w:val="008D4ACD"/>
    <w:rsid w:val="008D6C34"/>
    <w:rsid w:val="008E12A9"/>
    <w:rsid w:val="008E2180"/>
    <w:rsid w:val="008E25BD"/>
    <w:rsid w:val="008E4DAE"/>
    <w:rsid w:val="008E55A4"/>
    <w:rsid w:val="008E7128"/>
    <w:rsid w:val="008F3516"/>
    <w:rsid w:val="008F5646"/>
    <w:rsid w:val="008F6FF8"/>
    <w:rsid w:val="0090248D"/>
    <w:rsid w:val="00904D49"/>
    <w:rsid w:val="00905EFB"/>
    <w:rsid w:val="009061F7"/>
    <w:rsid w:val="00907B1C"/>
    <w:rsid w:val="00912F68"/>
    <w:rsid w:val="00913012"/>
    <w:rsid w:val="0091332E"/>
    <w:rsid w:val="00914277"/>
    <w:rsid w:val="00916010"/>
    <w:rsid w:val="0092053B"/>
    <w:rsid w:val="00921C17"/>
    <w:rsid w:val="00921CCD"/>
    <w:rsid w:val="00922EF0"/>
    <w:rsid w:val="0092353C"/>
    <w:rsid w:val="00923677"/>
    <w:rsid w:val="00924C12"/>
    <w:rsid w:val="0092507D"/>
    <w:rsid w:val="009260E7"/>
    <w:rsid w:val="009267F6"/>
    <w:rsid w:val="00926BA7"/>
    <w:rsid w:val="00927CAD"/>
    <w:rsid w:val="00933DB9"/>
    <w:rsid w:val="00940115"/>
    <w:rsid w:val="0094334E"/>
    <w:rsid w:val="00943F92"/>
    <w:rsid w:val="00944630"/>
    <w:rsid w:val="00946515"/>
    <w:rsid w:val="0094696F"/>
    <w:rsid w:val="00951084"/>
    <w:rsid w:val="00953BD8"/>
    <w:rsid w:val="009543A3"/>
    <w:rsid w:val="009565E1"/>
    <w:rsid w:val="00960CE2"/>
    <w:rsid w:val="00961214"/>
    <w:rsid w:val="0096223C"/>
    <w:rsid w:val="00965596"/>
    <w:rsid w:val="00965A00"/>
    <w:rsid w:val="00966C33"/>
    <w:rsid w:val="00967668"/>
    <w:rsid w:val="00970393"/>
    <w:rsid w:val="00970AAF"/>
    <w:rsid w:val="00970FB5"/>
    <w:rsid w:val="00971203"/>
    <w:rsid w:val="009722AC"/>
    <w:rsid w:val="00974B58"/>
    <w:rsid w:val="00976727"/>
    <w:rsid w:val="009779E9"/>
    <w:rsid w:val="00981649"/>
    <w:rsid w:val="00981F75"/>
    <w:rsid w:val="00982BCD"/>
    <w:rsid w:val="0098464A"/>
    <w:rsid w:val="00987D9D"/>
    <w:rsid w:val="009906AD"/>
    <w:rsid w:val="009909C5"/>
    <w:rsid w:val="00990D24"/>
    <w:rsid w:val="00992C1D"/>
    <w:rsid w:val="00993650"/>
    <w:rsid w:val="009938A9"/>
    <w:rsid w:val="009941B0"/>
    <w:rsid w:val="009950A8"/>
    <w:rsid w:val="009953A1"/>
    <w:rsid w:val="00996DA2"/>
    <w:rsid w:val="00997BBD"/>
    <w:rsid w:val="009A0CEE"/>
    <w:rsid w:val="009A10AD"/>
    <w:rsid w:val="009A1604"/>
    <w:rsid w:val="009A2569"/>
    <w:rsid w:val="009A32BC"/>
    <w:rsid w:val="009A350C"/>
    <w:rsid w:val="009A3E13"/>
    <w:rsid w:val="009A4120"/>
    <w:rsid w:val="009A6B88"/>
    <w:rsid w:val="009B18D8"/>
    <w:rsid w:val="009B1A5C"/>
    <w:rsid w:val="009B4CCE"/>
    <w:rsid w:val="009B606C"/>
    <w:rsid w:val="009C062C"/>
    <w:rsid w:val="009C48DB"/>
    <w:rsid w:val="009C5F3E"/>
    <w:rsid w:val="009C6AE6"/>
    <w:rsid w:val="009C7912"/>
    <w:rsid w:val="009D0A69"/>
    <w:rsid w:val="009D2950"/>
    <w:rsid w:val="009D566F"/>
    <w:rsid w:val="009D5CA5"/>
    <w:rsid w:val="009E0545"/>
    <w:rsid w:val="009E2D00"/>
    <w:rsid w:val="009E4288"/>
    <w:rsid w:val="009E494F"/>
    <w:rsid w:val="009E6759"/>
    <w:rsid w:val="009E6DF9"/>
    <w:rsid w:val="009E74D4"/>
    <w:rsid w:val="009E7B62"/>
    <w:rsid w:val="009F2D0B"/>
    <w:rsid w:val="009F3FA0"/>
    <w:rsid w:val="009F47DD"/>
    <w:rsid w:val="009F6480"/>
    <w:rsid w:val="009F76E7"/>
    <w:rsid w:val="009F7CCE"/>
    <w:rsid w:val="00A0150E"/>
    <w:rsid w:val="00A0387D"/>
    <w:rsid w:val="00A0587A"/>
    <w:rsid w:val="00A07C29"/>
    <w:rsid w:val="00A11D4F"/>
    <w:rsid w:val="00A14BAC"/>
    <w:rsid w:val="00A1620D"/>
    <w:rsid w:val="00A169F3"/>
    <w:rsid w:val="00A16E62"/>
    <w:rsid w:val="00A17B09"/>
    <w:rsid w:val="00A20C87"/>
    <w:rsid w:val="00A20E65"/>
    <w:rsid w:val="00A25031"/>
    <w:rsid w:val="00A2540A"/>
    <w:rsid w:val="00A2642B"/>
    <w:rsid w:val="00A268BD"/>
    <w:rsid w:val="00A27D34"/>
    <w:rsid w:val="00A3018D"/>
    <w:rsid w:val="00A31097"/>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5FF"/>
    <w:rsid w:val="00A806A6"/>
    <w:rsid w:val="00A80C15"/>
    <w:rsid w:val="00A81C8A"/>
    <w:rsid w:val="00A8354A"/>
    <w:rsid w:val="00A84BFC"/>
    <w:rsid w:val="00A85055"/>
    <w:rsid w:val="00A85316"/>
    <w:rsid w:val="00A854D6"/>
    <w:rsid w:val="00A856F7"/>
    <w:rsid w:val="00A9061D"/>
    <w:rsid w:val="00A93101"/>
    <w:rsid w:val="00A938C8"/>
    <w:rsid w:val="00A93AA8"/>
    <w:rsid w:val="00A945CD"/>
    <w:rsid w:val="00A94785"/>
    <w:rsid w:val="00A968EF"/>
    <w:rsid w:val="00A96ADF"/>
    <w:rsid w:val="00A9787B"/>
    <w:rsid w:val="00AA0727"/>
    <w:rsid w:val="00AA0A97"/>
    <w:rsid w:val="00AA12F9"/>
    <w:rsid w:val="00AA3E47"/>
    <w:rsid w:val="00AA4EBF"/>
    <w:rsid w:val="00AA7450"/>
    <w:rsid w:val="00AA79F6"/>
    <w:rsid w:val="00AB13BF"/>
    <w:rsid w:val="00AB231D"/>
    <w:rsid w:val="00AB48DE"/>
    <w:rsid w:val="00AB4D19"/>
    <w:rsid w:val="00AC1CA1"/>
    <w:rsid w:val="00AC251A"/>
    <w:rsid w:val="00AC314E"/>
    <w:rsid w:val="00AC358A"/>
    <w:rsid w:val="00AC41AF"/>
    <w:rsid w:val="00AC5FD1"/>
    <w:rsid w:val="00AC639F"/>
    <w:rsid w:val="00AC6894"/>
    <w:rsid w:val="00AD02C5"/>
    <w:rsid w:val="00AD6435"/>
    <w:rsid w:val="00AD679F"/>
    <w:rsid w:val="00AD7E28"/>
    <w:rsid w:val="00AE0B6F"/>
    <w:rsid w:val="00AE31AA"/>
    <w:rsid w:val="00AE3DDC"/>
    <w:rsid w:val="00AE4B8A"/>
    <w:rsid w:val="00AE4FCE"/>
    <w:rsid w:val="00AE6634"/>
    <w:rsid w:val="00AE6648"/>
    <w:rsid w:val="00AE70CB"/>
    <w:rsid w:val="00AE7429"/>
    <w:rsid w:val="00AF397F"/>
    <w:rsid w:val="00AF423C"/>
    <w:rsid w:val="00AF5E2D"/>
    <w:rsid w:val="00AF6A70"/>
    <w:rsid w:val="00AF6BE9"/>
    <w:rsid w:val="00AF796F"/>
    <w:rsid w:val="00AF7EE7"/>
    <w:rsid w:val="00B00AEA"/>
    <w:rsid w:val="00B03040"/>
    <w:rsid w:val="00B03DF0"/>
    <w:rsid w:val="00B040E0"/>
    <w:rsid w:val="00B04878"/>
    <w:rsid w:val="00B05253"/>
    <w:rsid w:val="00B07051"/>
    <w:rsid w:val="00B1088F"/>
    <w:rsid w:val="00B111BB"/>
    <w:rsid w:val="00B11810"/>
    <w:rsid w:val="00B1297A"/>
    <w:rsid w:val="00B12F98"/>
    <w:rsid w:val="00B13CA1"/>
    <w:rsid w:val="00B144BF"/>
    <w:rsid w:val="00B14DCB"/>
    <w:rsid w:val="00B16E19"/>
    <w:rsid w:val="00B208EA"/>
    <w:rsid w:val="00B216A3"/>
    <w:rsid w:val="00B2190F"/>
    <w:rsid w:val="00B22FA6"/>
    <w:rsid w:val="00B2370D"/>
    <w:rsid w:val="00B2395E"/>
    <w:rsid w:val="00B24D5C"/>
    <w:rsid w:val="00B27933"/>
    <w:rsid w:val="00B31259"/>
    <w:rsid w:val="00B36C2F"/>
    <w:rsid w:val="00B37120"/>
    <w:rsid w:val="00B4045B"/>
    <w:rsid w:val="00B41D92"/>
    <w:rsid w:val="00B443B3"/>
    <w:rsid w:val="00B44849"/>
    <w:rsid w:val="00B450AC"/>
    <w:rsid w:val="00B460DA"/>
    <w:rsid w:val="00B463A3"/>
    <w:rsid w:val="00B471D3"/>
    <w:rsid w:val="00B50505"/>
    <w:rsid w:val="00B50CC1"/>
    <w:rsid w:val="00B5468A"/>
    <w:rsid w:val="00B55DB1"/>
    <w:rsid w:val="00B5628F"/>
    <w:rsid w:val="00B602EF"/>
    <w:rsid w:val="00B60E38"/>
    <w:rsid w:val="00B61552"/>
    <w:rsid w:val="00B61A13"/>
    <w:rsid w:val="00B64BB9"/>
    <w:rsid w:val="00B71FBA"/>
    <w:rsid w:val="00B7242F"/>
    <w:rsid w:val="00B80A4E"/>
    <w:rsid w:val="00B80D47"/>
    <w:rsid w:val="00B820BF"/>
    <w:rsid w:val="00B8283F"/>
    <w:rsid w:val="00B85B69"/>
    <w:rsid w:val="00B85D32"/>
    <w:rsid w:val="00B85E35"/>
    <w:rsid w:val="00B90430"/>
    <w:rsid w:val="00B91290"/>
    <w:rsid w:val="00B93281"/>
    <w:rsid w:val="00B947CF"/>
    <w:rsid w:val="00B949BF"/>
    <w:rsid w:val="00B955B2"/>
    <w:rsid w:val="00B969FD"/>
    <w:rsid w:val="00B97A28"/>
    <w:rsid w:val="00BA123C"/>
    <w:rsid w:val="00BA2202"/>
    <w:rsid w:val="00BA2659"/>
    <w:rsid w:val="00BA3993"/>
    <w:rsid w:val="00BA3D70"/>
    <w:rsid w:val="00BA548E"/>
    <w:rsid w:val="00BA5875"/>
    <w:rsid w:val="00BA5ADA"/>
    <w:rsid w:val="00BA78A5"/>
    <w:rsid w:val="00BB03E9"/>
    <w:rsid w:val="00BB3B29"/>
    <w:rsid w:val="00BB3F0C"/>
    <w:rsid w:val="00BB66A6"/>
    <w:rsid w:val="00BB761F"/>
    <w:rsid w:val="00BB7ADA"/>
    <w:rsid w:val="00BC0BA7"/>
    <w:rsid w:val="00BC0D78"/>
    <w:rsid w:val="00BC2282"/>
    <w:rsid w:val="00BC2CC0"/>
    <w:rsid w:val="00BC38FF"/>
    <w:rsid w:val="00BC4B40"/>
    <w:rsid w:val="00BC743E"/>
    <w:rsid w:val="00BD04E9"/>
    <w:rsid w:val="00BD073B"/>
    <w:rsid w:val="00BD07F3"/>
    <w:rsid w:val="00BD17E0"/>
    <w:rsid w:val="00BD55F4"/>
    <w:rsid w:val="00BE063F"/>
    <w:rsid w:val="00BE0700"/>
    <w:rsid w:val="00BE0ECF"/>
    <w:rsid w:val="00BE1776"/>
    <w:rsid w:val="00BE21F8"/>
    <w:rsid w:val="00BE24EB"/>
    <w:rsid w:val="00BE4D8A"/>
    <w:rsid w:val="00BE703D"/>
    <w:rsid w:val="00BF046E"/>
    <w:rsid w:val="00BF0674"/>
    <w:rsid w:val="00BF0CF4"/>
    <w:rsid w:val="00BF0FC6"/>
    <w:rsid w:val="00BF314B"/>
    <w:rsid w:val="00BF38C6"/>
    <w:rsid w:val="00BF619F"/>
    <w:rsid w:val="00BF70DE"/>
    <w:rsid w:val="00BF7FBB"/>
    <w:rsid w:val="00C0027D"/>
    <w:rsid w:val="00C01B0B"/>
    <w:rsid w:val="00C02D5B"/>
    <w:rsid w:val="00C03544"/>
    <w:rsid w:val="00C04587"/>
    <w:rsid w:val="00C05316"/>
    <w:rsid w:val="00C078F7"/>
    <w:rsid w:val="00C07B8B"/>
    <w:rsid w:val="00C13615"/>
    <w:rsid w:val="00C15270"/>
    <w:rsid w:val="00C152F5"/>
    <w:rsid w:val="00C168D1"/>
    <w:rsid w:val="00C20FCD"/>
    <w:rsid w:val="00C235F3"/>
    <w:rsid w:val="00C2369A"/>
    <w:rsid w:val="00C24340"/>
    <w:rsid w:val="00C2613A"/>
    <w:rsid w:val="00C26C28"/>
    <w:rsid w:val="00C272E0"/>
    <w:rsid w:val="00C2753C"/>
    <w:rsid w:val="00C3099A"/>
    <w:rsid w:val="00C3186D"/>
    <w:rsid w:val="00C3292A"/>
    <w:rsid w:val="00C33D71"/>
    <w:rsid w:val="00C33FE9"/>
    <w:rsid w:val="00C33FF0"/>
    <w:rsid w:val="00C35039"/>
    <w:rsid w:val="00C35F8D"/>
    <w:rsid w:val="00C364EE"/>
    <w:rsid w:val="00C36A4A"/>
    <w:rsid w:val="00C372C9"/>
    <w:rsid w:val="00C374CA"/>
    <w:rsid w:val="00C3777C"/>
    <w:rsid w:val="00C4340F"/>
    <w:rsid w:val="00C43B5B"/>
    <w:rsid w:val="00C53EA7"/>
    <w:rsid w:val="00C54C5C"/>
    <w:rsid w:val="00C5580F"/>
    <w:rsid w:val="00C57563"/>
    <w:rsid w:val="00C57D96"/>
    <w:rsid w:val="00C62F61"/>
    <w:rsid w:val="00C64B30"/>
    <w:rsid w:val="00C6638D"/>
    <w:rsid w:val="00C676C5"/>
    <w:rsid w:val="00C67FCB"/>
    <w:rsid w:val="00C7082C"/>
    <w:rsid w:val="00C70DAF"/>
    <w:rsid w:val="00C70E44"/>
    <w:rsid w:val="00C71ABD"/>
    <w:rsid w:val="00C7315A"/>
    <w:rsid w:val="00C73705"/>
    <w:rsid w:val="00C7493D"/>
    <w:rsid w:val="00C76419"/>
    <w:rsid w:val="00C84C5D"/>
    <w:rsid w:val="00C86766"/>
    <w:rsid w:val="00C87910"/>
    <w:rsid w:val="00C87F9F"/>
    <w:rsid w:val="00C90771"/>
    <w:rsid w:val="00C956F8"/>
    <w:rsid w:val="00C96765"/>
    <w:rsid w:val="00C97512"/>
    <w:rsid w:val="00CA0998"/>
    <w:rsid w:val="00CA44CD"/>
    <w:rsid w:val="00CA4B2B"/>
    <w:rsid w:val="00CA4C63"/>
    <w:rsid w:val="00CA605D"/>
    <w:rsid w:val="00CB299A"/>
    <w:rsid w:val="00CB7232"/>
    <w:rsid w:val="00CC195F"/>
    <w:rsid w:val="00CC1FA2"/>
    <w:rsid w:val="00CC2EEA"/>
    <w:rsid w:val="00CC50F3"/>
    <w:rsid w:val="00CC6B5D"/>
    <w:rsid w:val="00CC7F5F"/>
    <w:rsid w:val="00CD00B6"/>
    <w:rsid w:val="00CD18FE"/>
    <w:rsid w:val="00CD20A1"/>
    <w:rsid w:val="00CD2611"/>
    <w:rsid w:val="00CD37F3"/>
    <w:rsid w:val="00CD4E60"/>
    <w:rsid w:val="00CD5422"/>
    <w:rsid w:val="00CD5974"/>
    <w:rsid w:val="00CD5B4E"/>
    <w:rsid w:val="00CD5CBA"/>
    <w:rsid w:val="00CE0795"/>
    <w:rsid w:val="00CE378C"/>
    <w:rsid w:val="00CE38E5"/>
    <w:rsid w:val="00CE6568"/>
    <w:rsid w:val="00CE6710"/>
    <w:rsid w:val="00CF1928"/>
    <w:rsid w:val="00CF2B8B"/>
    <w:rsid w:val="00CF30D0"/>
    <w:rsid w:val="00D00A21"/>
    <w:rsid w:val="00D0245E"/>
    <w:rsid w:val="00D046F3"/>
    <w:rsid w:val="00D10507"/>
    <w:rsid w:val="00D1126F"/>
    <w:rsid w:val="00D14B0C"/>
    <w:rsid w:val="00D14E95"/>
    <w:rsid w:val="00D22BC4"/>
    <w:rsid w:val="00D23BFF"/>
    <w:rsid w:val="00D25331"/>
    <w:rsid w:val="00D2670E"/>
    <w:rsid w:val="00D26FBC"/>
    <w:rsid w:val="00D3581C"/>
    <w:rsid w:val="00D364CF"/>
    <w:rsid w:val="00D36EC3"/>
    <w:rsid w:val="00D36FB7"/>
    <w:rsid w:val="00D406F9"/>
    <w:rsid w:val="00D42163"/>
    <w:rsid w:val="00D422CE"/>
    <w:rsid w:val="00D42903"/>
    <w:rsid w:val="00D42FAA"/>
    <w:rsid w:val="00D44FD6"/>
    <w:rsid w:val="00D4654B"/>
    <w:rsid w:val="00D47C39"/>
    <w:rsid w:val="00D5080C"/>
    <w:rsid w:val="00D56885"/>
    <w:rsid w:val="00D6199C"/>
    <w:rsid w:val="00D62538"/>
    <w:rsid w:val="00D627F2"/>
    <w:rsid w:val="00D63828"/>
    <w:rsid w:val="00D6426C"/>
    <w:rsid w:val="00D65389"/>
    <w:rsid w:val="00D66193"/>
    <w:rsid w:val="00D735AE"/>
    <w:rsid w:val="00D735F7"/>
    <w:rsid w:val="00D76F6E"/>
    <w:rsid w:val="00D77318"/>
    <w:rsid w:val="00D80079"/>
    <w:rsid w:val="00D80314"/>
    <w:rsid w:val="00D82548"/>
    <w:rsid w:val="00D874DB"/>
    <w:rsid w:val="00D87733"/>
    <w:rsid w:val="00D90B47"/>
    <w:rsid w:val="00D9116F"/>
    <w:rsid w:val="00D91529"/>
    <w:rsid w:val="00D9386A"/>
    <w:rsid w:val="00D943CB"/>
    <w:rsid w:val="00D94DC7"/>
    <w:rsid w:val="00D959FE"/>
    <w:rsid w:val="00D965FE"/>
    <w:rsid w:val="00D973D1"/>
    <w:rsid w:val="00D97BE1"/>
    <w:rsid w:val="00DA0029"/>
    <w:rsid w:val="00DA0BC7"/>
    <w:rsid w:val="00DA22AD"/>
    <w:rsid w:val="00DA27E2"/>
    <w:rsid w:val="00DA2AA2"/>
    <w:rsid w:val="00DA2C68"/>
    <w:rsid w:val="00DA2FBB"/>
    <w:rsid w:val="00DA4536"/>
    <w:rsid w:val="00DA46A9"/>
    <w:rsid w:val="00DB03EC"/>
    <w:rsid w:val="00DB26FA"/>
    <w:rsid w:val="00DB2E4D"/>
    <w:rsid w:val="00DB3F36"/>
    <w:rsid w:val="00DB4C54"/>
    <w:rsid w:val="00DB4D7E"/>
    <w:rsid w:val="00DB50DB"/>
    <w:rsid w:val="00DB599B"/>
    <w:rsid w:val="00DC301B"/>
    <w:rsid w:val="00DC4021"/>
    <w:rsid w:val="00DC6ECA"/>
    <w:rsid w:val="00DC755A"/>
    <w:rsid w:val="00DD06E4"/>
    <w:rsid w:val="00DD15BB"/>
    <w:rsid w:val="00DD2F05"/>
    <w:rsid w:val="00DD5CA0"/>
    <w:rsid w:val="00DD5E41"/>
    <w:rsid w:val="00DD5E50"/>
    <w:rsid w:val="00DE1C5A"/>
    <w:rsid w:val="00DE1FCB"/>
    <w:rsid w:val="00DE32BA"/>
    <w:rsid w:val="00DE3C07"/>
    <w:rsid w:val="00DE50F2"/>
    <w:rsid w:val="00DE78D2"/>
    <w:rsid w:val="00DF0C23"/>
    <w:rsid w:val="00DF5513"/>
    <w:rsid w:val="00DF579D"/>
    <w:rsid w:val="00E02937"/>
    <w:rsid w:val="00E06DBA"/>
    <w:rsid w:val="00E07324"/>
    <w:rsid w:val="00E10850"/>
    <w:rsid w:val="00E113F5"/>
    <w:rsid w:val="00E12481"/>
    <w:rsid w:val="00E12A3C"/>
    <w:rsid w:val="00E15BA5"/>
    <w:rsid w:val="00E223A7"/>
    <w:rsid w:val="00E2341E"/>
    <w:rsid w:val="00E23669"/>
    <w:rsid w:val="00E245FE"/>
    <w:rsid w:val="00E25812"/>
    <w:rsid w:val="00E26CBC"/>
    <w:rsid w:val="00E27C7E"/>
    <w:rsid w:val="00E30599"/>
    <w:rsid w:val="00E30E8C"/>
    <w:rsid w:val="00E327E2"/>
    <w:rsid w:val="00E33A08"/>
    <w:rsid w:val="00E35D21"/>
    <w:rsid w:val="00E36056"/>
    <w:rsid w:val="00E36E3F"/>
    <w:rsid w:val="00E4014B"/>
    <w:rsid w:val="00E41CB7"/>
    <w:rsid w:val="00E43AC4"/>
    <w:rsid w:val="00E4447C"/>
    <w:rsid w:val="00E47252"/>
    <w:rsid w:val="00E4797F"/>
    <w:rsid w:val="00E479AA"/>
    <w:rsid w:val="00E52BA1"/>
    <w:rsid w:val="00E53B5E"/>
    <w:rsid w:val="00E556F3"/>
    <w:rsid w:val="00E56385"/>
    <w:rsid w:val="00E56B69"/>
    <w:rsid w:val="00E57D32"/>
    <w:rsid w:val="00E603D0"/>
    <w:rsid w:val="00E60BB7"/>
    <w:rsid w:val="00E60C2E"/>
    <w:rsid w:val="00E61981"/>
    <w:rsid w:val="00E63838"/>
    <w:rsid w:val="00E638AD"/>
    <w:rsid w:val="00E647DB"/>
    <w:rsid w:val="00E64BD3"/>
    <w:rsid w:val="00E66081"/>
    <w:rsid w:val="00E6646B"/>
    <w:rsid w:val="00E66C1B"/>
    <w:rsid w:val="00E67282"/>
    <w:rsid w:val="00E67DC2"/>
    <w:rsid w:val="00E733CE"/>
    <w:rsid w:val="00E7577D"/>
    <w:rsid w:val="00E76748"/>
    <w:rsid w:val="00E76A99"/>
    <w:rsid w:val="00E77044"/>
    <w:rsid w:val="00E80744"/>
    <w:rsid w:val="00E8127F"/>
    <w:rsid w:val="00E812E8"/>
    <w:rsid w:val="00E82162"/>
    <w:rsid w:val="00E82371"/>
    <w:rsid w:val="00E874D3"/>
    <w:rsid w:val="00E877FB"/>
    <w:rsid w:val="00E9000E"/>
    <w:rsid w:val="00E90678"/>
    <w:rsid w:val="00E91166"/>
    <w:rsid w:val="00E9214E"/>
    <w:rsid w:val="00E9480E"/>
    <w:rsid w:val="00E9486B"/>
    <w:rsid w:val="00E94925"/>
    <w:rsid w:val="00E954A5"/>
    <w:rsid w:val="00EA0931"/>
    <w:rsid w:val="00EA0EE3"/>
    <w:rsid w:val="00EA32AC"/>
    <w:rsid w:val="00EA4B2B"/>
    <w:rsid w:val="00EA4EA9"/>
    <w:rsid w:val="00EA6660"/>
    <w:rsid w:val="00EA707E"/>
    <w:rsid w:val="00EA7546"/>
    <w:rsid w:val="00EA771B"/>
    <w:rsid w:val="00EB1CBC"/>
    <w:rsid w:val="00EB32B6"/>
    <w:rsid w:val="00EB3E50"/>
    <w:rsid w:val="00EB4A77"/>
    <w:rsid w:val="00EB4AD9"/>
    <w:rsid w:val="00EB5859"/>
    <w:rsid w:val="00EB66EA"/>
    <w:rsid w:val="00EB6C5A"/>
    <w:rsid w:val="00EB7C1A"/>
    <w:rsid w:val="00EC1484"/>
    <w:rsid w:val="00EC3063"/>
    <w:rsid w:val="00EC3097"/>
    <w:rsid w:val="00EC3DF8"/>
    <w:rsid w:val="00EC4089"/>
    <w:rsid w:val="00EC4F6B"/>
    <w:rsid w:val="00EC530D"/>
    <w:rsid w:val="00EC656E"/>
    <w:rsid w:val="00EC7006"/>
    <w:rsid w:val="00EC7646"/>
    <w:rsid w:val="00ED0410"/>
    <w:rsid w:val="00ED2E7F"/>
    <w:rsid w:val="00ED3300"/>
    <w:rsid w:val="00ED3546"/>
    <w:rsid w:val="00ED54A2"/>
    <w:rsid w:val="00ED5530"/>
    <w:rsid w:val="00ED7B12"/>
    <w:rsid w:val="00ED7DF1"/>
    <w:rsid w:val="00EE262F"/>
    <w:rsid w:val="00EE38EB"/>
    <w:rsid w:val="00EE3EE6"/>
    <w:rsid w:val="00EE4696"/>
    <w:rsid w:val="00EE47CF"/>
    <w:rsid w:val="00EE574E"/>
    <w:rsid w:val="00EE6589"/>
    <w:rsid w:val="00EE6E72"/>
    <w:rsid w:val="00EF009C"/>
    <w:rsid w:val="00EF0199"/>
    <w:rsid w:val="00EF497B"/>
    <w:rsid w:val="00EF4B9B"/>
    <w:rsid w:val="00EF5BA6"/>
    <w:rsid w:val="00EF5C23"/>
    <w:rsid w:val="00EF775F"/>
    <w:rsid w:val="00F01964"/>
    <w:rsid w:val="00F04F47"/>
    <w:rsid w:val="00F05320"/>
    <w:rsid w:val="00F05B3C"/>
    <w:rsid w:val="00F07476"/>
    <w:rsid w:val="00F07AF6"/>
    <w:rsid w:val="00F16975"/>
    <w:rsid w:val="00F16F6F"/>
    <w:rsid w:val="00F2135E"/>
    <w:rsid w:val="00F2292E"/>
    <w:rsid w:val="00F2382A"/>
    <w:rsid w:val="00F23B4B"/>
    <w:rsid w:val="00F3064A"/>
    <w:rsid w:val="00F307EC"/>
    <w:rsid w:val="00F308D5"/>
    <w:rsid w:val="00F31980"/>
    <w:rsid w:val="00F32503"/>
    <w:rsid w:val="00F33C27"/>
    <w:rsid w:val="00F35823"/>
    <w:rsid w:val="00F35F73"/>
    <w:rsid w:val="00F40B6D"/>
    <w:rsid w:val="00F42433"/>
    <w:rsid w:val="00F456A2"/>
    <w:rsid w:val="00F46674"/>
    <w:rsid w:val="00F50785"/>
    <w:rsid w:val="00F52282"/>
    <w:rsid w:val="00F52B33"/>
    <w:rsid w:val="00F60BDD"/>
    <w:rsid w:val="00F621AE"/>
    <w:rsid w:val="00F62CC3"/>
    <w:rsid w:val="00F645AE"/>
    <w:rsid w:val="00F6488E"/>
    <w:rsid w:val="00F6585B"/>
    <w:rsid w:val="00F66099"/>
    <w:rsid w:val="00F66A52"/>
    <w:rsid w:val="00F66B5B"/>
    <w:rsid w:val="00F67B06"/>
    <w:rsid w:val="00F70948"/>
    <w:rsid w:val="00F71274"/>
    <w:rsid w:val="00F71C4D"/>
    <w:rsid w:val="00F730F8"/>
    <w:rsid w:val="00F7319A"/>
    <w:rsid w:val="00F73480"/>
    <w:rsid w:val="00F74B5E"/>
    <w:rsid w:val="00F75797"/>
    <w:rsid w:val="00F76326"/>
    <w:rsid w:val="00F763C2"/>
    <w:rsid w:val="00F76CC5"/>
    <w:rsid w:val="00F76F82"/>
    <w:rsid w:val="00F76FAA"/>
    <w:rsid w:val="00F77384"/>
    <w:rsid w:val="00F82DAA"/>
    <w:rsid w:val="00F90785"/>
    <w:rsid w:val="00F90971"/>
    <w:rsid w:val="00F91DE3"/>
    <w:rsid w:val="00F93091"/>
    <w:rsid w:val="00F940D7"/>
    <w:rsid w:val="00F94901"/>
    <w:rsid w:val="00F94AE7"/>
    <w:rsid w:val="00F94E4A"/>
    <w:rsid w:val="00F954C5"/>
    <w:rsid w:val="00F972D1"/>
    <w:rsid w:val="00FA1925"/>
    <w:rsid w:val="00FA30D1"/>
    <w:rsid w:val="00FA3264"/>
    <w:rsid w:val="00FA5E2F"/>
    <w:rsid w:val="00FA6D88"/>
    <w:rsid w:val="00FA6E19"/>
    <w:rsid w:val="00FB0F94"/>
    <w:rsid w:val="00FB3250"/>
    <w:rsid w:val="00FB639D"/>
    <w:rsid w:val="00FB6853"/>
    <w:rsid w:val="00FC2A39"/>
    <w:rsid w:val="00FC2CE8"/>
    <w:rsid w:val="00FC55FE"/>
    <w:rsid w:val="00FC784D"/>
    <w:rsid w:val="00FC79C5"/>
    <w:rsid w:val="00FD1063"/>
    <w:rsid w:val="00FD1573"/>
    <w:rsid w:val="00FD1721"/>
    <w:rsid w:val="00FD1E57"/>
    <w:rsid w:val="00FD2BFC"/>
    <w:rsid w:val="00FD400C"/>
    <w:rsid w:val="00FD53B7"/>
    <w:rsid w:val="00FD5550"/>
    <w:rsid w:val="00FD6E6F"/>
    <w:rsid w:val="00FE25B4"/>
    <w:rsid w:val="00FE2CF1"/>
    <w:rsid w:val="00FE4B0A"/>
    <w:rsid w:val="00FE5423"/>
    <w:rsid w:val="00FE59C3"/>
    <w:rsid w:val="00FE767F"/>
    <w:rsid w:val="00FF03B6"/>
    <w:rsid w:val="00FF0541"/>
    <w:rsid w:val="00FF0545"/>
    <w:rsid w:val="00FF101E"/>
    <w:rsid w:val="00FF2FFA"/>
    <w:rsid w:val="00FF60D7"/>
    <w:rsid w:val="00FF725B"/>
    <w:rsid w:val="00FF7B7B"/>
    <w:rsid w:val="230250B0"/>
    <w:rsid w:val="25690A33"/>
    <w:rsid w:val="2B510960"/>
    <w:rsid w:val="31981E2E"/>
    <w:rsid w:val="4D201164"/>
    <w:rsid w:val="68BA68E8"/>
    <w:rsid w:val="6E2F46DB"/>
    <w:rsid w:val="7A1C4A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PH"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en-PH"/>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qFormat/>
    <w:uiPriority w:val="1"/>
    <w:rPr>
      <w:rFonts w:ascii="Calibri" w:hAnsi="Calibri" w:eastAsia="Calibri" w:cs="Times New Roman"/>
      <w:sz w:val="22"/>
      <w:szCs w:val="22"/>
      <w:lang w:val="en-PH" w:eastAsia="en-US" w:bidi="ar-SA"/>
    </w:rPr>
  </w:style>
  <w:style w:type="paragraph" w:styleId="10">
    <w:name w:val="List Paragraph"/>
    <w:basedOn w:val="1"/>
    <w:qFormat/>
    <w:uiPriority w:val="34"/>
    <w:pPr>
      <w:ind w:left="720"/>
      <w:contextualSpacing/>
    </w:pPr>
  </w:style>
  <w:style w:type="character" w:customStyle="1" w:styleId="11">
    <w:name w:val="Header Char"/>
    <w:basedOn w:val="2"/>
    <w:link w:val="6"/>
    <w:qFormat/>
    <w:uiPriority w:val="99"/>
    <w:rPr>
      <w:rFonts w:ascii="Calibri" w:hAnsi="Calibri" w:eastAsia="Calibri" w:cs="Times New Roman"/>
    </w:rPr>
  </w:style>
  <w:style w:type="character" w:customStyle="1" w:styleId="12">
    <w:name w:val="Footer Char"/>
    <w:basedOn w:val="2"/>
    <w:link w:val="5"/>
    <w:qFormat/>
    <w:uiPriority w:val="99"/>
    <w:rPr>
      <w:rFonts w:ascii="Calibri" w:hAnsi="Calibri" w:eastAsia="Calibri" w:cs="Times New Roman"/>
    </w:rPr>
  </w:style>
  <w:style w:type="character" w:customStyle="1" w:styleId="13">
    <w:name w:val="Balloon Text Char"/>
    <w:basedOn w:val="2"/>
    <w:link w:val="4"/>
    <w:semiHidden/>
    <w:qFormat/>
    <w:uiPriority w:val="99"/>
    <w:rPr>
      <w:rFonts w:ascii="Tahoma" w:hAnsi="Tahoma" w:eastAsia="Calibri" w:cs="Tahoma"/>
      <w:sz w:val="16"/>
      <w:szCs w:val="16"/>
    </w:rPr>
  </w:style>
  <w:style w:type="paragraph" w:customStyle="1" w:styleId="14">
    <w:name w:val="Revision"/>
    <w:hidden/>
    <w:unhideWhenUsed/>
    <w:qFormat/>
    <w:uiPriority w:val="99"/>
    <w:rPr>
      <w:rFonts w:ascii="Calibri" w:hAnsi="Calibri" w:eastAsia="Calibri" w:cs="Times New Roman"/>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16</Pages>
  <Words>2808</Words>
  <Characters>16010</Characters>
  <Lines>133</Lines>
  <Paragraphs>37</Paragraphs>
  <TotalTime>5803</TotalTime>
  <ScaleCrop>false</ScaleCrop>
  <LinksUpToDate>false</LinksUpToDate>
  <CharactersWithSpaces>18781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2023-04-19T01:35:00Z</dcterms:created>
  <dc:creator>jean june</dc:creator>
  <cp:lastModifiedBy>Mharfe Micaroz</cp:lastModifiedBy>
  <cp:lastPrinted>2025-09-18T03:08:00Z</cp:lastPrinted>
  <dcterms:modified xsi:type="dcterms:W3CDTF">2025-09-23T10:08:41Z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C7073A63B3C54B719D2804A309D16C30_13</vt:lpwstr>
  </property>
  <property fmtid="{D5CDD505-2E9C-101B-9397-08002B2CF9AE}" pid="4" name="GrammarlyDocumentId">
    <vt:lpwstr>d5950f7521d9e33a4d3c5a960ace8a94406ae46902f11ca77365b396bb4a4458</vt:lpwstr>
  </property>
</Properties>
</file>