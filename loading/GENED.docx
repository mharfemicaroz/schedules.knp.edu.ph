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CC681" w14:textId="77777777" w:rsidR="006723F6" w:rsidRDefault="006723F6" w:rsidP="006723F6">
      <w:pPr>
        <w:pStyle w:val="ListParagraph"/>
        <w:spacing w:after="120" w:line="240" w:lineRule="auto"/>
        <w:rPr>
          <w:rFonts w:ascii="Arial" w:hAnsi="Arial" w:cs="Arial"/>
          <w:b/>
          <w:bCs/>
          <w:sz w:val="24"/>
          <w:szCs w:val="24"/>
        </w:rPr>
      </w:pPr>
      <w:r w:rsidRPr="009C54CB">
        <w:rPr>
          <w:noProof/>
          <w:lang w:eastAsia="en-PH"/>
        </w:rPr>
        <mc:AlternateContent>
          <mc:Choice Requires="wps">
            <w:drawing>
              <wp:anchor distT="0" distB="0" distL="114300" distR="114300" simplePos="0" relativeHeight="251729920" behindDoc="0" locked="0" layoutInCell="1" allowOverlap="1" wp14:anchorId="16480768" wp14:editId="6450D1B5">
                <wp:simplePos x="0" y="0"/>
                <wp:positionH relativeFrom="column">
                  <wp:posOffset>1814195</wp:posOffset>
                </wp:positionH>
                <wp:positionV relativeFrom="paragraph">
                  <wp:posOffset>209550</wp:posOffset>
                </wp:positionV>
                <wp:extent cx="5177790" cy="0"/>
                <wp:effectExtent l="0" t="0" r="3810" b="0"/>
                <wp:wrapNone/>
                <wp:docPr id="70" name="Straight Connector 7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9FFB80B" id="Straight Connector 7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sidRPr="009C54CB">
        <w:rPr>
          <w:rFonts w:ascii="Arial" w:hAnsi="Arial" w:cs="Arial"/>
          <w:b/>
          <w:sz w:val="24"/>
          <w:szCs w:val="24"/>
        </w:rPr>
        <w:t>To</w:t>
      </w:r>
      <w:r w:rsidRPr="009C54CB">
        <w:rPr>
          <w:rFonts w:ascii="Arial" w:hAnsi="Arial" w:cs="Arial"/>
          <w:b/>
          <w:sz w:val="24"/>
          <w:szCs w:val="24"/>
        </w:rPr>
        <w:tab/>
      </w:r>
      <w:r w:rsidRPr="009C54CB">
        <w:rPr>
          <w:rFonts w:ascii="Arial" w:hAnsi="Arial" w:cs="Arial"/>
          <w:sz w:val="24"/>
          <w:szCs w:val="24"/>
        </w:rPr>
        <w:tab/>
        <w:t>:</w:t>
      </w:r>
      <w:r w:rsidRPr="009C54CB">
        <w:rPr>
          <w:rFonts w:ascii="Arial" w:hAnsi="Arial" w:cs="Arial"/>
          <w:sz w:val="24"/>
          <w:szCs w:val="24"/>
        </w:rPr>
        <w:tab/>
      </w:r>
      <w:r w:rsidRPr="009C54CB">
        <w:rPr>
          <w:rFonts w:ascii="Arial" w:hAnsi="Arial" w:cs="Arial"/>
          <w:b/>
          <w:bCs/>
          <w:sz w:val="24"/>
          <w:szCs w:val="24"/>
        </w:rPr>
        <w:t xml:space="preserve">AGUILAR, SYREL </w:t>
      </w:r>
      <w:r w:rsidRPr="003603A5">
        <w:rPr>
          <w:rFonts w:ascii="Arial" w:hAnsi="Arial" w:cs="Arial"/>
          <w:b/>
          <w:bCs/>
          <w:sz w:val="24"/>
          <w:szCs w:val="24"/>
        </w:rPr>
        <w:t>J.</w:t>
      </w:r>
    </w:p>
    <w:p w14:paraId="57B829AA" w14:textId="77777777" w:rsidR="006723F6" w:rsidRDefault="006723F6" w:rsidP="006723F6">
      <w:pPr>
        <w:pStyle w:val="ListParagraph"/>
        <w:spacing w:after="120" w:line="240" w:lineRule="auto"/>
        <w:ind w:left="0"/>
        <w:rPr>
          <w:rFonts w:ascii="Arial" w:hAnsi="Arial" w:cs="Arial"/>
          <w:b/>
          <w:sz w:val="24"/>
          <w:szCs w:val="24"/>
        </w:rPr>
      </w:pPr>
    </w:p>
    <w:p w14:paraId="4F2340B0" w14:textId="77777777" w:rsidR="006723F6" w:rsidRDefault="006723F6" w:rsidP="006723F6">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1675894A" w14:textId="77777777" w:rsidR="006723F6" w:rsidRDefault="006723F6" w:rsidP="006723F6">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30944" behindDoc="0" locked="0" layoutInCell="1" allowOverlap="1" wp14:anchorId="0B89FE0D" wp14:editId="47E3DE69">
                <wp:simplePos x="0" y="0"/>
                <wp:positionH relativeFrom="column">
                  <wp:posOffset>1811655</wp:posOffset>
                </wp:positionH>
                <wp:positionV relativeFrom="paragraph">
                  <wp:posOffset>10160</wp:posOffset>
                </wp:positionV>
                <wp:extent cx="5177155" cy="0"/>
                <wp:effectExtent l="0" t="0" r="4445" b="0"/>
                <wp:wrapNone/>
                <wp:docPr id="69" name="Straight Connector 6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E5DB418" id="Straight Connector 6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36209E32" w14:textId="73CAE6DD" w:rsidR="006723F6" w:rsidRDefault="006723F6" w:rsidP="006723F6">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1C61B47D" w14:textId="77777777" w:rsidR="006723F6" w:rsidRDefault="006723F6" w:rsidP="006723F6">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31968" behindDoc="0" locked="0" layoutInCell="1" allowOverlap="1" wp14:anchorId="0BD84A00" wp14:editId="039B8C0A">
                <wp:simplePos x="0" y="0"/>
                <wp:positionH relativeFrom="column">
                  <wp:posOffset>1754505</wp:posOffset>
                </wp:positionH>
                <wp:positionV relativeFrom="paragraph">
                  <wp:posOffset>18415</wp:posOffset>
                </wp:positionV>
                <wp:extent cx="5236845" cy="0"/>
                <wp:effectExtent l="0" t="0" r="1905" b="0"/>
                <wp:wrapNone/>
                <wp:docPr id="68" name="Straight Connector 6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F918414" id="Straight Connector 68"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6B55EE75" w14:textId="77777777" w:rsidR="006723F6" w:rsidRDefault="006723F6" w:rsidP="006723F6">
      <w:pPr>
        <w:pStyle w:val="ListParagraph"/>
        <w:spacing w:line="240" w:lineRule="auto"/>
        <w:jc w:val="both"/>
        <w:rPr>
          <w:rFonts w:ascii="Arial" w:hAnsi="Arial" w:cs="Arial"/>
          <w:sz w:val="24"/>
          <w:szCs w:val="24"/>
        </w:rPr>
      </w:pPr>
      <w:r>
        <w:rPr>
          <w:rFonts w:ascii="Arial" w:hAnsi="Arial" w:cs="Arial"/>
          <w:sz w:val="24"/>
          <w:szCs w:val="24"/>
        </w:rPr>
        <w:tab/>
      </w:r>
    </w:p>
    <w:p w14:paraId="5AA9F08B" w14:textId="77777777" w:rsidR="006723F6" w:rsidRDefault="006723F6" w:rsidP="006723F6">
      <w:pPr>
        <w:pStyle w:val="ListParagraph"/>
        <w:spacing w:line="240" w:lineRule="auto"/>
        <w:ind w:firstLine="720"/>
        <w:jc w:val="both"/>
        <w:rPr>
          <w:rFonts w:ascii="Arial" w:hAnsi="Arial" w:cs="Arial"/>
          <w:sz w:val="24"/>
          <w:szCs w:val="24"/>
        </w:rPr>
      </w:pPr>
    </w:p>
    <w:p w14:paraId="447DF005" w14:textId="77777777" w:rsidR="006723F6" w:rsidRDefault="006723F6" w:rsidP="006723F6">
      <w:pPr>
        <w:pStyle w:val="ListParagraph"/>
        <w:spacing w:line="240" w:lineRule="auto"/>
        <w:ind w:firstLine="720"/>
        <w:jc w:val="both"/>
        <w:rPr>
          <w:rFonts w:ascii="Arial" w:hAnsi="Arial" w:cs="Arial"/>
          <w:sz w:val="24"/>
          <w:szCs w:val="24"/>
        </w:rPr>
      </w:pPr>
    </w:p>
    <w:p w14:paraId="2E6DBC65" w14:textId="77777777" w:rsidR="006723F6" w:rsidRDefault="006723F6" w:rsidP="006723F6">
      <w:pPr>
        <w:spacing w:line="240" w:lineRule="auto"/>
        <w:jc w:val="both"/>
        <w:rPr>
          <w:rFonts w:ascii="Arial" w:hAnsi="Arial" w:cs="Arial"/>
          <w:sz w:val="24"/>
          <w:szCs w:val="24"/>
        </w:rPr>
      </w:pPr>
    </w:p>
    <w:p w14:paraId="42E13A98" w14:textId="77777777" w:rsidR="006723F6" w:rsidRDefault="006723F6" w:rsidP="006723F6">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260"/>
        <w:gridCol w:w="4500"/>
        <w:gridCol w:w="900"/>
        <w:gridCol w:w="720"/>
        <w:gridCol w:w="900"/>
        <w:gridCol w:w="1417"/>
      </w:tblGrid>
      <w:tr w:rsidR="006723F6" w14:paraId="0EB80B6F" w14:textId="77777777" w:rsidTr="00A121EB">
        <w:trPr>
          <w:trHeight w:val="323"/>
        </w:trPr>
        <w:tc>
          <w:tcPr>
            <w:tcW w:w="1208" w:type="dxa"/>
            <w:shd w:val="clear" w:color="auto" w:fill="8DB3E2" w:themeFill="text2" w:themeFillTint="66"/>
            <w:vAlign w:val="center"/>
          </w:tcPr>
          <w:p w14:paraId="5591B322" w14:textId="77777777" w:rsidR="006723F6" w:rsidRDefault="006723F6" w:rsidP="00A121EB">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5191F7FE" w14:textId="77777777" w:rsidR="006723F6" w:rsidRDefault="006723F6" w:rsidP="00A121EB">
            <w:pPr>
              <w:pStyle w:val="ListParagraph"/>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67E3A08A" w14:textId="77777777" w:rsidR="006723F6" w:rsidRDefault="006723F6" w:rsidP="00A121EB">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292C319" w14:textId="77777777" w:rsidR="006723F6" w:rsidRDefault="006723F6" w:rsidP="00A121EB">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3535E4F" w14:textId="77777777" w:rsidR="006723F6" w:rsidRDefault="006723F6" w:rsidP="00A121EB">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05600CC" w14:textId="77777777" w:rsidR="006723F6" w:rsidRDefault="006723F6" w:rsidP="00A121EB">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5E6974F0" w14:textId="77777777" w:rsidR="006723F6" w:rsidRDefault="006723F6" w:rsidP="00A121EB">
            <w:pPr>
              <w:pStyle w:val="ListParagraph"/>
              <w:spacing w:after="0" w:line="240" w:lineRule="auto"/>
              <w:ind w:left="0"/>
              <w:jc w:val="center"/>
              <w:rPr>
                <w:rFonts w:ascii="Arial" w:hAnsi="Arial" w:cs="Arial"/>
                <w:b/>
              </w:rPr>
            </w:pPr>
            <w:r>
              <w:rPr>
                <w:rFonts w:ascii="Arial" w:hAnsi="Arial" w:cs="Arial"/>
                <w:b/>
              </w:rPr>
              <w:t>SECTION</w:t>
            </w:r>
          </w:p>
        </w:tc>
      </w:tr>
      <w:tr w:rsidR="00610C5D" w14:paraId="59776BD7" w14:textId="77777777" w:rsidTr="00E00696">
        <w:trPr>
          <w:trHeight w:val="255"/>
        </w:trPr>
        <w:tc>
          <w:tcPr>
            <w:tcW w:w="1208" w:type="dxa"/>
            <w:vAlign w:val="center"/>
          </w:tcPr>
          <w:p w14:paraId="16C8A69A" w14:textId="6A3714A0" w:rsidR="00610C5D" w:rsidRPr="007D4835" w:rsidRDefault="00610C5D" w:rsidP="00610C5D">
            <w:pPr>
              <w:pStyle w:val="ListParagraph"/>
              <w:spacing w:after="0" w:line="240" w:lineRule="auto"/>
              <w:ind w:left="0"/>
              <w:rPr>
                <w:rFonts w:ascii="Arial Narrow" w:hAnsi="Arial Narrow" w:cs="Arial"/>
              </w:rPr>
            </w:pPr>
            <w:r>
              <w:rPr>
                <w:rFonts w:ascii="Arial Narrow" w:hAnsi="Arial Narrow" w:cs="Arial"/>
              </w:rPr>
              <w:t>8:00-9:00</w:t>
            </w:r>
          </w:p>
        </w:tc>
        <w:tc>
          <w:tcPr>
            <w:tcW w:w="1260" w:type="dxa"/>
            <w:vAlign w:val="bottom"/>
          </w:tcPr>
          <w:p w14:paraId="2AAC1B44" w14:textId="5E1F1EC8" w:rsidR="00610C5D" w:rsidRPr="00AE642D" w:rsidRDefault="00610C5D" w:rsidP="00610C5D">
            <w:pPr>
              <w:pStyle w:val="ListParagraph"/>
              <w:spacing w:after="0" w:line="240" w:lineRule="auto"/>
              <w:ind w:left="0"/>
              <w:rPr>
                <w:rFonts w:ascii="Century Gothic" w:hAnsi="Century Gothic"/>
                <w:bCs/>
                <w:color w:val="000000"/>
                <w:spacing w:val="-5"/>
                <w:sz w:val="20"/>
                <w:szCs w:val="20"/>
              </w:rPr>
            </w:pPr>
            <w:r>
              <w:rPr>
                <w:rFonts w:ascii="Arial Narrow" w:hAnsi="Arial Narrow" w:cs="Arial"/>
              </w:rPr>
              <w:t>GE-RW</w:t>
            </w:r>
          </w:p>
        </w:tc>
        <w:tc>
          <w:tcPr>
            <w:tcW w:w="4500" w:type="dxa"/>
            <w:vAlign w:val="center"/>
          </w:tcPr>
          <w:p w14:paraId="279ED7D2" w14:textId="6AECC4A2" w:rsidR="00610C5D" w:rsidRPr="001F42FB" w:rsidRDefault="00610C5D" w:rsidP="00610C5D">
            <w:pPr>
              <w:pStyle w:val="ListParagraph"/>
              <w:spacing w:after="0" w:line="240" w:lineRule="auto"/>
              <w:ind w:left="0"/>
              <w:rPr>
                <w:rFonts w:ascii="Arial Narrow" w:hAnsi="Arial Narrow" w:cs="Arial"/>
              </w:rPr>
            </w:pPr>
            <w:r w:rsidRPr="001F42FB">
              <w:rPr>
                <w:rFonts w:ascii="Arial Narrow" w:hAnsi="Arial Narrow" w:cs="Arial"/>
              </w:rPr>
              <w:t>RIZAL’S LIFE &amp; WORKS</w:t>
            </w:r>
          </w:p>
        </w:tc>
        <w:tc>
          <w:tcPr>
            <w:tcW w:w="900" w:type="dxa"/>
            <w:vAlign w:val="center"/>
          </w:tcPr>
          <w:p w14:paraId="13CA5E25" w14:textId="18405CDC" w:rsidR="00610C5D" w:rsidRDefault="00610C5D" w:rsidP="00610C5D">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58A7686" w14:textId="78372DDF" w:rsidR="00610C5D" w:rsidRDefault="00610C5D" w:rsidP="00610C5D">
            <w:pPr>
              <w:pStyle w:val="ListParagraph"/>
              <w:spacing w:after="0" w:line="240" w:lineRule="auto"/>
              <w:ind w:left="0"/>
              <w:jc w:val="center"/>
              <w:rPr>
                <w:rFonts w:ascii="Arial" w:hAnsi="Arial" w:cs="Arial"/>
                <w:sz w:val="24"/>
                <w:szCs w:val="24"/>
              </w:rPr>
            </w:pPr>
            <w:r>
              <w:rPr>
                <w:rFonts w:ascii="Arial" w:hAnsi="Arial" w:cs="Arial"/>
              </w:rPr>
              <w:t>M-F</w:t>
            </w:r>
          </w:p>
        </w:tc>
        <w:tc>
          <w:tcPr>
            <w:tcW w:w="900" w:type="dxa"/>
            <w:vAlign w:val="center"/>
          </w:tcPr>
          <w:p w14:paraId="3BF1DEA7" w14:textId="77E7CEED" w:rsidR="00610C5D" w:rsidRDefault="00610C5D" w:rsidP="00610C5D">
            <w:pPr>
              <w:pStyle w:val="ListParagraph"/>
              <w:spacing w:after="0" w:line="240" w:lineRule="auto"/>
              <w:ind w:left="0"/>
              <w:jc w:val="center"/>
              <w:rPr>
                <w:rFonts w:ascii="Arial" w:hAnsi="Arial" w:cs="Arial"/>
              </w:rPr>
            </w:pPr>
            <w:r>
              <w:rPr>
                <w:rFonts w:ascii="Arial" w:hAnsi="Arial" w:cs="Arial"/>
              </w:rPr>
              <w:t>1</w:t>
            </w:r>
          </w:p>
        </w:tc>
        <w:tc>
          <w:tcPr>
            <w:tcW w:w="1417" w:type="dxa"/>
            <w:vAlign w:val="center"/>
          </w:tcPr>
          <w:p w14:paraId="48F77CB1" w14:textId="12FA5150" w:rsidR="00610C5D" w:rsidRDefault="00610C5D" w:rsidP="00610C5D">
            <w:pPr>
              <w:pStyle w:val="ListParagraph"/>
              <w:spacing w:after="0" w:line="240" w:lineRule="auto"/>
              <w:ind w:left="0"/>
              <w:rPr>
                <w:rFonts w:ascii="Arial Narrow" w:hAnsi="Arial Narrow" w:cs="Arial"/>
                <w:sz w:val="20"/>
                <w:szCs w:val="20"/>
              </w:rPr>
            </w:pPr>
            <w:r>
              <w:rPr>
                <w:rFonts w:ascii="Arial Narrow" w:hAnsi="Arial Narrow" w:cs="Arial"/>
              </w:rPr>
              <w:t>BTLED 3-1</w:t>
            </w:r>
          </w:p>
        </w:tc>
      </w:tr>
      <w:tr w:rsidR="00610C5D" w14:paraId="6D5C12B0" w14:textId="77777777" w:rsidTr="0007504A">
        <w:trPr>
          <w:trHeight w:val="255"/>
        </w:trPr>
        <w:tc>
          <w:tcPr>
            <w:tcW w:w="1208" w:type="dxa"/>
            <w:shd w:val="clear" w:color="auto" w:fill="FFFFFF" w:themeFill="background1"/>
            <w:vAlign w:val="center"/>
          </w:tcPr>
          <w:p w14:paraId="459B588C" w14:textId="5D842895" w:rsidR="00610C5D" w:rsidRPr="007D4835" w:rsidRDefault="00610C5D" w:rsidP="00610C5D">
            <w:pPr>
              <w:pStyle w:val="ListParagraph"/>
              <w:spacing w:after="0" w:line="240" w:lineRule="auto"/>
              <w:ind w:left="0"/>
              <w:rPr>
                <w:rFonts w:ascii="Arial Narrow" w:hAnsi="Arial Narrow" w:cs="Arial"/>
              </w:rPr>
            </w:pPr>
            <w:r>
              <w:rPr>
                <w:rFonts w:ascii="Arial Narrow" w:hAnsi="Arial Narrow" w:cs="Arial"/>
              </w:rPr>
              <w:t>9:00-10</w:t>
            </w:r>
            <w:r w:rsidRPr="007D4835">
              <w:rPr>
                <w:rFonts w:ascii="Arial Narrow" w:hAnsi="Arial Narrow" w:cs="Arial"/>
              </w:rPr>
              <w:t>:00</w:t>
            </w:r>
          </w:p>
        </w:tc>
        <w:tc>
          <w:tcPr>
            <w:tcW w:w="1260" w:type="dxa"/>
            <w:vAlign w:val="bottom"/>
          </w:tcPr>
          <w:p w14:paraId="73A0C7AD" w14:textId="3215D61D" w:rsidR="00610C5D" w:rsidRPr="008E3BE0" w:rsidRDefault="00610C5D" w:rsidP="00610C5D">
            <w:pPr>
              <w:pStyle w:val="ListParagraph"/>
              <w:spacing w:after="0" w:line="240" w:lineRule="auto"/>
              <w:ind w:left="0"/>
              <w:rPr>
                <w:rFonts w:ascii="Arial" w:hAnsi="Arial" w:cs="Arial"/>
                <w:bCs/>
              </w:rPr>
            </w:pPr>
            <w:r>
              <w:rPr>
                <w:rFonts w:ascii="Arial Narrow" w:hAnsi="Arial Narrow" w:cs="Arial Narrow"/>
              </w:rPr>
              <w:t>LHG</w:t>
            </w:r>
          </w:p>
        </w:tc>
        <w:tc>
          <w:tcPr>
            <w:tcW w:w="4500" w:type="dxa"/>
            <w:vAlign w:val="bottom"/>
          </w:tcPr>
          <w:p w14:paraId="7A19295C" w14:textId="0AC3E54A" w:rsidR="00610C5D" w:rsidRPr="001F42FB" w:rsidRDefault="00610C5D" w:rsidP="00610C5D">
            <w:pPr>
              <w:pStyle w:val="ListParagraph"/>
              <w:spacing w:after="0" w:line="240" w:lineRule="auto"/>
              <w:ind w:left="0"/>
              <w:rPr>
                <w:rFonts w:ascii="Arial Narrow" w:hAnsi="Arial Narrow" w:cs="Arial"/>
                <w:bCs/>
              </w:rPr>
            </w:pPr>
            <w:r w:rsidRPr="001F42FB">
              <w:rPr>
                <w:rFonts w:ascii="Arial Narrow" w:hAnsi="Arial Narrow" w:cs="Arial Narrow"/>
              </w:rPr>
              <w:t>LOCAL HISTORY &amp; GOVERNANCE</w:t>
            </w:r>
          </w:p>
        </w:tc>
        <w:tc>
          <w:tcPr>
            <w:tcW w:w="900" w:type="dxa"/>
            <w:vAlign w:val="center"/>
          </w:tcPr>
          <w:p w14:paraId="3254B5D2" w14:textId="183FF7B1" w:rsidR="00610C5D" w:rsidRDefault="00610C5D" w:rsidP="00610C5D">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6CFF574" w14:textId="690DF06E" w:rsidR="00610C5D" w:rsidRDefault="00610C5D" w:rsidP="00610C5D">
            <w:pPr>
              <w:pStyle w:val="ListParagraph"/>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23085DE0" w14:textId="56CD8F77" w:rsidR="00610C5D" w:rsidRDefault="00610C5D" w:rsidP="00610C5D">
            <w:pPr>
              <w:pStyle w:val="ListParagraph"/>
              <w:spacing w:after="0" w:line="240" w:lineRule="auto"/>
              <w:ind w:left="0"/>
              <w:jc w:val="center"/>
              <w:rPr>
                <w:rFonts w:ascii="Arial" w:hAnsi="Arial" w:cs="Arial"/>
              </w:rPr>
            </w:pPr>
            <w:r>
              <w:rPr>
                <w:rFonts w:ascii="Arial" w:hAnsi="Arial" w:cs="Arial"/>
              </w:rPr>
              <w:t>1</w:t>
            </w:r>
          </w:p>
        </w:tc>
        <w:tc>
          <w:tcPr>
            <w:tcW w:w="1417" w:type="dxa"/>
            <w:vAlign w:val="center"/>
          </w:tcPr>
          <w:p w14:paraId="1306223C" w14:textId="2705AA77" w:rsidR="00610C5D" w:rsidRDefault="00610C5D" w:rsidP="00610C5D">
            <w:pPr>
              <w:pStyle w:val="ListParagraph"/>
              <w:spacing w:after="0" w:line="240" w:lineRule="auto"/>
              <w:ind w:left="0"/>
              <w:rPr>
                <w:rFonts w:ascii="Arial Narrow" w:hAnsi="Arial Narrow" w:cs="Arial"/>
                <w:sz w:val="20"/>
                <w:szCs w:val="20"/>
              </w:rPr>
            </w:pPr>
            <w:r>
              <w:rPr>
                <w:rFonts w:ascii="Arial Narrow" w:hAnsi="Arial Narrow" w:cs="Arial"/>
                <w:sz w:val="20"/>
                <w:szCs w:val="20"/>
              </w:rPr>
              <w:t>BSED SS 1-1</w:t>
            </w:r>
          </w:p>
        </w:tc>
      </w:tr>
      <w:tr w:rsidR="00891AAB" w14:paraId="50B960EC" w14:textId="77777777" w:rsidTr="003E7DC5">
        <w:trPr>
          <w:trHeight w:val="255"/>
        </w:trPr>
        <w:tc>
          <w:tcPr>
            <w:tcW w:w="1208" w:type="dxa"/>
            <w:shd w:val="clear" w:color="auto" w:fill="FFFFFF" w:themeFill="background1"/>
            <w:vAlign w:val="center"/>
          </w:tcPr>
          <w:p w14:paraId="73F264D5" w14:textId="2143F71B" w:rsidR="00891AAB" w:rsidRDefault="00891AAB" w:rsidP="00891AAB">
            <w:pPr>
              <w:pStyle w:val="ListParagraph"/>
              <w:spacing w:after="0" w:line="240" w:lineRule="auto"/>
              <w:ind w:left="0"/>
              <w:rPr>
                <w:rFonts w:ascii="Arial Narrow" w:hAnsi="Arial Narrow" w:cs="Arial"/>
              </w:rPr>
            </w:pPr>
            <w:r>
              <w:rPr>
                <w:rFonts w:ascii="Arial Narrow" w:hAnsi="Arial Narrow" w:cs="Arial"/>
              </w:rPr>
              <w:t>10:00-11:00</w:t>
            </w:r>
          </w:p>
        </w:tc>
        <w:tc>
          <w:tcPr>
            <w:tcW w:w="1260" w:type="dxa"/>
            <w:vAlign w:val="center"/>
          </w:tcPr>
          <w:p w14:paraId="3513414E" w14:textId="3B4D8F08" w:rsidR="00891AAB" w:rsidRDefault="00891AAB" w:rsidP="00891AAB">
            <w:pPr>
              <w:pStyle w:val="ListParagraph"/>
              <w:spacing w:after="0" w:line="240" w:lineRule="auto"/>
              <w:ind w:left="0"/>
              <w:rPr>
                <w:rFonts w:ascii="Arial Narrow" w:hAnsi="Arial Narrow" w:cs="Arial Narrow"/>
              </w:rPr>
            </w:pPr>
            <w:r w:rsidRPr="00AE642D">
              <w:rPr>
                <w:rFonts w:ascii="Century Gothic" w:hAnsi="Century Gothic"/>
                <w:bCs/>
                <w:color w:val="000000"/>
                <w:spacing w:val="-5"/>
                <w:sz w:val="20"/>
                <w:szCs w:val="20"/>
              </w:rPr>
              <w:t>GE-RW</w:t>
            </w:r>
          </w:p>
        </w:tc>
        <w:tc>
          <w:tcPr>
            <w:tcW w:w="4500" w:type="dxa"/>
            <w:vAlign w:val="center"/>
          </w:tcPr>
          <w:p w14:paraId="3EBD25FA" w14:textId="2974F6E8" w:rsidR="00891AAB" w:rsidRPr="001F42FB" w:rsidRDefault="00891AAB" w:rsidP="00891AAB">
            <w:pPr>
              <w:pStyle w:val="ListParagraph"/>
              <w:spacing w:after="0" w:line="240" w:lineRule="auto"/>
              <w:ind w:left="0"/>
              <w:rPr>
                <w:rFonts w:ascii="Arial Narrow" w:hAnsi="Arial Narrow" w:cs="Arial Narrow"/>
              </w:rPr>
            </w:pPr>
            <w:r w:rsidRPr="001F42FB">
              <w:rPr>
                <w:rFonts w:ascii="Arial Narrow" w:hAnsi="Arial Narrow" w:cs="Arial"/>
              </w:rPr>
              <w:t>RIZAL’S LIFE &amp; WORKS</w:t>
            </w:r>
          </w:p>
        </w:tc>
        <w:tc>
          <w:tcPr>
            <w:tcW w:w="900" w:type="dxa"/>
            <w:vAlign w:val="center"/>
          </w:tcPr>
          <w:p w14:paraId="7966BD16" w14:textId="0730E353"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570E9F4" w14:textId="798D8DBD" w:rsidR="00891AAB" w:rsidRDefault="00891AAB" w:rsidP="00891AAB">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07CC2450" w14:textId="46837A67" w:rsidR="00891AAB" w:rsidRDefault="00891AAB" w:rsidP="00891AAB">
            <w:pPr>
              <w:pStyle w:val="ListParagraph"/>
              <w:spacing w:after="0" w:line="240" w:lineRule="auto"/>
              <w:ind w:left="0"/>
              <w:jc w:val="center"/>
              <w:rPr>
                <w:rFonts w:ascii="Arial" w:hAnsi="Arial" w:cs="Arial"/>
              </w:rPr>
            </w:pPr>
            <w:r>
              <w:rPr>
                <w:rFonts w:ascii="Arial" w:hAnsi="Arial" w:cs="Arial"/>
              </w:rPr>
              <w:t>1</w:t>
            </w:r>
          </w:p>
        </w:tc>
        <w:tc>
          <w:tcPr>
            <w:tcW w:w="1417" w:type="dxa"/>
            <w:vAlign w:val="center"/>
          </w:tcPr>
          <w:p w14:paraId="3D99CF7A" w14:textId="7B427373" w:rsidR="00891AAB" w:rsidRDefault="00891AAB" w:rsidP="00891AAB">
            <w:pPr>
              <w:pStyle w:val="ListParagraph"/>
              <w:spacing w:after="0" w:line="240" w:lineRule="auto"/>
              <w:ind w:left="0"/>
              <w:rPr>
                <w:rFonts w:ascii="Arial Narrow" w:hAnsi="Arial Narrow" w:cs="Arial"/>
                <w:sz w:val="20"/>
                <w:szCs w:val="20"/>
              </w:rPr>
            </w:pPr>
            <w:r>
              <w:rPr>
                <w:rFonts w:ascii="Arial Narrow" w:hAnsi="Arial Narrow" w:cs="Arial"/>
                <w:sz w:val="20"/>
                <w:szCs w:val="20"/>
              </w:rPr>
              <w:t>BSBA FM 2-1</w:t>
            </w:r>
          </w:p>
        </w:tc>
      </w:tr>
      <w:tr w:rsidR="00891AAB" w14:paraId="0294EEB9" w14:textId="77777777" w:rsidTr="006E38AE">
        <w:trPr>
          <w:trHeight w:val="255"/>
        </w:trPr>
        <w:tc>
          <w:tcPr>
            <w:tcW w:w="1208" w:type="dxa"/>
            <w:vAlign w:val="center"/>
          </w:tcPr>
          <w:p w14:paraId="0045E14D" w14:textId="23EB0F0E" w:rsidR="00891AAB" w:rsidRPr="007D4835" w:rsidRDefault="00891AAB" w:rsidP="00891AAB">
            <w:pPr>
              <w:pStyle w:val="ListParagraph"/>
              <w:spacing w:after="0" w:line="240" w:lineRule="auto"/>
              <w:ind w:left="0"/>
              <w:rPr>
                <w:rFonts w:ascii="Arial Narrow" w:hAnsi="Arial Narrow" w:cs="Arial"/>
              </w:rPr>
            </w:pPr>
            <w:r>
              <w:rPr>
                <w:rFonts w:ascii="Arial Narrow" w:hAnsi="Arial Narrow" w:cs="Arial"/>
              </w:rPr>
              <w:t>1:00-2:00</w:t>
            </w:r>
          </w:p>
        </w:tc>
        <w:tc>
          <w:tcPr>
            <w:tcW w:w="1260" w:type="dxa"/>
            <w:vAlign w:val="bottom"/>
          </w:tcPr>
          <w:p w14:paraId="13E10817" w14:textId="0BAD414A" w:rsidR="00891AAB" w:rsidRDefault="00891AAB" w:rsidP="00891AAB">
            <w:pPr>
              <w:pStyle w:val="ListParagraph"/>
              <w:spacing w:after="0" w:line="240" w:lineRule="auto"/>
              <w:ind w:left="0"/>
              <w:rPr>
                <w:rFonts w:ascii="Arial" w:hAnsi="Arial" w:cs="Arial"/>
                <w:color w:val="000000"/>
                <w:sz w:val="20"/>
                <w:szCs w:val="20"/>
              </w:rPr>
            </w:pPr>
            <w:r>
              <w:rPr>
                <w:rFonts w:ascii="Arial Narrow" w:hAnsi="Arial Narrow" w:cs="Arial"/>
              </w:rPr>
              <w:t>GE-RW</w:t>
            </w:r>
          </w:p>
        </w:tc>
        <w:tc>
          <w:tcPr>
            <w:tcW w:w="4500" w:type="dxa"/>
            <w:vAlign w:val="center"/>
          </w:tcPr>
          <w:p w14:paraId="3B0007EA" w14:textId="10AE6603" w:rsidR="00891AAB" w:rsidRPr="001F42FB" w:rsidRDefault="00891AAB" w:rsidP="00891AAB">
            <w:pPr>
              <w:pStyle w:val="ListParagraph"/>
              <w:spacing w:after="0" w:line="240" w:lineRule="auto"/>
              <w:ind w:left="0"/>
              <w:rPr>
                <w:rFonts w:ascii="Arial Narrow" w:hAnsi="Arial Narrow" w:cs="Arial"/>
                <w:color w:val="000000"/>
              </w:rPr>
            </w:pPr>
            <w:r w:rsidRPr="001F42FB">
              <w:rPr>
                <w:rFonts w:ascii="Arial Narrow" w:hAnsi="Arial Narrow" w:cs="Arial"/>
              </w:rPr>
              <w:t>RIZAL’S LIFE &amp; WORKS</w:t>
            </w:r>
          </w:p>
        </w:tc>
        <w:tc>
          <w:tcPr>
            <w:tcW w:w="900" w:type="dxa"/>
            <w:vAlign w:val="center"/>
          </w:tcPr>
          <w:p w14:paraId="0B3C6EA3" w14:textId="0D8C486D" w:rsidR="00891AAB" w:rsidRDefault="00891AAB" w:rsidP="00891AAB">
            <w:pPr>
              <w:pStyle w:val="ListParagraph"/>
              <w:spacing w:after="0" w:line="240" w:lineRule="auto"/>
              <w:ind w:left="0"/>
              <w:jc w:val="center"/>
              <w:rPr>
                <w:rFonts w:ascii="Arial Narrow" w:hAnsi="Arial Narrow"/>
                <w:color w:val="000000" w:themeColor="text1"/>
              </w:rPr>
            </w:pPr>
            <w:r>
              <w:rPr>
                <w:rFonts w:ascii="Arial" w:hAnsi="Arial" w:cs="Arial"/>
              </w:rPr>
              <w:t>3</w:t>
            </w:r>
          </w:p>
        </w:tc>
        <w:tc>
          <w:tcPr>
            <w:tcW w:w="720" w:type="dxa"/>
            <w:vAlign w:val="center"/>
          </w:tcPr>
          <w:p w14:paraId="286D2BF9" w14:textId="59C32E13" w:rsidR="00891AAB" w:rsidRDefault="00891AAB" w:rsidP="00891AAB">
            <w:pPr>
              <w:pStyle w:val="ListParagraph"/>
              <w:spacing w:after="0" w:line="240" w:lineRule="auto"/>
              <w:ind w:left="0"/>
              <w:jc w:val="center"/>
              <w:rPr>
                <w:rFonts w:ascii="Arial Narrow" w:hAnsi="Arial Narrow"/>
              </w:rPr>
            </w:pPr>
            <w:r>
              <w:rPr>
                <w:rFonts w:ascii="Arial" w:hAnsi="Arial" w:cs="Arial"/>
              </w:rPr>
              <w:t>M-F</w:t>
            </w:r>
          </w:p>
        </w:tc>
        <w:tc>
          <w:tcPr>
            <w:tcW w:w="900" w:type="dxa"/>
            <w:vAlign w:val="center"/>
          </w:tcPr>
          <w:p w14:paraId="7F3CB13E" w14:textId="2FCB7CC0" w:rsidR="00891AAB" w:rsidRDefault="00891AAB" w:rsidP="00891AAB">
            <w:pPr>
              <w:pStyle w:val="ListParagraph"/>
              <w:spacing w:after="0" w:line="240" w:lineRule="auto"/>
              <w:ind w:left="0"/>
              <w:jc w:val="center"/>
              <w:rPr>
                <w:rFonts w:ascii="Arial Narrow" w:hAnsi="Arial Narrow"/>
              </w:rPr>
            </w:pPr>
            <w:r>
              <w:rPr>
                <w:rFonts w:ascii="Arial" w:hAnsi="Arial" w:cs="Arial"/>
              </w:rPr>
              <w:t>1</w:t>
            </w:r>
          </w:p>
        </w:tc>
        <w:tc>
          <w:tcPr>
            <w:tcW w:w="1417" w:type="dxa"/>
            <w:vAlign w:val="center"/>
          </w:tcPr>
          <w:p w14:paraId="566883CB" w14:textId="2C7D902B" w:rsidR="00891AAB" w:rsidRDefault="00891AAB" w:rsidP="00891AAB">
            <w:pPr>
              <w:pStyle w:val="ListParagraph"/>
              <w:spacing w:after="0" w:line="240" w:lineRule="auto"/>
              <w:ind w:left="0"/>
              <w:rPr>
                <w:rFonts w:ascii="Arial Narrow" w:hAnsi="Arial Narrow" w:cs="Arial"/>
                <w:sz w:val="20"/>
                <w:szCs w:val="20"/>
              </w:rPr>
            </w:pPr>
            <w:r>
              <w:rPr>
                <w:rFonts w:ascii="Arial Narrow" w:hAnsi="Arial Narrow" w:cs="Arial"/>
              </w:rPr>
              <w:t>BTLED 3-2</w:t>
            </w:r>
          </w:p>
        </w:tc>
      </w:tr>
      <w:tr w:rsidR="00891AAB" w14:paraId="5C61861C" w14:textId="77777777" w:rsidTr="003E7372">
        <w:trPr>
          <w:trHeight w:val="255"/>
        </w:trPr>
        <w:tc>
          <w:tcPr>
            <w:tcW w:w="1208" w:type="dxa"/>
            <w:shd w:val="clear" w:color="auto" w:fill="FFFFFF" w:themeFill="background1"/>
            <w:vAlign w:val="center"/>
          </w:tcPr>
          <w:p w14:paraId="2696D8DE" w14:textId="1C48A720" w:rsidR="00891AAB" w:rsidRDefault="00891AAB" w:rsidP="00891AAB">
            <w:pPr>
              <w:pStyle w:val="ListParagraph"/>
              <w:spacing w:after="0" w:line="240" w:lineRule="auto"/>
              <w:ind w:left="0"/>
              <w:rPr>
                <w:rFonts w:ascii="Arial" w:hAnsi="Arial" w:cs="Arial"/>
              </w:rPr>
            </w:pPr>
            <w:r w:rsidRPr="007D4835">
              <w:rPr>
                <w:rFonts w:ascii="Arial Narrow" w:hAnsi="Arial Narrow" w:cs="Arial"/>
              </w:rPr>
              <w:t>3:00-4:00</w:t>
            </w:r>
          </w:p>
        </w:tc>
        <w:tc>
          <w:tcPr>
            <w:tcW w:w="1260" w:type="dxa"/>
            <w:vAlign w:val="center"/>
          </w:tcPr>
          <w:p w14:paraId="040A9632" w14:textId="2A403B09" w:rsidR="00891AAB" w:rsidRDefault="00891AAB" w:rsidP="00891AAB">
            <w:pPr>
              <w:pStyle w:val="ListParagraph"/>
              <w:spacing w:after="0" w:line="240" w:lineRule="auto"/>
              <w:ind w:left="0"/>
              <w:rPr>
                <w:rFonts w:ascii="Arial" w:hAnsi="Arial" w:cs="Arial"/>
                <w:color w:val="000000"/>
                <w:sz w:val="20"/>
                <w:szCs w:val="20"/>
              </w:rPr>
            </w:pPr>
            <w:r w:rsidRPr="00AE642D">
              <w:rPr>
                <w:rFonts w:ascii="Century Gothic" w:hAnsi="Century Gothic"/>
                <w:bCs/>
                <w:color w:val="000000"/>
                <w:spacing w:val="-5"/>
                <w:sz w:val="20"/>
                <w:szCs w:val="20"/>
              </w:rPr>
              <w:t>GE-RW</w:t>
            </w:r>
          </w:p>
        </w:tc>
        <w:tc>
          <w:tcPr>
            <w:tcW w:w="4500" w:type="dxa"/>
            <w:vAlign w:val="center"/>
          </w:tcPr>
          <w:p w14:paraId="2530A29B" w14:textId="7D259BE3" w:rsidR="00891AAB" w:rsidRPr="001F42FB" w:rsidRDefault="00891AAB" w:rsidP="00891AAB">
            <w:pPr>
              <w:pStyle w:val="ListParagraph"/>
              <w:spacing w:after="0" w:line="240" w:lineRule="auto"/>
              <w:ind w:left="0"/>
              <w:rPr>
                <w:rFonts w:ascii="Arial Narrow" w:hAnsi="Arial Narrow" w:cs="Arial"/>
                <w:color w:val="000000"/>
              </w:rPr>
            </w:pPr>
            <w:r w:rsidRPr="001F42FB">
              <w:rPr>
                <w:rFonts w:ascii="Arial Narrow" w:hAnsi="Arial Narrow" w:cs="Arial"/>
              </w:rPr>
              <w:t>RIZAL’S LIFE &amp; WORKS</w:t>
            </w:r>
          </w:p>
        </w:tc>
        <w:tc>
          <w:tcPr>
            <w:tcW w:w="900" w:type="dxa"/>
            <w:vAlign w:val="center"/>
          </w:tcPr>
          <w:p w14:paraId="55DACEC0" w14:textId="26DA4894" w:rsidR="00891AAB" w:rsidRDefault="00891AAB" w:rsidP="00891AAB">
            <w:pPr>
              <w:pStyle w:val="ListParagraph"/>
              <w:spacing w:after="0" w:line="240" w:lineRule="auto"/>
              <w:ind w:left="0"/>
              <w:jc w:val="center"/>
              <w:rPr>
                <w:rFonts w:ascii="Arial Narrow" w:hAnsi="Arial Narrow"/>
                <w:color w:val="000000" w:themeColor="text1"/>
              </w:rPr>
            </w:pPr>
            <w:r>
              <w:rPr>
                <w:rFonts w:ascii="Arial" w:hAnsi="Arial" w:cs="Arial"/>
              </w:rPr>
              <w:t>3</w:t>
            </w:r>
          </w:p>
        </w:tc>
        <w:tc>
          <w:tcPr>
            <w:tcW w:w="720" w:type="dxa"/>
            <w:vAlign w:val="center"/>
          </w:tcPr>
          <w:p w14:paraId="463A8FAA" w14:textId="1F1F2C03" w:rsidR="00891AAB" w:rsidRDefault="00891AAB" w:rsidP="00891AAB">
            <w:pPr>
              <w:pStyle w:val="ListParagraph"/>
              <w:spacing w:after="0" w:line="240" w:lineRule="auto"/>
              <w:ind w:left="0"/>
              <w:jc w:val="center"/>
              <w:rPr>
                <w:rFonts w:ascii="Arial Narrow" w:hAnsi="Arial Narrow"/>
              </w:rPr>
            </w:pPr>
            <w:r>
              <w:rPr>
                <w:rFonts w:ascii="Arial" w:hAnsi="Arial" w:cs="Arial"/>
                <w:sz w:val="24"/>
                <w:szCs w:val="24"/>
              </w:rPr>
              <w:t>M-F</w:t>
            </w:r>
          </w:p>
        </w:tc>
        <w:tc>
          <w:tcPr>
            <w:tcW w:w="900" w:type="dxa"/>
            <w:vAlign w:val="center"/>
          </w:tcPr>
          <w:p w14:paraId="4FA64685" w14:textId="09E82531" w:rsidR="00891AAB" w:rsidRDefault="00891AAB" w:rsidP="00891AAB">
            <w:pPr>
              <w:pStyle w:val="ListParagraph"/>
              <w:spacing w:after="0" w:line="240" w:lineRule="auto"/>
              <w:ind w:left="0"/>
              <w:jc w:val="center"/>
              <w:rPr>
                <w:rFonts w:ascii="Arial Narrow" w:hAnsi="Arial Narrow"/>
              </w:rPr>
            </w:pPr>
            <w:r>
              <w:rPr>
                <w:rFonts w:ascii="Arial" w:hAnsi="Arial" w:cs="Arial"/>
              </w:rPr>
              <w:t>1</w:t>
            </w:r>
          </w:p>
        </w:tc>
        <w:tc>
          <w:tcPr>
            <w:tcW w:w="1417" w:type="dxa"/>
            <w:vAlign w:val="center"/>
          </w:tcPr>
          <w:p w14:paraId="38EC4D62" w14:textId="29E781D3" w:rsidR="00891AAB" w:rsidRDefault="00891AAB" w:rsidP="00891AAB">
            <w:pPr>
              <w:pStyle w:val="ListParagraph"/>
              <w:spacing w:after="0" w:line="240" w:lineRule="auto"/>
              <w:ind w:left="0"/>
              <w:rPr>
                <w:rFonts w:ascii="Arial Narrow" w:hAnsi="Arial Narrow" w:cs="Arial"/>
                <w:sz w:val="20"/>
                <w:szCs w:val="20"/>
              </w:rPr>
            </w:pPr>
            <w:r>
              <w:rPr>
                <w:rFonts w:ascii="Arial Narrow" w:hAnsi="Arial Narrow" w:cs="Arial"/>
                <w:sz w:val="20"/>
                <w:szCs w:val="20"/>
              </w:rPr>
              <w:t>BSBA FM 2-2</w:t>
            </w:r>
          </w:p>
        </w:tc>
      </w:tr>
      <w:tr w:rsidR="00891AAB" w14:paraId="5A4EA1A3" w14:textId="77777777" w:rsidTr="00717DEF">
        <w:trPr>
          <w:trHeight w:val="255"/>
        </w:trPr>
        <w:tc>
          <w:tcPr>
            <w:tcW w:w="1208" w:type="dxa"/>
            <w:vAlign w:val="center"/>
          </w:tcPr>
          <w:p w14:paraId="6C7D7A11" w14:textId="370780F1" w:rsidR="00891AAB" w:rsidRDefault="00891AAB" w:rsidP="00891AAB">
            <w:pPr>
              <w:pStyle w:val="ListParagraph"/>
              <w:spacing w:after="0" w:line="240" w:lineRule="auto"/>
              <w:ind w:left="0"/>
              <w:rPr>
                <w:rFonts w:ascii="Arial Narrow" w:hAnsi="Arial Narrow" w:cs="Arial"/>
              </w:rPr>
            </w:pPr>
            <w:r>
              <w:rPr>
                <w:rFonts w:ascii="Arial Narrow" w:hAnsi="Arial Narrow" w:cs="Arial"/>
              </w:rPr>
              <w:t>4:00-5:00</w:t>
            </w:r>
          </w:p>
        </w:tc>
        <w:tc>
          <w:tcPr>
            <w:tcW w:w="1260" w:type="dxa"/>
            <w:vAlign w:val="bottom"/>
          </w:tcPr>
          <w:p w14:paraId="24C0D158" w14:textId="0ADCE727" w:rsidR="00891AAB" w:rsidRDefault="00891AAB" w:rsidP="00891AAB">
            <w:pPr>
              <w:pStyle w:val="ListParagraph"/>
              <w:spacing w:after="0" w:line="240" w:lineRule="auto"/>
              <w:ind w:left="0"/>
              <w:rPr>
                <w:rFonts w:ascii="Arial Narrow" w:hAnsi="Arial Narrow" w:cs="Arial"/>
              </w:rPr>
            </w:pPr>
            <w:r>
              <w:rPr>
                <w:rFonts w:ascii="Arial Narrow" w:hAnsi="Arial Narrow" w:cs="Arial Narrow"/>
              </w:rPr>
              <w:t>LHG</w:t>
            </w:r>
          </w:p>
        </w:tc>
        <w:tc>
          <w:tcPr>
            <w:tcW w:w="4500" w:type="dxa"/>
            <w:vAlign w:val="bottom"/>
          </w:tcPr>
          <w:p w14:paraId="142BD77E" w14:textId="579C6CC1" w:rsidR="00891AAB" w:rsidRPr="001F42FB" w:rsidRDefault="00891AAB" w:rsidP="00891AAB">
            <w:pPr>
              <w:pStyle w:val="ListParagraph"/>
              <w:spacing w:after="0" w:line="240" w:lineRule="auto"/>
              <w:ind w:left="0"/>
              <w:rPr>
                <w:rFonts w:ascii="Arial Narrow" w:hAnsi="Arial Narrow" w:cs="Arial"/>
              </w:rPr>
            </w:pPr>
            <w:r w:rsidRPr="001F42FB">
              <w:rPr>
                <w:rFonts w:ascii="Arial Narrow" w:hAnsi="Arial Narrow" w:cs="Arial Narrow"/>
              </w:rPr>
              <w:t>LOCAL HISTORY &amp; GOVERNANCE</w:t>
            </w:r>
          </w:p>
        </w:tc>
        <w:tc>
          <w:tcPr>
            <w:tcW w:w="900" w:type="dxa"/>
            <w:vAlign w:val="center"/>
          </w:tcPr>
          <w:p w14:paraId="70F6AAED" w14:textId="2704FAB0"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208421B" w14:textId="0511EBDC" w:rsidR="00891AAB" w:rsidRDefault="00891AAB" w:rsidP="00891AAB">
            <w:pPr>
              <w:pStyle w:val="ListParagraph"/>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51DCD0F6" w14:textId="1B921A0F" w:rsidR="00891AAB" w:rsidRDefault="00891AAB" w:rsidP="00891AAB">
            <w:pPr>
              <w:pStyle w:val="ListParagraph"/>
              <w:spacing w:after="0" w:line="240" w:lineRule="auto"/>
              <w:ind w:left="0"/>
              <w:jc w:val="center"/>
              <w:rPr>
                <w:rFonts w:ascii="Arial" w:hAnsi="Arial" w:cs="Arial"/>
              </w:rPr>
            </w:pPr>
            <w:r>
              <w:rPr>
                <w:rFonts w:ascii="Arial" w:hAnsi="Arial" w:cs="Arial"/>
              </w:rPr>
              <w:t>1</w:t>
            </w:r>
          </w:p>
        </w:tc>
        <w:tc>
          <w:tcPr>
            <w:tcW w:w="1417" w:type="dxa"/>
            <w:vAlign w:val="center"/>
          </w:tcPr>
          <w:p w14:paraId="1F494E54" w14:textId="53F4BCCD" w:rsidR="00891AAB" w:rsidRDefault="00891AAB" w:rsidP="00891AAB">
            <w:pPr>
              <w:pStyle w:val="ListParagraph"/>
              <w:spacing w:after="0" w:line="240" w:lineRule="auto"/>
              <w:ind w:left="0"/>
              <w:rPr>
                <w:rFonts w:ascii="Arial Narrow" w:hAnsi="Arial Narrow" w:cs="Arial"/>
              </w:rPr>
            </w:pPr>
            <w:r>
              <w:rPr>
                <w:rFonts w:ascii="Arial Narrow" w:hAnsi="Arial Narrow" w:cs="Arial"/>
              </w:rPr>
              <w:t>BSTM 4-2</w:t>
            </w:r>
          </w:p>
        </w:tc>
      </w:tr>
      <w:tr w:rsidR="00891AAB" w14:paraId="68C348DC" w14:textId="77777777" w:rsidTr="00A121EB">
        <w:trPr>
          <w:trHeight w:val="255"/>
        </w:trPr>
        <w:tc>
          <w:tcPr>
            <w:tcW w:w="1208" w:type="dxa"/>
            <w:shd w:val="clear" w:color="auto" w:fill="B8CCE4" w:themeFill="accent1" w:themeFillTint="66"/>
            <w:vAlign w:val="center"/>
          </w:tcPr>
          <w:p w14:paraId="6D41840D" w14:textId="77777777" w:rsidR="00891AAB" w:rsidRDefault="00891AAB" w:rsidP="00891AAB">
            <w:pPr>
              <w:pStyle w:val="ListParagraph"/>
              <w:spacing w:after="0" w:line="240" w:lineRule="auto"/>
              <w:ind w:left="0"/>
              <w:rPr>
                <w:rFonts w:ascii="Arial" w:hAnsi="Arial" w:cs="Arial"/>
              </w:rPr>
            </w:pPr>
          </w:p>
        </w:tc>
        <w:tc>
          <w:tcPr>
            <w:tcW w:w="1260" w:type="dxa"/>
            <w:shd w:val="clear" w:color="auto" w:fill="B8CCE4" w:themeFill="accent1" w:themeFillTint="66"/>
            <w:vAlign w:val="center"/>
          </w:tcPr>
          <w:p w14:paraId="0573D7A5" w14:textId="77777777" w:rsidR="00891AAB" w:rsidRDefault="00891AAB" w:rsidP="00891AAB">
            <w:pPr>
              <w:pStyle w:val="ListParagraph"/>
              <w:spacing w:after="0" w:line="240" w:lineRule="auto"/>
              <w:ind w:left="0"/>
              <w:rPr>
                <w:rFonts w:ascii="Arial" w:hAnsi="Arial" w:cs="Arial"/>
              </w:rPr>
            </w:pPr>
          </w:p>
        </w:tc>
        <w:tc>
          <w:tcPr>
            <w:tcW w:w="4500" w:type="dxa"/>
            <w:shd w:val="clear" w:color="auto" w:fill="B8CCE4" w:themeFill="accent1" w:themeFillTint="66"/>
            <w:vAlign w:val="center"/>
          </w:tcPr>
          <w:p w14:paraId="48247E3A" w14:textId="77777777" w:rsidR="00891AAB" w:rsidRPr="001F42FB" w:rsidRDefault="00891AAB" w:rsidP="00891AAB">
            <w:pPr>
              <w:pStyle w:val="ListParagraph"/>
              <w:spacing w:after="0" w:line="240" w:lineRule="auto"/>
              <w:ind w:left="0"/>
              <w:rPr>
                <w:rFonts w:ascii="Arial Narrow" w:hAnsi="Arial Narrow" w:cs="Arial"/>
              </w:rPr>
            </w:pPr>
          </w:p>
        </w:tc>
        <w:tc>
          <w:tcPr>
            <w:tcW w:w="900" w:type="dxa"/>
            <w:shd w:val="clear" w:color="auto" w:fill="B8CCE4" w:themeFill="accent1" w:themeFillTint="66"/>
          </w:tcPr>
          <w:p w14:paraId="3B0B5422" w14:textId="77777777" w:rsidR="00891AAB" w:rsidRDefault="00891AAB" w:rsidP="00891AAB">
            <w:pPr>
              <w:pStyle w:val="ListParagraph"/>
              <w:spacing w:after="0" w:line="240" w:lineRule="auto"/>
              <w:ind w:left="0"/>
              <w:jc w:val="center"/>
              <w:rPr>
                <w:rFonts w:ascii="Arial" w:hAnsi="Arial" w:cs="Arial"/>
              </w:rPr>
            </w:pPr>
          </w:p>
        </w:tc>
        <w:tc>
          <w:tcPr>
            <w:tcW w:w="720" w:type="dxa"/>
            <w:shd w:val="clear" w:color="auto" w:fill="B8CCE4" w:themeFill="accent1" w:themeFillTint="66"/>
          </w:tcPr>
          <w:p w14:paraId="3CA766C2" w14:textId="77777777" w:rsidR="00891AAB" w:rsidRDefault="00891AAB" w:rsidP="00891AAB">
            <w:pPr>
              <w:pStyle w:val="ListParagraph"/>
              <w:spacing w:after="0" w:line="240" w:lineRule="auto"/>
              <w:ind w:left="0"/>
              <w:jc w:val="center"/>
              <w:rPr>
                <w:rFonts w:ascii="Arial" w:hAnsi="Arial" w:cs="Arial"/>
              </w:rPr>
            </w:pPr>
          </w:p>
        </w:tc>
        <w:tc>
          <w:tcPr>
            <w:tcW w:w="900" w:type="dxa"/>
            <w:shd w:val="clear" w:color="auto" w:fill="B8CCE4" w:themeFill="accent1" w:themeFillTint="66"/>
            <w:vAlign w:val="center"/>
          </w:tcPr>
          <w:p w14:paraId="7D1DE21C" w14:textId="77777777" w:rsidR="00891AAB" w:rsidRDefault="00891AAB" w:rsidP="00891AAB">
            <w:pPr>
              <w:pStyle w:val="ListParagraph"/>
              <w:spacing w:after="0" w:line="240" w:lineRule="auto"/>
              <w:ind w:left="0"/>
              <w:jc w:val="center"/>
              <w:rPr>
                <w:rFonts w:ascii="Arial" w:hAnsi="Arial" w:cs="Arial"/>
              </w:rPr>
            </w:pPr>
          </w:p>
        </w:tc>
        <w:tc>
          <w:tcPr>
            <w:tcW w:w="1417" w:type="dxa"/>
            <w:shd w:val="clear" w:color="auto" w:fill="B8CCE4" w:themeFill="accent1" w:themeFillTint="66"/>
            <w:vAlign w:val="center"/>
          </w:tcPr>
          <w:p w14:paraId="7E7850DE" w14:textId="77777777" w:rsidR="00891AAB" w:rsidRDefault="00891AAB" w:rsidP="00891AAB">
            <w:pPr>
              <w:pStyle w:val="ListParagraph"/>
              <w:spacing w:after="0" w:line="240" w:lineRule="auto"/>
              <w:ind w:left="0"/>
              <w:rPr>
                <w:rFonts w:ascii="Arial" w:hAnsi="Arial" w:cs="Arial"/>
              </w:rPr>
            </w:pPr>
          </w:p>
        </w:tc>
      </w:tr>
      <w:tr w:rsidR="00891AAB" w14:paraId="5C56F299" w14:textId="77777777" w:rsidTr="00A121EB">
        <w:trPr>
          <w:trHeight w:val="255"/>
        </w:trPr>
        <w:tc>
          <w:tcPr>
            <w:tcW w:w="1208" w:type="dxa"/>
            <w:vAlign w:val="center"/>
          </w:tcPr>
          <w:p w14:paraId="26CF15A3" w14:textId="77777777" w:rsidR="00891AAB" w:rsidRPr="00973BAE" w:rsidRDefault="00891AAB" w:rsidP="00891AAB">
            <w:pPr>
              <w:pStyle w:val="ListParagraph"/>
              <w:spacing w:after="0" w:line="240" w:lineRule="auto"/>
              <w:ind w:left="0"/>
              <w:rPr>
                <w:rFonts w:ascii="Arial Narrow" w:hAnsi="Arial Narrow" w:cs="Arial"/>
              </w:rPr>
            </w:pPr>
            <w:r w:rsidRPr="00973BAE">
              <w:rPr>
                <w:rFonts w:ascii="Arial Narrow" w:hAnsi="Arial Narrow" w:cs="Arial"/>
              </w:rPr>
              <w:t>8:00-9:00</w:t>
            </w:r>
          </w:p>
        </w:tc>
        <w:tc>
          <w:tcPr>
            <w:tcW w:w="1260" w:type="dxa"/>
          </w:tcPr>
          <w:p w14:paraId="717DCF66" w14:textId="77777777" w:rsidR="00891AAB" w:rsidRDefault="00891AAB" w:rsidP="00891AAB">
            <w:pPr>
              <w:pStyle w:val="ListParagraph"/>
              <w:spacing w:after="0" w:line="240" w:lineRule="auto"/>
              <w:ind w:left="0"/>
              <w:rPr>
                <w:rFonts w:ascii="Arial" w:hAnsi="Arial" w:cs="Arial"/>
              </w:rPr>
            </w:pPr>
            <w:r>
              <w:rPr>
                <w:rFonts w:ascii="Arial Narrow" w:hAnsi="Arial Narrow" w:cs="Arial"/>
                <w:bCs/>
              </w:rPr>
              <w:t>GE 102</w:t>
            </w:r>
          </w:p>
        </w:tc>
        <w:tc>
          <w:tcPr>
            <w:tcW w:w="4500" w:type="dxa"/>
            <w:vAlign w:val="center"/>
          </w:tcPr>
          <w:p w14:paraId="028A7D4F" w14:textId="70A92D12" w:rsidR="00891AAB" w:rsidRPr="001F42FB" w:rsidRDefault="00891AAB" w:rsidP="00891AAB">
            <w:pPr>
              <w:pStyle w:val="ListParagraph"/>
              <w:spacing w:after="0" w:line="240" w:lineRule="auto"/>
              <w:ind w:left="0"/>
              <w:rPr>
                <w:rFonts w:ascii="Arial Narrow" w:hAnsi="Arial Narrow" w:cs="Arial"/>
              </w:rPr>
            </w:pPr>
            <w:r w:rsidRPr="001F42FB">
              <w:rPr>
                <w:rFonts w:ascii="Arial Narrow" w:hAnsi="Arial Narrow" w:cs="Arial"/>
                <w:lang w:eastAsia="en-PH"/>
              </w:rPr>
              <w:t>READING</w:t>
            </w:r>
            <w:r>
              <w:rPr>
                <w:rFonts w:ascii="Arial Narrow" w:hAnsi="Arial Narrow" w:cs="Arial"/>
                <w:lang w:eastAsia="en-PH"/>
              </w:rPr>
              <w:t>S</w:t>
            </w:r>
            <w:r w:rsidRPr="001F42FB">
              <w:rPr>
                <w:rFonts w:ascii="Arial Narrow" w:hAnsi="Arial Narrow" w:cs="Arial"/>
                <w:lang w:eastAsia="en-PH"/>
              </w:rPr>
              <w:t xml:space="preserve"> IN THE PHILIPPINE HISTORY   </w:t>
            </w:r>
          </w:p>
        </w:tc>
        <w:tc>
          <w:tcPr>
            <w:tcW w:w="900" w:type="dxa"/>
            <w:vAlign w:val="center"/>
          </w:tcPr>
          <w:p w14:paraId="15F5FFEA" w14:textId="77777777"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967810A" w14:textId="77777777" w:rsidR="00891AAB" w:rsidRDefault="00891AAB" w:rsidP="00891AAB">
            <w:pPr>
              <w:pStyle w:val="ListParagraph"/>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32CE1C9F" w14:textId="77777777" w:rsidR="00891AAB" w:rsidRDefault="00891AAB" w:rsidP="00891AAB">
            <w:pPr>
              <w:pStyle w:val="ListParagraph"/>
              <w:spacing w:after="0" w:line="240" w:lineRule="auto"/>
              <w:ind w:left="0"/>
              <w:jc w:val="center"/>
              <w:rPr>
                <w:rFonts w:ascii="Arial" w:hAnsi="Arial" w:cs="Arial"/>
              </w:rPr>
            </w:pPr>
            <w:r>
              <w:rPr>
                <w:rFonts w:ascii="Arial" w:hAnsi="Arial" w:cs="Arial"/>
              </w:rPr>
              <w:t>2</w:t>
            </w:r>
          </w:p>
        </w:tc>
        <w:tc>
          <w:tcPr>
            <w:tcW w:w="1417" w:type="dxa"/>
            <w:vAlign w:val="center"/>
          </w:tcPr>
          <w:p w14:paraId="282CDE40" w14:textId="77777777" w:rsidR="00891AAB" w:rsidRDefault="00891AAB" w:rsidP="00891AAB">
            <w:pPr>
              <w:pStyle w:val="ListParagraph"/>
              <w:spacing w:after="0" w:line="240" w:lineRule="auto"/>
              <w:ind w:left="0"/>
              <w:rPr>
                <w:rFonts w:ascii="Arial" w:hAnsi="Arial" w:cs="Arial"/>
              </w:rPr>
            </w:pPr>
            <w:r>
              <w:rPr>
                <w:rFonts w:ascii="Arial" w:hAnsi="Arial" w:cs="Arial"/>
              </w:rPr>
              <w:t>BSTM 2-1</w:t>
            </w:r>
          </w:p>
        </w:tc>
      </w:tr>
      <w:tr w:rsidR="00891AAB" w14:paraId="73918A58" w14:textId="77777777" w:rsidTr="00A121EB">
        <w:trPr>
          <w:trHeight w:val="255"/>
        </w:trPr>
        <w:tc>
          <w:tcPr>
            <w:tcW w:w="1208" w:type="dxa"/>
            <w:vAlign w:val="center"/>
          </w:tcPr>
          <w:p w14:paraId="0EA5BE03" w14:textId="6D4C7569" w:rsidR="00891AAB" w:rsidRPr="00973BAE" w:rsidRDefault="00891AAB" w:rsidP="00891AAB">
            <w:pPr>
              <w:pStyle w:val="ListParagraph"/>
              <w:spacing w:after="0" w:line="240" w:lineRule="auto"/>
              <w:ind w:left="0"/>
              <w:rPr>
                <w:rFonts w:ascii="Arial Narrow" w:hAnsi="Arial Narrow" w:cs="Arial"/>
              </w:rPr>
            </w:pPr>
            <w:r w:rsidRPr="00973BAE">
              <w:rPr>
                <w:rFonts w:ascii="Arial Narrow" w:hAnsi="Arial Narrow" w:cs="Arial"/>
              </w:rPr>
              <w:t>9:00-10:00</w:t>
            </w:r>
          </w:p>
        </w:tc>
        <w:tc>
          <w:tcPr>
            <w:tcW w:w="1260" w:type="dxa"/>
            <w:vAlign w:val="center"/>
          </w:tcPr>
          <w:p w14:paraId="0777382F" w14:textId="29411D94" w:rsidR="00891AAB" w:rsidRDefault="00891AAB" w:rsidP="00891AAB">
            <w:pPr>
              <w:pStyle w:val="ListParagraph"/>
              <w:spacing w:after="0" w:line="240" w:lineRule="auto"/>
              <w:ind w:left="0"/>
              <w:rPr>
                <w:rFonts w:ascii="Arial" w:hAnsi="Arial" w:cs="Arial"/>
                <w:bCs/>
                <w:color w:val="000000"/>
                <w:sz w:val="24"/>
                <w:szCs w:val="24"/>
              </w:rPr>
            </w:pPr>
            <w:r>
              <w:rPr>
                <w:rFonts w:ascii="Arial Narrow" w:hAnsi="Arial Narrow" w:cs="Arial"/>
                <w:bCs/>
                <w:color w:val="000000" w:themeColor="text1"/>
              </w:rPr>
              <w:t>THC 8</w:t>
            </w:r>
          </w:p>
        </w:tc>
        <w:tc>
          <w:tcPr>
            <w:tcW w:w="4500" w:type="dxa"/>
            <w:vAlign w:val="center"/>
          </w:tcPr>
          <w:p w14:paraId="03B3144E" w14:textId="421887EA" w:rsidR="00891AAB" w:rsidRPr="001F42FB" w:rsidRDefault="00891AAB" w:rsidP="00891AAB">
            <w:pPr>
              <w:pStyle w:val="ListParagraph"/>
              <w:spacing w:after="0" w:line="240" w:lineRule="auto"/>
              <w:ind w:left="0"/>
              <w:rPr>
                <w:rFonts w:ascii="Arial Narrow" w:hAnsi="Arial Narrow" w:cs="Arial"/>
                <w:bCs/>
                <w:color w:val="000000"/>
              </w:rPr>
            </w:pPr>
            <w:r>
              <w:rPr>
                <w:rFonts w:ascii="Arial Narrow" w:hAnsi="Arial Narrow" w:cs="Arial"/>
                <w:lang w:eastAsia="en-PH"/>
              </w:rPr>
              <w:t>LEGAL ASPECTS IN TOURISM &amp; HOSPITALITY</w:t>
            </w:r>
          </w:p>
        </w:tc>
        <w:tc>
          <w:tcPr>
            <w:tcW w:w="900" w:type="dxa"/>
            <w:vAlign w:val="center"/>
          </w:tcPr>
          <w:p w14:paraId="081EB4C7" w14:textId="4222EAFC"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D09F1DD" w14:textId="509D8A41" w:rsidR="00891AAB" w:rsidRDefault="00891AAB" w:rsidP="00891AAB">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21906E46" w14:textId="46CDCF1B" w:rsidR="00891AAB" w:rsidRDefault="00891AAB" w:rsidP="00891AAB">
            <w:pPr>
              <w:pStyle w:val="ListParagraph"/>
              <w:spacing w:after="0" w:line="240" w:lineRule="auto"/>
              <w:ind w:left="0"/>
              <w:jc w:val="center"/>
              <w:rPr>
                <w:rFonts w:ascii="Arial" w:hAnsi="Arial" w:cs="Arial"/>
              </w:rPr>
            </w:pPr>
            <w:r>
              <w:rPr>
                <w:rFonts w:ascii="Arial" w:hAnsi="Arial" w:cs="Arial"/>
              </w:rPr>
              <w:t>2</w:t>
            </w:r>
          </w:p>
        </w:tc>
        <w:tc>
          <w:tcPr>
            <w:tcW w:w="1417" w:type="dxa"/>
            <w:vAlign w:val="center"/>
          </w:tcPr>
          <w:p w14:paraId="3CE335BE" w14:textId="608F2370" w:rsidR="00891AAB" w:rsidRDefault="00891AAB" w:rsidP="00891AAB">
            <w:pPr>
              <w:pStyle w:val="ListParagraph"/>
              <w:spacing w:after="0" w:line="240" w:lineRule="auto"/>
              <w:ind w:left="0"/>
              <w:rPr>
                <w:rFonts w:ascii="Arial Narrow" w:hAnsi="Arial Narrow"/>
                <w:sz w:val="20"/>
                <w:szCs w:val="20"/>
              </w:rPr>
            </w:pPr>
            <w:r>
              <w:rPr>
                <w:rFonts w:ascii="Arial Narrow" w:hAnsi="Arial Narrow"/>
                <w:sz w:val="20"/>
                <w:szCs w:val="20"/>
              </w:rPr>
              <w:t>BSTM 4-2</w:t>
            </w:r>
          </w:p>
        </w:tc>
      </w:tr>
      <w:tr w:rsidR="00891AAB" w14:paraId="11C2B901" w14:textId="77777777" w:rsidTr="00A216DD">
        <w:trPr>
          <w:trHeight w:val="255"/>
        </w:trPr>
        <w:tc>
          <w:tcPr>
            <w:tcW w:w="1208" w:type="dxa"/>
            <w:vAlign w:val="center"/>
          </w:tcPr>
          <w:p w14:paraId="31754762" w14:textId="5C802D8E" w:rsidR="00891AAB" w:rsidRPr="00973BAE" w:rsidRDefault="00891AAB" w:rsidP="00891AAB">
            <w:pPr>
              <w:pStyle w:val="ListParagraph"/>
              <w:spacing w:after="0" w:line="240" w:lineRule="auto"/>
              <w:ind w:left="0"/>
              <w:rPr>
                <w:rFonts w:ascii="Arial Narrow" w:hAnsi="Arial Narrow" w:cs="Arial"/>
              </w:rPr>
            </w:pPr>
            <w:r>
              <w:rPr>
                <w:rFonts w:ascii="Arial Narrow" w:hAnsi="Arial Narrow" w:cs="Arial"/>
              </w:rPr>
              <w:t>11:00-12:00</w:t>
            </w:r>
          </w:p>
        </w:tc>
        <w:tc>
          <w:tcPr>
            <w:tcW w:w="1260" w:type="dxa"/>
          </w:tcPr>
          <w:p w14:paraId="7B40465A" w14:textId="3C608FB5" w:rsidR="00891AAB" w:rsidRDefault="00891AAB" w:rsidP="00891AAB">
            <w:pPr>
              <w:pStyle w:val="ListParagraph"/>
              <w:spacing w:after="0" w:line="240" w:lineRule="auto"/>
              <w:ind w:left="0"/>
              <w:rPr>
                <w:rFonts w:ascii="Arial" w:hAnsi="Arial" w:cs="Arial"/>
              </w:rPr>
            </w:pPr>
            <w:r>
              <w:rPr>
                <w:rFonts w:ascii="Arial Narrow" w:hAnsi="Arial Narrow" w:cs="Arial"/>
                <w:bCs/>
              </w:rPr>
              <w:t>GE 102</w:t>
            </w:r>
          </w:p>
        </w:tc>
        <w:tc>
          <w:tcPr>
            <w:tcW w:w="4500" w:type="dxa"/>
            <w:vAlign w:val="center"/>
          </w:tcPr>
          <w:p w14:paraId="6BD7DD09" w14:textId="5F75D48A" w:rsidR="00891AAB" w:rsidRPr="001F42FB" w:rsidRDefault="00891AAB" w:rsidP="00891AAB">
            <w:pPr>
              <w:pStyle w:val="ListParagraph"/>
              <w:spacing w:after="0" w:line="240" w:lineRule="auto"/>
              <w:ind w:left="0"/>
              <w:rPr>
                <w:rFonts w:ascii="Arial Narrow" w:hAnsi="Arial Narrow" w:cs="Arial"/>
              </w:rPr>
            </w:pPr>
            <w:r w:rsidRPr="001F42FB">
              <w:rPr>
                <w:rFonts w:ascii="Arial Narrow" w:hAnsi="Arial Narrow" w:cs="Arial"/>
                <w:lang w:eastAsia="en-PH"/>
              </w:rPr>
              <w:t>READING</w:t>
            </w:r>
            <w:r>
              <w:rPr>
                <w:rFonts w:ascii="Arial Narrow" w:hAnsi="Arial Narrow" w:cs="Arial"/>
                <w:lang w:eastAsia="en-PH"/>
              </w:rPr>
              <w:t>S</w:t>
            </w:r>
            <w:r w:rsidRPr="001F42FB">
              <w:rPr>
                <w:rFonts w:ascii="Arial Narrow" w:hAnsi="Arial Narrow" w:cs="Arial"/>
                <w:lang w:eastAsia="en-PH"/>
              </w:rPr>
              <w:t xml:space="preserve"> IN THE PHILIPPINE HISTORY   </w:t>
            </w:r>
          </w:p>
        </w:tc>
        <w:tc>
          <w:tcPr>
            <w:tcW w:w="900" w:type="dxa"/>
            <w:vAlign w:val="center"/>
          </w:tcPr>
          <w:p w14:paraId="5347834D" w14:textId="46679E67"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9850380" w14:textId="1034C151" w:rsidR="00891AAB" w:rsidRDefault="00891AAB" w:rsidP="00891AAB">
            <w:pPr>
              <w:pStyle w:val="ListParagraph"/>
              <w:spacing w:after="0" w:line="240" w:lineRule="auto"/>
              <w:ind w:left="0"/>
              <w:jc w:val="center"/>
              <w:rPr>
                <w:rFonts w:ascii="Arial" w:hAnsi="Arial" w:cs="Arial"/>
              </w:rPr>
            </w:pPr>
            <w:r>
              <w:rPr>
                <w:rFonts w:ascii="Arial" w:hAnsi="Arial" w:cs="Arial"/>
                <w:sz w:val="24"/>
                <w:szCs w:val="24"/>
              </w:rPr>
              <w:t>M-F</w:t>
            </w:r>
          </w:p>
        </w:tc>
        <w:tc>
          <w:tcPr>
            <w:tcW w:w="900" w:type="dxa"/>
            <w:vAlign w:val="center"/>
          </w:tcPr>
          <w:p w14:paraId="7EE4403B" w14:textId="52E9097B" w:rsidR="00891AAB" w:rsidRDefault="00891AAB" w:rsidP="00891AAB">
            <w:pPr>
              <w:pStyle w:val="ListParagraph"/>
              <w:spacing w:after="0" w:line="240" w:lineRule="auto"/>
              <w:ind w:left="0"/>
              <w:jc w:val="center"/>
              <w:rPr>
                <w:rFonts w:ascii="Arial" w:hAnsi="Arial" w:cs="Arial"/>
              </w:rPr>
            </w:pPr>
            <w:r>
              <w:rPr>
                <w:rFonts w:ascii="Arial" w:hAnsi="Arial" w:cs="Arial"/>
              </w:rPr>
              <w:t>2</w:t>
            </w:r>
          </w:p>
        </w:tc>
        <w:tc>
          <w:tcPr>
            <w:tcW w:w="1417" w:type="dxa"/>
            <w:vAlign w:val="center"/>
          </w:tcPr>
          <w:p w14:paraId="158105A8" w14:textId="511D9158" w:rsidR="00891AAB" w:rsidRDefault="00891AAB" w:rsidP="00891AAB">
            <w:pPr>
              <w:pStyle w:val="ListParagraph"/>
              <w:spacing w:after="0" w:line="240" w:lineRule="auto"/>
              <w:ind w:left="0"/>
              <w:rPr>
                <w:rFonts w:ascii="Arial Narrow" w:hAnsi="Arial Narrow" w:cs="Arial"/>
                <w:sz w:val="20"/>
                <w:szCs w:val="20"/>
              </w:rPr>
            </w:pPr>
            <w:r>
              <w:rPr>
                <w:rFonts w:ascii="Arial Narrow" w:hAnsi="Arial Narrow"/>
                <w:sz w:val="20"/>
                <w:szCs w:val="20"/>
              </w:rPr>
              <w:t>BSBA FM 1-1</w:t>
            </w:r>
          </w:p>
        </w:tc>
      </w:tr>
      <w:tr w:rsidR="00891AAB" w14:paraId="0B01ABCF" w14:textId="77777777" w:rsidTr="00A121EB">
        <w:trPr>
          <w:trHeight w:val="255"/>
        </w:trPr>
        <w:tc>
          <w:tcPr>
            <w:tcW w:w="1208" w:type="dxa"/>
            <w:vAlign w:val="center"/>
          </w:tcPr>
          <w:p w14:paraId="440992D2" w14:textId="028F23A0" w:rsidR="00891AAB" w:rsidRPr="00973BAE" w:rsidRDefault="00891AAB" w:rsidP="00891AAB">
            <w:pPr>
              <w:pStyle w:val="ListParagraph"/>
              <w:spacing w:after="0" w:line="240" w:lineRule="auto"/>
              <w:ind w:left="0"/>
              <w:rPr>
                <w:rFonts w:ascii="Arial Narrow" w:hAnsi="Arial Narrow" w:cs="Arial"/>
              </w:rPr>
            </w:pPr>
            <w:r w:rsidRPr="00973BAE">
              <w:rPr>
                <w:rFonts w:ascii="Arial Narrow" w:hAnsi="Arial Narrow" w:cs="Arial"/>
              </w:rPr>
              <w:t>2:00-3:00</w:t>
            </w:r>
          </w:p>
        </w:tc>
        <w:tc>
          <w:tcPr>
            <w:tcW w:w="1260" w:type="dxa"/>
            <w:vAlign w:val="center"/>
          </w:tcPr>
          <w:p w14:paraId="3E526100" w14:textId="48565C82" w:rsidR="00891AAB" w:rsidRDefault="00891AAB" w:rsidP="00891AAB">
            <w:pPr>
              <w:pStyle w:val="ListParagraph"/>
              <w:spacing w:after="0" w:line="240" w:lineRule="auto"/>
              <w:ind w:left="0"/>
              <w:rPr>
                <w:rFonts w:ascii="Arial Narrow" w:hAnsi="Arial Narrow" w:cs="Arial"/>
                <w:bCs/>
                <w:color w:val="000000" w:themeColor="text1"/>
              </w:rPr>
            </w:pPr>
            <w:r>
              <w:rPr>
                <w:rFonts w:ascii="Arial Narrow" w:hAnsi="Arial Narrow" w:cs="Arial"/>
                <w:bCs/>
                <w:color w:val="000000" w:themeColor="text1"/>
              </w:rPr>
              <w:t>THC 8</w:t>
            </w:r>
          </w:p>
        </w:tc>
        <w:tc>
          <w:tcPr>
            <w:tcW w:w="4500" w:type="dxa"/>
            <w:vAlign w:val="center"/>
          </w:tcPr>
          <w:p w14:paraId="79600740" w14:textId="3427C796" w:rsidR="00891AAB" w:rsidRDefault="00891AAB" w:rsidP="00891AAB">
            <w:pPr>
              <w:pStyle w:val="ListParagraph"/>
              <w:spacing w:after="0" w:line="240" w:lineRule="auto"/>
              <w:ind w:left="0"/>
              <w:rPr>
                <w:rFonts w:ascii="Arial Narrow" w:hAnsi="Arial Narrow" w:cs="Arial"/>
                <w:lang w:eastAsia="en-PH"/>
              </w:rPr>
            </w:pPr>
            <w:r>
              <w:rPr>
                <w:rFonts w:ascii="Arial Narrow" w:hAnsi="Arial Narrow" w:cs="Arial"/>
                <w:lang w:eastAsia="en-PH"/>
              </w:rPr>
              <w:t>LEGAL ASPECTS IN TOURISM &amp; HOSPITALITY</w:t>
            </w:r>
          </w:p>
        </w:tc>
        <w:tc>
          <w:tcPr>
            <w:tcW w:w="900" w:type="dxa"/>
            <w:vAlign w:val="center"/>
          </w:tcPr>
          <w:p w14:paraId="740322AD" w14:textId="7520A699"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7562D93" w14:textId="00A42503" w:rsidR="00891AAB" w:rsidRDefault="00891AAB" w:rsidP="00891AAB">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001F3B72" w14:textId="342C8715" w:rsidR="00891AAB" w:rsidRDefault="00891AAB" w:rsidP="00891AAB">
            <w:pPr>
              <w:pStyle w:val="ListParagraph"/>
              <w:spacing w:after="0" w:line="240" w:lineRule="auto"/>
              <w:ind w:left="0"/>
              <w:jc w:val="center"/>
              <w:rPr>
                <w:rFonts w:ascii="Arial" w:hAnsi="Arial" w:cs="Arial"/>
              </w:rPr>
            </w:pPr>
            <w:r>
              <w:rPr>
                <w:rFonts w:ascii="Arial" w:hAnsi="Arial" w:cs="Arial"/>
              </w:rPr>
              <w:t>2</w:t>
            </w:r>
          </w:p>
        </w:tc>
        <w:tc>
          <w:tcPr>
            <w:tcW w:w="1417" w:type="dxa"/>
            <w:vAlign w:val="center"/>
          </w:tcPr>
          <w:p w14:paraId="49382C20" w14:textId="2B4703CD" w:rsidR="00891AAB" w:rsidRDefault="00891AAB" w:rsidP="00891AAB">
            <w:pPr>
              <w:pStyle w:val="ListParagraph"/>
              <w:spacing w:after="0" w:line="240" w:lineRule="auto"/>
              <w:ind w:left="0"/>
              <w:rPr>
                <w:rFonts w:ascii="Arial Narrow" w:hAnsi="Arial Narrow"/>
                <w:sz w:val="20"/>
                <w:szCs w:val="20"/>
              </w:rPr>
            </w:pPr>
            <w:r>
              <w:rPr>
                <w:rFonts w:ascii="Arial Narrow" w:hAnsi="Arial Narrow"/>
                <w:sz w:val="20"/>
                <w:szCs w:val="20"/>
              </w:rPr>
              <w:t>BSTM 4-2</w:t>
            </w:r>
          </w:p>
        </w:tc>
      </w:tr>
      <w:tr w:rsidR="00891AAB" w14:paraId="0DD222DC" w14:textId="77777777" w:rsidTr="00A121EB">
        <w:trPr>
          <w:trHeight w:val="255"/>
        </w:trPr>
        <w:tc>
          <w:tcPr>
            <w:tcW w:w="1208" w:type="dxa"/>
            <w:vAlign w:val="center"/>
          </w:tcPr>
          <w:p w14:paraId="50FC6DBB" w14:textId="541AD9F4" w:rsidR="00891AAB" w:rsidRPr="00973BAE" w:rsidRDefault="00891AAB" w:rsidP="00891AAB">
            <w:pPr>
              <w:pStyle w:val="ListParagraph"/>
              <w:spacing w:after="0" w:line="240" w:lineRule="auto"/>
              <w:ind w:left="0"/>
              <w:rPr>
                <w:rFonts w:ascii="Arial Narrow" w:hAnsi="Arial Narrow" w:cs="Arial"/>
              </w:rPr>
            </w:pPr>
            <w:r>
              <w:rPr>
                <w:rFonts w:ascii="Arial Narrow" w:hAnsi="Arial Narrow" w:cs="Arial"/>
              </w:rPr>
              <w:t>5:00-6:00</w:t>
            </w:r>
          </w:p>
        </w:tc>
        <w:tc>
          <w:tcPr>
            <w:tcW w:w="1260" w:type="dxa"/>
            <w:vAlign w:val="center"/>
          </w:tcPr>
          <w:p w14:paraId="7F0A861B" w14:textId="381BDBC5" w:rsidR="00891AAB" w:rsidRDefault="00891AAB" w:rsidP="00891AAB">
            <w:pPr>
              <w:pStyle w:val="ListParagraph"/>
              <w:spacing w:after="0" w:line="240" w:lineRule="auto"/>
              <w:ind w:left="0"/>
              <w:rPr>
                <w:rFonts w:ascii="Arial Narrow" w:hAnsi="Arial Narrow" w:cs="Arial"/>
                <w:bCs/>
                <w:color w:val="000000" w:themeColor="text1"/>
              </w:rPr>
            </w:pPr>
            <w:r>
              <w:rPr>
                <w:rFonts w:ascii="Arial Narrow" w:hAnsi="Arial Narrow" w:cs="Arial"/>
                <w:bCs/>
                <w:color w:val="000000" w:themeColor="text1"/>
              </w:rPr>
              <w:t>THC 8</w:t>
            </w:r>
          </w:p>
        </w:tc>
        <w:tc>
          <w:tcPr>
            <w:tcW w:w="4500" w:type="dxa"/>
            <w:vAlign w:val="center"/>
          </w:tcPr>
          <w:p w14:paraId="51C7BE95" w14:textId="1FCAE45E" w:rsidR="00891AAB" w:rsidRDefault="00891AAB" w:rsidP="00891AAB">
            <w:pPr>
              <w:pStyle w:val="ListParagraph"/>
              <w:spacing w:after="0" w:line="240" w:lineRule="auto"/>
              <w:ind w:left="0"/>
              <w:rPr>
                <w:rFonts w:ascii="Arial Narrow" w:hAnsi="Arial Narrow" w:cs="Arial"/>
                <w:lang w:eastAsia="en-PH"/>
              </w:rPr>
            </w:pPr>
            <w:r>
              <w:rPr>
                <w:rFonts w:ascii="Arial Narrow" w:hAnsi="Arial Narrow" w:cs="Arial"/>
                <w:lang w:eastAsia="en-PH"/>
              </w:rPr>
              <w:t>LEGAL ASPECTS IN TOURISM &amp; HOSPITALITY</w:t>
            </w:r>
          </w:p>
        </w:tc>
        <w:tc>
          <w:tcPr>
            <w:tcW w:w="900" w:type="dxa"/>
            <w:vAlign w:val="center"/>
          </w:tcPr>
          <w:p w14:paraId="76E72EDF" w14:textId="7871A22C" w:rsidR="00891AAB" w:rsidRDefault="00891AAB" w:rsidP="00891AAB">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DFE0B90" w14:textId="3A6777F1" w:rsidR="00891AAB" w:rsidRDefault="00891AAB" w:rsidP="00891AAB">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360E522E" w14:textId="2E713949" w:rsidR="00891AAB" w:rsidRDefault="00891AAB" w:rsidP="00891AAB">
            <w:pPr>
              <w:pStyle w:val="ListParagraph"/>
              <w:spacing w:after="0" w:line="240" w:lineRule="auto"/>
              <w:ind w:left="0"/>
              <w:jc w:val="center"/>
              <w:rPr>
                <w:rFonts w:ascii="Arial" w:hAnsi="Arial" w:cs="Arial"/>
              </w:rPr>
            </w:pPr>
            <w:r>
              <w:rPr>
                <w:rFonts w:ascii="Arial" w:hAnsi="Arial" w:cs="Arial"/>
              </w:rPr>
              <w:t>2</w:t>
            </w:r>
          </w:p>
        </w:tc>
        <w:tc>
          <w:tcPr>
            <w:tcW w:w="1417" w:type="dxa"/>
            <w:vAlign w:val="center"/>
          </w:tcPr>
          <w:p w14:paraId="5E737165" w14:textId="07E66AB8" w:rsidR="00891AAB" w:rsidRDefault="00891AAB" w:rsidP="00891AAB">
            <w:pPr>
              <w:pStyle w:val="ListParagraph"/>
              <w:spacing w:after="0" w:line="240" w:lineRule="auto"/>
              <w:ind w:left="0"/>
              <w:rPr>
                <w:rFonts w:ascii="Arial Narrow" w:hAnsi="Arial Narrow"/>
                <w:sz w:val="20"/>
                <w:szCs w:val="20"/>
              </w:rPr>
            </w:pPr>
            <w:r>
              <w:rPr>
                <w:rFonts w:ascii="Arial Narrow" w:hAnsi="Arial Narrow"/>
                <w:sz w:val="20"/>
                <w:szCs w:val="20"/>
              </w:rPr>
              <w:t>BSTM 4-3</w:t>
            </w:r>
          </w:p>
        </w:tc>
      </w:tr>
      <w:tr w:rsidR="00891AAB" w14:paraId="20241DE0" w14:textId="77777777" w:rsidTr="00A121EB">
        <w:trPr>
          <w:trHeight w:val="85"/>
        </w:trPr>
        <w:tc>
          <w:tcPr>
            <w:tcW w:w="1208" w:type="dxa"/>
            <w:shd w:val="clear" w:color="auto" w:fill="548DD4" w:themeFill="text2" w:themeFillTint="99"/>
          </w:tcPr>
          <w:p w14:paraId="76400CF6" w14:textId="77777777" w:rsidR="00891AAB" w:rsidRDefault="00891AAB" w:rsidP="00891AAB">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123E4303" w14:textId="77777777" w:rsidR="00891AAB" w:rsidRDefault="00891AAB" w:rsidP="00891AAB">
            <w:pPr>
              <w:pStyle w:val="ListParagraph"/>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799D977D" w14:textId="77777777" w:rsidR="00891AAB" w:rsidRDefault="00891AAB" w:rsidP="00891AAB">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2DC9889A" w14:textId="65CA524E" w:rsidR="00891AAB" w:rsidRDefault="00891AAB" w:rsidP="00891AAB">
            <w:pPr>
              <w:pStyle w:val="ListParagraph"/>
              <w:spacing w:after="0" w:line="240" w:lineRule="auto"/>
              <w:ind w:left="0"/>
              <w:jc w:val="center"/>
              <w:rPr>
                <w:rFonts w:ascii="Arial" w:hAnsi="Arial" w:cs="Arial"/>
                <w:b/>
                <w:bCs/>
                <w:sz w:val="24"/>
                <w:szCs w:val="24"/>
              </w:rPr>
            </w:pPr>
            <w:r>
              <w:rPr>
                <w:rFonts w:ascii="Arial" w:hAnsi="Arial" w:cs="Arial"/>
                <w:b/>
                <w:bCs/>
                <w:sz w:val="24"/>
                <w:szCs w:val="24"/>
              </w:rPr>
              <w:t>3</w:t>
            </w:r>
            <w:r w:rsidR="00A07272">
              <w:rPr>
                <w:rFonts w:ascii="Arial" w:hAnsi="Arial" w:cs="Arial"/>
                <w:b/>
                <w:bCs/>
                <w:sz w:val="24"/>
                <w:szCs w:val="24"/>
              </w:rPr>
              <w:t>3</w:t>
            </w:r>
            <w:r>
              <w:rPr>
                <w:rFonts w:ascii="Arial" w:hAnsi="Arial" w:cs="Arial"/>
                <w:b/>
                <w:bCs/>
                <w:sz w:val="24"/>
                <w:szCs w:val="24"/>
              </w:rPr>
              <w:t>.0</w:t>
            </w:r>
          </w:p>
        </w:tc>
        <w:tc>
          <w:tcPr>
            <w:tcW w:w="720" w:type="dxa"/>
            <w:shd w:val="clear" w:color="auto" w:fill="548DD4" w:themeFill="text2" w:themeFillTint="99"/>
          </w:tcPr>
          <w:p w14:paraId="278A4EE5" w14:textId="77777777" w:rsidR="00891AAB" w:rsidRDefault="00891AAB" w:rsidP="00891AAB">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00015D98" w14:textId="77777777" w:rsidR="00891AAB" w:rsidRDefault="00891AAB" w:rsidP="00891AAB">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4F703EC0" w14:textId="77777777" w:rsidR="00891AAB" w:rsidRDefault="00891AAB" w:rsidP="00891AAB">
            <w:pPr>
              <w:pStyle w:val="ListParagraph"/>
              <w:spacing w:after="0" w:line="240" w:lineRule="auto"/>
              <w:ind w:left="0"/>
              <w:jc w:val="center"/>
              <w:rPr>
                <w:rFonts w:ascii="Arial" w:hAnsi="Arial" w:cs="Arial"/>
                <w:b/>
                <w:bCs/>
                <w:sz w:val="24"/>
                <w:szCs w:val="24"/>
              </w:rPr>
            </w:pPr>
          </w:p>
        </w:tc>
      </w:tr>
    </w:tbl>
    <w:p w14:paraId="645EB8C4" w14:textId="78AFD7A3" w:rsidR="006723F6" w:rsidRDefault="00F81A97" w:rsidP="00F81A97">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sidR="007D04DA">
        <w:rPr>
          <w:rFonts w:ascii="Arial" w:hAnsi="Arial" w:cs="Arial"/>
          <w:b/>
          <w:bCs/>
          <w:i/>
          <w:iCs/>
          <w:sz w:val="24"/>
          <w:szCs w:val="24"/>
          <w:lang w:val="en-US"/>
        </w:rPr>
        <w:t>Full-time Faculty</w:t>
      </w:r>
    </w:p>
    <w:p w14:paraId="20E33070" w14:textId="77777777" w:rsidR="006723F6" w:rsidRDefault="006723F6" w:rsidP="006723F6">
      <w:pPr>
        <w:spacing w:after="0" w:line="240" w:lineRule="auto"/>
        <w:ind w:firstLine="720"/>
        <w:jc w:val="both"/>
        <w:rPr>
          <w:rFonts w:ascii="Arial" w:hAnsi="Arial" w:cs="Arial"/>
          <w:i/>
          <w:iCs/>
          <w:sz w:val="24"/>
          <w:szCs w:val="24"/>
          <w:lang w:val="en-US"/>
        </w:rPr>
      </w:pPr>
    </w:p>
    <w:p w14:paraId="46C60E7B" w14:textId="11CB4E0E" w:rsidR="006723F6" w:rsidRDefault="006723F6" w:rsidP="006723F6">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A07272">
        <w:rPr>
          <w:rFonts w:ascii="Arial" w:hAnsi="Arial" w:cs="Arial"/>
          <w:i/>
          <w:iCs/>
          <w:sz w:val="24"/>
          <w:szCs w:val="24"/>
        </w:rPr>
        <w:t xml:space="preserve"> </w:t>
      </w:r>
      <w:r>
        <w:rPr>
          <w:rFonts w:ascii="Arial" w:hAnsi="Arial" w:cs="Arial"/>
          <w:i/>
          <w:iCs/>
          <w:sz w:val="24"/>
          <w:szCs w:val="24"/>
        </w:rPr>
        <w:t xml:space="preserve"> </w:t>
      </w:r>
      <w:r w:rsidR="00A07272">
        <w:rPr>
          <w:rFonts w:ascii="Arial" w:hAnsi="Arial" w:cs="Arial"/>
          <w:i/>
          <w:iCs/>
          <w:sz w:val="24"/>
          <w:szCs w:val="24"/>
        </w:rPr>
        <w:t>24</w:t>
      </w:r>
      <w:r>
        <w:rPr>
          <w:rFonts w:ascii="Arial" w:hAnsi="Arial" w:cs="Arial"/>
          <w:i/>
          <w:iCs/>
          <w:sz w:val="24"/>
          <w:szCs w:val="24"/>
        </w:rPr>
        <w:t xml:space="preserve"> units (</w:t>
      </w:r>
      <w:r w:rsidR="007D04DA">
        <w:rPr>
          <w:rFonts w:ascii="Arial" w:hAnsi="Arial" w:cs="Arial"/>
          <w:i/>
          <w:iCs/>
          <w:sz w:val="24"/>
          <w:szCs w:val="24"/>
        </w:rPr>
        <w:t xml:space="preserve">8 </w:t>
      </w:r>
      <w:r>
        <w:rPr>
          <w:rFonts w:ascii="Arial" w:hAnsi="Arial" w:cs="Arial"/>
          <w:i/>
          <w:iCs/>
          <w:sz w:val="24"/>
          <w:szCs w:val="24"/>
        </w:rPr>
        <w:t>loads)</w:t>
      </w:r>
      <w:r>
        <w:rPr>
          <w:rFonts w:ascii="Arial" w:hAnsi="Arial" w:cs="Arial"/>
          <w:i/>
          <w:iCs/>
          <w:sz w:val="24"/>
          <w:szCs w:val="24"/>
        </w:rPr>
        <w:tab/>
      </w:r>
    </w:p>
    <w:p w14:paraId="37265DB3" w14:textId="3348F6C3" w:rsidR="006723F6" w:rsidRDefault="006723F6" w:rsidP="006723F6">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sidR="007D04DA">
        <w:rPr>
          <w:rFonts w:ascii="Arial" w:hAnsi="Arial" w:cs="Arial"/>
          <w:i/>
          <w:iCs/>
          <w:sz w:val="24"/>
          <w:szCs w:val="24"/>
        </w:rPr>
        <w:t xml:space="preserve">            </w:t>
      </w:r>
      <w:r w:rsidR="00891AAB">
        <w:rPr>
          <w:rFonts w:ascii="Arial" w:hAnsi="Arial" w:cs="Arial"/>
          <w:i/>
          <w:iCs/>
          <w:sz w:val="24"/>
          <w:szCs w:val="24"/>
        </w:rPr>
        <w:t>9</w:t>
      </w:r>
      <w:r w:rsidR="007D04DA">
        <w:rPr>
          <w:rFonts w:ascii="Arial" w:hAnsi="Arial" w:cs="Arial"/>
          <w:i/>
          <w:iCs/>
          <w:sz w:val="24"/>
          <w:szCs w:val="24"/>
        </w:rPr>
        <w:t xml:space="preserve"> units (</w:t>
      </w:r>
      <w:r w:rsidR="00891AAB">
        <w:rPr>
          <w:rFonts w:ascii="Arial" w:hAnsi="Arial" w:cs="Arial"/>
          <w:i/>
          <w:iCs/>
          <w:sz w:val="24"/>
          <w:szCs w:val="24"/>
        </w:rPr>
        <w:t>3</w:t>
      </w:r>
      <w:r w:rsidR="007D04DA">
        <w:rPr>
          <w:rFonts w:ascii="Arial" w:hAnsi="Arial" w:cs="Arial"/>
          <w:i/>
          <w:iCs/>
          <w:sz w:val="24"/>
          <w:szCs w:val="24"/>
        </w:rPr>
        <w:t xml:space="preserve"> loads)</w:t>
      </w:r>
      <w:r>
        <w:rPr>
          <w:rFonts w:ascii="Arial" w:hAnsi="Arial" w:cs="Arial"/>
          <w:i/>
          <w:iCs/>
          <w:sz w:val="24"/>
          <w:szCs w:val="24"/>
        </w:rPr>
        <w:tab/>
      </w:r>
    </w:p>
    <w:p w14:paraId="55E56DC6" w14:textId="7EAFCB24" w:rsidR="006723F6" w:rsidRPr="00F81A97" w:rsidRDefault="00F81A97" w:rsidP="006723F6">
      <w:pPr>
        <w:pStyle w:val="ListParagraph"/>
        <w:spacing w:after="120" w:line="240" w:lineRule="auto"/>
        <w:rPr>
          <w:rFonts w:ascii="Arial" w:hAnsi="Arial" w:cs="Arial"/>
          <w:bCs/>
          <w:sz w:val="24"/>
          <w:szCs w:val="24"/>
        </w:rPr>
      </w:pPr>
      <w:r w:rsidRPr="00F81A97">
        <w:rPr>
          <w:rFonts w:ascii="Arial" w:hAnsi="Arial" w:cs="Arial"/>
          <w:bCs/>
          <w:sz w:val="24"/>
          <w:szCs w:val="24"/>
        </w:rPr>
        <w:t xml:space="preserve">           Consultation Hour:  10:00-11:00 Wednesday</w:t>
      </w:r>
    </w:p>
    <w:p w14:paraId="5DB12549" w14:textId="77777777" w:rsidR="006723F6" w:rsidRPr="00F81A97" w:rsidRDefault="006723F6" w:rsidP="006723F6">
      <w:pPr>
        <w:pStyle w:val="ListParagraph"/>
        <w:spacing w:after="120" w:line="240" w:lineRule="auto"/>
        <w:rPr>
          <w:rFonts w:ascii="Arial" w:hAnsi="Arial" w:cs="Arial"/>
          <w:bCs/>
          <w:sz w:val="24"/>
          <w:szCs w:val="24"/>
        </w:rPr>
      </w:pPr>
    </w:p>
    <w:p w14:paraId="6FF051FC" w14:textId="77777777" w:rsidR="006723F6" w:rsidRDefault="006723F6" w:rsidP="006723F6">
      <w:pPr>
        <w:pStyle w:val="ListParagraph"/>
        <w:spacing w:after="120" w:line="240" w:lineRule="auto"/>
        <w:rPr>
          <w:rFonts w:ascii="Arial" w:hAnsi="Arial" w:cs="Arial"/>
          <w:b/>
          <w:sz w:val="24"/>
          <w:szCs w:val="24"/>
        </w:rPr>
      </w:pPr>
    </w:p>
    <w:p w14:paraId="71862309" w14:textId="77777777" w:rsidR="006723F6" w:rsidRDefault="006723F6" w:rsidP="006723F6">
      <w:pPr>
        <w:pStyle w:val="ListParagraph"/>
        <w:spacing w:after="120" w:line="240" w:lineRule="auto"/>
        <w:rPr>
          <w:rFonts w:ascii="Arial" w:hAnsi="Arial" w:cs="Arial"/>
          <w:b/>
          <w:sz w:val="24"/>
          <w:szCs w:val="24"/>
        </w:rPr>
      </w:pPr>
    </w:p>
    <w:p w14:paraId="41FAFF17" w14:textId="77777777" w:rsidR="006723F6" w:rsidRDefault="006723F6" w:rsidP="006723F6">
      <w:pPr>
        <w:pStyle w:val="ListParagraph"/>
        <w:spacing w:after="120" w:line="240" w:lineRule="auto"/>
        <w:rPr>
          <w:rFonts w:ascii="Arial" w:hAnsi="Arial" w:cs="Arial"/>
          <w:b/>
          <w:sz w:val="24"/>
          <w:szCs w:val="24"/>
        </w:rPr>
      </w:pPr>
    </w:p>
    <w:p w14:paraId="5518E1B5" w14:textId="77777777" w:rsidR="006723F6" w:rsidRDefault="006723F6" w:rsidP="006723F6">
      <w:pPr>
        <w:pStyle w:val="ListParagraph"/>
        <w:spacing w:after="120" w:line="240" w:lineRule="auto"/>
        <w:rPr>
          <w:rFonts w:ascii="Arial" w:hAnsi="Arial" w:cs="Arial"/>
          <w:b/>
          <w:sz w:val="24"/>
          <w:szCs w:val="24"/>
        </w:rPr>
      </w:pPr>
    </w:p>
    <w:p w14:paraId="3697BA1E" w14:textId="77777777" w:rsidR="006723F6" w:rsidRDefault="006723F6" w:rsidP="006723F6">
      <w:pPr>
        <w:pStyle w:val="ListParagraph"/>
        <w:spacing w:after="120" w:line="240" w:lineRule="auto"/>
        <w:rPr>
          <w:rFonts w:ascii="Arial" w:hAnsi="Arial" w:cs="Arial"/>
          <w:b/>
          <w:sz w:val="24"/>
          <w:szCs w:val="24"/>
        </w:rPr>
      </w:pPr>
    </w:p>
    <w:p w14:paraId="75CBD0CF" w14:textId="77777777" w:rsidR="006723F6" w:rsidRDefault="006723F6" w:rsidP="006723F6">
      <w:pPr>
        <w:pStyle w:val="ListParagraph"/>
        <w:spacing w:after="120" w:line="240" w:lineRule="auto"/>
        <w:rPr>
          <w:rFonts w:ascii="Arial" w:hAnsi="Arial" w:cs="Arial"/>
          <w:b/>
          <w:sz w:val="24"/>
          <w:szCs w:val="24"/>
        </w:rPr>
      </w:pPr>
    </w:p>
    <w:p w14:paraId="27169315" w14:textId="77777777" w:rsidR="006723F6" w:rsidRDefault="006723F6" w:rsidP="006723F6">
      <w:pPr>
        <w:pStyle w:val="ListParagraph"/>
        <w:spacing w:after="120" w:line="240" w:lineRule="auto"/>
        <w:rPr>
          <w:rFonts w:ascii="Arial" w:hAnsi="Arial" w:cs="Arial"/>
          <w:b/>
          <w:sz w:val="24"/>
          <w:szCs w:val="24"/>
        </w:rPr>
      </w:pPr>
    </w:p>
    <w:p w14:paraId="2815461A" w14:textId="77777777" w:rsidR="006723F6" w:rsidRDefault="006723F6" w:rsidP="006723F6">
      <w:pPr>
        <w:pStyle w:val="ListParagraph"/>
        <w:spacing w:after="120" w:line="240" w:lineRule="auto"/>
        <w:rPr>
          <w:rFonts w:ascii="Arial" w:hAnsi="Arial" w:cs="Arial"/>
          <w:b/>
          <w:sz w:val="24"/>
          <w:szCs w:val="24"/>
        </w:rPr>
      </w:pPr>
    </w:p>
    <w:p w14:paraId="532F1322" w14:textId="77777777" w:rsidR="006723F6" w:rsidRDefault="006723F6" w:rsidP="006723F6">
      <w:pPr>
        <w:pStyle w:val="ListParagraph"/>
        <w:spacing w:after="120" w:line="240" w:lineRule="auto"/>
        <w:rPr>
          <w:rFonts w:ascii="Arial" w:hAnsi="Arial" w:cs="Arial"/>
          <w:b/>
          <w:sz w:val="24"/>
          <w:szCs w:val="24"/>
        </w:rPr>
      </w:pPr>
    </w:p>
    <w:p w14:paraId="4FFDE853" w14:textId="77777777" w:rsidR="006723F6" w:rsidRDefault="006723F6" w:rsidP="006723F6">
      <w:pPr>
        <w:pStyle w:val="ListParagraph"/>
        <w:spacing w:after="120" w:line="240" w:lineRule="auto"/>
        <w:rPr>
          <w:rFonts w:ascii="Arial" w:hAnsi="Arial" w:cs="Arial"/>
          <w:b/>
          <w:sz w:val="24"/>
          <w:szCs w:val="24"/>
        </w:rPr>
      </w:pPr>
    </w:p>
    <w:p w14:paraId="5AC6A459" w14:textId="77777777" w:rsidR="006723F6" w:rsidRDefault="006723F6" w:rsidP="006723F6">
      <w:pPr>
        <w:pStyle w:val="ListParagraph"/>
        <w:spacing w:after="120" w:line="240" w:lineRule="auto"/>
        <w:rPr>
          <w:rFonts w:ascii="Arial" w:hAnsi="Arial" w:cs="Arial"/>
          <w:b/>
          <w:sz w:val="24"/>
          <w:szCs w:val="24"/>
        </w:rPr>
      </w:pPr>
    </w:p>
    <w:p w14:paraId="119BCF43" w14:textId="77777777" w:rsidR="006723F6" w:rsidRDefault="006723F6" w:rsidP="006723F6">
      <w:pPr>
        <w:pStyle w:val="ListParagraph"/>
        <w:spacing w:after="120" w:line="240" w:lineRule="auto"/>
        <w:rPr>
          <w:rFonts w:ascii="Arial" w:hAnsi="Arial" w:cs="Arial"/>
          <w:b/>
          <w:sz w:val="24"/>
          <w:szCs w:val="24"/>
        </w:rPr>
      </w:pPr>
    </w:p>
    <w:p w14:paraId="216B0A85" w14:textId="77777777" w:rsidR="006723F6" w:rsidRDefault="006723F6" w:rsidP="006723F6">
      <w:pPr>
        <w:pStyle w:val="ListParagraph"/>
        <w:spacing w:after="120" w:line="240" w:lineRule="auto"/>
        <w:rPr>
          <w:rFonts w:ascii="Arial" w:hAnsi="Arial" w:cs="Arial"/>
          <w:b/>
          <w:sz w:val="24"/>
          <w:szCs w:val="24"/>
        </w:rPr>
      </w:pPr>
    </w:p>
    <w:p w14:paraId="227F473E" w14:textId="77777777" w:rsidR="006723F6" w:rsidRDefault="006723F6" w:rsidP="006723F6">
      <w:pPr>
        <w:pStyle w:val="ListParagraph"/>
        <w:spacing w:after="120" w:line="240" w:lineRule="auto"/>
        <w:rPr>
          <w:rFonts w:ascii="Arial" w:hAnsi="Arial" w:cs="Arial"/>
          <w:b/>
          <w:sz w:val="24"/>
          <w:szCs w:val="24"/>
        </w:rPr>
      </w:pPr>
    </w:p>
    <w:p w14:paraId="07DCCE79" w14:textId="77777777" w:rsidR="006723F6" w:rsidRDefault="006723F6" w:rsidP="006723F6">
      <w:pPr>
        <w:pStyle w:val="ListParagraph"/>
        <w:spacing w:after="120" w:line="240" w:lineRule="auto"/>
        <w:rPr>
          <w:rFonts w:ascii="Arial" w:hAnsi="Arial" w:cs="Arial"/>
          <w:b/>
          <w:sz w:val="24"/>
          <w:szCs w:val="24"/>
        </w:rPr>
      </w:pPr>
    </w:p>
    <w:p w14:paraId="22A7D236" w14:textId="77777777" w:rsidR="006723F6" w:rsidRDefault="006723F6" w:rsidP="006723F6">
      <w:pPr>
        <w:pStyle w:val="ListParagraph"/>
        <w:spacing w:after="120" w:line="240" w:lineRule="auto"/>
        <w:rPr>
          <w:rFonts w:ascii="Arial" w:hAnsi="Arial" w:cs="Arial"/>
          <w:b/>
          <w:sz w:val="24"/>
          <w:szCs w:val="24"/>
        </w:rPr>
      </w:pPr>
    </w:p>
    <w:p w14:paraId="5584BDBD" w14:textId="77777777" w:rsidR="006723F6" w:rsidRDefault="006723F6" w:rsidP="006723F6">
      <w:pPr>
        <w:pStyle w:val="ListParagraph"/>
        <w:spacing w:after="120" w:line="240" w:lineRule="auto"/>
        <w:rPr>
          <w:rFonts w:ascii="Arial" w:hAnsi="Arial" w:cs="Arial"/>
          <w:b/>
          <w:sz w:val="24"/>
          <w:szCs w:val="24"/>
        </w:rPr>
      </w:pPr>
    </w:p>
    <w:p w14:paraId="3DC2FCA5" w14:textId="77777777" w:rsidR="006723F6" w:rsidRDefault="006723F6" w:rsidP="006723F6">
      <w:pPr>
        <w:pStyle w:val="ListParagraph"/>
        <w:spacing w:after="120" w:line="240" w:lineRule="auto"/>
        <w:rPr>
          <w:rFonts w:ascii="Arial" w:hAnsi="Arial" w:cs="Arial"/>
          <w:b/>
          <w:sz w:val="24"/>
          <w:szCs w:val="24"/>
        </w:rPr>
      </w:pPr>
    </w:p>
    <w:p w14:paraId="63E5B63D" w14:textId="77777777" w:rsidR="00F81A97" w:rsidRDefault="00F81A97" w:rsidP="006723F6">
      <w:pPr>
        <w:pStyle w:val="ListParagraph"/>
        <w:spacing w:after="120" w:line="240" w:lineRule="auto"/>
        <w:rPr>
          <w:rFonts w:ascii="Arial" w:hAnsi="Arial" w:cs="Arial"/>
          <w:b/>
          <w:sz w:val="24"/>
          <w:szCs w:val="24"/>
        </w:rPr>
      </w:pPr>
    </w:p>
    <w:p w14:paraId="15EF8E97" w14:textId="77777777" w:rsidR="001A4307" w:rsidRDefault="001A4307">
      <w:pPr>
        <w:spacing w:after="120" w:line="240" w:lineRule="auto"/>
        <w:rPr>
          <w:rFonts w:ascii="Arial" w:hAnsi="Arial" w:cs="Arial"/>
          <w:b/>
          <w:sz w:val="24"/>
          <w:szCs w:val="24"/>
        </w:rPr>
      </w:pPr>
    </w:p>
    <w:p w14:paraId="085DE3DA" w14:textId="3A292C50" w:rsidR="003603A5" w:rsidRPr="005441C6" w:rsidRDefault="003603A5" w:rsidP="003603A5">
      <w:pPr>
        <w:spacing w:after="120" w:line="240" w:lineRule="auto"/>
        <w:ind w:firstLine="720"/>
        <w:rPr>
          <w:rFonts w:ascii="Arial" w:hAnsi="Arial" w:cs="Arial"/>
          <w:b/>
          <w:sz w:val="24"/>
          <w:szCs w:val="24"/>
        </w:rPr>
      </w:pPr>
      <w:r>
        <w:rPr>
          <w:b/>
          <w:noProof/>
          <w:lang w:eastAsia="en-PH"/>
        </w:rPr>
        <w:lastRenderedPageBreak/>
        <mc:AlternateContent>
          <mc:Choice Requires="wps">
            <w:drawing>
              <wp:anchor distT="0" distB="0" distL="114300" distR="114300" simplePos="0" relativeHeight="251777024" behindDoc="0" locked="0" layoutInCell="1" allowOverlap="1" wp14:anchorId="43E64104" wp14:editId="735903ED">
                <wp:simplePos x="0" y="0"/>
                <wp:positionH relativeFrom="column">
                  <wp:posOffset>1814195</wp:posOffset>
                </wp:positionH>
                <wp:positionV relativeFrom="paragraph">
                  <wp:posOffset>210185</wp:posOffset>
                </wp:positionV>
                <wp:extent cx="5177790" cy="0"/>
                <wp:effectExtent l="0" t="0" r="0" b="0"/>
                <wp:wrapNone/>
                <wp:docPr id="163204518" name="Straight Connector 16320451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02838D9" id="Straight Connector 16320451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sidRPr="005441C6">
        <w:rPr>
          <w:rFonts w:ascii="Arial" w:hAnsi="Arial" w:cs="Arial"/>
          <w:b/>
          <w:sz w:val="24"/>
          <w:szCs w:val="24"/>
        </w:rPr>
        <w:t>To</w:t>
      </w:r>
      <w:r w:rsidRPr="005441C6">
        <w:rPr>
          <w:rFonts w:ascii="Arial" w:hAnsi="Arial" w:cs="Arial"/>
          <w:b/>
          <w:sz w:val="24"/>
          <w:szCs w:val="24"/>
        </w:rPr>
        <w:tab/>
      </w:r>
      <w:r w:rsidRPr="005441C6">
        <w:rPr>
          <w:rFonts w:ascii="Arial" w:hAnsi="Arial" w:cs="Arial"/>
          <w:sz w:val="24"/>
          <w:szCs w:val="24"/>
        </w:rPr>
        <w:tab/>
        <w:t>:</w:t>
      </w:r>
      <w:r w:rsidRPr="005441C6">
        <w:rPr>
          <w:rFonts w:ascii="Arial" w:hAnsi="Arial" w:cs="Arial"/>
          <w:sz w:val="24"/>
          <w:szCs w:val="24"/>
        </w:rPr>
        <w:tab/>
      </w:r>
      <w:r w:rsidRPr="003603A5">
        <w:rPr>
          <w:rFonts w:ascii="Arial" w:hAnsi="Arial" w:cs="Arial"/>
          <w:b/>
          <w:bCs/>
          <w:sz w:val="24"/>
          <w:szCs w:val="24"/>
        </w:rPr>
        <w:t>ANINO,</w:t>
      </w:r>
      <w:r>
        <w:rPr>
          <w:rFonts w:ascii="Arial" w:hAnsi="Arial" w:cs="Arial"/>
          <w:sz w:val="24"/>
          <w:szCs w:val="24"/>
        </w:rPr>
        <w:t xml:space="preserve"> </w:t>
      </w:r>
      <w:r w:rsidRPr="005441C6">
        <w:rPr>
          <w:rFonts w:ascii="Arial" w:hAnsi="Arial" w:cs="Arial"/>
          <w:b/>
          <w:bCs/>
          <w:sz w:val="24"/>
          <w:szCs w:val="24"/>
        </w:rPr>
        <w:t>GENEVIEVE S, LPT</w:t>
      </w:r>
    </w:p>
    <w:p w14:paraId="14FAE0FD" w14:textId="77777777" w:rsidR="003603A5" w:rsidRDefault="003603A5" w:rsidP="003603A5">
      <w:pPr>
        <w:pStyle w:val="ListParagraph"/>
        <w:spacing w:after="120" w:line="240" w:lineRule="auto"/>
        <w:ind w:left="0"/>
        <w:rPr>
          <w:rFonts w:ascii="Arial" w:hAnsi="Arial" w:cs="Arial"/>
          <w:b/>
          <w:sz w:val="24"/>
          <w:szCs w:val="24"/>
        </w:rPr>
      </w:pPr>
    </w:p>
    <w:p w14:paraId="779605A0" w14:textId="77777777" w:rsidR="003603A5" w:rsidRDefault="003603A5" w:rsidP="003603A5">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162C269" w14:textId="77777777" w:rsidR="003603A5" w:rsidRDefault="003603A5" w:rsidP="003603A5">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78048" behindDoc="0" locked="0" layoutInCell="1" allowOverlap="1" wp14:anchorId="38F89442" wp14:editId="335C76E1">
                <wp:simplePos x="0" y="0"/>
                <wp:positionH relativeFrom="column">
                  <wp:posOffset>1811655</wp:posOffset>
                </wp:positionH>
                <wp:positionV relativeFrom="paragraph">
                  <wp:posOffset>10795</wp:posOffset>
                </wp:positionV>
                <wp:extent cx="5177155" cy="0"/>
                <wp:effectExtent l="0" t="0" r="0" b="0"/>
                <wp:wrapNone/>
                <wp:docPr id="1035150374" name="Straight Connector 103515037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765F4B6" id="Straight Connector 103515037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54C91694" w14:textId="77777777" w:rsidR="003603A5" w:rsidRDefault="003603A5" w:rsidP="003603A5">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4173FCD7" w14:textId="77777777" w:rsidR="003603A5" w:rsidRDefault="003603A5" w:rsidP="003603A5">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79072" behindDoc="0" locked="0" layoutInCell="1" allowOverlap="1" wp14:anchorId="7D49537A" wp14:editId="011462F0">
                <wp:simplePos x="0" y="0"/>
                <wp:positionH relativeFrom="column">
                  <wp:posOffset>1754505</wp:posOffset>
                </wp:positionH>
                <wp:positionV relativeFrom="paragraph">
                  <wp:posOffset>19050</wp:posOffset>
                </wp:positionV>
                <wp:extent cx="5236845" cy="0"/>
                <wp:effectExtent l="0" t="0" r="0" b="0"/>
                <wp:wrapNone/>
                <wp:docPr id="1879191114" name="Straight Connector 187919111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482F478" id="Straight Connector 187919111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19B78C1D" w14:textId="77777777" w:rsidR="003603A5" w:rsidRDefault="003603A5" w:rsidP="003603A5">
      <w:pPr>
        <w:pStyle w:val="ListParagraph"/>
        <w:tabs>
          <w:tab w:val="left" w:pos="2685"/>
        </w:tabs>
        <w:spacing w:line="240" w:lineRule="auto"/>
        <w:jc w:val="both"/>
        <w:rPr>
          <w:rFonts w:ascii="Arial" w:hAnsi="Arial" w:cs="Arial"/>
          <w:sz w:val="24"/>
          <w:szCs w:val="24"/>
        </w:rPr>
      </w:pPr>
      <w:r>
        <w:rPr>
          <w:rFonts w:ascii="Arial" w:hAnsi="Arial" w:cs="Arial"/>
          <w:sz w:val="24"/>
          <w:szCs w:val="24"/>
        </w:rPr>
        <w:tab/>
      </w:r>
    </w:p>
    <w:p w14:paraId="3186FD5E" w14:textId="77777777" w:rsidR="003603A5" w:rsidRDefault="003603A5" w:rsidP="003603A5">
      <w:pPr>
        <w:pStyle w:val="ListParagraph"/>
        <w:spacing w:line="240" w:lineRule="auto"/>
        <w:ind w:firstLine="720"/>
        <w:jc w:val="both"/>
        <w:rPr>
          <w:rFonts w:ascii="Arial" w:hAnsi="Arial" w:cs="Arial"/>
          <w:sz w:val="24"/>
          <w:szCs w:val="24"/>
        </w:rPr>
      </w:pPr>
    </w:p>
    <w:p w14:paraId="22B2C7E8" w14:textId="77777777" w:rsidR="003603A5" w:rsidRDefault="003603A5" w:rsidP="003603A5">
      <w:pPr>
        <w:pStyle w:val="ListParagraph"/>
        <w:spacing w:line="240" w:lineRule="auto"/>
        <w:ind w:firstLine="720"/>
        <w:jc w:val="both"/>
        <w:rPr>
          <w:rFonts w:ascii="Arial" w:hAnsi="Arial" w:cs="Arial"/>
          <w:sz w:val="24"/>
          <w:szCs w:val="24"/>
        </w:rPr>
      </w:pPr>
    </w:p>
    <w:p w14:paraId="3FABD112" w14:textId="77777777" w:rsidR="003603A5" w:rsidRDefault="003603A5" w:rsidP="003603A5">
      <w:pPr>
        <w:pStyle w:val="ListParagraph"/>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3D806573" w14:textId="77777777" w:rsidR="003603A5" w:rsidRDefault="003603A5" w:rsidP="003603A5">
      <w:pPr>
        <w:pStyle w:val="ListParagraph"/>
        <w:spacing w:line="240" w:lineRule="auto"/>
        <w:ind w:firstLine="720"/>
        <w:jc w:val="both"/>
        <w:rPr>
          <w:rFonts w:ascii="Arial" w:hAnsi="Arial" w:cs="Arial"/>
          <w:sz w:val="24"/>
          <w:szCs w:val="24"/>
        </w:rPr>
      </w:pPr>
    </w:p>
    <w:p w14:paraId="01C0B251" w14:textId="77777777" w:rsidR="003603A5" w:rsidRDefault="003603A5" w:rsidP="003603A5">
      <w:pPr>
        <w:pStyle w:val="ListParagraph"/>
        <w:spacing w:line="240" w:lineRule="auto"/>
        <w:ind w:firstLine="720"/>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3603A5" w14:paraId="6715F6DB" w14:textId="77777777" w:rsidTr="009D4358">
        <w:trPr>
          <w:trHeight w:val="85"/>
        </w:trPr>
        <w:tc>
          <w:tcPr>
            <w:tcW w:w="1365" w:type="dxa"/>
            <w:shd w:val="clear" w:color="auto" w:fill="8DB3E2" w:themeFill="text2" w:themeFillTint="66"/>
            <w:vAlign w:val="center"/>
          </w:tcPr>
          <w:p w14:paraId="5885701E" w14:textId="77777777" w:rsidR="003603A5" w:rsidRDefault="003603A5" w:rsidP="009D4358">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22B0C90" w14:textId="77777777" w:rsidR="003603A5" w:rsidRDefault="003603A5" w:rsidP="009D4358">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88DBCBE" w14:textId="77777777" w:rsidR="003603A5" w:rsidRDefault="003603A5" w:rsidP="009D435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08E82FE" w14:textId="77777777" w:rsidR="003603A5" w:rsidRDefault="003603A5" w:rsidP="009D435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6440611" w14:textId="77777777" w:rsidR="003603A5" w:rsidRDefault="003603A5" w:rsidP="009D435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AA99211" w14:textId="77777777" w:rsidR="003603A5" w:rsidRDefault="003603A5" w:rsidP="009D4358">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1655727E" w14:textId="77777777" w:rsidR="003603A5" w:rsidRDefault="003603A5" w:rsidP="009D4358">
            <w:pPr>
              <w:pStyle w:val="ListParagraph"/>
              <w:spacing w:after="0" w:line="240" w:lineRule="auto"/>
              <w:ind w:left="0"/>
              <w:jc w:val="center"/>
              <w:rPr>
                <w:rFonts w:ascii="Arial" w:hAnsi="Arial" w:cs="Arial"/>
                <w:b/>
              </w:rPr>
            </w:pPr>
            <w:r>
              <w:rPr>
                <w:rFonts w:ascii="Arial" w:hAnsi="Arial" w:cs="Arial"/>
                <w:b/>
              </w:rPr>
              <w:t>SECTION</w:t>
            </w:r>
          </w:p>
        </w:tc>
      </w:tr>
      <w:tr w:rsidR="003603A5" w14:paraId="2A261286" w14:textId="77777777" w:rsidTr="009D4358">
        <w:trPr>
          <w:trHeight w:val="85"/>
        </w:trPr>
        <w:tc>
          <w:tcPr>
            <w:tcW w:w="1365" w:type="dxa"/>
            <w:shd w:val="clear" w:color="auto" w:fill="FFFFFF" w:themeFill="background1"/>
            <w:vAlign w:val="center"/>
          </w:tcPr>
          <w:p w14:paraId="50AC1A68"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8:00-9:00</w:t>
            </w:r>
          </w:p>
        </w:tc>
        <w:tc>
          <w:tcPr>
            <w:tcW w:w="1170" w:type="dxa"/>
            <w:vAlign w:val="center"/>
          </w:tcPr>
          <w:p w14:paraId="757DE25E" w14:textId="77777777" w:rsidR="003603A5" w:rsidRDefault="003603A5" w:rsidP="009D4358">
            <w:pPr>
              <w:spacing w:after="0" w:line="240" w:lineRule="auto"/>
              <w:rPr>
                <w:rFonts w:ascii="Times New Roman" w:hAnsi="Times New Roman"/>
                <w:color w:val="000000" w:themeColor="text1"/>
              </w:rPr>
            </w:pPr>
            <w:r>
              <w:rPr>
                <w:rFonts w:ascii="Times New Roman" w:hAnsi="Times New Roman"/>
                <w:color w:val="000000" w:themeColor="text1"/>
              </w:rPr>
              <w:t>GE 101</w:t>
            </w:r>
          </w:p>
        </w:tc>
        <w:tc>
          <w:tcPr>
            <w:tcW w:w="4860" w:type="dxa"/>
            <w:vAlign w:val="center"/>
          </w:tcPr>
          <w:p w14:paraId="79622123" w14:textId="77777777" w:rsidR="003603A5" w:rsidRDefault="003603A5" w:rsidP="009D4358">
            <w:pPr>
              <w:spacing w:after="0" w:line="240" w:lineRule="auto"/>
              <w:rPr>
                <w:rFonts w:ascii="Times New Roman" w:hAnsi="Times New Roman"/>
                <w:color w:val="000000" w:themeColor="text1"/>
              </w:rPr>
            </w:pPr>
            <w:r>
              <w:rPr>
                <w:rFonts w:ascii="Times New Roman" w:hAnsi="Times New Roman"/>
                <w:color w:val="000000" w:themeColor="text1"/>
              </w:rPr>
              <w:t xml:space="preserve">Purposive Communication </w:t>
            </w:r>
          </w:p>
        </w:tc>
        <w:tc>
          <w:tcPr>
            <w:tcW w:w="900" w:type="dxa"/>
            <w:shd w:val="clear" w:color="auto" w:fill="FFFFFF" w:themeFill="background1"/>
          </w:tcPr>
          <w:p w14:paraId="449E389F" w14:textId="77777777" w:rsidR="003603A5" w:rsidRDefault="003603A5" w:rsidP="009D4358">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4EEFDD0"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F8BC411"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0FEDA02A"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1-1</w:t>
            </w:r>
          </w:p>
        </w:tc>
      </w:tr>
      <w:tr w:rsidR="003603A5" w14:paraId="025BF914" w14:textId="77777777" w:rsidTr="009D4358">
        <w:trPr>
          <w:trHeight w:val="85"/>
        </w:trPr>
        <w:tc>
          <w:tcPr>
            <w:tcW w:w="1365" w:type="dxa"/>
            <w:shd w:val="clear" w:color="auto" w:fill="FFFFFF" w:themeFill="background1"/>
            <w:vAlign w:val="center"/>
          </w:tcPr>
          <w:p w14:paraId="11A1590D"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9:00-10:00</w:t>
            </w:r>
          </w:p>
        </w:tc>
        <w:tc>
          <w:tcPr>
            <w:tcW w:w="1170" w:type="dxa"/>
            <w:vAlign w:val="center"/>
          </w:tcPr>
          <w:p w14:paraId="75E20E4D" w14:textId="77777777" w:rsidR="003603A5" w:rsidRDefault="003603A5" w:rsidP="009D4358">
            <w:pPr>
              <w:spacing w:after="0" w:line="240" w:lineRule="auto"/>
              <w:rPr>
                <w:rFonts w:ascii="Arial Narrow" w:hAnsi="Arial Narrow" w:cs="Arial"/>
                <w:bCs/>
              </w:rPr>
            </w:pPr>
            <w:r>
              <w:rPr>
                <w:rFonts w:ascii="Times New Roman" w:hAnsi="Times New Roman"/>
                <w:color w:val="000000" w:themeColor="text1"/>
              </w:rPr>
              <w:t>GE 104</w:t>
            </w:r>
          </w:p>
        </w:tc>
        <w:tc>
          <w:tcPr>
            <w:tcW w:w="4860" w:type="dxa"/>
            <w:vAlign w:val="center"/>
          </w:tcPr>
          <w:p w14:paraId="7C4BA438" w14:textId="77777777" w:rsidR="003603A5" w:rsidRDefault="003603A5" w:rsidP="009D4358">
            <w:pPr>
              <w:spacing w:after="0" w:line="240" w:lineRule="auto"/>
              <w:rPr>
                <w:rFonts w:ascii="Arial Narrow" w:hAnsi="Arial Narrow" w:cs="Arial"/>
                <w:bCs/>
              </w:rPr>
            </w:pPr>
            <w:r>
              <w:rPr>
                <w:rFonts w:ascii="Times New Roman" w:hAnsi="Times New Roman"/>
                <w:color w:val="000000" w:themeColor="text1"/>
              </w:rPr>
              <w:t>Understanding the Self</w:t>
            </w:r>
          </w:p>
        </w:tc>
        <w:tc>
          <w:tcPr>
            <w:tcW w:w="900" w:type="dxa"/>
            <w:shd w:val="clear" w:color="auto" w:fill="FFFFFF" w:themeFill="background1"/>
          </w:tcPr>
          <w:p w14:paraId="7CE7E91C" w14:textId="77777777" w:rsidR="003603A5" w:rsidRDefault="003603A5" w:rsidP="009D4358">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7E6BF3F"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A43B944"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33273654"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2-5</w:t>
            </w:r>
          </w:p>
        </w:tc>
      </w:tr>
      <w:tr w:rsidR="003603A5" w14:paraId="6442E159" w14:textId="77777777" w:rsidTr="009D4358">
        <w:trPr>
          <w:trHeight w:val="85"/>
        </w:trPr>
        <w:tc>
          <w:tcPr>
            <w:tcW w:w="1365" w:type="dxa"/>
            <w:shd w:val="clear" w:color="auto" w:fill="FFFFFF" w:themeFill="background1"/>
            <w:vAlign w:val="center"/>
          </w:tcPr>
          <w:p w14:paraId="1D6F2F76"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10:00-11:00</w:t>
            </w:r>
          </w:p>
        </w:tc>
        <w:tc>
          <w:tcPr>
            <w:tcW w:w="1170" w:type="dxa"/>
            <w:vAlign w:val="center"/>
          </w:tcPr>
          <w:p w14:paraId="4D7C8860" w14:textId="77777777" w:rsidR="003603A5" w:rsidRDefault="003603A5" w:rsidP="009D4358">
            <w:pPr>
              <w:spacing w:after="0" w:line="240" w:lineRule="auto"/>
              <w:rPr>
                <w:rFonts w:ascii="Times New Roman" w:hAnsi="Times New Roman"/>
                <w:color w:val="000000" w:themeColor="text1"/>
              </w:rPr>
            </w:pPr>
            <w:r>
              <w:rPr>
                <w:rFonts w:ascii="Times New Roman" w:hAnsi="Times New Roman"/>
                <w:color w:val="000000" w:themeColor="text1"/>
              </w:rPr>
              <w:t>GE 101</w:t>
            </w:r>
          </w:p>
        </w:tc>
        <w:tc>
          <w:tcPr>
            <w:tcW w:w="4860" w:type="dxa"/>
            <w:vAlign w:val="center"/>
          </w:tcPr>
          <w:p w14:paraId="3D88B8CC" w14:textId="77777777" w:rsidR="003603A5" w:rsidRDefault="003603A5" w:rsidP="009D4358">
            <w:pPr>
              <w:spacing w:after="0" w:line="240" w:lineRule="auto"/>
              <w:rPr>
                <w:rFonts w:ascii="Times New Roman" w:hAnsi="Times New Roman"/>
                <w:color w:val="000000" w:themeColor="text1"/>
              </w:rPr>
            </w:pPr>
            <w:r>
              <w:rPr>
                <w:rFonts w:ascii="Times New Roman" w:hAnsi="Times New Roman"/>
                <w:color w:val="000000" w:themeColor="text1"/>
              </w:rPr>
              <w:t xml:space="preserve">Purposive Communication </w:t>
            </w:r>
          </w:p>
        </w:tc>
        <w:tc>
          <w:tcPr>
            <w:tcW w:w="900" w:type="dxa"/>
            <w:shd w:val="clear" w:color="auto" w:fill="FFFFFF" w:themeFill="background1"/>
          </w:tcPr>
          <w:p w14:paraId="41262F7E" w14:textId="77777777" w:rsidR="003603A5" w:rsidRDefault="003603A5" w:rsidP="009D4358">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0F8D641"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5406185"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61E9DFFD"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3603A5" w14:paraId="754E6D67" w14:textId="77777777" w:rsidTr="009D4358">
        <w:trPr>
          <w:trHeight w:val="85"/>
        </w:trPr>
        <w:tc>
          <w:tcPr>
            <w:tcW w:w="1365" w:type="dxa"/>
            <w:shd w:val="clear" w:color="auto" w:fill="FFFFFF" w:themeFill="background1"/>
            <w:vAlign w:val="center"/>
          </w:tcPr>
          <w:p w14:paraId="74CBF782"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11:00-12:00</w:t>
            </w:r>
          </w:p>
        </w:tc>
        <w:tc>
          <w:tcPr>
            <w:tcW w:w="1170" w:type="dxa"/>
            <w:vAlign w:val="center"/>
          </w:tcPr>
          <w:p w14:paraId="4FE330CF" w14:textId="77777777" w:rsidR="003603A5" w:rsidRDefault="003603A5" w:rsidP="009D4358">
            <w:pPr>
              <w:spacing w:after="0" w:line="240" w:lineRule="auto"/>
              <w:rPr>
                <w:rFonts w:ascii="Arial Narrow" w:hAnsi="Arial Narrow" w:cs="Arial"/>
                <w:bCs/>
              </w:rPr>
            </w:pPr>
            <w:r>
              <w:rPr>
                <w:rFonts w:ascii="Times New Roman" w:hAnsi="Times New Roman"/>
                <w:color w:val="000000" w:themeColor="text1"/>
              </w:rPr>
              <w:t>GE 101</w:t>
            </w:r>
          </w:p>
        </w:tc>
        <w:tc>
          <w:tcPr>
            <w:tcW w:w="4860" w:type="dxa"/>
            <w:vAlign w:val="center"/>
          </w:tcPr>
          <w:p w14:paraId="59D45555" w14:textId="77777777" w:rsidR="003603A5" w:rsidRDefault="003603A5" w:rsidP="009D4358">
            <w:pPr>
              <w:spacing w:after="0" w:line="240" w:lineRule="auto"/>
              <w:rPr>
                <w:rFonts w:ascii="Arial Narrow" w:hAnsi="Arial Narrow" w:cs="Arial"/>
                <w:bCs/>
              </w:rPr>
            </w:pPr>
            <w:r>
              <w:rPr>
                <w:rFonts w:ascii="Times New Roman" w:hAnsi="Times New Roman"/>
                <w:color w:val="000000" w:themeColor="text1"/>
              </w:rPr>
              <w:t xml:space="preserve">Purposive Communication </w:t>
            </w:r>
          </w:p>
        </w:tc>
        <w:tc>
          <w:tcPr>
            <w:tcW w:w="900" w:type="dxa"/>
            <w:shd w:val="clear" w:color="auto" w:fill="FFFFFF" w:themeFill="background1"/>
          </w:tcPr>
          <w:p w14:paraId="41DA7971" w14:textId="77777777" w:rsidR="003603A5" w:rsidRDefault="003603A5" w:rsidP="009D4358">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571BC8A"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75AE7D4"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57C86DB"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1-3</w:t>
            </w:r>
          </w:p>
        </w:tc>
      </w:tr>
      <w:tr w:rsidR="003603A5" w14:paraId="222D79C0" w14:textId="77777777" w:rsidTr="009D4358">
        <w:trPr>
          <w:trHeight w:val="85"/>
        </w:trPr>
        <w:tc>
          <w:tcPr>
            <w:tcW w:w="1365" w:type="dxa"/>
            <w:shd w:val="clear" w:color="auto" w:fill="FFFFFF" w:themeFill="background1"/>
          </w:tcPr>
          <w:p w14:paraId="5CC7ED32"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3:00-4:00</w:t>
            </w:r>
          </w:p>
        </w:tc>
        <w:tc>
          <w:tcPr>
            <w:tcW w:w="1170" w:type="dxa"/>
            <w:vAlign w:val="center"/>
          </w:tcPr>
          <w:p w14:paraId="7CE37CD7" w14:textId="77777777" w:rsidR="003603A5" w:rsidRDefault="003603A5" w:rsidP="009D4358">
            <w:pPr>
              <w:spacing w:after="0" w:line="240" w:lineRule="auto"/>
              <w:rPr>
                <w:rFonts w:ascii="Arial Narrow" w:hAnsi="Arial Narrow"/>
                <w:bCs/>
                <w:color w:val="000000" w:themeColor="text1"/>
              </w:rPr>
            </w:pPr>
            <w:r>
              <w:rPr>
                <w:rFonts w:ascii="Times New Roman" w:hAnsi="Times New Roman"/>
                <w:color w:val="000000" w:themeColor="text1"/>
              </w:rPr>
              <w:t>GE 101</w:t>
            </w:r>
          </w:p>
        </w:tc>
        <w:tc>
          <w:tcPr>
            <w:tcW w:w="4860" w:type="dxa"/>
            <w:vAlign w:val="center"/>
          </w:tcPr>
          <w:p w14:paraId="3E39309A" w14:textId="77777777" w:rsidR="003603A5" w:rsidRDefault="003603A5" w:rsidP="009D4358">
            <w:pPr>
              <w:spacing w:after="0" w:line="240" w:lineRule="auto"/>
              <w:rPr>
                <w:rFonts w:ascii="Arial Narrow" w:hAnsi="Arial Narrow"/>
                <w:bCs/>
                <w:color w:val="000000" w:themeColor="text1"/>
              </w:rPr>
            </w:pPr>
            <w:r>
              <w:rPr>
                <w:rFonts w:ascii="Times New Roman" w:hAnsi="Times New Roman"/>
                <w:color w:val="000000" w:themeColor="text1"/>
              </w:rPr>
              <w:t xml:space="preserve">Purposive Communication </w:t>
            </w:r>
          </w:p>
        </w:tc>
        <w:tc>
          <w:tcPr>
            <w:tcW w:w="900" w:type="dxa"/>
            <w:shd w:val="clear" w:color="auto" w:fill="FFFFFF" w:themeFill="background1"/>
          </w:tcPr>
          <w:p w14:paraId="330A5E63" w14:textId="77777777" w:rsidR="003603A5" w:rsidRDefault="003603A5" w:rsidP="009D4358">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FD3B8A8"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85FE3D0"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1B39A26"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1-6</w:t>
            </w:r>
          </w:p>
        </w:tc>
      </w:tr>
      <w:tr w:rsidR="003603A5" w14:paraId="61B535DF" w14:textId="77777777" w:rsidTr="009D4358">
        <w:trPr>
          <w:trHeight w:val="85"/>
        </w:trPr>
        <w:tc>
          <w:tcPr>
            <w:tcW w:w="1365" w:type="dxa"/>
            <w:shd w:val="clear" w:color="auto" w:fill="FFFFFF" w:themeFill="background1"/>
          </w:tcPr>
          <w:p w14:paraId="45A47B57"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4:00-5:00</w:t>
            </w:r>
          </w:p>
        </w:tc>
        <w:tc>
          <w:tcPr>
            <w:tcW w:w="1170" w:type="dxa"/>
            <w:vAlign w:val="center"/>
          </w:tcPr>
          <w:p w14:paraId="521C821C" w14:textId="77777777" w:rsidR="003603A5" w:rsidRDefault="003603A5" w:rsidP="009D4358">
            <w:pPr>
              <w:spacing w:after="0" w:line="240" w:lineRule="auto"/>
              <w:rPr>
                <w:rFonts w:ascii="Arial Narrow" w:hAnsi="Arial Narrow"/>
                <w:bCs/>
                <w:color w:val="000000" w:themeColor="text1"/>
              </w:rPr>
            </w:pPr>
            <w:r>
              <w:rPr>
                <w:rFonts w:ascii="Times New Roman" w:hAnsi="Times New Roman"/>
                <w:color w:val="000000" w:themeColor="text1"/>
              </w:rPr>
              <w:t>GE 104</w:t>
            </w:r>
          </w:p>
        </w:tc>
        <w:tc>
          <w:tcPr>
            <w:tcW w:w="4860" w:type="dxa"/>
            <w:vAlign w:val="center"/>
          </w:tcPr>
          <w:p w14:paraId="2AB84D48" w14:textId="77777777" w:rsidR="003603A5" w:rsidRDefault="003603A5" w:rsidP="009D4358">
            <w:pPr>
              <w:spacing w:after="0" w:line="240" w:lineRule="auto"/>
              <w:rPr>
                <w:rFonts w:ascii="Arial Narrow" w:hAnsi="Arial Narrow"/>
                <w:bCs/>
                <w:color w:val="000000" w:themeColor="text1"/>
              </w:rPr>
            </w:pPr>
            <w:r>
              <w:rPr>
                <w:rFonts w:ascii="Times New Roman" w:hAnsi="Times New Roman"/>
                <w:color w:val="000000" w:themeColor="text1"/>
              </w:rPr>
              <w:t>Understanding the Self</w:t>
            </w:r>
          </w:p>
        </w:tc>
        <w:tc>
          <w:tcPr>
            <w:tcW w:w="900" w:type="dxa"/>
            <w:shd w:val="clear" w:color="auto" w:fill="FFFFFF" w:themeFill="background1"/>
          </w:tcPr>
          <w:p w14:paraId="7B798637" w14:textId="77777777" w:rsidR="003603A5" w:rsidRDefault="003603A5" w:rsidP="009D4358">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01EDBA1"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ADC557A"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31C806AF"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2-6</w:t>
            </w:r>
          </w:p>
        </w:tc>
      </w:tr>
      <w:tr w:rsidR="003603A5" w14:paraId="04985E22" w14:textId="77777777" w:rsidTr="009D4358">
        <w:trPr>
          <w:trHeight w:val="85"/>
        </w:trPr>
        <w:tc>
          <w:tcPr>
            <w:tcW w:w="1365" w:type="dxa"/>
            <w:shd w:val="clear" w:color="auto" w:fill="FBD4B4" w:themeFill="accent6" w:themeFillTint="66"/>
            <w:vAlign w:val="center"/>
          </w:tcPr>
          <w:p w14:paraId="7FE0A518" w14:textId="77777777" w:rsidR="003603A5" w:rsidRDefault="003603A5" w:rsidP="009D4358">
            <w:pPr>
              <w:spacing w:after="0" w:line="240" w:lineRule="auto"/>
              <w:rPr>
                <w:rFonts w:ascii="Arial" w:hAnsi="Arial" w:cs="Arial"/>
                <w:sz w:val="20"/>
                <w:szCs w:val="20"/>
              </w:rPr>
            </w:pPr>
          </w:p>
        </w:tc>
        <w:tc>
          <w:tcPr>
            <w:tcW w:w="1170" w:type="dxa"/>
            <w:shd w:val="clear" w:color="auto" w:fill="FBD4B4" w:themeFill="accent6" w:themeFillTint="66"/>
            <w:vAlign w:val="center"/>
          </w:tcPr>
          <w:p w14:paraId="682A77F0" w14:textId="77777777" w:rsidR="003603A5" w:rsidRDefault="003603A5" w:rsidP="009D4358">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40481385" w14:textId="77777777" w:rsidR="003603A5" w:rsidRDefault="003603A5" w:rsidP="009D4358">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2821AD49" w14:textId="77777777" w:rsidR="003603A5" w:rsidRDefault="003603A5" w:rsidP="009D4358">
            <w:pPr>
              <w:spacing w:after="0" w:line="240" w:lineRule="auto"/>
              <w:jc w:val="center"/>
              <w:rPr>
                <w:rFonts w:ascii="Arial" w:hAnsi="Arial" w:cs="Arial"/>
              </w:rPr>
            </w:pPr>
          </w:p>
        </w:tc>
        <w:tc>
          <w:tcPr>
            <w:tcW w:w="720" w:type="dxa"/>
            <w:shd w:val="clear" w:color="auto" w:fill="FBD4B4" w:themeFill="accent6" w:themeFillTint="66"/>
            <w:vAlign w:val="center"/>
          </w:tcPr>
          <w:p w14:paraId="2F018670" w14:textId="77777777" w:rsidR="003603A5" w:rsidRDefault="003603A5" w:rsidP="009D4358">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688F4403" w14:textId="77777777" w:rsidR="003603A5" w:rsidRDefault="003603A5" w:rsidP="009D4358">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5B311250" w14:textId="77777777" w:rsidR="003603A5" w:rsidRDefault="003603A5" w:rsidP="009D4358">
            <w:pPr>
              <w:spacing w:after="0" w:line="240" w:lineRule="auto"/>
              <w:jc w:val="center"/>
              <w:rPr>
                <w:rFonts w:ascii="Arial" w:hAnsi="Arial" w:cs="Arial"/>
                <w:color w:val="000000" w:themeColor="text1"/>
                <w:sz w:val="20"/>
                <w:szCs w:val="20"/>
              </w:rPr>
            </w:pPr>
          </w:p>
        </w:tc>
      </w:tr>
      <w:tr w:rsidR="003603A5" w14:paraId="75CAD112" w14:textId="77777777" w:rsidTr="009D4358">
        <w:trPr>
          <w:trHeight w:val="85"/>
        </w:trPr>
        <w:tc>
          <w:tcPr>
            <w:tcW w:w="1365" w:type="dxa"/>
            <w:shd w:val="clear" w:color="auto" w:fill="FFFFFF" w:themeFill="background1"/>
            <w:vAlign w:val="center"/>
          </w:tcPr>
          <w:p w14:paraId="645FF45F"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9:00-10:00</w:t>
            </w:r>
          </w:p>
        </w:tc>
        <w:tc>
          <w:tcPr>
            <w:tcW w:w="1170" w:type="dxa"/>
            <w:vAlign w:val="center"/>
          </w:tcPr>
          <w:p w14:paraId="502EDF4A" w14:textId="77777777" w:rsidR="003603A5" w:rsidRPr="00FF1C85" w:rsidRDefault="003603A5" w:rsidP="009D4358">
            <w:pPr>
              <w:spacing w:after="0" w:line="240" w:lineRule="auto"/>
              <w:rPr>
                <w:rFonts w:ascii="Arial Narrow" w:hAnsi="Arial Narrow"/>
                <w:bCs/>
                <w:sz w:val="20"/>
                <w:szCs w:val="20"/>
              </w:rPr>
            </w:pPr>
            <w:r>
              <w:rPr>
                <w:rFonts w:ascii="Times New Roman" w:hAnsi="Times New Roman"/>
                <w:color w:val="000000" w:themeColor="text1"/>
              </w:rPr>
              <w:t>GE 105</w:t>
            </w:r>
          </w:p>
        </w:tc>
        <w:tc>
          <w:tcPr>
            <w:tcW w:w="4860" w:type="dxa"/>
            <w:vAlign w:val="center"/>
          </w:tcPr>
          <w:p w14:paraId="3139009C" w14:textId="77777777" w:rsidR="003603A5" w:rsidRDefault="003603A5" w:rsidP="009D4358">
            <w:pPr>
              <w:spacing w:after="0" w:line="240" w:lineRule="auto"/>
              <w:rPr>
                <w:rFonts w:ascii="Arial Narrow" w:hAnsi="Arial Narrow"/>
                <w:bCs/>
                <w:sz w:val="24"/>
                <w:szCs w:val="24"/>
              </w:rPr>
            </w:pPr>
            <w:r>
              <w:rPr>
                <w:rFonts w:ascii="Times New Roman" w:hAnsi="Times New Roman"/>
                <w:color w:val="000000" w:themeColor="text1"/>
              </w:rPr>
              <w:t>Science, Technology, &amp; Society</w:t>
            </w:r>
          </w:p>
        </w:tc>
        <w:tc>
          <w:tcPr>
            <w:tcW w:w="900" w:type="dxa"/>
            <w:shd w:val="clear" w:color="auto" w:fill="FFFFFF" w:themeFill="background1"/>
          </w:tcPr>
          <w:p w14:paraId="72D93BA2" w14:textId="77777777" w:rsidR="003603A5" w:rsidRDefault="003603A5" w:rsidP="009D4358">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2D1A353"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F73692B"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9964B12"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2-1</w:t>
            </w:r>
          </w:p>
        </w:tc>
      </w:tr>
      <w:tr w:rsidR="003603A5" w14:paraId="280C5EB9" w14:textId="77777777" w:rsidTr="009D4358">
        <w:trPr>
          <w:trHeight w:val="85"/>
        </w:trPr>
        <w:tc>
          <w:tcPr>
            <w:tcW w:w="1365" w:type="dxa"/>
            <w:shd w:val="clear" w:color="auto" w:fill="FFFFFF" w:themeFill="background1"/>
            <w:vAlign w:val="center"/>
          </w:tcPr>
          <w:p w14:paraId="00C39016"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10:00-11:00</w:t>
            </w:r>
          </w:p>
        </w:tc>
        <w:tc>
          <w:tcPr>
            <w:tcW w:w="1170" w:type="dxa"/>
            <w:shd w:val="clear" w:color="auto" w:fill="FFFFFF" w:themeFill="background1"/>
            <w:vAlign w:val="center"/>
          </w:tcPr>
          <w:p w14:paraId="697B48DF" w14:textId="77777777" w:rsidR="003603A5" w:rsidRDefault="003603A5" w:rsidP="009D4358">
            <w:pPr>
              <w:spacing w:after="0" w:line="240" w:lineRule="auto"/>
              <w:rPr>
                <w:rFonts w:ascii="Arial Narrow" w:hAnsi="Arial Narrow"/>
                <w:bCs/>
              </w:rPr>
            </w:pPr>
            <w:r>
              <w:rPr>
                <w:rFonts w:ascii="Times New Roman" w:hAnsi="Times New Roman"/>
                <w:color w:val="000000" w:themeColor="text1"/>
              </w:rPr>
              <w:t>GE 108</w:t>
            </w:r>
          </w:p>
        </w:tc>
        <w:tc>
          <w:tcPr>
            <w:tcW w:w="4860" w:type="dxa"/>
            <w:shd w:val="clear" w:color="auto" w:fill="FFFFFF" w:themeFill="background1"/>
            <w:vAlign w:val="center"/>
          </w:tcPr>
          <w:p w14:paraId="39A78BA6" w14:textId="77777777" w:rsidR="003603A5" w:rsidRDefault="003603A5" w:rsidP="009D4358">
            <w:pPr>
              <w:spacing w:after="0" w:line="240" w:lineRule="auto"/>
              <w:rPr>
                <w:rFonts w:ascii="Arial Narrow" w:hAnsi="Arial Narrow"/>
                <w:bCs/>
              </w:rPr>
            </w:pPr>
            <w:r>
              <w:rPr>
                <w:rFonts w:ascii="Times New Roman" w:hAnsi="Times New Roman"/>
                <w:color w:val="000000" w:themeColor="text1"/>
              </w:rPr>
              <w:t>The Contemporary World</w:t>
            </w:r>
          </w:p>
        </w:tc>
        <w:tc>
          <w:tcPr>
            <w:tcW w:w="900" w:type="dxa"/>
            <w:shd w:val="clear" w:color="auto" w:fill="FFFFFF" w:themeFill="background1"/>
          </w:tcPr>
          <w:p w14:paraId="6BA52F2D" w14:textId="77777777" w:rsidR="003603A5" w:rsidRDefault="003603A5" w:rsidP="009D4358">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3B0FC350"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66C4B88A"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3E8763A"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3603A5" w14:paraId="1D70452E" w14:textId="77777777" w:rsidTr="009D4358">
        <w:trPr>
          <w:trHeight w:val="85"/>
        </w:trPr>
        <w:tc>
          <w:tcPr>
            <w:tcW w:w="1365" w:type="dxa"/>
            <w:shd w:val="clear" w:color="auto" w:fill="FFFFFF" w:themeFill="background1"/>
          </w:tcPr>
          <w:p w14:paraId="7D9A95E7"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11:00-12:00</w:t>
            </w:r>
          </w:p>
        </w:tc>
        <w:tc>
          <w:tcPr>
            <w:tcW w:w="1170" w:type="dxa"/>
            <w:vAlign w:val="center"/>
          </w:tcPr>
          <w:p w14:paraId="2E75AFB0" w14:textId="77777777" w:rsidR="003603A5" w:rsidRDefault="003603A5" w:rsidP="009D4358">
            <w:pPr>
              <w:spacing w:after="0" w:line="240" w:lineRule="auto"/>
              <w:rPr>
                <w:rFonts w:ascii="Arial Narrow" w:hAnsi="Arial Narrow"/>
                <w:bCs/>
              </w:rPr>
            </w:pPr>
            <w:r>
              <w:rPr>
                <w:rFonts w:ascii="Times New Roman" w:hAnsi="Times New Roman"/>
                <w:color w:val="000000" w:themeColor="text1"/>
              </w:rPr>
              <w:t>GE 105</w:t>
            </w:r>
          </w:p>
        </w:tc>
        <w:tc>
          <w:tcPr>
            <w:tcW w:w="4860" w:type="dxa"/>
            <w:vAlign w:val="center"/>
          </w:tcPr>
          <w:p w14:paraId="73E1B4A6" w14:textId="77777777" w:rsidR="003603A5" w:rsidRDefault="003603A5" w:rsidP="009D4358">
            <w:pPr>
              <w:spacing w:after="0" w:line="240" w:lineRule="auto"/>
              <w:rPr>
                <w:rFonts w:ascii="Arial Narrow" w:hAnsi="Arial Narrow"/>
                <w:bCs/>
              </w:rPr>
            </w:pPr>
            <w:r>
              <w:rPr>
                <w:rFonts w:ascii="Times New Roman" w:hAnsi="Times New Roman"/>
                <w:color w:val="000000" w:themeColor="text1"/>
              </w:rPr>
              <w:t>Science, Technology, &amp; Society</w:t>
            </w:r>
          </w:p>
        </w:tc>
        <w:tc>
          <w:tcPr>
            <w:tcW w:w="900" w:type="dxa"/>
            <w:shd w:val="clear" w:color="auto" w:fill="FFFFFF" w:themeFill="background1"/>
          </w:tcPr>
          <w:p w14:paraId="34DC299C" w14:textId="77777777" w:rsidR="003603A5" w:rsidRDefault="003603A5" w:rsidP="009D4358">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D350F53"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799D231"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6321A97E"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2-3</w:t>
            </w:r>
          </w:p>
        </w:tc>
      </w:tr>
      <w:tr w:rsidR="003603A5" w14:paraId="239A6794" w14:textId="77777777" w:rsidTr="009D4358">
        <w:trPr>
          <w:trHeight w:val="85"/>
        </w:trPr>
        <w:tc>
          <w:tcPr>
            <w:tcW w:w="1365" w:type="dxa"/>
            <w:shd w:val="clear" w:color="auto" w:fill="FFFFFF" w:themeFill="background1"/>
          </w:tcPr>
          <w:p w14:paraId="771AB998"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2:00-3:00</w:t>
            </w:r>
          </w:p>
        </w:tc>
        <w:tc>
          <w:tcPr>
            <w:tcW w:w="1170" w:type="dxa"/>
            <w:vAlign w:val="center"/>
          </w:tcPr>
          <w:p w14:paraId="574EEBC9" w14:textId="77777777" w:rsidR="003603A5" w:rsidRDefault="003603A5" w:rsidP="009D4358">
            <w:pPr>
              <w:spacing w:after="0" w:line="240" w:lineRule="auto"/>
              <w:rPr>
                <w:rFonts w:ascii="Arial Narrow" w:hAnsi="Arial Narrow"/>
                <w:bCs/>
              </w:rPr>
            </w:pPr>
            <w:r>
              <w:rPr>
                <w:rFonts w:ascii="Times New Roman" w:hAnsi="Times New Roman"/>
                <w:color w:val="000000" w:themeColor="text1"/>
              </w:rPr>
              <w:t>GE 105</w:t>
            </w:r>
          </w:p>
        </w:tc>
        <w:tc>
          <w:tcPr>
            <w:tcW w:w="4860" w:type="dxa"/>
            <w:vAlign w:val="center"/>
          </w:tcPr>
          <w:p w14:paraId="09B869B2" w14:textId="77777777" w:rsidR="003603A5" w:rsidRDefault="003603A5" w:rsidP="009D4358">
            <w:pPr>
              <w:spacing w:after="0" w:line="240" w:lineRule="auto"/>
              <w:rPr>
                <w:rFonts w:ascii="Arial Narrow" w:hAnsi="Arial Narrow"/>
                <w:bCs/>
              </w:rPr>
            </w:pPr>
            <w:r>
              <w:rPr>
                <w:rFonts w:ascii="Times New Roman" w:hAnsi="Times New Roman"/>
                <w:color w:val="000000" w:themeColor="text1"/>
              </w:rPr>
              <w:t>Science, Technology, &amp; Society</w:t>
            </w:r>
          </w:p>
        </w:tc>
        <w:tc>
          <w:tcPr>
            <w:tcW w:w="900" w:type="dxa"/>
            <w:shd w:val="clear" w:color="auto" w:fill="FFFFFF" w:themeFill="background1"/>
          </w:tcPr>
          <w:p w14:paraId="02BB85D1" w14:textId="77777777" w:rsidR="003603A5" w:rsidRDefault="003603A5" w:rsidP="009D4358">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6F096695"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6B16328"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6E35DE34" w14:textId="77777777" w:rsidR="003603A5" w:rsidRDefault="003603A5" w:rsidP="009D4358">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2-2</w:t>
            </w:r>
          </w:p>
        </w:tc>
      </w:tr>
      <w:tr w:rsidR="003603A5" w14:paraId="38D45528" w14:textId="77777777" w:rsidTr="009D4358">
        <w:trPr>
          <w:trHeight w:val="85"/>
        </w:trPr>
        <w:tc>
          <w:tcPr>
            <w:tcW w:w="1365" w:type="dxa"/>
            <w:shd w:val="clear" w:color="auto" w:fill="FFFFFF" w:themeFill="background1"/>
          </w:tcPr>
          <w:p w14:paraId="758467D0" w14:textId="77777777" w:rsidR="003603A5" w:rsidRDefault="003603A5" w:rsidP="009D4358">
            <w:pPr>
              <w:spacing w:after="0" w:line="240" w:lineRule="auto"/>
              <w:rPr>
                <w:rFonts w:ascii="Arial Narrow" w:hAnsi="Arial Narrow" w:cs="Arial"/>
                <w:sz w:val="20"/>
                <w:szCs w:val="20"/>
              </w:rPr>
            </w:pPr>
            <w:r>
              <w:rPr>
                <w:rFonts w:ascii="Arial Narrow" w:hAnsi="Arial Narrow" w:cs="Arial"/>
                <w:sz w:val="20"/>
                <w:szCs w:val="20"/>
              </w:rPr>
              <w:t>3:00-4:00</w:t>
            </w:r>
          </w:p>
        </w:tc>
        <w:tc>
          <w:tcPr>
            <w:tcW w:w="1170" w:type="dxa"/>
            <w:vAlign w:val="center"/>
          </w:tcPr>
          <w:p w14:paraId="738F889A" w14:textId="77777777" w:rsidR="003603A5" w:rsidRDefault="003603A5" w:rsidP="009D4358">
            <w:pPr>
              <w:spacing w:after="0" w:line="240" w:lineRule="auto"/>
              <w:rPr>
                <w:rFonts w:ascii="Times New Roman" w:hAnsi="Times New Roman"/>
                <w:color w:val="000000" w:themeColor="text1"/>
              </w:rPr>
            </w:pPr>
            <w:r>
              <w:rPr>
                <w:rFonts w:ascii="Times New Roman" w:hAnsi="Times New Roman"/>
                <w:color w:val="000000" w:themeColor="text1"/>
              </w:rPr>
              <w:t>GE 101</w:t>
            </w:r>
          </w:p>
        </w:tc>
        <w:tc>
          <w:tcPr>
            <w:tcW w:w="4860" w:type="dxa"/>
            <w:vAlign w:val="center"/>
          </w:tcPr>
          <w:p w14:paraId="64786777" w14:textId="77777777" w:rsidR="003603A5" w:rsidRDefault="003603A5" w:rsidP="009D4358">
            <w:pPr>
              <w:spacing w:after="0" w:line="240" w:lineRule="auto"/>
              <w:rPr>
                <w:rFonts w:ascii="Times New Roman" w:hAnsi="Times New Roman"/>
                <w:color w:val="000000" w:themeColor="text1"/>
              </w:rPr>
            </w:pPr>
            <w:r>
              <w:rPr>
                <w:rFonts w:ascii="Times New Roman" w:hAnsi="Times New Roman"/>
                <w:color w:val="000000" w:themeColor="text1"/>
              </w:rPr>
              <w:t xml:space="preserve">Purposive Communication </w:t>
            </w:r>
          </w:p>
        </w:tc>
        <w:tc>
          <w:tcPr>
            <w:tcW w:w="900" w:type="dxa"/>
            <w:shd w:val="clear" w:color="auto" w:fill="FFFFFF" w:themeFill="background1"/>
          </w:tcPr>
          <w:p w14:paraId="7A26333E" w14:textId="77777777" w:rsidR="003603A5" w:rsidRDefault="003603A5" w:rsidP="009D4358">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688CAC2"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8D74A6B" w14:textId="77777777" w:rsidR="003603A5" w:rsidRDefault="003603A5" w:rsidP="009D4358">
            <w:pPr>
              <w:spacing w:after="0" w:line="240" w:lineRule="auto"/>
              <w:jc w:val="center"/>
              <w:rPr>
                <w:rFonts w:ascii="Arial" w:hAnsi="Arial" w:cs="Arial"/>
                <w:sz w:val="20"/>
                <w:szCs w:val="20"/>
              </w:rPr>
            </w:pPr>
            <w:r>
              <w:rPr>
                <w:rFonts w:ascii="Arial" w:hAnsi="Arial" w:cs="Arial"/>
                <w:sz w:val="20"/>
                <w:szCs w:val="20"/>
              </w:rPr>
              <w:t>2</w:t>
            </w:r>
            <w:r w:rsidRPr="00F96298">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64ED1D3" w14:textId="77777777" w:rsidR="003603A5" w:rsidRPr="00F96298" w:rsidRDefault="003603A5" w:rsidP="009D4358">
            <w:pPr>
              <w:spacing w:after="0" w:line="240" w:lineRule="auto"/>
              <w:jc w:val="center"/>
              <w:rPr>
                <w:rFonts w:ascii="Arial Narrow" w:hAnsi="Arial Narrow" w:cs="Arial"/>
                <w:sz w:val="20"/>
                <w:szCs w:val="20"/>
              </w:rPr>
            </w:pPr>
            <w:r w:rsidRPr="00F96298">
              <w:rPr>
                <w:rFonts w:ascii="Arial Narrow" w:hAnsi="Arial Narrow" w:cs="Arial"/>
                <w:sz w:val="20"/>
                <w:szCs w:val="20"/>
              </w:rPr>
              <w:t>BSBA FM 1-2</w:t>
            </w:r>
          </w:p>
        </w:tc>
      </w:tr>
      <w:tr w:rsidR="003603A5" w14:paraId="2CF338BE" w14:textId="77777777" w:rsidTr="009D4358">
        <w:trPr>
          <w:trHeight w:val="85"/>
        </w:trPr>
        <w:tc>
          <w:tcPr>
            <w:tcW w:w="1365" w:type="dxa"/>
            <w:shd w:val="clear" w:color="auto" w:fill="548DD4" w:themeFill="text2" w:themeFillTint="99"/>
          </w:tcPr>
          <w:p w14:paraId="44D3C0A3" w14:textId="77777777" w:rsidR="003603A5" w:rsidRDefault="003603A5" w:rsidP="009D4358">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A9216A4" w14:textId="77777777" w:rsidR="003603A5" w:rsidRDefault="003603A5" w:rsidP="009D4358">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217B5ADC" w14:textId="77777777" w:rsidR="003603A5" w:rsidRDefault="003603A5" w:rsidP="009D4358">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4597620" w14:textId="77777777" w:rsidR="003603A5" w:rsidRDefault="003603A5" w:rsidP="009D4358">
            <w:pPr>
              <w:pStyle w:val="ListParagraph"/>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4715790D" w14:textId="77777777" w:rsidR="003603A5" w:rsidRDefault="003603A5" w:rsidP="009D4358">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DD1AFE2" w14:textId="77777777" w:rsidR="003603A5" w:rsidRDefault="003603A5" w:rsidP="009D4358">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10552182" w14:textId="77777777" w:rsidR="003603A5" w:rsidRDefault="003603A5" w:rsidP="009D4358">
            <w:pPr>
              <w:pStyle w:val="ListParagraph"/>
              <w:spacing w:after="0" w:line="240" w:lineRule="auto"/>
              <w:ind w:left="0"/>
              <w:jc w:val="center"/>
              <w:rPr>
                <w:rFonts w:ascii="Arial" w:hAnsi="Arial" w:cs="Arial"/>
                <w:b/>
                <w:bCs/>
                <w:sz w:val="24"/>
                <w:szCs w:val="24"/>
              </w:rPr>
            </w:pPr>
          </w:p>
        </w:tc>
      </w:tr>
    </w:tbl>
    <w:p w14:paraId="09D49390" w14:textId="77777777" w:rsidR="003603A5" w:rsidRDefault="003603A5" w:rsidP="003603A5">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 xml:space="preserve">Full-time Faculty:  </w:t>
      </w:r>
    </w:p>
    <w:p w14:paraId="3B2DBA2E" w14:textId="77777777" w:rsidR="003603A5" w:rsidRDefault="003603A5" w:rsidP="003603A5">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644C3965" w14:textId="77777777" w:rsidR="003603A5" w:rsidRDefault="003603A5" w:rsidP="003603A5">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9 units (3 loads)</w:t>
      </w:r>
    </w:p>
    <w:p w14:paraId="5B42CADB" w14:textId="77777777" w:rsidR="003603A5" w:rsidRDefault="003603A5" w:rsidP="003603A5">
      <w:pPr>
        <w:pStyle w:val="ListParagraph"/>
        <w:spacing w:line="240" w:lineRule="auto"/>
        <w:ind w:firstLine="720"/>
        <w:jc w:val="both"/>
        <w:rPr>
          <w:rFonts w:ascii="Arial" w:hAnsi="Arial" w:cs="Arial"/>
          <w:i/>
          <w:iCs/>
          <w:sz w:val="24"/>
          <w:szCs w:val="24"/>
        </w:rPr>
      </w:pPr>
    </w:p>
    <w:p w14:paraId="2C6D145E" w14:textId="77777777" w:rsidR="003603A5" w:rsidRDefault="003603A5" w:rsidP="003603A5">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6FB327B2" w14:textId="77777777" w:rsidR="003603A5" w:rsidRDefault="003603A5" w:rsidP="003603A5">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4706D7CB" w14:textId="77777777" w:rsidR="003603A5" w:rsidRDefault="003603A5" w:rsidP="003603A5">
      <w:pPr>
        <w:pStyle w:val="ListParagraph"/>
        <w:spacing w:line="240" w:lineRule="auto"/>
        <w:ind w:firstLine="720"/>
        <w:jc w:val="both"/>
        <w:rPr>
          <w:rFonts w:ascii="Arial" w:hAnsi="Arial" w:cs="Arial"/>
          <w:i/>
          <w:iCs/>
          <w:sz w:val="24"/>
          <w:szCs w:val="24"/>
        </w:rPr>
      </w:pPr>
    </w:p>
    <w:p w14:paraId="6C915199" w14:textId="77777777" w:rsidR="003603A5" w:rsidRDefault="003603A5" w:rsidP="003603A5">
      <w:pPr>
        <w:pStyle w:val="ListParagraph"/>
        <w:spacing w:line="240" w:lineRule="auto"/>
        <w:ind w:firstLine="720"/>
        <w:jc w:val="both"/>
        <w:rPr>
          <w:rFonts w:ascii="Arial" w:hAnsi="Arial" w:cs="Arial"/>
          <w:i/>
          <w:iCs/>
          <w:sz w:val="24"/>
          <w:szCs w:val="24"/>
        </w:rPr>
      </w:pPr>
    </w:p>
    <w:p w14:paraId="1DF44608" w14:textId="77777777" w:rsidR="003603A5" w:rsidRDefault="003603A5" w:rsidP="003603A5">
      <w:pPr>
        <w:pStyle w:val="ListParagraph"/>
        <w:spacing w:line="240" w:lineRule="auto"/>
        <w:ind w:firstLine="720"/>
        <w:jc w:val="both"/>
        <w:rPr>
          <w:rFonts w:ascii="Arial" w:hAnsi="Arial" w:cs="Arial"/>
          <w:i/>
          <w:iCs/>
          <w:sz w:val="24"/>
          <w:szCs w:val="24"/>
        </w:rPr>
      </w:pPr>
    </w:p>
    <w:p w14:paraId="3F2F66AA" w14:textId="77777777" w:rsidR="003603A5" w:rsidRDefault="003603A5" w:rsidP="003603A5">
      <w:pPr>
        <w:pStyle w:val="ListParagraph"/>
        <w:spacing w:line="240" w:lineRule="auto"/>
        <w:ind w:firstLine="720"/>
        <w:jc w:val="both"/>
        <w:rPr>
          <w:rFonts w:ascii="Arial" w:hAnsi="Arial" w:cs="Arial"/>
          <w:i/>
          <w:iCs/>
          <w:sz w:val="24"/>
          <w:szCs w:val="24"/>
        </w:rPr>
      </w:pPr>
    </w:p>
    <w:p w14:paraId="188265B8" w14:textId="77777777" w:rsidR="003603A5" w:rsidRDefault="003603A5" w:rsidP="003603A5">
      <w:pPr>
        <w:pStyle w:val="ListParagraph"/>
        <w:spacing w:line="240" w:lineRule="auto"/>
        <w:ind w:firstLine="720"/>
        <w:jc w:val="both"/>
        <w:rPr>
          <w:rFonts w:ascii="Arial" w:hAnsi="Arial" w:cs="Arial"/>
          <w:i/>
          <w:iCs/>
          <w:sz w:val="24"/>
          <w:szCs w:val="24"/>
        </w:rPr>
      </w:pPr>
    </w:p>
    <w:p w14:paraId="5D851524" w14:textId="77777777" w:rsidR="003603A5" w:rsidRDefault="003603A5" w:rsidP="003603A5">
      <w:pPr>
        <w:pStyle w:val="ListParagraph"/>
        <w:spacing w:line="240" w:lineRule="auto"/>
        <w:ind w:firstLine="720"/>
        <w:jc w:val="both"/>
        <w:rPr>
          <w:rFonts w:ascii="Arial" w:hAnsi="Arial" w:cs="Arial"/>
          <w:i/>
          <w:iCs/>
          <w:sz w:val="24"/>
          <w:szCs w:val="24"/>
        </w:rPr>
      </w:pPr>
    </w:p>
    <w:p w14:paraId="5588E2FD" w14:textId="77777777" w:rsidR="003603A5" w:rsidRDefault="003603A5" w:rsidP="003603A5">
      <w:pPr>
        <w:pStyle w:val="ListParagraph"/>
        <w:spacing w:line="240" w:lineRule="auto"/>
        <w:ind w:firstLine="720"/>
        <w:jc w:val="both"/>
        <w:rPr>
          <w:rFonts w:ascii="Arial" w:hAnsi="Arial" w:cs="Arial"/>
          <w:i/>
          <w:iCs/>
          <w:sz w:val="24"/>
          <w:szCs w:val="24"/>
        </w:rPr>
      </w:pPr>
    </w:p>
    <w:p w14:paraId="7F78E6BD" w14:textId="77777777" w:rsidR="003603A5" w:rsidRDefault="003603A5" w:rsidP="003603A5">
      <w:pPr>
        <w:pStyle w:val="ListParagraph"/>
        <w:spacing w:line="240" w:lineRule="auto"/>
        <w:ind w:firstLine="720"/>
        <w:jc w:val="both"/>
        <w:rPr>
          <w:rFonts w:ascii="Arial" w:hAnsi="Arial" w:cs="Arial"/>
          <w:i/>
          <w:iCs/>
          <w:sz w:val="24"/>
          <w:szCs w:val="24"/>
        </w:rPr>
      </w:pPr>
    </w:p>
    <w:p w14:paraId="5C38D0E7" w14:textId="77777777" w:rsidR="003603A5" w:rsidRDefault="003603A5" w:rsidP="003603A5">
      <w:pPr>
        <w:pStyle w:val="ListParagraph"/>
        <w:spacing w:line="240" w:lineRule="auto"/>
        <w:ind w:firstLine="720"/>
        <w:jc w:val="both"/>
        <w:rPr>
          <w:rFonts w:ascii="Arial" w:hAnsi="Arial" w:cs="Arial"/>
          <w:i/>
          <w:iCs/>
          <w:sz w:val="24"/>
          <w:szCs w:val="24"/>
        </w:rPr>
      </w:pPr>
    </w:p>
    <w:p w14:paraId="0AB30BA8" w14:textId="77777777" w:rsidR="003603A5" w:rsidRDefault="003603A5" w:rsidP="003603A5">
      <w:pPr>
        <w:pStyle w:val="ListParagraph"/>
        <w:spacing w:line="240" w:lineRule="auto"/>
        <w:ind w:firstLine="720"/>
        <w:jc w:val="both"/>
        <w:rPr>
          <w:rFonts w:ascii="Arial" w:hAnsi="Arial" w:cs="Arial"/>
          <w:i/>
          <w:iCs/>
          <w:sz w:val="24"/>
          <w:szCs w:val="24"/>
        </w:rPr>
      </w:pPr>
    </w:p>
    <w:p w14:paraId="11D2E86D" w14:textId="77777777" w:rsidR="003603A5" w:rsidRDefault="003603A5" w:rsidP="003603A5">
      <w:pPr>
        <w:spacing w:line="240" w:lineRule="auto"/>
        <w:jc w:val="both"/>
        <w:rPr>
          <w:rFonts w:ascii="Arial" w:hAnsi="Arial" w:cs="Arial"/>
          <w:i/>
          <w:iCs/>
          <w:sz w:val="24"/>
          <w:szCs w:val="24"/>
        </w:rPr>
      </w:pPr>
    </w:p>
    <w:p w14:paraId="632B6082" w14:textId="77777777" w:rsidR="003603A5" w:rsidRDefault="003603A5" w:rsidP="003603A5">
      <w:pPr>
        <w:spacing w:line="240" w:lineRule="auto"/>
        <w:jc w:val="both"/>
        <w:rPr>
          <w:rFonts w:ascii="Arial" w:hAnsi="Arial" w:cs="Arial"/>
          <w:i/>
          <w:iCs/>
          <w:sz w:val="24"/>
          <w:szCs w:val="24"/>
        </w:rPr>
      </w:pPr>
    </w:p>
    <w:p w14:paraId="12223CF0" w14:textId="77777777" w:rsidR="003603A5" w:rsidRDefault="003603A5" w:rsidP="003603A5">
      <w:pPr>
        <w:spacing w:line="240" w:lineRule="auto"/>
        <w:jc w:val="both"/>
        <w:rPr>
          <w:rFonts w:ascii="Arial" w:hAnsi="Arial" w:cs="Arial"/>
          <w:i/>
          <w:iCs/>
          <w:sz w:val="24"/>
          <w:szCs w:val="24"/>
        </w:rPr>
      </w:pPr>
    </w:p>
    <w:p w14:paraId="46887145" w14:textId="77777777" w:rsidR="003603A5" w:rsidRDefault="003603A5" w:rsidP="003603A5">
      <w:pPr>
        <w:pStyle w:val="ListParagraph"/>
        <w:spacing w:after="120" w:line="240" w:lineRule="auto"/>
        <w:rPr>
          <w:rFonts w:ascii="Arial" w:hAnsi="Arial" w:cs="Arial"/>
          <w:b/>
          <w:sz w:val="24"/>
          <w:szCs w:val="24"/>
        </w:rPr>
      </w:pPr>
    </w:p>
    <w:p w14:paraId="7B6E32BD" w14:textId="77777777" w:rsidR="003603A5" w:rsidRDefault="003603A5" w:rsidP="003603A5">
      <w:pPr>
        <w:pStyle w:val="ListParagraph"/>
        <w:spacing w:after="120" w:line="240" w:lineRule="auto"/>
        <w:rPr>
          <w:rFonts w:ascii="Arial" w:hAnsi="Arial" w:cs="Arial"/>
          <w:b/>
          <w:sz w:val="24"/>
          <w:szCs w:val="24"/>
        </w:rPr>
      </w:pPr>
    </w:p>
    <w:p w14:paraId="4D9D7239" w14:textId="77777777" w:rsidR="003603A5" w:rsidRDefault="003603A5" w:rsidP="003603A5">
      <w:pPr>
        <w:pStyle w:val="ListParagraph"/>
        <w:spacing w:after="120" w:line="240" w:lineRule="auto"/>
        <w:rPr>
          <w:rFonts w:ascii="Arial" w:hAnsi="Arial" w:cs="Arial"/>
          <w:b/>
          <w:sz w:val="24"/>
          <w:szCs w:val="24"/>
        </w:rPr>
      </w:pPr>
    </w:p>
    <w:p w14:paraId="2C33CE66" w14:textId="77777777" w:rsidR="003603A5" w:rsidRDefault="003603A5" w:rsidP="003603A5">
      <w:pPr>
        <w:pStyle w:val="ListParagraph"/>
        <w:spacing w:after="120" w:line="240" w:lineRule="auto"/>
        <w:rPr>
          <w:rFonts w:ascii="Arial" w:hAnsi="Arial" w:cs="Arial"/>
          <w:b/>
          <w:sz w:val="24"/>
          <w:szCs w:val="24"/>
        </w:rPr>
      </w:pPr>
    </w:p>
    <w:p w14:paraId="5A81E2CA" w14:textId="77777777" w:rsidR="003603A5" w:rsidRDefault="003603A5" w:rsidP="003603A5">
      <w:pPr>
        <w:pStyle w:val="ListParagraph"/>
        <w:spacing w:after="120" w:line="240" w:lineRule="auto"/>
        <w:rPr>
          <w:rFonts w:ascii="Arial" w:hAnsi="Arial" w:cs="Arial"/>
          <w:b/>
          <w:sz w:val="24"/>
          <w:szCs w:val="24"/>
        </w:rPr>
      </w:pPr>
    </w:p>
    <w:p w14:paraId="223E03F5" w14:textId="4ED38C6C" w:rsidR="001A4307"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93056" behindDoc="0" locked="0" layoutInCell="1" allowOverlap="1" wp14:anchorId="463B809E" wp14:editId="73C2159F">
                <wp:simplePos x="0" y="0"/>
                <wp:positionH relativeFrom="column">
                  <wp:posOffset>1814195</wp:posOffset>
                </wp:positionH>
                <wp:positionV relativeFrom="paragraph">
                  <wp:posOffset>210185</wp:posOffset>
                </wp:positionV>
                <wp:extent cx="5177790" cy="0"/>
                <wp:effectExtent l="0" t="0" r="0" b="0"/>
                <wp:wrapNone/>
                <wp:docPr id="1259280794" name="Straight Connector 125928079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93056;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C6IxwN+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sidRPr="00605A37">
        <w:rPr>
          <w:rFonts w:ascii="Arial" w:hAnsi="Arial" w:cs="Arial"/>
          <w:sz w:val="24"/>
          <w:szCs w:val="24"/>
        </w:rPr>
        <w:t>:</w:t>
      </w:r>
      <w:r w:rsidR="00605A37" w:rsidRPr="00605A37">
        <w:rPr>
          <w:rFonts w:ascii="Arial" w:hAnsi="Arial" w:cs="Arial"/>
          <w:sz w:val="24"/>
          <w:szCs w:val="24"/>
        </w:rPr>
        <w:t xml:space="preserve">         </w:t>
      </w:r>
      <w:r w:rsidR="00605A37" w:rsidRPr="00605A37">
        <w:rPr>
          <w:rFonts w:ascii="Arial" w:hAnsi="Arial" w:cs="Arial"/>
          <w:b/>
          <w:bCs/>
          <w:sz w:val="24"/>
          <w:szCs w:val="24"/>
        </w:rPr>
        <w:t>BALNAJA,</w:t>
      </w:r>
      <w:r w:rsidRPr="00605A37">
        <w:rPr>
          <w:rFonts w:ascii="Arial" w:hAnsi="Arial" w:cs="Arial"/>
          <w:b/>
          <w:bCs/>
          <w:sz w:val="24"/>
          <w:szCs w:val="24"/>
        </w:rPr>
        <w:t xml:space="preserve"> </w:t>
      </w:r>
      <w:r w:rsidR="009900FC">
        <w:rPr>
          <w:rFonts w:ascii="Arial" w:hAnsi="Arial" w:cs="Arial"/>
          <w:b/>
          <w:bCs/>
          <w:sz w:val="24"/>
          <w:szCs w:val="24"/>
        </w:rPr>
        <w:t xml:space="preserve">CRISTINE S., </w:t>
      </w:r>
      <w:r w:rsidRPr="00605A37">
        <w:rPr>
          <w:rFonts w:ascii="Arial" w:hAnsi="Arial" w:cs="Arial"/>
          <w:b/>
          <w:bCs/>
          <w:sz w:val="24"/>
          <w:szCs w:val="24"/>
        </w:rPr>
        <w:t>LPT</w:t>
      </w:r>
    </w:p>
    <w:p w14:paraId="402AA452" w14:textId="77777777" w:rsidR="001A4307" w:rsidRDefault="001A4307">
      <w:pPr>
        <w:pStyle w:val="ListParagraph"/>
        <w:spacing w:after="120" w:line="240" w:lineRule="auto"/>
        <w:ind w:left="0"/>
        <w:rPr>
          <w:rFonts w:ascii="Arial" w:hAnsi="Arial" w:cs="Arial"/>
          <w:b/>
          <w:sz w:val="24"/>
          <w:szCs w:val="24"/>
        </w:rPr>
      </w:pPr>
    </w:p>
    <w:p w14:paraId="3EEEC138"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8775C9B"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94080" behindDoc="0" locked="0" layoutInCell="1" allowOverlap="1" wp14:anchorId="77C46800" wp14:editId="44D6AFED">
                <wp:simplePos x="0" y="0"/>
                <wp:positionH relativeFrom="column">
                  <wp:posOffset>1811655</wp:posOffset>
                </wp:positionH>
                <wp:positionV relativeFrom="paragraph">
                  <wp:posOffset>10795</wp:posOffset>
                </wp:positionV>
                <wp:extent cx="5177155" cy="0"/>
                <wp:effectExtent l="0" t="0" r="0" b="0"/>
                <wp:wrapNone/>
                <wp:docPr id="885720458" name="Straight Connector 88572045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94080;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2YOT0wAAAAgBAAAPAAAAAAAAAAEAIAAAACIAAABkcnMvZG93bnJldi54bWxQSwEC&#10;FAAUAAAACACHTuJAKFtoyvkBAAAHBAAADgAAAAAAAAABACAAAAAiAQAAZHJzL2Uyb0RvYy54bWxQ&#10;SwUGAAAAAAYABgBZAQAAjQUAAAAA&#10;">
                <v:fill on="f" focussize="0,0"/>
                <v:stroke color="#000000" joinstyle="round"/>
                <v:imagedata o:title=""/>
                <o:lock v:ext="edit" aspectratio="f"/>
              </v:line>
            </w:pict>
          </mc:Fallback>
        </mc:AlternateContent>
      </w:r>
    </w:p>
    <w:p w14:paraId="4628894A" w14:textId="34344054"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 xml:space="preserve">July </w:t>
      </w:r>
      <w:r w:rsidR="009A350C">
        <w:rPr>
          <w:rFonts w:ascii="Arial" w:hAnsi="Arial" w:cs="Arial"/>
          <w:b/>
          <w:bCs/>
          <w:sz w:val="24"/>
          <w:szCs w:val="24"/>
          <w:lang w:val="en-US"/>
        </w:rPr>
        <w:t>24</w:t>
      </w:r>
      <w:r>
        <w:rPr>
          <w:rFonts w:ascii="Arial" w:hAnsi="Arial" w:cs="Arial"/>
          <w:b/>
          <w:bCs/>
          <w:sz w:val="24"/>
          <w:szCs w:val="24"/>
          <w:lang w:val="en-US"/>
        </w:rPr>
        <w:t>, 2025</w:t>
      </w:r>
      <w:r>
        <w:rPr>
          <w:rFonts w:ascii="Arial" w:hAnsi="Arial" w:cs="Arial"/>
          <w:b/>
          <w:bCs/>
          <w:sz w:val="24"/>
          <w:szCs w:val="24"/>
        </w:rPr>
        <w:tab/>
      </w:r>
    </w:p>
    <w:p w14:paraId="1C27B3B4"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95104" behindDoc="0" locked="0" layoutInCell="1" allowOverlap="1" wp14:anchorId="7B27EE89" wp14:editId="45F6FCFF">
                <wp:simplePos x="0" y="0"/>
                <wp:positionH relativeFrom="column">
                  <wp:posOffset>1754505</wp:posOffset>
                </wp:positionH>
                <wp:positionV relativeFrom="paragraph">
                  <wp:posOffset>19050</wp:posOffset>
                </wp:positionV>
                <wp:extent cx="5236845" cy="0"/>
                <wp:effectExtent l="0" t="0" r="0" b="0"/>
                <wp:wrapNone/>
                <wp:docPr id="416739230" name="Straight Connector 41673923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95104;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s3D3E/oBAAAHBAAADgAAAAAAAAABACAAAAAkAQAAZHJzL2Uyb0RvYy54&#10;bWxQSwUGAAAAAAYABgBZAQAAkAUAAAAA&#10;">
                <v:fill on="f" focussize="0,0"/>
                <v:stroke color="#000000" joinstyle="round"/>
                <v:imagedata o:title=""/>
                <o:lock v:ext="edit" aspectratio="f"/>
              </v:line>
            </w:pict>
          </mc:Fallback>
        </mc:AlternateContent>
      </w:r>
    </w:p>
    <w:p w14:paraId="3A25AF5F" w14:textId="77777777" w:rsidR="001A4307" w:rsidRDefault="001A4307">
      <w:pPr>
        <w:spacing w:after="120" w:line="240" w:lineRule="auto"/>
        <w:rPr>
          <w:rFonts w:ascii="Arial" w:hAnsi="Arial" w:cs="Arial"/>
          <w:b/>
          <w:sz w:val="24"/>
          <w:szCs w:val="24"/>
        </w:rPr>
      </w:pPr>
    </w:p>
    <w:p w14:paraId="52C5A514" w14:textId="77777777" w:rsidR="001A4307" w:rsidRDefault="001A4307">
      <w:pPr>
        <w:spacing w:after="120" w:line="240" w:lineRule="auto"/>
        <w:rPr>
          <w:rFonts w:ascii="Arial" w:hAnsi="Arial" w:cs="Arial"/>
          <w:b/>
          <w:sz w:val="24"/>
          <w:szCs w:val="24"/>
        </w:rPr>
      </w:pPr>
    </w:p>
    <w:p w14:paraId="035ADABE" w14:textId="77777777" w:rsidR="001A4307" w:rsidRDefault="001A4307">
      <w:pPr>
        <w:spacing w:after="120" w:line="240" w:lineRule="auto"/>
        <w:rPr>
          <w:rFonts w:ascii="Arial" w:hAnsi="Arial" w:cs="Arial"/>
          <w:b/>
          <w:sz w:val="24"/>
          <w:szCs w:val="24"/>
        </w:rPr>
      </w:pPr>
    </w:p>
    <w:p w14:paraId="4F8662C5" w14:textId="77777777" w:rsidR="001A4307" w:rsidRDefault="001A430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1A4307" w14:paraId="2FDC839F" w14:textId="77777777" w:rsidTr="008A2543">
        <w:trPr>
          <w:trHeight w:val="85"/>
        </w:trPr>
        <w:tc>
          <w:tcPr>
            <w:tcW w:w="1455" w:type="dxa"/>
            <w:shd w:val="clear" w:color="auto" w:fill="8DB3E2" w:themeFill="text2" w:themeFillTint="66"/>
            <w:vAlign w:val="center"/>
          </w:tcPr>
          <w:p w14:paraId="7187FECC"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946D325"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7D1EEFCE"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6E2A8F9"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792B1A"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3776BB3"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76B710B"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F81A97" w14:paraId="6901D179" w14:textId="77777777" w:rsidTr="0054625E">
        <w:trPr>
          <w:trHeight w:val="245"/>
        </w:trPr>
        <w:tc>
          <w:tcPr>
            <w:tcW w:w="1455" w:type="dxa"/>
          </w:tcPr>
          <w:p w14:paraId="37751238" w14:textId="3392FC25" w:rsidR="00F81A97" w:rsidRDefault="00F81A97" w:rsidP="00F81A97">
            <w:pPr>
              <w:pStyle w:val="ListParagraph"/>
              <w:spacing w:after="0" w:line="240" w:lineRule="auto"/>
              <w:ind w:left="0"/>
              <w:rPr>
                <w:rFonts w:ascii="Arial Narrow" w:hAnsi="Arial Narrow" w:cs="Arial"/>
              </w:rPr>
            </w:pPr>
            <w:r>
              <w:rPr>
                <w:rFonts w:ascii="Arial Narrow" w:hAnsi="Arial Narrow" w:cs="Arial"/>
              </w:rPr>
              <w:t>8:00-9:00</w:t>
            </w:r>
          </w:p>
        </w:tc>
        <w:tc>
          <w:tcPr>
            <w:tcW w:w="1170" w:type="dxa"/>
          </w:tcPr>
          <w:p w14:paraId="2148AF3C" w14:textId="6C9D70C1" w:rsidR="00F81A97" w:rsidRDefault="00F81A97" w:rsidP="00F81A97">
            <w:pPr>
              <w:pStyle w:val="ListParagraph"/>
              <w:spacing w:after="0" w:line="240" w:lineRule="auto"/>
              <w:ind w:left="0"/>
              <w:rPr>
                <w:rFonts w:ascii="Arial Narrow" w:hAnsi="Arial Narrow"/>
                <w:color w:val="000000"/>
                <w:sz w:val="24"/>
                <w:szCs w:val="24"/>
              </w:rPr>
            </w:pPr>
            <w:r>
              <w:rPr>
                <w:rFonts w:ascii="Arial Narrow" w:hAnsi="Arial Narrow" w:cs="Arial Narrow"/>
              </w:rPr>
              <w:t>Val Ed</w:t>
            </w:r>
          </w:p>
        </w:tc>
        <w:tc>
          <w:tcPr>
            <w:tcW w:w="4343" w:type="dxa"/>
            <w:vAlign w:val="bottom"/>
          </w:tcPr>
          <w:p w14:paraId="7C774FCF" w14:textId="6EFB90C6" w:rsidR="00F81A97" w:rsidRDefault="00F81A97" w:rsidP="00F81A97">
            <w:pPr>
              <w:pStyle w:val="ListParagraph"/>
              <w:spacing w:after="0" w:line="240" w:lineRule="auto"/>
              <w:ind w:left="0"/>
              <w:rPr>
                <w:rFonts w:ascii="Arial Narrow" w:hAnsi="Arial Narrow"/>
                <w:color w:val="000000"/>
                <w:sz w:val="24"/>
                <w:szCs w:val="24"/>
              </w:rPr>
            </w:pPr>
            <w:r>
              <w:rPr>
                <w:rFonts w:ascii="Arial Narrow" w:hAnsi="Arial Narrow" w:cs="Arial"/>
              </w:rPr>
              <w:t>VALUES EDUCATION</w:t>
            </w:r>
          </w:p>
        </w:tc>
        <w:tc>
          <w:tcPr>
            <w:tcW w:w="900" w:type="dxa"/>
            <w:vAlign w:val="center"/>
          </w:tcPr>
          <w:p w14:paraId="083DAF30" w14:textId="43EDF517" w:rsidR="00F81A97" w:rsidRDefault="00F81A97" w:rsidP="00F81A9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17688FF" w14:textId="1AE04242" w:rsidR="00F81A97" w:rsidRDefault="00F81A97" w:rsidP="00F81A9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B728031" w14:textId="285A9BB8" w:rsidR="00F81A97" w:rsidRDefault="00F81A97" w:rsidP="00F81A97">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72ACC4AB" w14:textId="3714AF18" w:rsidR="00F81A97" w:rsidRDefault="00F81A97" w:rsidP="00F81A97">
            <w:pPr>
              <w:pStyle w:val="ListParagraph"/>
              <w:spacing w:after="0" w:line="240" w:lineRule="auto"/>
              <w:ind w:left="0"/>
              <w:rPr>
                <w:rFonts w:ascii="Arial Narrow" w:hAnsi="Arial Narrow" w:cs="Arial"/>
              </w:rPr>
            </w:pPr>
            <w:r>
              <w:rPr>
                <w:rFonts w:ascii="Arial Narrow" w:hAnsi="Arial Narrow" w:cs="Arial"/>
              </w:rPr>
              <w:t>BSED MATH1-1</w:t>
            </w:r>
          </w:p>
        </w:tc>
      </w:tr>
      <w:tr w:rsidR="00F81A97" w14:paraId="0E77E53C" w14:textId="77777777" w:rsidTr="008A2543">
        <w:trPr>
          <w:trHeight w:val="245"/>
        </w:trPr>
        <w:tc>
          <w:tcPr>
            <w:tcW w:w="1455" w:type="dxa"/>
            <w:vAlign w:val="center"/>
          </w:tcPr>
          <w:p w14:paraId="05CE0AD1" w14:textId="77777777" w:rsidR="00F81A97" w:rsidRDefault="00F81A97" w:rsidP="00F81A97">
            <w:pPr>
              <w:pStyle w:val="ListParagraph"/>
              <w:spacing w:after="0" w:line="240" w:lineRule="auto"/>
              <w:ind w:left="0"/>
              <w:rPr>
                <w:rFonts w:ascii="Arial Narrow" w:hAnsi="Arial Narrow" w:cs="Arial"/>
              </w:rPr>
            </w:pPr>
            <w:r>
              <w:rPr>
                <w:rFonts w:ascii="Arial Narrow" w:hAnsi="Arial Narrow" w:cs="Arial"/>
              </w:rPr>
              <w:t>10:00-11:00</w:t>
            </w:r>
          </w:p>
        </w:tc>
        <w:tc>
          <w:tcPr>
            <w:tcW w:w="1170" w:type="dxa"/>
          </w:tcPr>
          <w:p w14:paraId="4C81B111" w14:textId="77777777" w:rsidR="00F81A97" w:rsidRDefault="00F81A97" w:rsidP="00F81A97">
            <w:pPr>
              <w:pStyle w:val="ListParagraph"/>
              <w:spacing w:after="0" w:line="240" w:lineRule="auto"/>
              <w:ind w:left="0"/>
              <w:rPr>
                <w:rFonts w:ascii="Arial Narrow" w:hAnsi="Arial Narrow" w:cs="Arial"/>
              </w:rPr>
            </w:pPr>
            <w:r>
              <w:rPr>
                <w:rFonts w:ascii="Arial Narrow" w:hAnsi="Arial Narrow" w:cs="Arial Narrow"/>
              </w:rPr>
              <w:t>Val Ed</w:t>
            </w:r>
          </w:p>
        </w:tc>
        <w:tc>
          <w:tcPr>
            <w:tcW w:w="4343" w:type="dxa"/>
            <w:vAlign w:val="center"/>
          </w:tcPr>
          <w:p w14:paraId="2672BB69" w14:textId="77777777" w:rsidR="00F81A97" w:rsidRDefault="00F81A97" w:rsidP="00F81A97">
            <w:pPr>
              <w:pStyle w:val="ListParagraph"/>
              <w:spacing w:after="0" w:line="240" w:lineRule="auto"/>
              <w:ind w:left="0"/>
              <w:rPr>
                <w:rFonts w:ascii="Arial Narrow" w:hAnsi="Arial Narrow" w:cs="Arial"/>
              </w:rPr>
            </w:pPr>
            <w:r>
              <w:rPr>
                <w:rFonts w:ascii="Arial Narrow" w:hAnsi="Arial Narrow" w:cs="Arial"/>
              </w:rPr>
              <w:t>VALUES EDUCATION</w:t>
            </w:r>
          </w:p>
        </w:tc>
        <w:tc>
          <w:tcPr>
            <w:tcW w:w="900" w:type="dxa"/>
            <w:vAlign w:val="center"/>
          </w:tcPr>
          <w:p w14:paraId="1A8C63A5" w14:textId="77777777" w:rsidR="00F81A97" w:rsidRDefault="00F81A97" w:rsidP="00F81A9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6D762C6" w14:textId="77777777" w:rsidR="00F81A97" w:rsidRDefault="00F81A97" w:rsidP="00F81A9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FF4F163" w14:textId="77777777" w:rsidR="00F81A97" w:rsidRDefault="00F81A97" w:rsidP="00F81A97">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52DD4A4A" w14:textId="77777777" w:rsidR="00F81A97" w:rsidRDefault="00F81A97" w:rsidP="00F81A97">
            <w:pPr>
              <w:pStyle w:val="ListParagraph"/>
              <w:spacing w:after="0" w:line="240" w:lineRule="auto"/>
              <w:ind w:left="0"/>
              <w:rPr>
                <w:rFonts w:ascii="Arial Narrow" w:hAnsi="Arial Narrow" w:cs="Arial"/>
              </w:rPr>
            </w:pPr>
            <w:r>
              <w:rPr>
                <w:rFonts w:ascii="Arial Narrow" w:hAnsi="Arial Narrow" w:cs="Arial"/>
              </w:rPr>
              <w:t>BSED ENG1-1</w:t>
            </w:r>
          </w:p>
        </w:tc>
      </w:tr>
      <w:tr w:rsidR="00F81A97" w14:paraId="07EE1A78" w14:textId="77777777" w:rsidTr="00523D3E">
        <w:trPr>
          <w:trHeight w:val="245"/>
        </w:trPr>
        <w:tc>
          <w:tcPr>
            <w:tcW w:w="1455" w:type="dxa"/>
            <w:vAlign w:val="center"/>
          </w:tcPr>
          <w:p w14:paraId="46835A96" w14:textId="248B8DCB" w:rsidR="00F81A97" w:rsidRDefault="00F81A97" w:rsidP="00F81A97">
            <w:pPr>
              <w:pStyle w:val="ListParagraph"/>
              <w:spacing w:after="0" w:line="240" w:lineRule="auto"/>
              <w:ind w:left="0"/>
              <w:rPr>
                <w:rFonts w:ascii="Arial Narrow" w:hAnsi="Arial Narrow" w:cs="Arial"/>
              </w:rPr>
            </w:pPr>
            <w:r>
              <w:rPr>
                <w:rFonts w:ascii="Arial Narrow" w:hAnsi="Arial Narrow" w:cs="Arial"/>
              </w:rPr>
              <w:t>1:00-2:00</w:t>
            </w:r>
          </w:p>
        </w:tc>
        <w:tc>
          <w:tcPr>
            <w:tcW w:w="1170" w:type="dxa"/>
          </w:tcPr>
          <w:p w14:paraId="3836F3F9" w14:textId="18CB68C9" w:rsidR="00F81A97" w:rsidRDefault="00F81A97" w:rsidP="00F81A97">
            <w:pPr>
              <w:pStyle w:val="ListParagraph"/>
              <w:spacing w:after="0" w:line="240" w:lineRule="auto"/>
              <w:ind w:left="0"/>
              <w:rPr>
                <w:rFonts w:ascii="Arial Narrow" w:hAnsi="Arial Narrow"/>
                <w:color w:val="000000"/>
                <w:sz w:val="24"/>
                <w:szCs w:val="24"/>
              </w:rPr>
            </w:pPr>
            <w:r>
              <w:rPr>
                <w:rFonts w:ascii="Arial Narrow" w:hAnsi="Arial Narrow" w:cs="Arial Narrow"/>
              </w:rPr>
              <w:t>Val Ed</w:t>
            </w:r>
          </w:p>
        </w:tc>
        <w:tc>
          <w:tcPr>
            <w:tcW w:w="4343" w:type="dxa"/>
            <w:vAlign w:val="center"/>
          </w:tcPr>
          <w:p w14:paraId="2F3A7C3D" w14:textId="4E7F97CC" w:rsidR="00F81A97" w:rsidRDefault="00F81A97" w:rsidP="00F81A97">
            <w:pPr>
              <w:pStyle w:val="ListParagraph"/>
              <w:spacing w:after="0" w:line="240" w:lineRule="auto"/>
              <w:ind w:left="0"/>
              <w:rPr>
                <w:rFonts w:ascii="Arial Narrow" w:hAnsi="Arial Narrow"/>
                <w:color w:val="000000"/>
                <w:sz w:val="24"/>
                <w:szCs w:val="24"/>
              </w:rPr>
            </w:pPr>
            <w:r>
              <w:rPr>
                <w:rFonts w:ascii="Arial Narrow" w:hAnsi="Arial Narrow" w:cs="Arial"/>
              </w:rPr>
              <w:t xml:space="preserve">VALUES EDUCATION </w:t>
            </w:r>
          </w:p>
        </w:tc>
        <w:tc>
          <w:tcPr>
            <w:tcW w:w="900" w:type="dxa"/>
            <w:vAlign w:val="center"/>
          </w:tcPr>
          <w:p w14:paraId="71BCEF66" w14:textId="0FEF5078" w:rsidR="00F81A97" w:rsidRDefault="00F81A97" w:rsidP="00F81A9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8390194" w14:textId="6AEEB986" w:rsidR="00F81A97" w:rsidRDefault="00F81A97" w:rsidP="00F81A9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DFE8FC4" w14:textId="635030C7" w:rsidR="00F81A97" w:rsidRDefault="00F81A97" w:rsidP="00F81A97">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69DE1590" w14:textId="166C401A" w:rsidR="00F81A97" w:rsidRDefault="00F81A97" w:rsidP="00F81A97">
            <w:pPr>
              <w:pStyle w:val="ListParagraph"/>
              <w:spacing w:after="0" w:line="240" w:lineRule="auto"/>
              <w:ind w:left="0"/>
              <w:rPr>
                <w:rFonts w:ascii="Arial Narrow" w:hAnsi="Arial Narrow" w:cs="Arial"/>
              </w:rPr>
            </w:pPr>
            <w:r>
              <w:rPr>
                <w:rFonts w:ascii="Arial Narrow" w:hAnsi="Arial Narrow" w:cs="Arial"/>
              </w:rPr>
              <w:t>BSED ENG1-2</w:t>
            </w:r>
          </w:p>
        </w:tc>
      </w:tr>
      <w:tr w:rsidR="00F81A97" w14:paraId="49F8ED6C" w14:textId="77777777" w:rsidTr="005E4566">
        <w:trPr>
          <w:trHeight w:val="245"/>
        </w:trPr>
        <w:tc>
          <w:tcPr>
            <w:tcW w:w="1455" w:type="dxa"/>
          </w:tcPr>
          <w:p w14:paraId="05FBC12E" w14:textId="0A96AF24" w:rsidR="00F81A97" w:rsidRDefault="00F81A97" w:rsidP="00F81A97">
            <w:pPr>
              <w:pStyle w:val="ListParagraph"/>
              <w:spacing w:after="0" w:line="240" w:lineRule="auto"/>
              <w:ind w:left="0"/>
              <w:rPr>
                <w:rFonts w:ascii="Arial Narrow" w:hAnsi="Arial Narrow" w:cs="Arial"/>
              </w:rPr>
            </w:pPr>
            <w:r>
              <w:rPr>
                <w:rFonts w:ascii="Arial Narrow" w:hAnsi="Arial Narrow" w:cs="Arial"/>
              </w:rPr>
              <w:t>2:00-3:00</w:t>
            </w:r>
          </w:p>
        </w:tc>
        <w:tc>
          <w:tcPr>
            <w:tcW w:w="1170" w:type="dxa"/>
          </w:tcPr>
          <w:p w14:paraId="262EAF1F" w14:textId="51C9AF13" w:rsidR="00F81A97" w:rsidRDefault="00F81A97" w:rsidP="00F81A97">
            <w:pPr>
              <w:pStyle w:val="ListParagraph"/>
              <w:spacing w:after="0" w:line="240" w:lineRule="auto"/>
              <w:ind w:left="0"/>
              <w:rPr>
                <w:rFonts w:ascii="Arial Narrow" w:hAnsi="Arial Narrow" w:cs="Arial Narrow"/>
              </w:rPr>
            </w:pPr>
            <w:r>
              <w:rPr>
                <w:rFonts w:ascii="Arial Narrow" w:hAnsi="Arial Narrow" w:cs="Arial Narrow"/>
              </w:rPr>
              <w:t>GE 102</w:t>
            </w:r>
          </w:p>
        </w:tc>
        <w:tc>
          <w:tcPr>
            <w:tcW w:w="4343" w:type="dxa"/>
            <w:vAlign w:val="bottom"/>
          </w:tcPr>
          <w:p w14:paraId="6800EE95" w14:textId="414E522E" w:rsidR="00F81A97" w:rsidRDefault="00F81A97" w:rsidP="00F81A97">
            <w:pPr>
              <w:pStyle w:val="ListParagraph"/>
              <w:spacing w:after="0" w:line="240" w:lineRule="auto"/>
              <w:ind w:left="0"/>
              <w:rPr>
                <w:rFonts w:ascii="Arial Narrow" w:hAnsi="Arial Narrow" w:cs="Arial"/>
              </w:rPr>
            </w:pPr>
            <w:r>
              <w:rPr>
                <w:rFonts w:ascii="Arial Narrow" w:hAnsi="Arial Narrow" w:cs="Arial"/>
              </w:rPr>
              <w:t>READINGS IN PHILIPPINE HISTORY</w:t>
            </w:r>
          </w:p>
        </w:tc>
        <w:tc>
          <w:tcPr>
            <w:tcW w:w="900" w:type="dxa"/>
            <w:vAlign w:val="center"/>
          </w:tcPr>
          <w:p w14:paraId="06CDBE6C" w14:textId="74B38639" w:rsidR="00F81A97" w:rsidRDefault="00F81A97" w:rsidP="00F81A9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E0EE51E" w14:textId="26313EE8" w:rsidR="00F81A97" w:rsidRDefault="00F81A97" w:rsidP="00F81A9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C7865FF" w14:textId="4A470A0C" w:rsidR="00F81A97" w:rsidRDefault="00F81A97" w:rsidP="00F81A97">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71EDC705" w14:textId="225937F1" w:rsidR="00F81A97" w:rsidRDefault="00F81A97" w:rsidP="00F81A97">
            <w:pPr>
              <w:pStyle w:val="ListParagraph"/>
              <w:spacing w:after="0" w:line="240" w:lineRule="auto"/>
              <w:ind w:left="0"/>
              <w:rPr>
                <w:rFonts w:ascii="Arial Narrow" w:hAnsi="Arial Narrow" w:cs="Arial"/>
              </w:rPr>
            </w:pPr>
            <w:ins w:id="0" w:author="Roni Mines" w:date="2025-07-28T10:28:00Z" w16du:dateUtc="2025-07-28T02:28:00Z">
              <w:r>
                <w:rPr>
                  <w:rFonts w:ascii="Arial Narrow" w:hAnsi="Arial Narrow" w:cs="Arial"/>
                </w:rPr>
                <w:t>BSBA HRM 1-2</w:t>
              </w:r>
            </w:ins>
          </w:p>
        </w:tc>
      </w:tr>
      <w:tr w:rsidR="00F81A97" w14:paraId="4D999976" w14:textId="77777777" w:rsidTr="008A2543">
        <w:trPr>
          <w:trHeight w:val="245"/>
          <w:ins w:id="1" w:author="Roni Mines" w:date="2025-07-28T10:22:00Z"/>
        </w:trPr>
        <w:tc>
          <w:tcPr>
            <w:tcW w:w="1455" w:type="dxa"/>
          </w:tcPr>
          <w:p w14:paraId="3B487937" w14:textId="4C1077E2" w:rsidR="00F81A97" w:rsidRDefault="00F81A97" w:rsidP="00F81A97">
            <w:pPr>
              <w:pStyle w:val="ListParagraph"/>
              <w:spacing w:after="0" w:line="240" w:lineRule="auto"/>
              <w:ind w:left="0"/>
              <w:rPr>
                <w:ins w:id="2" w:author="Roni Mines" w:date="2025-07-28T10:22:00Z" w16du:dateUtc="2025-07-28T02:22:00Z"/>
                <w:rFonts w:ascii="Arial Narrow" w:hAnsi="Arial Narrow" w:cs="Arial"/>
              </w:rPr>
            </w:pPr>
            <w:r>
              <w:rPr>
                <w:rFonts w:ascii="Arial Narrow" w:hAnsi="Arial Narrow" w:cs="Arial"/>
              </w:rPr>
              <w:t>3:00-4:00</w:t>
            </w:r>
          </w:p>
        </w:tc>
        <w:tc>
          <w:tcPr>
            <w:tcW w:w="1170" w:type="dxa"/>
          </w:tcPr>
          <w:p w14:paraId="665F0566" w14:textId="5940D24E" w:rsidR="00F81A97" w:rsidRDefault="00F81A97" w:rsidP="00F81A97">
            <w:pPr>
              <w:pStyle w:val="ListParagraph"/>
              <w:spacing w:after="0" w:line="240" w:lineRule="auto"/>
              <w:ind w:left="0"/>
              <w:rPr>
                <w:ins w:id="3" w:author="Roni Mines" w:date="2025-07-28T10:22:00Z" w16du:dateUtc="2025-07-28T02:22:00Z"/>
                <w:rFonts w:ascii="Arial Narrow" w:hAnsi="Arial Narrow" w:cs="Arial Narrow"/>
              </w:rPr>
            </w:pPr>
            <w:r>
              <w:rPr>
                <w:rFonts w:ascii="Arial Narrow" w:hAnsi="Arial Narrow" w:cs="Arial Narrow"/>
              </w:rPr>
              <w:t>GE 102</w:t>
            </w:r>
          </w:p>
        </w:tc>
        <w:tc>
          <w:tcPr>
            <w:tcW w:w="4343" w:type="dxa"/>
            <w:vAlign w:val="bottom"/>
          </w:tcPr>
          <w:p w14:paraId="665F12C3" w14:textId="7F78779D" w:rsidR="00F81A97" w:rsidRDefault="00F81A97" w:rsidP="00F81A97">
            <w:pPr>
              <w:pStyle w:val="ListParagraph"/>
              <w:spacing w:after="0" w:line="240" w:lineRule="auto"/>
              <w:ind w:left="0"/>
              <w:rPr>
                <w:ins w:id="4" w:author="Roni Mines" w:date="2025-07-28T10:22:00Z" w16du:dateUtc="2025-07-28T02:22:00Z"/>
                <w:rFonts w:ascii="Arial Narrow" w:hAnsi="Arial Narrow" w:cs="Arial"/>
              </w:rPr>
            </w:pPr>
            <w:r>
              <w:rPr>
                <w:rFonts w:ascii="Arial Narrow" w:hAnsi="Arial Narrow" w:cs="Arial"/>
              </w:rPr>
              <w:t>READINGS IN PHILIPPINE HISTORY</w:t>
            </w:r>
          </w:p>
        </w:tc>
        <w:tc>
          <w:tcPr>
            <w:tcW w:w="900" w:type="dxa"/>
            <w:vAlign w:val="center"/>
          </w:tcPr>
          <w:p w14:paraId="685FB494" w14:textId="124F186E" w:rsidR="00F81A97" w:rsidRDefault="00F81A97" w:rsidP="00F81A97">
            <w:pPr>
              <w:pStyle w:val="ListParagraph"/>
              <w:spacing w:after="0" w:line="240" w:lineRule="auto"/>
              <w:ind w:left="0"/>
              <w:jc w:val="center"/>
              <w:rPr>
                <w:ins w:id="5" w:author="Roni Mines" w:date="2025-07-28T10:22:00Z" w16du:dateUtc="2025-07-28T02:22:00Z"/>
                <w:rFonts w:ascii="Arial" w:hAnsi="Arial" w:cs="Arial"/>
              </w:rPr>
            </w:pPr>
            <w:r>
              <w:rPr>
                <w:rFonts w:ascii="Arial" w:hAnsi="Arial" w:cs="Arial"/>
              </w:rPr>
              <w:t>3</w:t>
            </w:r>
          </w:p>
        </w:tc>
        <w:tc>
          <w:tcPr>
            <w:tcW w:w="720" w:type="dxa"/>
            <w:vAlign w:val="center"/>
          </w:tcPr>
          <w:p w14:paraId="3A9F87A1" w14:textId="7F68E064" w:rsidR="00F81A97" w:rsidRDefault="00F81A97" w:rsidP="00F81A97">
            <w:pPr>
              <w:pStyle w:val="ListParagraph"/>
              <w:spacing w:after="0" w:line="240" w:lineRule="auto"/>
              <w:ind w:left="0"/>
              <w:jc w:val="center"/>
              <w:rPr>
                <w:ins w:id="6" w:author="Roni Mines" w:date="2025-07-28T10:22:00Z" w16du:dateUtc="2025-07-28T02:22:00Z"/>
                <w:rFonts w:ascii="Arial" w:hAnsi="Arial" w:cs="Arial"/>
              </w:rPr>
            </w:pPr>
            <w:r>
              <w:rPr>
                <w:rFonts w:ascii="Arial" w:hAnsi="Arial" w:cs="Arial"/>
              </w:rPr>
              <w:t>M-F</w:t>
            </w:r>
          </w:p>
        </w:tc>
        <w:tc>
          <w:tcPr>
            <w:tcW w:w="900" w:type="dxa"/>
            <w:vAlign w:val="center"/>
          </w:tcPr>
          <w:p w14:paraId="1522FA9E" w14:textId="75755183" w:rsidR="00F81A97" w:rsidRDefault="00F81A97" w:rsidP="00F81A97">
            <w:pPr>
              <w:pStyle w:val="ListParagraph"/>
              <w:spacing w:after="0" w:line="240" w:lineRule="auto"/>
              <w:ind w:left="0"/>
              <w:jc w:val="center"/>
              <w:rPr>
                <w:ins w:id="7" w:author="Roni Mines" w:date="2025-07-28T10:22:00Z" w16du:dateUtc="2025-07-28T02:22:00Z"/>
                <w:rFonts w:ascii="Arial" w:hAnsi="Arial" w:cs="Arial"/>
              </w:rPr>
            </w:pPr>
            <w:r>
              <w:rPr>
                <w:rFonts w:ascii="Arial" w:hAnsi="Arial" w:cs="Arial"/>
              </w:rPr>
              <w:t>2</w:t>
            </w:r>
          </w:p>
        </w:tc>
        <w:tc>
          <w:tcPr>
            <w:tcW w:w="1857" w:type="dxa"/>
            <w:shd w:val="clear" w:color="auto" w:fill="C6D9F1" w:themeFill="text2" w:themeFillTint="33"/>
            <w:vAlign w:val="center"/>
          </w:tcPr>
          <w:p w14:paraId="79F52BAE" w14:textId="05484AB2" w:rsidR="00F81A97" w:rsidRDefault="00F81A97" w:rsidP="00F81A97">
            <w:pPr>
              <w:pStyle w:val="ListParagraph"/>
              <w:spacing w:after="0" w:line="240" w:lineRule="auto"/>
              <w:ind w:left="0"/>
              <w:rPr>
                <w:ins w:id="8" w:author="Roni Mines" w:date="2025-07-28T10:22:00Z" w16du:dateUtc="2025-07-28T02:22:00Z"/>
                <w:rFonts w:ascii="Arial Narrow" w:hAnsi="Arial Narrow" w:cs="Arial"/>
              </w:rPr>
            </w:pPr>
            <w:ins w:id="9" w:author="Roni Mines" w:date="2025-07-28T10:25:00Z" w16du:dateUtc="2025-07-28T02:25:00Z">
              <w:r>
                <w:rPr>
                  <w:rFonts w:ascii="Arial Narrow" w:hAnsi="Arial Narrow" w:cs="Arial"/>
                </w:rPr>
                <w:t>BSBA MM 1-2</w:t>
              </w:r>
            </w:ins>
          </w:p>
        </w:tc>
      </w:tr>
      <w:tr w:rsidR="00F81A97" w14:paraId="3300AFA1" w14:textId="77777777" w:rsidTr="008A2543">
        <w:trPr>
          <w:trHeight w:val="245"/>
          <w:ins w:id="10" w:author="Roni Mines" w:date="2025-07-28T10:22:00Z"/>
        </w:trPr>
        <w:tc>
          <w:tcPr>
            <w:tcW w:w="1455" w:type="dxa"/>
          </w:tcPr>
          <w:p w14:paraId="18A12966" w14:textId="2CD07E44" w:rsidR="00F81A97" w:rsidRDefault="00F81A97" w:rsidP="00F81A97">
            <w:pPr>
              <w:pStyle w:val="ListParagraph"/>
              <w:spacing w:after="0" w:line="240" w:lineRule="auto"/>
              <w:ind w:left="0"/>
              <w:rPr>
                <w:ins w:id="11" w:author="Roni Mines" w:date="2025-07-28T10:22:00Z" w16du:dateUtc="2025-07-28T02:22:00Z"/>
                <w:rFonts w:ascii="Arial Narrow" w:hAnsi="Arial Narrow" w:cs="Arial"/>
              </w:rPr>
            </w:pPr>
            <w:r>
              <w:rPr>
                <w:rFonts w:ascii="Arial Narrow" w:hAnsi="Arial Narrow" w:cs="Arial"/>
              </w:rPr>
              <w:t>5:00-6:00</w:t>
            </w:r>
          </w:p>
        </w:tc>
        <w:tc>
          <w:tcPr>
            <w:tcW w:w="1170" w:type="dxa"/>
          </w:tcPr>
          <w:p w14:paraId="79BDE63F" w14:textId="5588BEB5" w:rsidR="00F81A97" w:rsidRDefault="00F81A97" w:rsidP="00F81A97">
            <w:pPr>
              <w:pStyle w:val="ListParagraph"/>
              <w:spacing w:after="0" w:line="240" w:lineRule="auto"/>
              <w:ind w:left="0"/>
              <w:rPr>
                <w:ins w:id="12" w:author="Roni Mines" w:date="2025-07-28T10:22:00Z" w16du:dateUtc="2025-07-28T02:22:00Z"/>
                <w:rFonts w:ascii="Arial Narrow" w:hAnsi="Arial Narrow" w:cs="Arial Narrow"/>
              </w:rPr>
            </w:pPr>
            <w:ins w:id="13" w:author="Roni Mines" w:date="2025-07-28T10:24:00Z" w16du:dateUtc="2025-07-28T02:24:00Z">
              <w:r>
                <w:rPr>
                  <w:rFonts w:ascii="Arial Narrow" w:hAnsi="Arial Narrow" w:cs="Arial Narrow"/>
                </w:rPr>
                <w:t>Val Ed</w:t>
              </w:r>
            </w:ins>
          </w:p>
        </w:tc>
        <w:tc>
          <w:tcPr>
            <w:tcW w:w="4343" w:type="dxa"/>
            <w:vAlign w:val="bottom"/>
          </w:tcPr>
          <w:p w14:paraId="053707EF" w14:textId="7A0914F2" w:rsidR="00F81A97" w:rsidRDefault="00F81A97" w:rsidP="00F81A97">
            <w:pPr>
              <w:pStyle w:val="ListParagraph"/>
              <w:spacing w:after="0" w:line="240" w:lineRule="auto"/>
              <w:ind w:left="0"/>
              <w:rPr>
                <w:ins w:id="14" w:author="Roni Mines" w:date="2025-07-28T10:22:00Z" w16du:dateUtc="2025-07-28T02:22:00Z"/>
                <w:rFonts w:ascii="Arial Narrow" w:hAnsi="Arial Narrow" w:cs="Arial"/>
              </w:rPr>
            </w:pPr>
            <w:ins w:id="15" w:author="Roni Mines" w:date="2025-07-28T10:24:00Z" w16du:dateUtc="2025-07-28T02:24:00Z">
              <w:r>
                <w:rPr>
                  <w:rFonts w:ascii="Arial Narrow" w:hAnsi="Arial Narrow" w:cs="Arial"/>
                </w:rPr>
                <w:t>VALUES EDUCATION</w:t>
              </w:r>
            </w:ins>
          </w:p>
        </w:tc>
        <w:tc>
          <w:tcPr>
            <w:tcW w:w="900" w:type="dxa"/>
            <w:vAlign w:val="center"/>
          </w:tcPr>
          <w:p w14:paraId="2B3817D8" w14:textId="49757708" w:rsidR="00F81A97" w:rsidRDefault="00F81A97" w:rsidP="00F81A97">
            <w:pPr>
              <w:pStyle w:val="ListParagraph"/>
              <w:spacing w:after="0" w:line="240" w:lineRule="auto"/>
              <w:ind w:left="0"/>
              <w:jc w:val="center"/>
              <w:rPr>
                <w:ins w:id="16" w:author="Roni Mines" w:date="2025-07-28T10:22:00Z" w16du:dateUtc="2025-07-28T02:22:00Z"/>
                <w:rFonts w:ascii="Arial" w:hAnsi="Arial" w:cs="Arial"/>
              </w:rPr>
            </w:pPr>
            <w:r>
              <w:rPr>
                <w:rFonts w:ascii="Arial" w:hAnsi="Arial" w:cs="Arial"/>
              </w:rPr>
              <w:t>3</w:t>
            </w:r>
          </w:p>
        </w:tc>
        <w:tc>
          <w:tcPr>
            <w:tcW w:w="720" w:type="dxa"/>
            <w:vAlign w:val="center"/>
          </w:tcPr>
          <w:p w14:paraId="21F77FE7" w14:textId="3A645622" w:rsidR="00F81A97" w:rsidRDefault="00F81A97" w:rsidP="00F81A97">
            <w:pPr>
              <w:pStyle w:val="ListParagraph"/>
              <w:spacing w:after="0" w:line="240" w:lineRule="auto"/>
              <w:ind w:left="0"/>
              <w:jc w:val="center"/>
              <w:rPr>
                <w:ins w:id="17" w:author="Roni Mines" w:date="2025-07-28T10:22:00Z" w16du:dateUtc="2025-07-28T02:22:00Z"/>
                <w:rFonts w:ascii="Arial" w:hAnsi="Arial" w:cs="Arial"/>
              </w:rPr>
            </w:pPr>
            <w:r>
              <w:rPr>
                <w:rFonts w:ascii="Arial" w:hAnsi="Arial" w:cs="Arial"/>
              </w:rPr>
              <w:t>M-F</w:t>
            </w:r>
          </w:p>
        </w:tc>
        <w:tc>
          <w:tcPr>
            <w:tcW w:w="900" w:type="dxa"/>
            <w:vAlign w:val="center"/>
          </w:tcPr>
          <w:p w14:paraId="2EF290DE" w14:textId="3649233B" w:rsidR="00F81A97" w:rsidRDefault="00F81A97" w:rsidP="00F81A97">
            <w:pPr>
              <w:pStyle w:val="ListParagraph"/>
              <w:spacing w:after="0" w:line="240" w:lineRule="auto"/>
              <w:ind w:left="0"/>
              <w:jc w:val="center"/>
              <w:rPr>
                <w:ins w:id="18" w:author="Roni Mines" w:date="2025-07-28T10:22:00Z" w16du:dateUtc="2025-07-28T02:22:00Z"/>
                <w:rFonts w:ascii="Arial" w:hAnsi="Arial" w:cs="Arial"/>
              </w:rPr>
            </w:pPr>
            <w:r>
              <w:rPr>
                <w:rFonts w:ascii="Arial" w:hAnsi="Arial" w:cs="Arial"/>
              </w:rPr>
              <w:t>2</w:t>
            </w:r>
          </w:p>
        </w:tc>
        <w:tc>
          <w:tcPr>
            <w:tcW w:w="1857" w:type="dxa"/>
            <w:shd w:val="clear" w:color="auto" w:fill="C6D9F1" w:themeFill="text2" w:themeFillTint="33"/>
            <w:vAlign w:val="center"/>
          </w:tcPr>
          <w:p w14:paraId="2AAC6739" w14:textId="2ED94FD9" w:rsidR="00F81A97" w:rsidRDefault="00F81A97" w:rsidP="00F81A97">
            <w:pPr>
              <w:pStyle w:val="ListParagraph"/>
              <w:spacing w:after="0" w:line="240" w:lineRule="auto"/>
              <w:ind w:left="0"/>
              <w:rPr>
                <w:ins w:id="19" w:author="Roni Mines" w:date="2025-07-28T10:22:00Z" w16du:dateUtc="2025-07-28T02:22:00Z"/>
                <w:rFonts w:ascii="Arial Narrow" w:hAnsi="Arial Narrow" w:cs="Arial"/>
              </w:rPr>
            </w:pPr>
            <w:ins w:id="20" w:author="Roni Mines" w:date="2025-07-28T10:24:00Z" w16du:dateUtc="2025-07-28T02:24:00Z">
              <w:r>
                <w:rPr>
                  <w:rFonts w:ascii="Arial Narrow" w:hAnsi="Arial Narrow" w:cs="Arial"/>
                </w:rPr>
                <w:t>BSBA FM 1-4</w:t>
              </w:r>
            </w:ins>
          </w:p>
        </w:tc>
      </w:tr>
      <w:tr w:rsidR="00F81A97" w14:paraId="07164A73" w14:textId="77777777" w:rsidTr="008A2543">
        <w:trPr>
          <w:trHeight w:val="85"/>
        </w:trPr>
        <w:tc>
          <w:tcPr>
            <w:tcW w:w="1455" w:type="dxa"/>
            <w:shd w:val="clear" w:color="auto" w:fill="548DD4" w:themeFill="text2" w:themeFillTint="99"/>
          </w:tcPr>
          <w:p w14:paraId="547A2950" w14:textId="77777777" w:rsidR="00F81A97" w:rsidRDefault="00F81A97" w:rsidP="00F81A9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D8FB2FC" w14:textId="77777777" w:rsidR="00F81A97" w:rsidRDefault="00F81A97" w:rsidP="00F81A97">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3CD24DFB" w14:textId="77777777" w:rsidR="00F81A97" w:rsidRDefault="00F81A97" w:rsidP="00F81A97">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B066754" w14:textId="1D223D7F" w:rsidR="00F81A97" w:rsidRDefault="00605A37" w:rsidP="00F81A97">
            <w:pPr>
              <w:pStyle w:val="ListParagraph"/>
              <w:spacing w:after="0" w:line="240" w:lineRule="auto"/>
              <w:ind w:left="0"/>
              <w:jc w:val="center"/>
              <w:rPr>
                <w:rFonts w:ascii="Arial" w:hAnsi="Arial" w:cs="Arial"/>
                <w:b/>
                <w:bCs/>
                <w:sz w:val="24"/>
                <w:szCs w:val="24"/>
              </w:rPr>
            </w:pPr>
            <w:r>
              <w:rPr>
                <w:rFonts w:ascii="Arial" w:hAnsi="Arial" w:cs="Arial"/>
                <w:b/>
                <w:bCs/>
                <w:sz w:val="24"/>
                <w:szCs w:val="24"/>
              </w:rPr>
              <w:t>18</w:t>
            </w:r>
            <w:r w:rsidR="00F81A97">
              <w:rPr>
                <w:rFonts w:ascii="Arial" w:hAnsi="Arial" w:cs="Arial"/>
                <w:b/>
                <w:bCs/>
                <w:sz w:val="24"/>
                <w:szCs w:val="24"/>
              </w:rPr>
              <w:t>.0</w:t>
            </w:r>
          </w:p>
        </w:tc>
        <w:tc>
          <w:tcPr>
            <w:tcW w:w="720" w:type="dxa"/>
            <w:shd w:val="clear" w:color="auto" w:fill="548DD4" w:themeFill="text2" w:themeFillTint="99"/>
          </w:tcPr>
          <w:p w14:paraId="6FB6F6DA" w14:textId="77777777" w:rsidR="00F81A97" w:rsidRDefault="00F81A97" w:rsidP="00F81A9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928F46B" w14:textId="77777777" w:rsidR="00F81A97" w:rsidRDefault="00F81A97" w:rsidP="00F81A97">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3358404" w14:textId="77777777" w:rsidR="00F81A97" w:rsidRDefault="00F81A97" w:rsidP="00F81A97">
            <w:pPr>
              <w:pStyle w:val="ListParagraph"/>
              <w:spacing w:after="0" w:line="240" w:lineRule="auto"/>
              <w:ind w:left="0"/>
              <w:jc w:val="center"/>
              <w:rPr>
                <w:rFonts w:ascii="Arial" w:hAnsi="Arial" w:cs="Arial"/>
                <w:b/>
                <w:bCs/>
                <w:sz w:val="24"/>
                <w:szCs w:val="24"/>
              </w:rPr>
            </w:pPr>
          </w:p>
        </w:tc>
      </w:tr>
    </w:tbl>
    <w:p w14:paraId="2B5C3A00" w14:textId="57B53133" w:rsidR="001A4307" w:rsidRDefault="00F81A97" w:rsidP="00F81A97">
      <w:pPr>
        <w:spacing w:after="0" w:line="240" w:lineRule="auto"/>
        <w:jc w:val="both"/>
        <w:rPr>
          <w:rFonts w:ascii="Arial" w:hAnsi="Arial" w:cs="Arial"/>
          <w:b/>
          <w:bCs/>
          <w:i/>
          <w:iCs/>
          <w:sz w:val="24"/>
          <w:szCs w:val="24"/>
          <w:lang w:val="en-US"/>
        </w:rPr>
      </w:pPr>
      <w:r>
        <w:rPr>
          <w:rFonts w:ascii="Arial" w:hAnsi="Arial" w:cs="Arial"/>
          <w:b/>
          <w:sz w:val="24"/>
          <w:szCs w:val="24"/>
        </w:rPr>
        <w:t xml:space="preserve">          </w:t>
      </w:r>
      <w:r>
        <w:rPr>
          <w:rFonts w:ascii="Arial" w:hAnsi="Arial" w:cs="Arial"/>
          <w:b/>
          <w:bCs/>
          <w:i/>
          <w:iCs/>
          <w:sz w:val="24"/>
          <w:szCs w:val="24"/>
          <w:lang w:val="en-US"/>
        </w:rPr>
        <w:t xml:space="preserve">Full-time Faculty:  </w:t>
      </w:r>
    </w:p>
    <w:p w14:paraId="44766ACC" w14:textId="77777777" w:rsidR="00605A37" w:rsidRDefault="00605A37" w:rsidP="00F81A97">
      <w:pPr>
        <w:spacing w:after="0" w:line="240" w:lineRule="auto"/>
        <w:jc w:val="both"/>
        <w:rPr>
          <w:rFonts w:ascii="Arial" w:hAnsi="Arial" w:cs="Arial"/>
          <w:b/>
          <w:bCs/>
          <w:i/>
          <w:iCs/>
          <w:sz w:val="24"/>
          <w:szCs w:val="24"/>
          <w:lang w:val="en-US"/>
        </w:rPr>
      </w:pPr>
    </w:p>
    <w:p w14:paraId="0C29EADE" w14:textId="0A6ED8D3"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E82162">
        <w:rPr>
          <w:rFonts w:ascii="Arial" w:hAnsi="Arial" w:cs="Arial"/>
          <w:i/>
          <w:iCs/>
          <w:sz w:val="24"/>
          <w:szCs w:val="24"/>
        </w:rPr>
        <w:t xml:space="preserve">  </w:t>
      </w:r>
      <w:r w:rsidR="00605A37">
        <w:rPr>
          <w:rFonts w:ascii="Arial" w:hAnsi="Arial" w:cs="Arial"/>
          <w:i/>
          <w:iCs/>
          <w:sz w:val="24"/>
          <w:szCs w:val="24"/>
        </w:rPr>
        <w:t>12</w:t>
      </w:r>
      <w:r w:rsidR="00E82162">
        <w:rPr>
          <w:rFonts w:ascii="Arial" w:hAnsi="Arial" w:cs="Arial"/>
          <w:i/>
          <w:iCs/>
          <w:sz w:val="24"/>
          <w:szCs w:val="24"/>
        </w:rPr>
        <w:t xml:space="preserve"> units</w:t>
      </w:r>
      <w:r w:rsidR="00B602EF">
        <w:rPr>
          <w:rFonts w:ascii="Arial" w:hAnsi="Arial" w:cs="Arial"/>
          <w:i/>
          <w:iCs/>
          <w:sz w:val="24"/>
          <w:szCs w:val="24"/>
        </w:rPr>
        <w:t xml:space="preserve"> (</w:t>
      </w:r>
      <w:r w:rsidR="00605A37">
        <w:rPr>
          <w:rFonts w:ascii="Arial" w:hAnsi="Arial" w:cs="Arial"/>
          <w:i/>
          <w:iCs/>
          <w:sz w:val="24"/>
          <w:szCs w:val="24"/>
        </w:rPr>
        <w:t>4</w:t>
      </w:r>
      <w:r w:rsidR="00B602EF">
        <w:rPr>
          <w:rFonts w:ascii="Arial" w:hAnsi="Arial" w:cs="Arial"/>
          <w:i/>
          <w:iCs/>
          <w:sz w:val="24"/>
          <w:szCs w:val="24"/>
        </w:rPr>
        <w:t xml:space="preserve"> loads)</w:t>
      </w:r>
    </w:p>
    <w:p w14:paraId="34803AA8" w14:textId="77777777" w:rsidR="00605A37" w:rsidRDefault="00000000" w:rsidP="00F81A9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B602EF">
        <w:rPr>
          <w:rFonts w:ascii="Arial" w:hAnsi="Arial" w:cs="Arial"/>
          <w:i/>
          <w:iCs/>
          <w:sz w:val="24"/>
          <w:szCs w:val="24"/>
        </w:rPr>
        <w:t xml:space="preserve">      </w:t>
      </w:r>
      <w:r w:rsidR="00605A37">
        <w:rPr>
          <w:rFonts w:ascii="Arial" w:hAnsi="Arial" w:cs="Arial"/>
          <w:i/>
          <w:iCs/>
          <w:sz w:val="24"/>
          <w:szCs w:val="24"/>
        </w:rPr>
        <w:t xml:space="preserve">  6</w:t>
      </w:r>
      <w:r w:rsidR="00B602EF">
        <w:rPr>
          <w:rFonts w:ascii="Arial" w:hAnsi="Arial" w:cs="Arial"/>
          <w:i/>
          <w:iCs/>
          <w:sz w:val="24"/>
          <w:szCs w:val="24"/>
        </w:rPr>
        <w:t xml:space="preserve"> units (</w:t>
      </w:r>
      <w:r w:rsidR="00605A37">
        <w:rPr>
          <w:rFonts w:ascii="Arial" w:hAnsi="Arial" w:cs="Arial"/>
          <w:i/>
          <w:iCs/>
          <w:sz w:val="24"/>
          <w:szCs w:val="24"/>
        </w:rPr>
        <w:t>2</w:t>
      </w:r>
      <w:r w:rsidR="00B602EF">
        <w:rPr>
          <w:rFonts w:ascii="Arial" w:hAnsi="Arial" w:cs="Arial"/>
          <w:i/>
          <w:iCs/>
          <w:sz w:val="24"/>
          <w:szCs w:val="24"/>
        </w:rPr>
        <w:t xml:space="preserve"> loads)</w:t>
      </w:r>
      <w:r>
        <w:rPr>
          <w:rFonts w:ascii="Arial" w:hAnsi="Arial" w:cs="Arial"/>
          <w:i/>
          <w:iCs/>
          <w:sz w:val="24"/>
          <w:szCs w:val="24"/>
        </w:rPr>
        <w:t xml:space="preserve">   </w:t>
      </w:r>
    </w:p>
    <w:p w14:paraId="64B2131A" w14:textId="4C88BB24" w:rsidR="001A4307" w:rsidRPr="00F81A97" w:rsidRDefault="00000000" w:rsidP="00F81A9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 </w:t>
      </w:r>
      <w:r w:rsidR="00B602EF">
        <w:rPr>
          <w:rFonts w:ascii="Arial" w:hAnsi="Arial" w:cs="Arial"/>
          <w:i/>
          <w:iCs/>
          <w:sz w:val="24"/>
          <w:szCs w:val="24"/>
        </w:rPr>
        <w:t xml:space="preserve">   </w:t>
      </w:r>
      <w:r>
        <w:rPr>
          <w:rFonts w:ascii="Arial" w:hAnsi="Arial" w:cs="Arial"/>
          <w:i/>
          <w:iCs/>
          <w:sz w:val="24"/>
          <w:szCs w:val="24"/>
        </w:rPr>
        <w:t xml:space="preserve">    </w:t>
      </w:r>
    </w:p>
    <w:p w14:paraId="1E93BC2A" w14:textId="5E8642B3"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FA3D54">
        <w:rPr>
          <w:rFonts w:ascii="Arial" w:hAnsi="Arial" w:cs="Arial"/>
          <w:i/>
          <w:iCs/>
          <w:sz w:val="24"/>
          <w:szCs w:val="24"/>
          <w:lang w:val="en-US"/>
        </w:rPr>
        <w:t xml:space="preserve">2:00-3:00PM Wednesday </w:t>
      </w:r>
    </w:p>
    <w:p w14:paraId="24A66A6E" w14:textId="77777777" w:rsidR="001A4307" w:rsidRDefault="001A4307">
      <w:pPr>
        <w:spacing w:after="120" w:line="240" w:lineRule="auto"/>
        <w:rPr>
          <w:rFonts w:ascii="Arial" w:hAnsi="Arial" w:cs="Arial"/>
          <w:b/>
          <w:sz w:val="24"/>
          <w:szCs w:val="24"/>
        </w:rPr>
      </w:pPr>
    </w:p>
    <w:p w14:paraId="1F4DC944" w14:textId="77777777" w:rsidR="001A4307" w:rsidRDefault="001A4307">
      <w:pPr>
        <w:spacing w:after="120" w:line="240" w:lineRule="auto"/>
        <w:rPr>
          <w:rFonts w:ascii="Arial" w:hAnsi="Arial" w:cs="Arial"/>
          <w:b/>
          <w:sz w:val="24"/>
          <w:szCs w:val="24"/>
        </w:rPr>
      </w:pPr>
    </w:p>
    <w:p w14:paraId="062EFE3D" w14:textId="77777777" w:rsidR="001A4307" w:rsidRDefault="001A4307">
      <w:pPr>
        <w:spacing w:after="120" w:line="240" w:lineRule="auto"/>
        <w:rPr>
          <w:rFonts w:ascii="Arial" w:hAnsi="Arial" w:cs="Arial"/>
          <w:b/>
          <w:sz w:val="24"/>
          <w:szCs w:val="24"/>
        </w:rPr>
      </w:pPr>
    </w:p>
    <w:p w14:paraId="53DC170B" w14:textId="77777777" w:rsidR="001A4307" w:rsidRDefault="001A4307">
      <w:pPr>
        <w:spacing w:after="120" w:line="240" w:lineRule="auto"/>
        <w:rPr>
          <w:rFonts w:ascii="Arial" w:hAnsi="Arial" w:cs="Arial"/>
          <w:b/>
          <w:sz w:val="24"/>
          <w:szCs w:val="24"/>
        </w:rPr>
      </w:pPr>
    </w:p>
    <w:p w14:paraId="3D6CD345" w14:textId="77777777" w:rsidR="001A4307" w:rsidRDefault="001A4307">
      <w:pPr>
        <w:spacing w:after="120" w:line="240" w:lineRule="auto"/>
        <w:rPr>
          <w:rFonts w:ascii="Arial" w:hAnsi="Arial" w:cs="Arial"/>
          <w:b/>
          <w:sz w:val="24"/>
          <w:szCs w:val="24"/>
        </w:rPr>
      </w:pPr>
    </w:p>
    <w:p w14:paraId="12F1C27B" w14:textId="77777777" w:rsidR="001A4307" w:rsidRDefault="001A4307">
      <w:pPr>
        <w:spacing w:after="120" w:line="240" w:lineRule="auto"/>
        <w:rPr>
          <w:rFonts w:ascii="Arial" w:hAnsi="Arial" w:cs="Arial"/>
          <w:b/>
          <w:sz w:val="24"/>
          <w:szCs w:val="24"/>
        </w:rPr>
      </w:pPr>
    </w:p>
    <w:p w14:paraId="5FBE95F0" w14:textId="77777777" w:rsidR="001A4307" w:rsidRDefault="001A4307">
      <w:pPr>
        <w:spacing w:after="120" w:line="240" w:lineRule="auto"/>
        <w:rPr>
          <w:rFonts w:ascii="Arial" w:hAnsi="Arial" w:cs="Arial"/>
          <w:b/>
          <w:sz w:val="24"/>
          <w:szCs w:val="24"/>
        </w:rPr>
      </w:pPr>
    </w:p>
    <w:p w14:paraId="2D8B0D4D" w14:textId="77777777" w:rsidR="001A4307" w:rsidRDefault="001A4307">
      <w:pPr>
        <w:spacing w:after="120" w:line="240" w:lineRule="auto"/>
        <w:rPr>
          <w:rFonts w:ascii="Arial" w:hAnsi="Arial" w:cs="Arial"/>
          <w:b/>
          <w:sz w:val="24"/>
          <w:szCs w:val="24"/>
        </w:rPr>
      </w:pPr>
    </w:p>
    <w:p w14:paraId="4A8A1924" w14:textId="77777777" w:rsidR="001A4307" w:rsidRDefault="001A4307">
      <w:pPr>
        <w:spacing w:after="120" w:line="240" w:lineRule="auto"/>
        <w:rPr>
          <w:rFonts w:ascii="Arial" w:hAnsi="Arial" w:cs="Arial"/>
          <w:b/>
          <w:sz w:val="24"/>
          <w:szCs w:val="24"/>
        </w:rPr>
      </w:pPr>
    </w:p>
    <w:p w14:paraId="2EF34F93" w14:textId="77777777" w:rsidR="001A4307" w:rsidRDefault="001A4307">
      <w:pPr>
        <w:spacing w:after="120" w:line="240" w:lineRule="auto"/>
        <w:rPr>
          <w:rFonts w:ascii="Arial" w:hAnsi="Arial" w:cs="Arial"/>
          <w:b/>
          <w:sz w:val="24"/>
          <w:szCs w:val="24"/>
        </w:rPr>
      </w:pPr>
    </w:p>
    <w:p w14:paraId="4740778B" w14:textId="77777777" w:rsidR="001A4307" w:rsidRDefault="001A4307">
      <w:pPr>
        <w:spacing w:after="120" w:line="240" w:lineRule="auto"/>
        <w:rPr>
          <w:rFonts w:ascii="Arial" w:hAnsi="Arial" w:cs="Arial"/>
          <w:b/>
          <w:sz w:val="24"/>
          <w:szCs w:val="24"/>
        </w:rPr>
      </w:pPr>
    </w:p>
    <w:p w14:paraId="53D010FD" w14:textId="77777777" w:rsidR="001A4307" w:rsidRDefault="001A4307">
      <w:pPr>
        <w:spacing w:after="120" w:line="240" w:lineRule="auto"/>
        <w:rPr>
          <w:rFonts w:ascii="Arial" w:hAnsi="Arial" w:cs="Arial"/>
          <w:b/>
          <w:sz w:val="24"/>
          <w:szCs w:val="24"/>
        </w:rPr>
      </w:pPr>
    </w:p>
    <w:p w14:paraId="77C485DC" w14:textId="77777777" w:rsidR="00F81A97" w:rsidRDefault="00F81A97">
      <w:pPr>
        <w:spacing w:after="120" w:line="240" w:lineRule="auto"/>
        <w:rPr>
          <w:rFonts w:ascii="Arial" w:hAnsi="Arial" w:cs="Arial"/>
          <w:b/>
          <w:sz w:val="24"/>
          <w:szCs w:val="24"/>
        </w:rPr>
      </w:pPr>
    </w:p>
    <w:p w14:paraId="22586CBA" w14:textId="77777777" w:rsidR="00434E0E" w:rsidRDefault="00434E0E">
      <w:pPr>
        <w:spacing w:after="120" w:line="240" w:lineRule="auto"/>
        <w:rPr>
          <w:rFonts w:ascii="Arial" w:hAnsi="Arial" w:cs="Arial"/>
          <w:b/>
          <w:sz w:val="24"/>
          <w:szCs w:val="24"/>
        </w:rPr>
      </w:pPr>
    </w:p>
    <w:p w14:paraId="5287685E" w14:textId="77777777" w:rsidR="00434E0E" w:rsidRDefault="00434E0E">
      <w:pPr>
        <w:spacing w:after="120" w:line="240" w:lineRule="auto"/>
        <w:rPr>
          <w:rFonts w:ascii="Arial" w:hAnsi="Arial" w:cs="Arial"/>
          <w:b/>
          <w:sz w:val="24"/>
          <w:szCs w:val="24"/>
        </w:rPr>
      </w:pPr>
    </w:p>
    <w:p w14:paraId="4E5AA46B" w14:textId="77777777" w:rsidR="00434E0E" w:rsidRDefault="00434E0E">
      <w:pPr>
        <w:spacing w:after="120" w:line="240" w:lineRule="auto"/>
        <w:rPr>
          <w:rFonts w:ascii="Arial" w:hAnsi="Arial" w:cs="Arial"/>
          <w:b/>
          <w:sz w:val="24"/>
          <w:szCs w:val="24"/>
        </w:rPr>
      </w:pPr>
    </w:p>
    <w:p w14:paraId="0D36F5D9" w14:textId="77777777" w:rsidR="00434E0E" w:rsidRDefault="00434E0E">
      <w:pPr>
        <w:spacing w:after="120" w:line="240" w:lineRule="auto"/>
        <w:rPr>
          <w:rFonts w:ascii="Arial" w:hAnsi="Arial" w:cs="Arial"/>
          <w:b/>
          <w:sz w:val="24"/>
          <w:szCs w:val="24"/>
        </w:rPr>
      </w:pPr>
    </w:p>
    <w:p w14:paraId="27BBE641" w14:textId="77777777" w:rsidR="00F81A97" w:rsidRDefault="00F81A97">
      <w:pPr>
        <w:spacing w:after="120" w:line="240" w:lineRule="auto"/>
        <w:rPr>
          <w:rFonts w:ascii="Arial" w:hAnsi="Arial" w:cs="Arial"/>
          <w:b/>
          <w:sz w:val="24"/>
          <w:szCs w:val="24"/>
        </w:rPr>
      </w:pPr>
    </w:p>
    <w:p w14:paraId="24403306" w14:textId="77777777" w:rsidR="00A94785" w:rsidRDefault="00A94785">
      <w:pPr>
        <w:spacing w:after="120" w:line="240" w:lineRule="auto"/>
        <w:rPr>
          <w:rFonts w:ascii="Arial" w:hAnsi="Arial" w:cs="Arial"/>
          <w:b/>
          <w:sz w:val="24"/>
          <w:szCs w:val="24"/>
        </w:rPr>
      </w:pPr>
    </w:p>
    <w:p w14:paraId="20E22C98" w14:textId="77777777" w:rsidR="00F40F42" w:rsidRDefault="00F40F42" w:rsidP="00F40F42">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785216" behindDoc="0" locked="0" layoutInCell="1" allowOverlap="1" wp14:anchorId="7171A780" wp14:editId="3033BCDB">
                <wp:simplePos x="0" y="0"/>
                <wp:positionH relativeFrom="column">
                  <wp:posOffset>1814195</wp:posOffset>
                </wp:positionH>
                <wp:positionV relativeFrom="paragraph">
                  <wp:posOffset>210185</wp:posOffset>
                </wp:positionV>
                <wp:extent cx="5177790" cy="0"/>
                <wp:effectExtent l="0" t="0" r="0" b="0"/>
                <wp:wrapNone/>
                <wp:docPr id="1649205557" name="Straight Connector 164920555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BC4F076" id="Straight Connector 1649205557"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CAMORO, MARIO JR. M</w:t>
      </w:r>
    </w:p>
    <w:p w14:paraId="1FD58B01" w14:textId="77777777" w:rsidR="00F40F42" w:rsidRDefault="00F40F42" w:rsidP="00F40F42">
      <w:pPr>
        <w:pStyle w:val="ListParagraph"/>
        <w:spacing w:after="120" w:line="240" w:lineRule="auto"/>
        <w:ind w:left="0"/>
        <w:rPr>
          <w:rFonts w:ascii="Arial" w:hAnsi="Arial" w:cs="Arial"/>
          <w:b/>
          <w:sz w:val="24"/>
          <w:szCs w:val="24"/>
        </w:rPr>
      </w:pPr>
    </w:p>
    <w:p w14:paraId="5E425949" w14:textId="77777777" w:rsidR="00F40F42" w:rsidRDefault="00F40F42" w:rsidP="00F40F42">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2684101" w14:textId="77777777" w:rsidR="00F40F42" w:rsidRDefault="00F40F42" w:rsidP="00F40F42">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86240" behindDoc="0" locked="0" layoutInCell="1" allowOverlap="1" wp14:anchorId="4BE0F201" wp14:editId="0FB0DF0B">
                <wp:simplePos x="0" y="0"/>
                <wp:positionH relativeFrom="column">
                  <wp:posOffset>1811655</wp:posOffset>
                </wp:positionH>
                <wp:positionV relativeFrom="paragraph">
                  <wp:posOffset>10795</wp:posOffset>
                </wp:positionV>
                <wp:extent cx="5177155" cy="0"/>
                <wp:effectExtent l="0" t="0" r="0" b="0"/>
                <wp:wrapNone/>
                <wp:docPr id="39688009" name="Straight Connector 3968800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AFD9A80" id="Straight Connector 39688009"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64928406" w14:textId="77777777" w:rsidR="00F40F42" w:rsidRDefault="00F40F42" w:rsidP="00F40F42">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3DFD104" w14:textId="77777777" w:rsidR="00F40F42" w:rsidRDefault="00F40F42" w:rsidP="00F40F42">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87264" behindDoc="0" locked="0" layoutInCell="1" allowOverlap="1" wp14:anchorId="0F6951D6" wp14:editId="567531FE">
                <wp:simplePos x="0" y="0"/>
                <wp:positionH relativeFrom="column">
                  <wp:posOffset>1754505</wp:posOffset>
                </wp:positionH>
                <wp:positionV relativeFrom="paragraph">
                  <wp:posOffset>19050</wp:posOffset>
                </wp:positionV>
                <wp:extent cx="5236845" cy="0"/>
                <wp:effectExtent l="0" t="0" r="0" b="0"/>
                <wp:wrapNone/>
                <wp:docPr id="528950829" name="Straight Connector 52895082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B56CD4B" id="Straight Connector 528950829"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1C626371" w14:textId="77777777" w:rsidR="00F40F42" w:rsidRDefault="00F40F42" w:rsidP="00F40F42">
      <w:pPr>
        <w:pStyle w:val="ListParagraph"/>
        <w:tabs>
          <w:tab w:val="left" w:pos="2685"/>
        </w:tabs>
        <w:spacing w:line="240" w:lineRule="auto"/>
        <w:jc w:val="both"/>
        <w:rPr>
          <w:rFonts w:ascii="Arial" w:hAnsi="Arial" w:cs="Arial"/>
          <w:sz w:val="24"/>
          <w:szCs w:val="24"/>
        </w:rPr>
      </w:pPr>
      <w:r>
        <w:rPr>
          <w:rFonts w:ascii="Arial" w:hAnsi="Arial" w:cs="Arial"/>
          <w:sz w:val="24"/>
          <w:szCs w:val="24"/>
        </w:rPr>
        <w:tab/>
      </w:r>
    </w:p>
    <w:p w14:paraId="058DA97D" w14:textId="77777777" w:rsidR="00F40F42" w:rsidRDefault="00F40F42" w:rsidP="00F40F42">
      <w:pPr>
        <w:pStyle w:val="ListParagraph"/>
        <w:spacing w:line="240" w:lineRule="auto"/>
        <w:ind w:firstLine="720"/>
        <w:jc w:val="both"/>
        <w:rPr>
          <w:rFonts w:ascii="Arial" w:hAnsi="Arial" w:cs="Arial"/>
          <w:sz w:val="24"/>
          <w:szCs w:val="24"/>
        </w:rPr>
      </w:pPr>
    </w:p>
    <w:p w14:paraId="26ABE62C" w14:textId="77777777" w:rsidR="00F40F42" w:rsidRDefault="00F40F42" w:rsidP="00F40F42">
      <w:pPr>
        <w:pStyle w:val="ListParagraph"/>
        <w:spacing w:line="240" w:lineRule="auto"/>
        <w:ind w:firstLine="720"/>
        <w:jc w:val="both"/>
        <w:rPr>
          <w:rFonts w:ascii="Arial" w:hAnsi="Arial" w:cs="Arial"/>
          <w:sz w:val="24"/>
          <w:szCs w:val="24"/>
        </w:rPr>
      </w:pPr>
    </w:p>
    <w:p w14:paraId="2BA9DD95" w14:textId="77777777" w:rsidR="00F40F42" w:rsidRDefault="00F40F42" w:rsidP="00F40F42">
      <w:pPr>
        <w:pStyle w:val="ListParagraph"/>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2EA66E6D" w14:textId="77777777" w:rsidR="00F40F42" w:rsidRDefault="00F40F42" w:rsidP="00F40F42">
      <w:pPr>
        <w:pStyle w:val="ListParagraph"/>
        <w:spacing w:line="240" w:lineRule="auto"/>
        <w:ind w:firstLine="720"/>
        <w:jc w:val="both"/>
        <w:rPr>
          <w:rFonts w:ascii="Arial" w:hAnsi="Arial" w:cs="Arial"/>
          <w:sz w:val="24"/>
          <w:szCs w:val="24"/>
        </w:rPr>
      </w:pPr>
    </w:p>
    <w:p w14:paraId="41E72882" w14:textId="77777777" w:rsidR="00F40F42" w:rsidRDefault="00F40F42" w:rsidP="00F40F42">
      <w:pPr>
        <w:pStyle w:val="ListParagraph"/>
        <w:spacing w:line="240" w:lineRule="auto"/>
        <w:ind w:firstLine="720"/>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F40F42" w14:paraId="5754CBD2" w14:textId="77777777" w:rsidTr="00F75DCA">
        <w:trPr>
          <w:trHeight w:val="85"/>
        </w:trPr>
        <w:tc>
          <w:tcPr>
            <w:tcW w:w="1365" w:type="dxa"/>
            <w:shd w:val="clear" w:color="auto" w:fill="8DB3E2" w:themeFill="text2" w:themeFillTint="66"/>
            <w:vAlign w:val="center"/>
          </w:tcPr>
          <w:p w14:paraId="5C09E60E" w14:textId="77777777" w:rsidR="00F40F42" w:rsidRDefault="00F40F42" w:rsidP="00F75DCA">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2CB9755" w14:textId="77777777" w:rsidR="00F40F42" w:rsidRDefault="00F40F42" w:rsidP="00F75DCA">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57794F1A" w14:textId="77777777" w:rsidR="00F40F42" w:rsidRDefault="00F40F42" w:rsidP="00F75DCA">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3DC6D44" w14:textId="77777777" w:rsidR="00F40F42" w:rsidRDefault="00F40F42" w:rsidP="00F75DCA">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A58ABDD" w14:textId="77777777" w:rsidR="00F40F42" w:rsidRDefault="00F40F42" w:rsidP="00F75DCA">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6C5EED0" w14:textId="77777777" w:rsidR="00F40F42" w:rsidRDefault="00F40F42" w:rsidP="00F75DCA">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02677DE1" w14:textId="77777777" w:rsidR="00F40F42" w:rsidRDefault="00F40F42" w:rsidP="00F75DCA">
            <w:pPr>
              <w:pStyle w:val="ListParagraph"/>
              <w:spacing w:after="0" w:line="240" w:lineRule="auto"/>
              <w:ind w:left="0"/>
              <w:jc w:val="center"/>
              <w:rPr>
                <w:rFonts w:ascii="Arial" w:hAnsi="Arial" w:cs="Arial"/>
                <w:b/>
              </w:rPr>
            </w:pPr>
            <w:r>
              <w:rPr>
                <w:rFonts w:ascii="Arial" w:hAnsi="Arial" w:cs="Arial"/>
                <w:b/>
              </w:rPr>
              <w:t>SECTION</w:t>
            </w:r>
          </w:p>
        </w:tc>
      </w:tr>
      <w:tr w:rsidR="00F40F42" w14:paraId="4ECF8913" w14:textId="77777777" w:rsidTr="00F75DCA">
        <w:trPr>
          <w:trHeight w:val="90"/>
        </w:trPr>
        <w:tc>
          <w:tcPr>
            <w:tcW w:w="1365" w:type="dxa"/>
          </w:tcPr>
          <w:p w14:paraId="6B1C2223" w14:textId="77777777" w:rsidR="00F40F42" w:rsidRDefault="00F40F42" w:rsidP="00F75DCA">
            <w:pPr>
              <w:pStyle w:val="ListParagraph"/>
              <w:spacing w:after="0" w:line="240" w:lineRule="auto"/>
              <w:ind w:left="0"/>
              <w:rPr>
                <w:rFonts w:ascii="Arial Narrow" w:hAnsi="Arial Narrow" w:cs="Arial"/>
                <w:sz w:val="20"/>
                <w:szCs w:val="20"/>
              </w:rPr>
            </w:pPr>
            <w:r>
              <w:rPr>
                <w:rFonts w:ascii="Times New Roman" w:hAnsi="Times New Roman"/>
                <w:bCs/>
              </w:rPr>
              <w:t>8:00-9:00</w:t>
            </w:r>
          </w:p>
        </w:tc>
        <w:tc>
          <w:tcPr>
            <w:tcW w:w="1170" w:type="dxa"/>
            <w:vAlign w:val="bottom"/>
          </w:tcPr>
          <w:p w14:paraId="31568A4F" w14:textId="77777777" w:rsidR="00F40F42" w:rsidRDefault="00F40F42" w:rsidP="00F75DCA">
            <w:pPr>
              <w:pStyle w:val="ListParagraph"/>
              <w:spacing w:after="0" w:line="240" w:lineRule="auto"/>
              <w:ind w:left="0"/>
              <w:rPr>
                <w:rFonts w:ascii="Arial Narrow" w:hAnsi="Arial Narrow" w:cs="Arial"/>
                <w:bCs/>
              </w:rPr>
            </w:pPr>
            <w:r>
              <w:rPr>
                <w:rFonts w:ascii="Arial Narrow" w:hAnsi="Arial Narrow"/>
                <w:bCs/>
                <w:color w:val="000000"/>
                <w:sz w:val="20"/>
                <w:szCs w:val="20"/>
              </w:rPr>
              <w:t>GE-Elec3</w:t>
            </w:r>
          </w:p>
        </w:tc>
        <w:tc>
          <w:tcPr>
            <w:tcW w:w="4860" w:type="dxa"/>
            <w:vAlign w:val="bottom"/>
          </w:tcPr>
          <w:p w14:paraId="6004BA43" w14:textId="77777777" w:rsidR="00F40F42" w:rsidRDefault="00F40F42" w:rsidP="00F75DCA">
            <w:pPr>
              <w:pStyle w:val="ListParagraph"/>
              <w:spacing w:after="0" w:line="240" w:lineRule="auto"/>
              <w:ind w:left="0"/>
              <w:rPr>
                <w:rFonts w:ascii="Arial Narrow" w:hAnsi="Arial Narrow" w:cs="Arial"/>
                <w:bCs/>
              </w:rPr>
            </w:pPr>
            <w:r>
              <w:rPr>
                <w:rFonts w:ascii="Arial Narrow" w:hAnsi="Arial Narrow"/>
                <w:bCs/>
                <w:color w:val="000000"/>
                <w:sz w:val="20"/>
                <w:szCs w:val="20"/>
              </w:rPr>
              <w:t xml:space="preserve">ENVIRONMENTAL SCIENCE </w:t>
            </w:r>
          </w:p>
        </w:tc>
        <w:tc>
          <w:tcPr>
            <w:tcW w:w="900" w:type="dxa"/>
            <w:shd w:val="clear" w:color="auto" w:fill="FFFFFF" w:themeFill="background1"/>
            <w:vAlign w:val="center"/>
          </w:tcPr>
          <w:p w14:paraId="306A73B5" w14:textId="77777777" w:rsidR="00F40F42" w:rsidRDefault="00F40F42" w:rsidP="00F75DCA">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7EE5B8A6" w14:textId="77777777" w:rsidR="00F40F42" w:rsidRDefault="00F40F42" w:rsidP="00F75DCA">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DE9A699" w14:textId="77777777" w:rsidR="00F40F42" w:rsidRDefault="00F40F42" w:rsidP="00F75DCA">
            <w:pPr>
              <w:pStyle w:val="ListParagraph"/>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17A923CF" w14:textId="77777777" w:rsidR="00F40F42" w:rsidRDefault="00F40F42" w:rsidP="00F75DCA">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2-3</w:t>
            </w:r>
          </w:p>
        </w:tc>
      </w:tr>
      <w:tr w:rsidR="00F40F42" w14:paraId="147BE619" w14:textId="77777777" w:rsidTr="00F75DCA">
        <w:trPr>
          <w:trHeight w:val="85"/>
        </w:trPr>
        <w:tc>
          <w:tcPr>
            <w:tcW w:w="1365" w:type="dxa"/>
          </w:tcPr>
          <w:p w14:paraId="0ACA85AE" w14:textId="77777777" w:rsidR="00F40F42" w:rsidRDefault="00F40F42" w:rsidP="00F75DCA">
            <w:pPr>
              <w:spacing w:after="0" w:line="240" w:lineRule="auto"/>
              <w:rPr>
                <w:rFonts w:ascii="Arial Narrow" w:hAnsi="Arial Narrow" w:cs="Arial"/>
                <w:sz w:val="20"/>
                <w:szCs w:val="20"/>
              </w:rPr>
            </w:pPr>
            <w:r>
              <w:rPr>
                <w:rFonts w:ascii="Times New Roman" w:hAnsi="Times New Roman"/>
                <w:bCs/>
              </w:rPr>
              <w:t>9:00-10:00</w:t>
            </w:r>
          </w:p>
        </w:tc>
        <w:tc>
          <w:tcPr>
            <w:tcW w:w="1170" w:type="dxa"/>
            <w:vAlign w:val="center"/>
          </w:tcPr>
          <w:p w14:paraId="16772DA5" w14:textId="77777777" w:rsidR="00F40F42" w:rsidRDefault="00F40F42" w:rsidP="00F75DCA">
            <w:pPr>
              <w:spacing w:after="0" w:line="240" w:lineRule="auto"/>
              <w:rPr>
                <w:rFonts w:ascii="Arial Narrow" w:hAnsi="Arial Narrow" w:cs="Arial"/>
                <w:bCs/>
              </w:rPr>
            </w:pPr>
            <w:r>
              <w:rPr>
                <w:rFonts w:ascii="Times New Roman" w:hAnsi="Times New Roman"/>
                <w:color w:val="000000" w:themeColor="text1"/>
              </w:rPr>
              <w:t>Chem 1</w:t>
            </w:r>
          </w:p>
        </w:tc>
        <w:tc>
          <w:tcPr>
            <w:tcW w:w="4860" w:type="dxa"/>
            <w:vAlign w:val="center"/>
          </w:tcPr>
          <w:p w14:paraId="751EC6B7" w14:textId="77777777" w:rsidR="00F40F42" w:rsidRDefault="00F40F42" w:rsidP="00F75DCA">
            <w:pPr>
              <w:spacing w:after="0" w:line="240" w:lineRule="auto"/>
              <w:rPr>
                <w:rFonts w:ascii="Arial Narrow" w:hAnsi="Arial Narrow" w:cs="Arial"/>
                <w:bCs/>
              </w:rPr>
            </w:pPr>
            <w:r>
              <w:rPr>
                <w:rFonts w:ascii="Times New Roman" w:hAnsi="Times New Roman"/>
                <w:color w:val="000000" w:themeColor="text1"/>
              </w:rPr>
              <w:t>General Chemistry</w:t>
            </w:r>
          </w:p>
        </w:tc>
        <w:tc>
          <w:tcPr>
            <w:tcW w:w="900" w:type="dxa"/>
            <w:shd w:val="clear" w:color="auto" w:fill="FFFFFF" w:themeFill="background1"/>
          </w:tcPr>
          <w:p w14:paraId="38BA4807" w14:textId="77777777" w:rsidR="00F40F42" w:rsidRDefault="00F40F42" w:rsidP="00F75DCA">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5D69FD99" w14:textId="77777777" w:rsidR="00F40F42" w:rsidRDefault="00F40F42" w:rsidP="00F75DC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632B43E" w14:textId="77777777" w:rsidR="00F40F42" w:rsidRDefault="00F40F42" w:rsidP="00F75DC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22398A50" w14:textId="77777777" w:rsidR="00F40F42" w:rsidRDefault="00F40F42" w:rsidP="00F75DC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2-7</w:t>
            </w:r>
          </w:p>
        </w:tc>
      </w:tr>
      <w:tr w:rsidR="00F40F42" w14:paraId="0751D627" w14:textId="77777777" w:rsidTr="00F75DCA">
        <w:trPr>
          <w:trHeight w:val="85"/>
        </w:trPr>
        <w:tc>
          <w:tcPr>
            <w:tcW w:w="1365" w:type="dxa"/>
          </w:tcPr>
          <w:p w14:paraId="7037080C" w14:textId="77777777" w:rsidR="00F40F42" w:rsidRDefault="00F40F42" w:rsidP="00F75DCA">
            <w:pPr>
              <w:spacing w:after="0" w:line="240" w:lineRule="auto"/>
              <w:rPr>
                <w:rFonts w:ascii="Arial Narrow" w:hAnsi="Arial Narrow" w:cs="Arial"/>
                <w:sz w:val="20"/>
                <w:szCs w:val="20"/>
              </w:rPr>
            </w:pPr>
            <w:r>
              <w:rPr>
                <w:rFonts w:ascii="Times New Roman" w:hAnsi="Times New Roman"/>
                <w:bCs/>
              </w:rPr>
              <w:t>10:00-11:00</w:t>
            </w:r>
          </w:p>
        </w:tc>
        <w:tc>
          <w:tcPr>
            <w:tcW w:w="1170" w:type="dxa"/>
            <w:vAlign w:val="bottom"/>
          </w:tcPr>
          <w:p w14:paraId="0A3CB2B1" w14:textId="77777777" w:rsidR="00F40F42" w:rsidRDefault="00F40F42" w:rsidP="00F75DCA">
            <w:pPr>
              <w:spacing w:after="0" w:line="240" w:lineRule="auto"/>
              <w:rPr>
                <w:rFonts w:ascii="Arial Narrow" w:hAnsi="Arial Narrow" w:cs="Arial"/>
                <w:bCs/>
              </w:rPr>
            </w:pPr>
            <w:r>
              <w:rPr>
                <w:rFonts w:ascii="Arial Narrow" w:hAnsi="Arial Narrow"/>
                <w:bCs/>
                <w:color w:val="000000"/>
                <w:sz w:val="20"/>
                <w:szCs w:val="20"/>
              </w:rPr>
              <w:t>GE-Elec3</w:t>
            </w:r>
          </w:p>
        </w:tc>
        <w:tc>
          <w:tcPr>
            <w:tcW w:w="4860" w:type="dxa"/>
            <w:vAlign w:val="bottom"/>
          </w:tcPr>
          <w:p w14:paraId="559FED5E" w14:textId="77777777" w:rsidR="00F40F42" w:rsidRDefault="00F40F42" w:rsidP="00F75DCA">
            <w:pPr>
              <w:spacing w:after="0" w:line="240" w:lineRule="auto"/>
              <w:rPr>
                <w:rFonts w:ascii="Arial Narrow" w:hAnsi="Arial Narrow" w:cs="Arial"/>
                <w:bCs/>
              </w:rPr>
            </w:pPr>
            <w:r>
              <w:rPr>
                <w:rFonts w:ascii="Arial Narrow" w:hAnsi="Arial Narrow"/>
                <w:bCs/>
                <w:color w:val="000000"/>
                <w:sz w:val="20"/>
                <w:szCs w:val="20"/>
              </w:rPr>
              <w:t xml:space="preserve">ENVIRONMENTAL SCIENCE </w:t>
            </w:r>
          </w:p>
        </w:tc>
        <w:tc>
          <w:tcPr>
            <w:tcW w:w="900" w:type="dxa"/>
            <w:shd w:val="clear" w:color="auto" w:fill="FFFFFF" w:themeFill="background1"/>
          </w:tcPr>
          <w:p w14:paraId="73620A69" w14:textId="77777777" w:rsidR="00F40F42" w:rsidRDefault="00F40F42" w:rsidP="00F75DCA">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3364121" w14:textId="77777777" w:rsidR="00F40F42" w:rsidRDefault="00F40F42" w:rsidP="00F75DC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36D4085" w14:textId="77777777" w:rsidR="00F40F42" w:rsidRDefault="00F40F42" w:rsidP="00F75DC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tcPr>
          <w:p w14:paraId="3150E444" w14:textId="77777777" w:rsidR="00F40F42" w:rsidRDefault="00F40F42" w:rsidP="00F75DC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2-1</w:t>
            </w:r>
          </w:p>
        </w:tc>
      </w:tr>
      <w:tr w:rsidR="00F40F42" w14:paraId="2A47C8C4" w14:textId="77777777" w:rsidTr="00F75DCA">
        <w:trPr>
          <w:trHeight w:val="85"/>
        </w:trPr>
        <w:tc>
          <w:tcPr>
            <w:tcW w:w="1365" w:type="dxa"/>
          </w:tcPr>
          <w:p w14:paraId="69915AA6" w14:textId="77777777" w:rsidR="00F40F42" w:rsidRDefault="00F40F42" w:rsidP="00F75DCA">
            <w:pPr>
              <w:spacing w:after="0" w:line="240" w:lineRule="auto"/>
              <w:rPr>
                <w:rFonts w:ascii="Arial Narrow" w:hAnsi="Arial Narrow" w:cs="Arial"/>
                <w:sz w:val="20"/>
                <w:szCs w:val="20"/>
              </w:rPr>
            </w:pPr>
            <w:r>
              <w:rPr>
                <w:rFonts w:ascii="Times New Roman" w:hAnsi="Times New Roman"/>
                <w:bCs/>
              </w:rPr>
              <w:t>11:00-12:00</w:t>
            </w:r>
          </w:p>
        </w:tc>
        <w:tc>
          <w:tcPr>
            <w:tcW w:w="1170" w:type="dxa"/>
            <w:vAlign w:val="center"/>
          </w:tcPr>
          <w:p w14:paraId="084F9343" w14:textId="77777777" w:rsidR="00F40F42" w:rsidRDefault="00F40F42" w:rsidP="00F75DCA">
            <w:pPr>
              <w:spacing w:after="0" w:line="240" w:lineRule="auto"/>
              <w:rPr>
                <w:rFonts w:ascii="Arial Narrow" w:hAnsi="Arial Narrow"/>
                <w:bCs/>
                <w:color w:val="000000" w:themeColor="text1"/>
              </w:rPr>
            </w:pPr>
            <w:r>
              <w:rPr>
                <w:rFonts w:ascii="Times New Roman" w:hAnsi="Times New Roman"/>
                <w:color w:val="000000" w:themeColor="text1"/>
              </w:rPr>
              <w:t>Chem 1</w:t>
            </w:r>
          </w:p>
        </w:tc>
        <w:tc>
          <w:tcPr>
            <w:tcW w:w="4860" w:type="dxa"/>
            <w:vAlign w:val="center"/>
          </w:tcPr>
          <w:p w14:paraId="6FD1159A" w14:textId="77777777" w:rsidR="00F40F42" w:rsidRDefault="00F40F42" w:rsidP="00F75DCA">
            <w:pPr>
              <w:spacing w:after="0" w:line="240" w:lineRule="auto"/>
              <w:rPr>
                <w:rFonts w:ascii="Arial Narrow" w:hAnsi="Arial Narrow"/>
                <w:bCs/>
                <w:color w:val="000000" w:themeColor="text1"/>
              </w:rPr>
            </w:pPr>
            <w:r>
              <w:rPr>
                <w:rFonts w:ascii="Times New Roman" w:hAnsi="Times New Roman"/>
                <w:color w:val="000000" w:themeColor="text1"/>
              </w:rPr>
              <w:t>General Chemistry</w:t>
            </w:r>
          </w:p>
        </w:tc>
        <w:tc>
          <w:tcPr>
            <w:tcW w:w="900" w:type="dxa"/>
            <w:shd w:val="clear" w:color="auto" w:fill="FFFFFF" w:themeFill="background1"/>
          </w:tcPr>
          <w:p w14:paraId="4336B1DA" w14:textId="77777777" w:rsidR="00F40F42" w:rsidRDefault="00F40F42" w:rsidP="00F75DCA">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451CA3E" w14:textId="77777777" w:rsidR="00F40F42" w:rsidRDefault="00F40F42" w:rsidP="00F75DCA">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0C88263" w14:textId="77777777" w:rsidR="00F40F42" w:rsidRDefault="00F40F42" w:rsidP="00F75DCA">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tcPr>
          <w:p w14:paraId="573F164F" w14:textId="77777777" w:rsidR="00F40F42" w:rsidRDefault="00F40F42" w:rsidP="00F75DCA">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2-9</w:t>
            </w:r>
          </w:p>
        </w:tc>
      </w:tr>
      <w:tr w:rsidR="00D067A6" w14:paraId="1F65A09A" w14:textId="77777777" w:rsidTr="00F75DCA">
        <w:trPr>
          <w:trHeight w:val="85"/>
        </w:trPr>
        <w:tc>
          <w:tcPr>
            <w:tcW w:w="1365" w:type="dxa"/>
          </w:tcPr>
          <w:p w14:paraId="09C93295" w14:textId="39C25F4F" w:rsidR="00D067A6" w:rsidRDefault="00D067A6" w:rsidP="00D067A6">
            <w:pPr>
              <w:spacing w:after="0" w:line="240" w:lineRule="auto"/>
              <w:rPr>
                <w:rFonts w:ascii="Times New Roman" w:hAnsi="Times New Roman"/>
                <w:bCs/>
              </w:rPr>
            </w:pPr>
            <w:r>
              <w:rPr>
                <w:rFonts w:ascii="Times New Roman" w:hAnsi="Times New Roman"/>
                <w:bCs/>
              </w:rPr>
              <w:t>4:00-5:00</w:t>
            </w:r>
          </w:p>
        </w:tc>
        <w:tc>
          <w:tcPr>
            <w:tcW w:w="1170" w:type="dxa"/>
            <w:vAlign w:val="center"/>
          </w:tcPr>
          <w:p w14:paraId="06A6397A" w14:textId="10D8EE1B" w:rsidR="00D067A6" w:rsidRDefault="00D067A6" w:rsidP="00D067A6">
            <w:pPr>
              <w:spacing w:after="0" w:line="240" w:lineRule="auto"/>
              <w:rPr>
                <w:rFonts w:ascii="Times New Roman" w:hAnsi="Times New Roman"/>
                <w:color w:val="000000" w:themeColor="text1"/>
              </w:rPr>
            </w:pPr>
            <w:r>
              <w:rPr>
                <w:rFonts w:ascii="Times New Roman" w:hAnsi="Times New Roman"/>
                <w:color w:val="000000" w:themeColor="text1"/>
              </w:rPr>
              <w:t>GE 105</w:t>
            </w:r>
          </w:p>
        </w:tc>
        <w:tc>
          <w:tcPr>
            <w:tcW w:w="4860" w:type="dxa"/>
            <w:vAlign w:val="center"/>
          </w:tcPr>
          <w:p w14:paraId="31F7AB67" w14:textId="6D333728" w:rsidR="00D067A6" w:rsidRDefault="00D067A6" w:rsidP="00D067A6">
            <w:pPr>
              <w:spacing w:after="0" w:line="240" w:lineRule="auto"/>
              <w:rPr>
                <w:rFonts w:ascii="Times New Roman" w:hAnsi="Times New Roman"/>
                <w:color w:val="000000" w:themeColor="text1"/>
              </w:rPr>
            </w:pPr>
            <w:r>
              <w:rPr>
                <w:rFonts w:ascii="Times New Roman" w:hAnsi="Times New Roman"/>
                <w:color w:val="000000" w:themeColor="text1"/>
              </w:rPr>
              <w:t>Science, Technology, &amp; Society</w:t>
            </w:r>
          </w:p>
        </w:tc>
        <w:tc>
          <w:tcPr>
            <w:tcW w:w="900" w:type="dxa"/>
            <w:shd w:val="clear" w:color="auto" w:fill="FFFFFF" w:themeFill="background1"/>
          </w:tcPr>
          <w:p w14:paraId="05775D19" w14:textId="60D7DFF5" w:rsidR="00D067A6" w:rsidRDefault="00D067A6" w:rsidP="00D067A6">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F3B30EB" w14:textId="54B79F88" w:rsidR="00D067A6" w:rsidRDefault="00D067A6" w:rsidP="00D067A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2CD080FD" w14:textId="3EBA9608" w:rsidR="00D067A6" w:rsidRDefault="00D067A6" w:rsidP="00D067A6">
            <w:pPr>
              <w:spacing w:after="0" w:line="240" w:lineRule="auto"/>
              <w:jc w:val="center"/>
              <w:rPr>
                <w:rFonts w:ascii="Arial" w:hAnsi="Arial" w:cs="Arial"/>
                <w:sz w:val="20"/>
                <w:szCs w:val="20"/>
              </w:rPr>
            </w:pPr>
            <w:r>
              <w:rPr>
                <w:rFonts w:ascii="Arial" w:hAnsi="Arial" w:cs="Arial"/>
                <w:sz w:val="20"/>
                <w:szCs w:val="20"/>
              </w:rPr>
              <w:t>1</w:t>
            </w:r>
            <w:r w:rsidRPr="00D067A6">
              <w:rPr>
                <w:rFonts w:ascii="Arial" w:hAnsi="Arial" w:cs="Arial"/>
                <w:sz w:val="20"/>
                <w:szCs w:val="20"/>
                <w:vertAlign w:val="superscript"/>
              </w:rPr>
              <w:t>ST</w:t>
            </w:r>
            <w:r>
              <w:rPr>
                <w:rFonts w:ascii="Arial" w:hAnsi="Arial" w:cs="Arial"/>
                <w:sz w:val="20"/>
                <w:szCs w:val="20"/>
              </w:rPr>
              <w:t xml:space="preserve"> </w:t>
            </w:r>
          </w:p>
        </w:tc>
        <w:tc>
          <w:tcPr>
            <w:tcW w:w="1430" w:type="dxa"/>
          </w:tcPr>
          <w:p w14:paraId="55F126AD" w14:textId="54969DD0" w:rsidR="00D067A6" w:rsidRDefault="00D067A6" w:rsidP="00D067A6">
            <w:pPr>
              <w:spacing w:after="0" w:line="240" w:lineRule="auto"/>
              <w:jc w:val="center"/>
              <w:rPr>
                <w:rFonts w:ascii="Arial" w:hAnsi="Arial" w:cs="Arial"/>
                <w:sz w:val="20"/>
                <w:szCs w:val="20"/>
              </w:rPr>
            </w:pPr>
            <w:r>
              <w:rPr>
                <w:rFonts w:ascii="Arial" w:hAnsi="Arial" w:cs="Arial"/>
                <w:sz w:val="20"/>
                <w:szCs w:val="20"/>
              </w:rPr>
              <w:t>BSCRIM 2-8</w:t>
            </w:r>
          </w:p>
        </w:tc>
      </w:tr>
      <w:tr w:rsidR="00D067A6" w14:paraId="2D1E0759" w14:textId="77777777" w:rsidTr="00F75DCA">
        <w:trPr>
          <w:trHeight w:val="85"/>
        </w:trPr>
        <w:tc>
          <w:tcPr>
            <w:tcW w:w="1365" w:type="dxa"/>
            <w:shd w:val="clear" w:color="auto" w:fill="FBD4B4" w:themeFill="accent6" w:themeFillTint="66"/>
            <w:vAlign w:val="center"/>
          </w:tcPr>
          <w:p w14:paraId="1EEDC88B" w14:textId="77777777" w:rsidR="00D067A6" w:rsidRDefault="00D067A6" w:rsidP="00D067A6">
            <w:pPr>
              <w:spacing w:after="0" w:line="240" w:lineRule="auto"/>
              <w:rPr>
                <w:rFonts w:ascii="Arial" w:hAnsi="Arial" w:cs="Arial"/>
                <w:sz w:val="20"/>
                <w:szCs w:val="20"/>
              </w:rPr>
            </w:pPr>
          </w:p>
        </w:tc>
        <w:tc>
          <w:tcPr>
            <w:tcW w:w="1170" w:type="dxa"/>
            <w:shd w:val="clear" w:color="auto" w:fill="FBD4B4" w:themeFill="accent6" w:themeFillTint="66"/>
            <w:vAlign w:val="center"/>
          </w:tcPr>
          <w:p w14:paraId="23333EF6" w14:textId="77777777" w:rsidR="00D067A6" w:rsidRDefault="00D067A6" w:rsidP="00D067A6">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00031B45" w14:textId="77777777" w:rsidR="00D067A6" w:rsidRDefault="00D067A6" w:rsidP="00D067A6">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1239C683" w14:textId="77777777" w:rsidR="00D067A6" w:rsidRDefault="00D067A6" w:rsidP="00D067A6">
            <w:pPr>
              <w:spacing w:after="0" w:line="240" w:lineRule="auto"/>
              <w:jc w:val="center"/>
              <w:rPr>
                <w:rFonts w:ascii="Arial" w:hAnsi="Arial" w:cs="Arial"/>
              </w:rPr>
            </w:pPr>
          </w:p>
        </w:tc>
        <w:tc>
          <w:tcPr>
            <w:tcW w:w="720" w:type="dxa"/>
            <w:shd w:val="clear" w:color="auto" w:fill="FBD4B4" w:themeFill="accent6" w:themeFillTint="66"/>
            <w:vAlign w:val="center"/>
          </w:tcPr>
          <w:p w14:paraId="4D815C05" w14:textId="77777777" w:rsidR="00D067A6" w:rsidRDefault="00D067A6" w:rsidP="00D067A6">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76B3F79A" w14:textId="77777777" w:rsidR="00D067A6" w:rsidRDefault="00D067A6" w:rsidP="00D067A6">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712ED7E9" w14:textId="77777777" w:rsidR="00D067A6" w:rsidRDefault="00D067A6" w:rsidP="00D067A6">
            <w:pPr>
              <w:spacing w:after="0" w:line="240" w:lineRule="auto"/>
              <w:jc w:val="center"/>
              <w:rPr>
                <w:rFonts w:ascii="Arial" w:hAnsi="Arial" w:cs="Arial"/>
                <w:color w:val="000000" w:themeColor="text1"/>
                <w:sz w:val="20"/>
                <w:szCs w:val="20"/>
              </w:rPr>
            </w:pPr>
          </w:p>
        </w:tc>
      </w:tr>
      <w:tr w:rsidR="00D067A6" w14:paraId="356AB097" w14:textId="77777777" w:rsidTr="00F75DCA">
        <w:trPr>
          <w:trHeight w:val="85"/>
        </w:trPr>
        <w:tc>
          <w:tcPr>
            <w:tcW w:w="1365" w:type="dxa"/>
            <w:vAlign w:val="center"/>
          </w:tcPr>
          <w:p w14:paraId="740CA4FD" w14:textId="77777777" w:rsidR="00D067A6" w:rsidRPr="00610C5D" w:rsidRDefault="00D067A6" w:rsidP="00D067A6">
            <w:pPr>
              <w:spacing w:after="0" w:line="240" w:lineRule="auto"/>
              <w:rPr>
                <w:rFonts w:ascii="Times New Roman" w:hAnsi="Times New Roman"/>
              </w:rPr>
            </w:pPr>
            <w:r w:rsidRPr="00610C5D">
              <w:rPr>
                <w:rFonts w:ascii="Times New Roman" w:hAnsi="Times New Roman"/>
                <w:bCs/>
              </w:rPr>
              <w:t>8:00-9:00</w:t>
            </w:r>
          </w:p>
        </w:tc>
        <w:tc>
          <w:tcPr>
            <w:tcW w:w="1170" w:type="dxa"/>
            <w:vAlign w:val="center"/>
          </w:tcPr>
          <w:p w14:paraId="24227EF0" w14:textId="77777777" w:rsidR="00D067A6" w:rsidRDefault="00D067A6" w:rsidP="00D067A6">
            <w:pPr>
              <w:spacing w:after="0" w:line="240" w:lineRule="auto"/>
              <w:rPr>
                <w:rFonts w:ascii="Arial Narrow" w:hAnsi="Arial Narrow"/>
                <w:bCs/>
              </w:rPr>
            </w:pPr>
            <w:r>
              <w:rPr>
                <w:rFonts w:ascii="Times New Roman" w:hAnsi="Times New Roman"/>
                <w:color w:val="000000" w:themeColor="text1"/>
              </w:rPr>
              <w:t>GE 105</w:t>
            </w:r>
          </w:p>
        </w:tc>
        <w:tc>
          <w:tcPr>
            <w:tcW w:w="4860" w:type="dxa"/>
            <w:vAlign w:val="center"/>
          </w:tcPr>
          <w:p w14:paraId="5A6C8EEF" w14:textId="77777777" w:rsidR="00D067A6" w:rsidRDefault="00D067A6" w:rsidP="00D067A6">
            <w:pPr>
              <w:spacing w:after="0" w:line="240" w:lineRule="auto"/>
              <w:rPr>
                <w:rFonts w:ascii="Arial Narrow" w:hAnsi="Arial Narrow"/>
                <w:bCs/>
              </w:rPr>
            </w:pPr>
            <w:r>
              <w:rPr>
                <w:rFonts w:ascii="Times New Roman" w:hAnsi="Times New Roman"/>
                <w:color w:val="000000" w:themeColor="text1"/>
              </w:rPr>
              <w:t>Science, Technology, &amp; Society</w:t>
            </w:r>
          </w:p>
        </w:tc>
        <w:tc>
          <w:tcPr>
            <w:tcW w:w="900" w:type="dxa"/>
            <w:shd w:val="clear" w:color="auto" w:fill="FFFFFF" w:themeFill="background1"/>
            <w:vAlign w:val="center"/>
          </w:tcPr>
          <w:p w14:paraId="11B4472F" w14:textId="77777777" w:rsidR="00D067A6" w:rsidRDefault="00D067A6" w:rsidP="00D067A6">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4C1BA02E"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ADCD0D6"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tcPr>
          <w:p w14:paraId="6444908F" w14:textId="77777777" w:rsidR="00D067A6" w:rsidRDefault="00D067A6" w:rsidP="00D067A6">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2-5</w:t>
            </w:r>
          </w:p>
        </w:tc>
      </w:tr>
      <w:tr w:rsidR="00D067A6" w14:paraId="265CD3FE" w14:textId="77777777" w:rsidTr="00F75DCA">
        <w:trPr>
          <w:trHeight w:val="85"/>
        </w:trPr>
        <w:tc>
          <w:tcPr>
            <w:tcW w:w="1365" w:type="dxa"/>
            <w:vAlign w:val="center"/>
          </w:tcPr>
          <w:p w14:paraId="5905673F" w14:textId="77777777" w:rsidR="00D067A6" w:rsidRPr="00610C5D" w:rsidRDefault="00D067A6" w:rsidP="00D067A6">
            <w:pPr>
              <w:spacing w:after="0" w:line="240" w:lineRule="auto"/>
              <w:rPr>
                <w:rFonts w:ascii="Times New Roman" w:hAnsi="Times New Roman"/>
              </w:rPr>
            </w:pPr>
            <w:r w:rsidRPr="00610C5D">
              <w:rPr>
                <w:rFonts w:ascii="Times New Roman" w:hAnsi="Times New Roman"/>
                <w:bCs/>
              </w:rPr>
              <w:t>11:00-12:00</w:t>
            </w:r>
          </w:p>
        </w:tc>
        <w:tc>
          <w:tcPr>
            <w:tcW w:w="1170" w:type="dxa"/>
            <w:vAlign w:val="center"/>
          </w:tcPr>
          <w:p w14:paraId="3F56C649" w14:textId="77777777" w:rsidR="00D067A6" w:rsidRDefault="00D067A6" w:rsidP="00D067A6">
            <w:pPr>
              <w:spacing w:after="0" w:line="240" w:lineRule="auto"/>
              <w:rPr>
                <w:rFonts w:ascii="Arial Narrow" w:hAnsi="Arial Narrow"/>
                <w:bCs/>
              </w:rPr>
            </w:pPr>
            <w:r>
              <w:rPr>
                <w:rFonts w:ascii="Times New Roman" w:hAnsi="Times New Roman"/>
                <w:color w:val="000000" w:themeColor="text1"/>
              </w:rPr>
              <w:t>GE-Elec 3</w:t>
            </w:r>
          </w:p>
        </w:tc>
        <w:tc>
          <w:tcPr>
            <w:tcW w:w="4860" w:type="dxa"/>
            <w:vAlign w:val="center"/>
          </w:tcPr>
          <w:p w14:paraId="7F01B5A8" w14:textId="77777777" w:rsidR="00D067A6" w:rsidRDefault="00D067A6" w:rsidP="00D067A6">
            <w:pPr>
              <w:spacing w:after="0" w:line="240" w:lineRule="auto"/>
              <w:rPr>
                <w:rFonts w:ascii="Arial Narrow" w:hAnsi="Arial Narrow"/>
                <w:bCs/>
              </w:rPr>
            </w:pPr>
            <w:r>
              <w:rPr>
                <w:rFonts w:ascii="Arial Narrow" w:hAnsi="Arial Narrow"/>
                <w:bCs/>
                <w:color w:val="000000"/>
                <w:sz w:val="20"/>
                <w:szCs w:val="20"/>
              </w:rPr>
              <w:t>ENVIRONMENTAL SCIENCE</w:t>
            </w:r>
          </w:p>
        </w:tc>
        <w:tc>
          <w:tcPr>
            <w:tcW w:w="900" w:type="dxa"/>
            <w:shd w:val="clear" w:color="auto" w:fill="FFFFFF" w:themeFill="background1"/>
          </w:tcPr>
          <w:p w14:paraId="7FA2F7BF" w14:textId="77777777" w:rsidR="00D067A6" w:rsidRDefault="00D067A6" w:rsidP="00D067A6">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A075532"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65C2DE9"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495A402D" w14:textId="77777777" w:rsidR="00D067A6" w:rsidRDefault="00D067A6" w:rsidP="00D067A6">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2-7</w:t>
            </w:r>
          </w:p>
        </w:tc>
      </w:tr>
      <w:tr w:rsidR="00D067A6" w14:paraId="65C1C9DD" w14:textId="77777777" w:rsidTr="00F75DCA">
        <w:trPr>
          <w:trHeight w:val="85"/>
        </w:trPr>
        <w:tc>
          <w:tcPr>
            <w:tcW w:w="1365" w:type="dxa"/>
          </w:tcPr>
          <w:p w14:paraId="523D825A" w14:textId="77777777" w:rsidR="00D067A6" w:rsidRPr="00610C5D" w:rsidRDefault="00D067A6" w:rsidP="00D067A6">
            <w:pPr>
              <w:spacing w:after="0" w:line="240" w:lineRule="auto"/>
              <w:rPr>
                <w:rFonts w:ascii="Times New Roman" w:hAnsi="Times New Roman"/>
              </w:rPr>
            </w:pPr>
            <w:r w:rsidRPr="00610C5D">
              <w:rPr>
                <w:rFonts w:ascii="Times New Roman" w:hAnsi="Times New Roman"/>
              </w:rPr>
              <w:t>1:00-2:00</w:t>
            </w:r>
          </w:p>
        </w:tc>
        <w:tc>
          <w:tcPr>
            <w:tcW w:w="1170" w:type="dxa"/>
            <w:vAlign w:val="center"/>
          </w:tcPr>
          <w:p w14:paraId="1CBE90B0" w14:textId="77777777" w:rsidR="00D067A6" w:rsidRDefault="00D067A6" w:rsidP="00D067A6">
            <w:pPr>
              <w:spacing w:after="0" w:line="240" w:lineRule="auto"/>
              <w:rPr>
                <w:rFonts w:ascii="Arial Narrow" w:hAnsi="Arial Narrow"/>
                <w:bCs/>
              </w:rPr>
            </w:pPr>
            <w:r>
              <w:rPr>
                <w:rFonts w:ascii="Times New Roman" w:hAnsi="Times New Roman"/>
                <w:color w:val="000000" w:themeColor="text1"/>
              </w:rPr>
              <w:t>GE 105</w:t>
            </w:r>
          </w:p>
        </w:tc>
        <w:tc>
          <w:tcPr>
            <w:tcW w:w="4860" w:type="dxa"/>
            <w:vAlign w:val="center"/>
          </w:tcPr>
          <w:p w14:paraId="55C1692F" w14:textId="77777777" w:rsidR="00D067A6" w:rsidRDefault="00D067A6" w:rsidP="00D067A6">
            <w:pPr>
              <w:spacing w:after="0" w:line="240" w:lineRule="auto"/>
              <w:rPr>
                <w:rFonts w:ascii="Arial Narrow" w:hAnsi="Arial Narrow"/>
                <w:bCs/>
              </w:rPr>
            </w:pPr>
            <w:r>
              <w:rPr>
                <w:rFonts w:ascii="Times New Roman" w:hAnsi="Times New Roman"/>
                <w:color w:val="000000" w:themeColor="text1"/>
              </w:rPr>
              <w:t>Science, Technology, &amp; Society</w:t>
            </w:r>
          </w:p>
        </w:tc>
        <w:tc>
          <w:tcPr>
            <w:tcW w:w="900" w:type="dxa"/>
            <w:shd w:val="clear" w:color="auto" w:fill="FFFFFF" w:themeFill="background1"/>
          </w:tcPr>
          <w:p w14:paraId="77ED0138" w14:textId="77777777" w:rsidR="00D067A6" w:rsidRDefault="00D067A6" w:rsidP="00D067A6">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5A54B6AE"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EF11C6E"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02DCA565" w14:textId="77777777" w:rsidR="00D067A6" w:rsidRDefault="00D067A6" w:rsidP="00D067A6">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2-6</w:t>
            </w:r>
          </w:p>
        </w:tc>
      </w:tr>
      <w:tr w:rsidR="00D067A6" w14:paraId="66DB0E9B" w14:textId="77777777" w:rsidTr="00F75DCA">
        <w:trPr>
          <w:trHeight w:val="85"/>
        </w:trPr>
        <w:tc>
          <w:tcPr>
            <w:tcW w:w="1365" w:type="dxa"/>
            <w:vAlign w:val="center"/>
          </w:tcPr>
          <w:p w14:paraId="566A09A3" w14:textId="77777777" w:rsidR="00D067A6" w:rsidRPr="00610C5D" w:rsidRDefault="00D067A6" w:rsidP="00D067A6">
            <w:pPr>
              <w:spacing w:after="0" w:line="240" w:lineRule="auto"/>
              <w:rPr>
                <w:rFonts w:ascii="Times New Roman" w:hAnsi="Times New Roman"/>
              </w:rPr>
            </w:pPr>
            <w:r w:rsidRPr="00610C5D">
              <w:rPr>
                <w:rFonts w:ascii="Times New Roman" w:hAnsi="Times New Roman"/>
              </w:rPr>
              <w:t>3:00-4:00</w:t>
            </w:r>
          </w:p>
        </w:tc>
        <w:tc>
          <w:tcPr>
            <w:tcW w:w="1170" w:type="dxa"/>
            <w:vAlign w:val="bottom"/>
          </w:tcPr>
          <w:p w14:paraId="3D00A7B4" w14:textId="77777777" w:rsidR="00D067A6" w:rsidRDefault="00D067A6" w:rsidP="00D067A6">
            <w:pPr>
              <w:spacing w:after="0" w:line="240" w:lineRule="auto"/>
              <w:rPr>
                <w:rFonts w:ascii="Arial Narrow" w:hAnsi="Arial Narrow"/>
                <w:bCs/>
              </w:rPr>
            </w:pPr>
            <w:r>
              <w:rPr>
                <w:rFonts w:ascii="Arial Narrow" w:hAnsi="Arial Narrow"/>
                <w:bCs/>
                <w:color w:val="000000"/>
                <w:sz w:val="20"/>
                <w:szCs w:val="20"/>
              </w:rPr>
              <w:t>GE-Elec3</w:t>
            </w:r>
          </w:p>
        </w:tc>
        <w:tc>
          <w:tcPr>
            <w:tcW w:w="4860" w:type="dxa"/>
            <w:vAlign w:val="bottom"/>
          </w:tcPr>
          <w:p w14:paraId="5D2E7709" w14:textId="77777777" w:rsidR="00D067A6" w:rsidRDefault="00D067A6" w:rsidP="00D067A6">
            <w:pPr>
              <w:spacing w:after="0" w:line="240" w:lineRule="auto"/>
              <w:rPr>
                <w:rFonts w:ascii="Arial Narrow" w:hAnsi="Arial Narrow"/>
                <w:bCs/>
              </w:rPr>
            </w:pPr>
            <w:r>
              <w:rPr>
                <w:rFonts w:ascii="Arial Narrow" w:hAnsi="Arial Narrow"/>
                <w:bCs/>
                <w:color w:val="000000"/>
                <w:sz w:val="20"/>
                <w:szCs w:val="20"/>
              </w:rPr>
              <w:t xml:space="preserve">ENVIRONMENTAL SCIENCE </w:t>
            </w:r>
          </w:p>
        </w:tc>
        <w:tc>
          <w:tcPr>
            <w:tcW w:w="900" w:type="dxa"/>
            <w:shd w:val="clear" w:color="auto" w:fill="FFFFFF" w:themeFill="background1"/>
          </w:tcPr>
          <w:p w14:paraId="5A997B85" w14:textId="77777777" w:rsidR="00D067A6" w:rsidRDefault="00D067A6" w:rsidP="00D067A6">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4D2482B2"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0CB6B74A"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58A25671" w14:textId="77777777" w:rsidR="00D067A6" w:rsidRDefault="00D067A6" w:rsidP="00D067A6">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2-2</w:t>
            </w:r>
          </w:p>
        </w:tc>
      </w:tr>
      <w:tr w:rsidR="00D067A6" w14:paraId="3A3EEF11" w14:textId="77777777" w:rsidTr="00F75DCA">
        <w:trPr>
          <w:trHeight w:val="85"/>
        </w:trPr>
        <w:tc>
          <w:tcPr>
            <w:tcW w:w="1365" w:type="dxa"/>
            <w:vAlign w:val="center"/>
          </w:tcPr>
          <w:p w14:paraId="7CCC3D2D" w14:textId="77777777" w:rsidR="00D067A6" w:rsidRPr="00610C5D" w:rsidRDefault="00D067A6" w:rsidP="00D067A6">
            <w:pPr>
              <w:spacing w:after="0" w:line="240" w:lineRule="auto"/>
              <w:rPr>
                <w:rFonts w:ascii="Times New Roman" w:hAnsi="Times New Roman"/>
              </w:rPr>
            </w:pPr>
            <w:r w:rsidRPr="00610C5D">
              <w:rPr>
                <w:rFonts w:ascii="Times New Roman" w:hAnsi="Times New Roman"/>
                <w:bCs/>
              </w:rPr>
              <w:t>4:00-5:00</w:t>
            </w:r>
          </w:p>
        </w:tc>
        <w:tc>
          <w:tcPr>
            <w:tcW w:w="1170" w:type="dxa"/>
            <w:vAlign w:val="center"/>
          </w:tcPr>
          <w:p w14:paraId="4253E4A1" w14:textId="77777777" w:rsidR="00D067A6" w:rsidRDefault="00D067A6" w:rsidP="00D067A6">
            <w:pPr>
              <w:spacing w:after="0" w:line="240" w:lineRule="auto"/>
              <w:rPr>
                <w:rFonts w:ascii="Arial Narrow" w:hAnsi="Arial Narrow"/>
                <w:bCs/>
                <w:color w:val="000000"/>
                <w:sz w:val="20"/>
                <w:szCs w:val="20"/>
              </w:rPr>
            </w:pPr>
            <w:r>
              <w:rPr>
                <w:rFonts w:ascii="Times New Roman" w:hAnsi="Times New Roman"/>
                <w:color w:val="000000" w:themeColor="text1"/>
              </w:rPr>
              <w:t>GE-Elec 3</w:t>
            </w:r>
          </w:p>
        </w:tc>
        <w:tc>
          <w:tcPr>
            <w:tcW w:w="4860" w:type="dxa"/>
            <w:vAlign w:val="center"/>
          </w:tcPr>
          <w:p w14:paraId="2776C2F1" w14:textId="77777777" w:rsidR="00D067A6" w:rsidRDefault="00D067A6" w:rsidP="00D067A6">
            <w:pPr>
              <w:spacing w:after="0" w:line="240" w:lineRule="auto"/>
              <w:rPr>
                <w:rFonts w:ascii="Arial Narrow" w:hAnsi="Arial Narrow"/>
                <w:bCs/>
                <w:color w:val="000000"/>
                <w:sz w:val="20"/>
                <w:szCs w:val="20"/>
              </w:rPr>
            </w:pPr>
            <w:r>
              <w:rPr>
                <w:rFonts w:ascii="Arial Narrow" w:hAnsi="Arial Narrow"/>
                <w:bCs/>
                <w:color w:val="000000"/>
                <w:sz w:val="20"/>
                <w:szCs w:val="20"/>
              </w:rPr>
              <w:t>ENVIRONMENTAL SCIENCE</w:t>
            </w:r>
          </w:p>
        </w:tc>
        <w:tc>
          <w:tcPr>
            <w:tcW w:w="900" w:type="dxa"/>
            <w:shd w:val="clear" w:color="auto" w:fill="FFFFFF" w:themeFill="background1"/>
          </w:tcPr>
          <w:p w14:paraId="122151D9" w14:textId="77777777" w:rsidR="00D067A6" w:rsidRDefault="00D067A6" w:rsidP="00D067A6">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34DB173"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69D446B" w14:textId="77777777" w:rsidR="00D067A6" w:rsidRDefault="00D067A6" w:rsidP="00D067A6">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tcPr>
          <w:p w14:paraId="0A56AD31" w14:textId="77777777" w:rsidR="00D067A6" w:rsidRDefault="00D067A6" w:rsidP="00D067A6">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2-8</w:t>
            </w:r>
          </w:p>
        </w:tc>
      </w:tr>
      <w:tr w:rsidR="00D067A6" w14:paraId="4D70D02B" w14:textId="77777777" w:rsidTr="00F75DCA">
        <w:trPr>
          <w:trHeight w:val="85"/>
        </w:trPr>
        <w:tc>
          <w:tcPr>
            <w:tcW w:w="1365" w:type="dxa"/>
            <w:shd w:val="clear" w:color="auto" w:fill="548DD4" w:themeFill="text2" w:themeFillTint="99"/>
            <w:vAlign w:val="center"/>
          </w:tcPr>
          <w:p w14:paraId="1B6636D8" w14:textId="77777777" w:rsidR="00D067A6" w:rsidRDefault="00D067A6" w:rsidP="00D067A6">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vAlign w:val="center"/>
          </w:tcPr>
          <w:p w14:paraId="3B52C3E0" w14:textId="77777777" w:rsidR="00D067A6" w:rsidRDefault="00D067A6" w:rsidP="00D067A6">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7131462F" w14:textId="77777777" w:rsidR="00D067A6" w:rsidRDefault="00D067A6" w:rsidP="00D067A6">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0A5E62CD" w14:textId="139E07C3" w:rsidR="00D067A6" w:rsidRDefault="00D067A6" w:rsidP="00D067A6">
            <w:pPr>
              <w:pStyle w:val="ListParagraph"/>
              <w:spacing w:after="0" w:line="240" w:lineRule="auto"/>
              <w:ind w:left="0"/>
              <w:jc w:val="center"/>
              <w:rPr>
                <w:rFonts w:ascii="Arial" w:hAnsi="Arial" w:cs="Arial"/>
                <w:b/>
                <w:bCs/>
                <w:sz w:val="24"/>
                <w:szCs w:val="24"/>
              </w:rPr>
            </w:pPr>
            <w:r>
              <w:rPr>
                <w:rFonts w:ascii="Arial" w:hAnsi="Arial" w:cs="Arial"/>
                <w:b/>
                <w:bCs/>
                <w:sz w:val="24"/>
                <w:szCs w:val="24"/>
              </w:rPr>
              <w:t>30.0</w:t>
            </w:r>
          </w:p>
        </w:tc>
        <w:tc>
          <w:tcPr>
            <w:tcW w:w="720" w:type="dxa"/>
            <w:shd w:val="clear" w:color="auto" w:fill="548DD4" w:themeFill="text2" w:themeFillTint="99"/>
          </w:tcPr>
          <w:p w14:paraId="62011156" w14:textId="77777777" w:rsidR="00D067A6" w:rsidRDefault="00D067A6" w:rsidP="00D067A6">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E02F94A" w14:textId="77777777" w:rsidR="00D067A6" w:rsidRDefault="00D067A6" w:rsidP="00D067A6">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33227F0C" w14:textId="77777777" w:rsidR="00D067A6" w:rsidRDefault="00D067A6" w:rsidP="00D067A6">
            <w:pPr>
              <w:pStyle w:val="ListParagraph"/>
              <w:spacing w:after="0" w:line="240" w:lineRule="auto"/>
              <w:ind w:left="0"/>
              <w:jc w:val="center"/>
              <w:rPr>
                <w:rFonts w:ascii="Arial" w:hAnsi="Arial" w:cs="Arial"/>
                <w:b/>
                <w:bCs/>
                <w:sz w:val="24"/>
                <w:szCs w:val="24"/>
              </w:rPr>
            </w:pPr>
          </w:p>
        </w:tc>
      </w:tr>
    </w:tbl>
    <w:p w14:paraId="7BEECF2B" w14:textId="77777777" w:rsidR="00F40F42" w:rsidRDefault="00F40F42" w:rsidP="00F40F42">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 xml:space="preserve">Full-time Faculty: </w:t>
      </w:r>
    </w:p>
    <w:p w14:paraId="138EA4C0" w14:textId="77777777" w:rsidR="00F40F42" w:rsidRDefault="00F40F42" w:rsidP="00F40F42">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6253249A" w14:textId="665EFD72" w:rsidR="00F40F42" w:rsidRDefault="00F40F42" w:rsidP="00F40F42">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D067A6">
        <w:rPr>
          <w:rFonts w:ascii="Arial" w:hAnsi="Arial" w:cs="Arial"/>
          <w:i/>
          <w:iCs/>
          <w:sz w:val="24"/>
          <w:szCs w:val="24"/>
        </w:rPr>
        <w:t>6</w:t>
      </w:r>
      <w:r>
        <w:rPr>
          <w:rFonts w:ascii="Arial" w:hAnsi="Arial" w:cs="Arial"/>
          <w:i/>
          <w:iCs/>
          <w:sz w:val="24"/>
          <w:szCs w:val="24"/>
        </w:rPr>
        <w:t xml:space="preserve"> units (</w:t>
      </w:r>
      <w:r w:rsidR="00D067A6">
        <w:rPr>
          <w:rFonts w:ascii="Arial" w:hAnsi="Arial" w:cs="Arial"/>
          <w:i/>
          <w:iCs/>
          <w:sz w:val="24"/>
          <w:szCs w:val="24"/>
        </w:rPr>
        <w:t>2</w:t>
      </w:r>
      <w:r>
        <w:rPr>
          <w:rFonts w:ascii="Arial" w:hAnsi="Arial" w:cs="Arial"/>
          <w:i/>
          <w:iCs/>
          <w:sz w:val="24"/>
          <w:szCs w:val="24"/>
        </w:rPr>
        <w:t xml:space="preserve"> load</w:t>
      </w:r>
      <w:r w:rsidR="00D067A6">
        <w:rPr>
          <w:rFonts w:ascii="Arial" w:hAnsi="Arial" w:cs="Arial"/>
          <w:i/>
          <w:iCs/>
          <w:sz w:val="24"/>
          <w:szCs w:val="24"/>
        </w:rPr>
        <w:t>s</w:t>
      </w:r>
      <w:r>
        <w:rPr>
          <w:rFonts w:ascii="Arial" w:hAnsi="Arial" w:cs="Arial"/>
          <w:i/>
          <w:iCs/>
          <w:sz w:val="24"/>
          <w:szCs w:val="24"/>
        </w:rPr>
        <w:t>)</w:t>
      </w:r>
    </w:p>
    <w:p w14:paraId="2AB01365" w14:textId="77777777" w:rsidR="00F40F42" w:rsidRDefault="00F40F42" w:rsidP="00F40F42">
      <w:pPr>
        <w:pStyle w:val="ListParagraph"/>
        <w:spacing w:line="240" w:lineRule="auto"/>
        <w:ind w:firstLine="720"/>
        <w:jc w:val="both"/>
        <w:rPr>
          <w:rFonts w:ascii="Arial" w:hAnsi="Arial" w:cs="Arial"/>
          <w:i/>
          <w:iCs/>
          <w:sz w:val="24"/>
          <w:szCs w:val="24"/>
        </w:rPr>
      </w:pPr>
    </w:p>
    <w:p w14:paraId="3FE4CF4D" w14:textId="77777777" w:rsidR="00F40F42" w:rsidRDefault="00F40F42" w:rsidP="00F40F42">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4:00-5:00PM Term 2</w:t>
      </w:r>
    </w:p>
    <w:p w14:paraId="47F18CFF" w14:textId="77777777" w:rsidR="00F40F42" w:rsidRDefault="00F40F42" w:rsidP="00F40F42">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18BAEC2E" w14:textId="77777777" w:rsidR="00F40F42" w:rsidRDefault="00F40F42" w:rsidP="00F40F42">
      <w:pPr>
        <w:pStyle w:val="ListParagraph"/>
        <w:spacing w:line="240" w:lineRule="auto"/>
        <w:ind w:firstLine="720"/>
        <w:jc w:val="both"/>
        <w:rPr>
          <w:rFonts w:ascii="Arial" w:hAnsi="Arial" w:cs="Arial"/>
          <w:i/>
          <w:iCs/>
          <w:sz w:val="24"/>
          <w:szCs w:val="24"/>
        </w:rPr>
      </w:pPr>
    </w:p>
    <w:p w14:paraId="56035682" w14:textId="77777777" w:rsidR="00F40F42" w:rsidRDefault="00F40F42" w:rsidP="00F40F42">
      <w:pPr>
        <w:pStyle w:val="ListParagraph"/>
        <w:spacing w:line="240" w:lineRule="auto"/>
        <w:ind w:firstLine="720"/>
        <w:jc w:val="both"/>
        <w:rPr>
          <w:rFonts w:ascii="Arial" w:hAnsi="Arial" w:cs="Arial"/>
          <w:i/>
          <w:iCs/>
          <w:sz w:val="24"/>
          <w:szCs w:val="24"/>
        </w:rPr>
      </w:pPr>
    </w:p>
    <w:p w14:paraId="591AA319" w14:textId="77777777" w:rsidR="00F40F42" w:rsidRDefault="00F40F42" w:rsidP="00F40F42">
      <w:pPr>
        <w:pStyle w:val="ListParagraph"/>
        <w:spacing w:line="240" w:lineRule="auto"/>
        <w:ind w:firstLine="720"/>
        <w:jc w:val="both"/>
        <w:rPr>
          <w:rFonts w:ascii="Arial" w:hAnsi="Arial" w:cs="Arial"/>
          <w:i/>
          <w:iCs/>
          <w:sz w:val="24"/>
          <w:szCs w:val="24"/>
        </w:rPr>
      </w:pPr>
    </w:p>
    <w:p w14:paraId="6DEFE92B" w14:textId="77777777" w:rsidR="00F40F42" w:rsidRDefault="00F40F42" w:rsidP="00F40F42">
      <w:pPr>
        <w:pStyle w:val="ListParagraph"/>
        <w:spacing w:line="240" w:lineRule="auto"/>
        <w:ind w:firstLine="720"/>
        <w:jc w:val="both"/>
        <w:rPr>
          <w:rFonts w:ascii="Arial" w:hAnsi="Arial" w:cs="Arial"/>
          <w:i/>
          <w:iCs/>
          <w:sz w:val="24"/>
          <w:szCs w:val="24"/>
        </w:rPr>
      </w:pPr>
    </w:p>
    <w:p w14:paraId="27D116D3" w14:textId="77777777" w:rsidR="00F40F42" w:rsidRDefault="00F40F42" w:rsidP="00F40F42">
      <w:pPr>
        <w:pStyle w:val="ListParagraph"/>
        <w:spacing w:line="240" w:lineRule="auto"/>
        <w:ind w:firstLine="720"/>
        <w:jc w:val="both"/>
        <w:rPr>
          <w:rFonts w:ascii="Arial" w:hAnsi="Arial" w:cs="Arial"/>
          <w:i/>
          <w:iCs/>
          <w:sz w:val="24"/>
          <w:szCs w:val="24"/>
        </w:rPr>
      </w:pPr>
    </w:p>
    <w:p w14:paraId="1B656E67" w14:textId="77777777" w:rsidR="00F40F42" w:rsidRDefault="00F40F42" w:rsidP="00F40F42">
      <w:pPr>
        <w:pStyle w:val="ListParagraph"/>
        <w:spacing w:line="240" w:lineRule="auto"/>
        <w:ind w:firstLine="720"/>
        <w:jc w:val="both"/>
        <w:rPr>
          <w:rFonts w:ascii="Arial" w:hAnsi="Arial" w:cs="Arial"/>
          <w:i/>
          <w:iCs/>
          <w:sz w:val="24"/>
          <w:szCs w:val="24"/>
        </w:rPr>
      </w:pPr>
    </w:p>
    <w:p w14:paraId="1D491F6A" w14:textId="77777777" w:rsidR="00F40F42" w:rsidRDefault="00F40F42" w:rsidP="00F40F42">
      <w:pPr>
        <w:pStyle w:val="ListParagraph"/>
        <w:spacing w:line="240" w:lineRule="auto"/>
        <w:ind w:firstLine="720"/>
        <w:jc w:val="both"/>
        <w:rPr>
          <w:rFonts w:ascii="Arial" w:hAnsi="Arial" w:cs="Arial"/>
          <w:i/>
          <w:iCs/>
          <w:sz w:val="24"/>
          <w:szCs w:val="24"/>
        </w:rPr>
      </w:pPr>
    </w:p>
    <w:p w14:paraId="1946EF9D" w14:textId="77777777" w:rsidR="00F40F42" w:rsidRDefault="00F40F42" w:rsidP="00F40F42">
      <w:pPr>
        <w:pStyle w:val="ListParagraph"/>
        <w:spacing w:line="240" w:lineRule="auto"/>
        <w:ind w:firstLine="720"/>
        <w:jc w:val="both"/>
        <w:rPr>
          <w:rFonts w:ascii="Arial" w:hAnsi="Arial" w:cs="Arial"/>
          <w:i/>
          <w:iCs/>
          <w:sz w:val="24"/>
          <w:szCs w:val="24"/>
        </w:rPr>
      </w:pPr>
    </w:p>
    <w:p w14:paraId="51632629" w14:textId="77777777" w:rsidR="00F40F42" w:rsidRDefault="00F40F42" w:rsidP="00F40F42">
      <w:pPr>
        <w:pStyle w:val="ListParagraph"/>
        <w:spacing w:line="240" w:lineRule="auto"/>
        <w:ind w:firstLine="720"/>
        <w:jc w:val="both"/>
        <w:rPr>
          <w:rFonts w:ascii="Arial" w:hAnsi="Arial" w:cs="Arial"/>
          <w:i/>
          <w:iCs/>
          <w:sz w:val="24"/>
          <w:szCs w:val="24"/>
        </w:rPr>
      </w:pPr>
    </w:p>
    <w:p w14:paraId="63BBE1B6" w14:textId="77777777" w:rsidR="00F40F42" w:rsidRDefault="00F40F42" w:rsidP="00F40F42">
      <w:pPr>
        <w:pStyle w:val="ListParagraph"/>
        <w:spacing w:line="240" w:lineRule="auto"/>
        <w:ind w:firstLine="720"/>
        <w:jc w:val="both"/>
        <w:rPr>
          <w:rFonts w:ascii="Arial" w:hAnsi="Arial" w:cs="Arial"/>
          <w:i/>
          <w:iCs/>
          <w:sz w:val="24"/>
          <w:szCs w:val="24"/>
        </w:rPr>
      </w:pPr>
    </w:p>
    <w:p w14:paraId="39CEF5C2" w14:textId="77777777" w:rsidR="00F40F42" w:rsidRDefault="00F40F42" w:rsidP="00F40F42">
      <w:pPr>
        <w:pStyle w:val="NoSpacing"/>
        <w:rPr>
          <w:rFonts w:ascii="Arial" w:hAnsi="Arial" w:cs="Arial"/>
          <w:sz w:val="24"/>
          <w:szCs w:val="24"/>
        </w:rPr>
      </w:pPr>
    </w:p>
    <w:p w14:paraId="02E1152D" w14:textId="77777777" w:rsidR="00F40F42" w:rsidRDefault="00F40F42" w:rsidP="00F40F42">
      <w:pPr>
        <w:pStyle w:val="NoSpacing"/>
        <w:rPr>
          <w:rFonts w:ascii="Arial" w:hAnsi="Arial" w:cs="Arial"/>
          <w:sz w:val="24"/>
          <w:szCs w:val="24"/>
        </w:rPr>
      </w:pPr>
    </w:p>
    <w:p w14:paraId="6C54504F" w14:textId="77777777" w:rsidR="00F40F42" w:rsidRDefault="00F40F42" w:rsidP="00F40F42">
      <w:pPr>
        <w:pStyle w:val="NoSpacing"/>
        <w:rPr>
          <w:rFonts w:ascii="Arial" w:hAnsi="Arial" w:cs="Arial"/>
          <w:sz w:val="24"/>
          <w:szCs w:val="24"/>
        </w:rPr>
      </w:pPr>
    </w:p>
    <w:p w14:paraId="1F5EA7B3" w14:textId="77777777" w:rsidR="00F40F42" w:rsidRDefault="00F40F42" w:rsidP="00F40F42">
      <w:pPr>
        <w:pStyle w:val="NoSpacing"/>
        <w:rPr>
          <w:rFonts w:ascii="Arial" w:hAnsi="Arial" w:cs="Arial"/>
          <w:sz w:val="24"/>
          <w:szCs w:val="24"/>
        </w:rPr>
      </w:pPr>
    </w:p>
    <w:p w14:paraId="7593CA26" w14:textId="77777777" w:rsidR="00F40F42" w:rsidRDefault="00F40F42" w:rsidP="00F40F42">
      <w:pPr>
        <w:pStyle w:val="NoSpacing"/>
        <w:rPr>
          <w:rFonts w:ascii="Arial" w:hAnsi="Arial" w:cs="Arial"/>
          <w:sz w:val="24"/>
          <w:szCs w:val="24"/>
        </w:rPr>
      </w:pPr>
    </w:p>
    <w:p w14:paraId="58363C14" w14:textId="77777777" w:rsidR="00F40F42" w:rsidRDefault="00F40F42" w:rsidP="00F40F42">
      <w:pPr>
        <w:pStyle w:val="NoSpacing"/>
        <w:rPr>
          <w:rFonts w:ascii="Arial" w:hAnsi="Arial" w:cs="Arial"/>
          <w:sz w:val="24"/>
          <w:szCs w:val="24"/>
        </w:rPr>
      </w:pPr>
    </w:p>
    <w:p w14:paraId="5D709161" w14:textId="77777777" w:rsidR="00F40F42" w:rsidRDefault="00F40F42" w:rsidP="00F40F42">
      <w:pPr>
        <w:pStyle w:val="NoSpacing"/>
        <w:rPr>
          <w:rFonts w:ascii="Arial" w:hAnsi="Arial" w:cs="Arial"/>
          <w:sz w:val="24"/>
          <w:szCs w:val="24"/>
        </w:rPr>
      </w:pPr>
    </w:p>
    <w:p w14:paraId="30D80AC0" w14:textId="77777777" w:rsidR="00F40F42" w:rsidRDefault="00F40F42" w:rsidP="00F40F42">
      <w:pPr>
        <w:pStyle w:val="NoSpacing"/>
        <w:rPr>
          <w:rFonts w:ascii="Arial" w:hAnsi="Arial" w:cs="Arial"/>
          <w:sz w:val="24"/>
          <w:szCs w:val="24"/>
        </w:rPr>
      </w:pPr>
    </w:p>
    <w:p w14:paraId="75BE70F2" w14:textId="77777777" w:rsidR="00F40F42" w:rsidRDefault="00F40F42" w:rsidP="00F40F42">
      <w:pPr>
        <w:pStyle w:val="NoSpacing"/>
        <w:rPr>
          <w:rFonts w:ascii="Arial" w:hAnsi="Arial" w:cs="Arial"/>
          <w:sz w:val="24"/>
          <w:szCs w:val="24"/>
        </w:rPr>
      </w:pPr>
    </w:p>
    <w:p w14:paraId="6841E943" w14:textId="77777777" w:rsidR="00F40F42" w:rsidRDefault="00F40F42" w:rsidP="00F40F42">
      <w:pPr>
        <w:pStyle w:val="NoSpacing"/>
        <w:rPr>
          <w:rFonts w:ascii="Arial" w:hAnsi="Arial" w:cs="Arial"/>
          <w:sz w:val="24"/>
          <w:szCs w:val="24"/>
        </w:rPr>
      </w:pPr>
    </w:p>
    <w:p w14:paraId="2B36D40C" w14:textId="77777777" w:rsidR="00F40F42" w:rsidRDefault="00F40F42" w:rsidP="00F40F42">
      <w:pPr>
        <w:pStyle w:val="NoSpacing"/>
        <w:rPr>
          <w:rFonts w:ascii="Arial" w:hAnsi="Arial" w:cs="Arial"/>
          <w:sz w:val="24"/>
          <w:szCs w:val="24"/>
        </w:rPr>
      </w:pPr>
    </w:p>
    <w:p w14:paraId="20F54607" w14:textId="77777777" w:rsidR="00DF4FD9" w:rsidRDefault="00DF4FD9" w:rsidP="00DF4FD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52448" behindDoc="0" locked="0" layoutInCell="1" allowOverlap="1" wp14:anchorId="32D4B3D2" wp14:editId="25034A1B">
                <wp:simplePos x="0" y="0"/>
                <wp:positionH relativeFrom="column">
                  <wp:posOffset>1814195</wp:posOffset>
                </wp:positionH>
                <wp:positionV relativeFrom="paragraph">
                  <wp:posOffset>209550</wp:posOffset>
                </wp:positionV>
                <wp:extent cx="5177790" cy="0"/>
                <wp:effectExtent l="0" t="0" r="3810" b="0"/>
                <wp:wrapNone/>
                <wp:docPr id="2018623851" name="Straight Connector 201862385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7F17EDB" id="Straight Connector 201862385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51178C">
        <w:rPr>
          <w:rFonts w:ascii="Arial" w:hAnsi="Arial" w:cs="Arial"/>
          <w:b/>
          <w:bCs/>
          <w:sz w:val="24"/>
          <w:szCs w:val="24"/>
        </w:rPr>
        <w:t>CANAS, RHAFFIE, LPT</w:t>
      </w:r>
    </w:p>
    <w:p w14:paraId="7C8C4432" w14:textId="77777777" w:rsidR="00DF4FD9" w:rsidRDefault="00DF4FD9" w:rsidP="00DF4FD9">
      <w:pPr>
        <w:pStyle w:val="ListParagraph"/>
        <w:spacing w:after="120" w:line="240" w:lineRule="auto"/>
        <w:ind w:left="0"/>
        <w:rPr>
          <w:rFonts w:ascii="Arial" w:hAnsi="Arial" w:cs="Arial"/>
          <w:b/>
          <w:sz w:val="24"/>
          <w:szCs w:val="24"/>
        </w:rPr>
      </w:pPr>
    </w:p>
    <w:p w14:paraId="2C212136" w14:textId="77777777" w:rsidR="00DF4FD9" w:rsidRDefault="00DF4FD9" w:rsidP="00DF4FD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E03CF97" w14:textId="77777777" w:rsidR="00DF4FD9" w:rsidRDefault="00DF4FD9" w:rsidP="00DF4FD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53472" behindDoc="0" locked="0" layoutInCell="1" allowOverlap="1" wp14:anchorId="0A3EC298" wp14:editId="24BBF5B5">
                <wp:simplePos x="0" y="0"/>
                <wp:positionH relativeFrom="column">
                  <wp:posOffset>1811655</wp:posOffset>
                </wp:positionH>
                <wp:positionV relativeFrom="paragraph">
                  <wp:posOffset>10160</wp:posOffset>
                </wp:positionV>
                <wp:extent cx="5177155" cy="0"/>
                <wp:effectExtent l="0" t="0" r="4445" b="0"/>
                <wp:wrapNone/>
                <wp:docPr id="834615841" name="Straight Connector 83461584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C2C92C8" id="Straight Connector 83461584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433F8575" w14:textId="77777777" w:rsidR="00DF4FD9" w:rsidRDefault="00DF4FD9" w:rsidP="00DF4FD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76EFBCC8" w14:textId="77777777" w:rsidR="00DF4FD9" w:rsidRDefault="00DF4FD9" w:rsidP="00DF4FD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54496" behindDoc="0" locked="0" layoutInCell="1" allowOverlap="1" wp14:anchorId="59CDF097" wp14:editId="4C93AC28">
                <wp:simplePos x="0" y="0"/>
                <wp:positionH relativeFrom="column">
                  <wp:posOffset>1754505</wp:posOffset>
                </wp:positionH>
                <wp:positionV relativeFrom="paragraph">
                  <wp:posOffset>18415</wp:posOffset>
                </wp:positionV>
                <wp:extent cx="5236845" cy="0"/>
                <wp:effectExtent l="0" t="0" r="1905" b="0"/>
                <wp:wrapNone/>
                <wp:docPr id="598579028" name="Straight Connector 59857902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B77A0EB" id="Straight Connector 59857902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662A3858" w14:textId="77777777" w:rsidR="00DF4FD9" w:rsidRDefault="00DF4FD9" w:rsidP="00DF4FD9">
      <w:pPr>
        <w:pStyle w:val="ListParagraph"/>
        <w:spacing w:line="240" w:lineRule="auto"/>
        <w:jc w:val="both"/>
        <w:rPr>
          <w:rFonts w:ascii="Arial" w:hAnsi="Arial" w:cs="Arial"/>
          <w:sz w:val="24"/>
          <w:szCs w:val="24"/>
        </w:rPr>
      </w:pPr>
      <w:r>
        <w:rPr>
          <w:rFonts w:ascii="Arial" w:hAnsi="Arial" w:cs="Arial"/>
          <w:sz w:val="24"/>
          <w:szCs w:val="24"/>
        </w:rPr>
        <w:tab/>
      </w:r>
    </w:p>
    <w:p w14:paraId="7CC07330" w14:textId="77777777" w:rsidR="00DF4FD9" w:rsidRDefault="00DF4FD9" w:rsidP="00DF4FD9">
      <w:pPr>
        <w:pStyle w:val="ListParagraph"/>
        <w:spacing w:line="240" w:lineRule="auto"/>
        <w:ind w:firstLine="720"/>
        <w:jc w:val="both"/>
        <w:rPr>
          <w:rFonts w:ascii="Arial" w:hAnsi="Arial" w:cs="Arial"/>
          <w:sz w:val="24"/>
          <w:szCs w:val="24"/>
        </w:rPr>
      </w:pPr>
    </w:p>
    <w:p w14:paraId="7E0FF5DD" w14:textId="77777777" w:rsidR="00DF4FD9" w:rsidRDefault="00DF4FD9" w:rsidP="00DF4FD9">
      <w:pPr>
        <w:pStyle w:val="ListParagraph"/>
        <w:spacing w:line="240" w:lineRule="auto"/>
        <w:ind w:firstLine="720"/>
        <w:jc w:val="both"/>
        <w:rPr>
          <w:rFonts w:ascii="Arial" w:hAnsi="Arial" w:cs="Arial"/>
          <w:sz w:val="24"/>
          <w:szCs w:val="24"/>
        </w:rPr>
      </w:pPr>
    </w:p>
    <w:p w14:paraId="4558222F" w14:textId="77777777" w:rsidR="00DF4FD9" w:rsidRDefault="00DF4FD9" w:rsidP="00DF4FD9">
      <w:pPr>
        <w:pStyle w:val="ListParagraph"/>
        <w:spacing w:line="240" w:lineRule="auto"/>
        <w:ind w:firstLine="720"/>
        <w:jc w:val="both"/>
        <w:rPr>
          <w:rFonts w:ascii="Arial" w:hAnsi="Arial" w:cs="Arial"/>
          <w:sz w:val="24"/>
          <w:szCs w:val="24"/>
        </w:rPr>
      </w:pPr>
    </w:p>
    <w:p w14:paraId="61244B80" w14:textId="77777777" w:rsidR="00DF4FD9" w:rsidRDefault="00DF4FD9" w:rsidP="00DF4FD9">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DF4FD9" w14:paraId="4D3C93A0" w14:textId="77777777" w:rsidTr="00362728">
        <w:trPr>
          <w:trHeight w:val="85"/>
        </w:trPr>
        <w:tc>
          <w:tcPr>
            <w:tcW w:w="1388" w:type="dxa"/>
            <w:shd w:val="clear" w:color="auto" w:fill="8DB3E2" w:themeFill="text2" w:themeFillTint="66"/>
            <w:vAlign w:val="center"/>
          </w:tcPr>
          <w:p w14:paraId="487152F4" w14:textId="77777777" w:rsidR="00DF4FD9" w:rsidRDefault="00DF4FD9" w:rsidP="00362728">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E88323B"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9FBE83D"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00927BB"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A45F3EC"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8AB670D"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29D07AF"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SECTION</w:t>
            </w:r>
          </w:p>
        </w:tc>
      </w:tr>
      <w:tr w:rsidR="00DF4FD9" w14:paraId="5B6C9233" w14:textId="77777777" w:rsidTr="00362728">
        <w:trPr>
          <w:trHeight w:val="85"/>
        </w:trPr>
        <w:tc>
          <w:tcPr>
            <w:tcW w:w="1388" w:type="dxa"/>
            <w:vAlign w:val="center"/>
          </w:tcPr>
          <w:p w14:paraId="27F82CCE" w14:textId="77777777" w:rsidR="00DF4FD9" w:rsidRDefault="00DF4FD9" w:rsidP="00362728">
            <w:pPr>
              <w:spacing w:after="0" w:line="240" w:lineRule="auto"/>
              <w:rPr>
                <w:rFonts w:ascii="Times New Roman" w:hAnsi="Times New Roman"/>
              </w:rPr>
            </w:pPr>
            <w:r>
              <w:rPr>
                <w:rFonts w:ascii="Times New Roman" w:hAnsi="Times New Roman"/>
              </w:rPr>
              <w:t>8:00-9:00</w:t>
            </w:r>
          </w:p>
        </w:tc>
        <w:tc>
          <w:tcPr>
            <w:tcW w:w="1237" w:type="dxa"/>
            <w:tcBorders>
              <w:top w:val="nil"/>
              <w:left w:val="single" w:sz="4" w:space="0" w:color="auto"/>
              <w:bottom w:val="single" w:sz="4" w:space="0" w:color="auto"/>
              <w:right w:val="single" w:sz="4" w:space="0" w:color="auto"/>
            </w:tcBorders>
            <w:vAlign w:val="center"/>
          </w:tcPr>
          <w:p w14:paraId="76DB9FD8" w14:textId="77777777" w:rsidR="00DF4FD9" w:rsidRPr="00A73A79" w:rsidRDefault="00DF4FD9" w:rsidP="00362728">
            <w:pPr>
              <w:spacing w:after="0" w:line="240" w:lineRule="auto"/>
              <w:rPr>
                <w:rFonts w:ascii="Times New Roman" w:hAnsi="Times New Roman"/>
                <w:bCs/>
                <w:sz w:val="20"/>
                <w:szCs w:val="20"/>
              </w:rPr>
            </w:pPr>
            <w:r w:rsidRPr="00A73A79">
              <w:rPr>
                <w:rFonts w:ascii="Times New Roman" w:hAnsi="Times New Roman"/>
                <w:bCs/>
                <w:color w:val="000000" w:themeColor="text1"/>
                <w:sz w:val="20"/>
                <w:szCs w:val="20"/>
              </w:rPr>
              <w:t>CS 11</w:t>
            </w:r>
          </w:p>
        </w:tc>
        <w:tc>
          <w:tcPr>
            <w:tcW w:w="4343" w:type="dxa"/>
            <w:tcBorders>
              <w:top w:val="nil"/>
              <w:left w:val="nil"/>
              <w:bottom w:val="single" w:sz="4" w:space="0" w:color="auto"/>
              <w:right w:val="single" w:sz="4" w:space="0" w:color="auto"/>
            </w:tcBorders>
            <w:vAlign w:val="center"/>
          </w:tcPr>
          <w:p w14:paraId="62900678" w14:textId="77777777" w:rsidR="00DF4FD9" w:rsidRPr="00A73A79" w:rsidRDefault="00DF4FD9" w:rsidP="00362728">
            <w:pPr>
              <w:spacing w:after="0" w:line="240" w:lineRule="auto"/>
              <w:rPr>
                <w:rFonts w:ascii="Times New Roman" w:hAnsi="Times New Roman"/>
                <w:bCs/>
                <w:sz w:val="18"/>
              </w:rPr>
            </w:pPr>
            <w:r w:rsidRPr="00A73A79">
              <w:rPr>
                <w:rFonts w:ascii="Century Gothic" w:hAnsi="Century Gothic" w:cs="Arial"/>
                <w:bCs/>
                <w:color w:val="000000"/>
                <w:sz w:val="20"/>
                <w:szCs w:val="20"/>
              </w:rPr>
              <w:t>INTRO TO INFORMATION TECH. W/ LAB</w:t>
            </w:r>
          </w:p>
        </w:tc>
        <w:tc>
          <w:tcPr>
            <w:tcW w:w="900" w:type="dxa"/>
            <w:shd w:val="clear" w:color="auto" w:fill="FFFFFF" w:themeFill="background1"/>
            <w:vAlign w:val="center"/>
          </w:tcPr>
          <w:p w14:paraId="4A55241A"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3F56D29C"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00DA8A5C"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5AFA9D2C" w14:textId="77777777" w:rsidR="00DF4FD9" w:rsidRDefault="00DF4FD9" w:rsidP="00362728">
            <w:pPr>
              <w:spacing w:after="0" w:line="240" w:lineRule="auto"/>
              <w:rPr>
                <w:rFonts w:ascii="Arial" w:hAnsi="Arial" w:cs="Arial"/>
              </w:rPr>
            </w:pPr>
            <w:r>
              <w:rPr>
                <w:rFonts w:ascii="Arial" w:hAnsi="Arial" w:cs="Arial"/>
              </w:rPr>
              <w:t>BSBA MM 1-1</w:t>
            </w:r>
          </w:p>
        </w:tc>
      </w:tr>
      <w:tr w:rsidR="00DF4FD9" w14:paraId="5DAF13CB" w14:textId="77777777" w:rsidTr="00362728">
        <w:trPr>
          <w:trHeight w:val="85"/>
        </w:trPr>
        <w:tc>
          <w:tcPr>
            <w:tcW w:w="1388" w:type="dxa"/>
            <w:vAlign w:val="center"/>
          </w:tcPr>
          <w:p w14:paraId="6F31A570" w14:textId="77777777" w:rsidR="00DF4FD9" w:rsidRDefault="00DF4FD9" w:rsidP="00362728">
            <w:pPr>
              <w:spacing w:after="0" w:line="240" w:lineRule="auto"/>
              <w:rPr>
                <w:rFonts w:ascii="Times New Roman" w:hAnsi="Times New Roman"/>
              </w:rPr>
            </w:pPr>
            <w:r>
              <w:rPr>
                <w:rFonts w:ascii="Times New Roman" w:hAnsi="Times New Roman"/>
              </w:rPr>
              <w:t>9:00-10:00</w:t>
            </w:r>
          </w:p>
        </w:tc>
        <w:tc>
          <w:tcPr>
            <w:tcW w:w="1237" w:type="dxa"/>
            <w:tcBorders>
              <w:top w:val="nil"/>
              <w:left w:val="single" w:sz="4" w:space="0" w:color="auto"/>
              <w:bottom w:val="single" w:sz="4" w:space="0" w:color="auto"/>
              <w:right w:val="single" w:sz="4" w:space="0" w:color="auto"/>
            </w:tcBorders>
            <w:vAlign w:val="center"/>
          </w:tcPr>
          <w:p w14:paraId="5EA49DA4" w14:textId="77777777" w:rsidR="00DF4FD9" w:rsidRPr="00A73A79" w:rsidRDefault="00DF4FD9" w:rsidP="00362728">
            <w:pPr>
              <w:spacing w:after="0" w:line="240" w:lineRule="auto"/>
              <w:rPr>
                <w:rFonts w:ascii="Times New Roman" w:hAnsi="Times New Roman"/>
                <w:bCs/>
                <w:sz w:val="20"/>
                <w:szCs w:val="20"/>
              </w:rPr>
            </w:pPr>
            <w:r w:rsidRPr="00A73A79">
              <w:rPr>
                <w:rFonts w:ascii="Times New Roman" w:hAnsi="Times New Roman"/>
                <w:bCs/>
                <w:color w:val="000000" w:themeColor="text1"/>
                <w:sz w:val="20"/>
                <w:szCs w:val="20"/>
              </w:rPr>
              <w:t>CS 11</w:t>
            </w:r>
          </w:p>
        </w:tc>
        <w:tc>
          <w:tcPr>
            <w:tcW w:w="4343" w:type="dxa"/>
            <w:tcBorders>
              <w:top w:val="nil"/>
              <w:left w:val="nil"/>
              <w:bottom w:val="single" w:sz="4" w:space="0" w:color="auto"/>
              <w:right w:val="single" w:sz="4" w:space="0" w:color="auto"/>
            </w:tcBorders>
            <w:vAlign w:val="center"/>
          </w:tcPr>
          <w:p w14:paraId="6C408267" w14:textId="77777777" w:rsidR="00DF4FD9" w:rsidRPr="00A73A79" w:rsidRDefault="00DF4FD9" w:rsidP="00362728">
            <w:pPr>
              <w:spacing w:after="0" w:line="240" w:lineRule="auto"/>
              <w:rPr>
                <w:rFonts w:ascii="Times New Roman" w:hAnsi="Times New Roman"/>
                <w:bCs/>
                <w:sz w:val="18"/>
              </w:rPr>
            </w:pPr>
            <w:r w:rsidRPr="00A73A79">
              <w:rPr>
                <w:rFonts w:ascii="Century Gothic" w:hAnsi="Century Gothic" w:cs="Arial"/>
                <w:bCs/>
                <w:color w:val="000000"/>
                <w:sz w:val="20"/>
                <w:szCs w:val="20"/>
              </w:rPr>
              <w:t>INTRO TO INFORMATION TECH. W/ LAB</w:t>
            </w:r>
          </w:p>
        </w:tc>
        <w:tc>
          <w:tcPr>
            <w:tcW w:w="900" w:type="dxa"/>
            <w:shd w:val="clear" w:color="auto" w:fill="FFFFFF" w:themeFill="background1"/>
            <w:vAlign w:val="center"/>
          </w:tcPr>
          <w:p w14:paraId="01D7A3DB"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48B5B48B"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7DDC03DF"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7C8D8EE0" w14:textId="77777777" w:rsidR="00DF4FD9" w:rsidRDefault="00DF4FD9" w:rsidP="00362728">
            <w:pPr>
              <w:spacing w:after="0" w:line="240" w:lineRule="auto"/>
              <w:rPr>
                <w:rFonts w:ascii="Arial" w:hAnsi="Arial" w:cs="Arial"/>
              </w:rPr>
            </w:pPr>
            <w:r>
              <w:rPr>
                <w:rFonts w:ascii="Arial" w:hAnsi="Arial" w:cs="Arial"/>
              </w:rPr>
              <w:t>BSBA HRM 1-1</w:t>
            </w:r>
          </w:p>
        </w:tc>
      </w:tr>
      <w:tr w:rsidR="0051178C" w14:paraId="0594DFC1" w14:textId="77777777" w:rsidTr="00362728">
        <w:trPr>
          <w:trHeight w:val="85"/>
        </w:trPr>
        <w:tc>
          <w:tcPr>
            <w:tcW w:w="1388" w:type="dxa"/>
            <w:vAlign w:val="center"/>
          </w:tcPr>
          <w:p w14:paraId="2964FF6A" w14:textId="6E0B32E0" w:rsidR="0051178C" w:rsidRDefault="0051178C" w:rsidP="0051178C">
            <w:pPr>
              <w:spacing w:after="0" w:line="240" w:lineRule="auto"/>
              <w:rPr>
                <w:rFonts w:ascii="Times New Roman" w:hAnsi="Times New Roman"/>
              </w:rPr>
            </w:pPr>
            <w:r>
              <w:rPr>
                <w:rFonts w:ascii="Times New Roman" w:hAnsi="Times New Roman"/>
              </w:rPr>
              <w:t>10:00-11:00</w:t>
            </w:r>
          </w:p>
        </w:tc>
        <w:tc>
          <w:tcPr>
            <w:tcW w:w="1237" w:type="dxa"/>
            <w:tcBorders>
              <w:top w:val="nil"/>
              <w:left w:val="single" w:sz="4" w:space="0" w:color="auto"/>
              <w:bottom w:val="single" w:sz="4" w:space="0" w:color="auto"/>
              <w:right w:val="single" w:sz="4" w:space="0" w:color="auto"/>
            </w:tcBorders>
            <w:vAlign w:val="center"/>
          </w:tcPr>
          <w:p w14:paraId="22A75B61" w14:textId="3A9B7AF4" w:rsidR="0051178C" w:rsidRPr="00A73A79" w:rsidRDefault="0051178C" w:rsidP="0051178C">
            <w:pPr>
              <w:spacing w:after="0" w:line="240" w:lineRule="auto"/>
              <w:rPr>
                <w:rFonts w:ascii="Times New Roman" w:hAnsi="Times New Roman"/>
                <w:bCs/>
                <w:color w:val="000000" w:themeColor="text1"/>
                <w:sz w:val="20"/>
                <w:szCs w:val="20"/>
              </w:rPr>
            </w:pPr>
            <w:r>
              <w:rPr>
                <w:rFonts w:ascii="Times New Roman" w:hAnsi="Times New Roman"/>
                <w:sz w:val="20"/>
                <w:szCs w:val="20"/>
              </w:rPr>
              <w:t>CAED 100</w:t>
            </w:r>
          </w:p>
        </w:tc>
        <w:tc>
          <w:tcPr>
            <w:tcW w:w="4343" w:type="dxa"/>
            <w:tcBorders>
              <w:top w:val="nil"/>
              <w:left w:val="nil"/>
              <w:bottom w:val="single" w:sz="4" w:space="0" w:color="auto"/>
              <w:right w:val="single" w:sz="4" w:space="0" w:color="auto"/>
            </w:tcBorders>
            <w:vAlign w:val="center"/>
          </w:tcPr>
          <w:p w14:paraId="096951DD" w14:textId="79C8B3B6" w:rsidR="0051178C" w:rsidRPr="00A73A79" w:rsidRDefault="0051178C" w:rsidP="0051178C">
            <w:pPr>
              <w:spacing w:after="0" w:line="240" w:lineRule="auto"/>
              <w:rPr>
                <w:rFonts w:ascii="Century Gothic" w:hAnsi="Century Gothic" w:cs="Arial"/>
                <w:bCs/>
                <w:color w:val="000000"/>
                <w:sz w:val="20"/>
                <w:szCs w:val="20"/>
              </w:rPr>
            </w:pPr>
            <w:r w:rsidRPr="007D0ABC">
              <w:rPr>
                <w:rFonts w:ascii="Times New Roman" w:hAnsi="Times New Roman"/>
                <w:sz w:val="18"/>
              </w:rPr>
              <w:t>Career Education &amp; Professional Development</w:t>
            </w:r>
          </w:p>
        </w:tc>
        <w:tc>
          <w:tcPr>
            <w:tcW w:w="900" w:type="dxa"/>
            <w:shd w:val="clear" w:color="auto" w:fill="FFFFFF" w:themeFill="background1"/>
            <w:vAlign w:val="center"/>
          </w:tcPr>
          <w:p w14:paraId="2876328D" w14:textId="238DDB5A" w:rsidR="0051178C" w:rsidRDefault="0051178C" w:rsidP="0051178C">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597E0597" w14:textId="1424BE6D" w:rsidR="0051178C" w:rsidRDefault="0051178C" w:rsidP="0051178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52A95ECD" w14:textId="60AA0DF3" w:rsidR="0051178C" w:rsidRDefault="0051178C" w:rsidP="0051178C">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46A6BC5C" w14:textId="593F443C" w:rsidR="0051178C" w:rsidRDefault="0051178C" w:rsidP="0051178C">
            <w:pPr>
              <w:spacing w:after="0" w:line="240" w:lineRule="auto"/>
              <w:rPr>
                <w:rFonts w:ascii="Arial" w:hAnsi="Arial" w:cs="Arial"/>
              </w:rPr>
            </w:pPr>
            <w:r>
              <w:rPr>
                <w:rFonts w:ascii="Arial" w:hAnsi="Arial" w:cs="Arial"/>
              </w:rPr>
              <w:t>BSCRIM 4-4</w:t>
            </w:r>
          </w:p>
        </w:tc>
      </w:tr>
      <w:tr w:rsidR="0051178C" w14:paraId="036C3EFC" w14:textId="77777777" w:rsidTr="00560972">
        <w:trPr>
          <w:trHeight w:val="85"/>
        </w:trPr>
        <w:tc>
          <w:tcPr>
            <w:tcW w:w="1388" w:type="dxa"/>
            <w:vAlign w:val="center"/>
          </w:tcPr>
          <w:p w14:paraId="6E9B594E" w14:textId="029CF330" w:rsidR="0051178C" w:rsidRDefault="0051178C" w:rsidP="0051178C">
            <w:pPr>
              <w:spacing w:after="0" w:line="240" w:lineRule="auto"/>
              <w:rPr>
                <w:rFonts w:ascii="Times New Roman" w:hAnsi="Times New Roman"/>
              </w:rPr>
            </w:pPr>
            <w:r>
              <w:rPr>
                <w:rFonts w:ascii="Times New Roman" w:hAnsi="Times New Roman"/>
              </w:rPr>
              <w:t>11:00-12:00</w:t>
            </w:r>
          </w:p>
        </w:tc>
        <w:tc>
          <w:tcPr>
            <w:tcW w:w="1237" w:type="dxa"/>
            <w:tcBorders>
              <w:top w:val="nil"/>
              <w:left w:val="single" w:sz="4" w:space="0" w:color="auto"/>
              <w:bottom w:val="single" w:sz="4" w:space="0" w:color="auto"/>
              <w:right w:val="single" w:sz="4" w:space="0" w:color="auto"/>
            </w:tcBorders>
            <w:vAlign w:val="center"/>
          </w:tcPr>
          <w:p w14:paraId="58BDEC70" w14:textId="5A2A1FC6" w:rsidR="0051178C" w:rsidRDefault="0051178C" w:rsidP="0051178C">
            <w:pPr>
              <w:spacing w:after="0" w:line="240" w:lineRule="auto"/>
              <w:rPr>
                <w:rFonts w:ascii="Times New Roman" w:hAnsi="Times New Roman"/>
                <w:sz w:val="20"/>
                <w:szCs w:val="20"/>
              </w:rPr>
            </w:pPr>
            <w:r>
              <w:rPr>
                <w:rFonts w:ascii="Times New Roman" w:hAnsi="Times New Roman"/>
                <w:sz w:val="20"/>
                <w:szCs w:val="20"/>
              </w:rPr>
              <w:t>CAED 100</w:t>
            </w:r>
          </w:p>
        </w:tc>
        <w:tc>
          <w:tcPr>
            <w:tcW w:w="4343" w:type="dxa"/>
            <w:tcBorders>
              <w:top w:val="nil"/>
              <w:left w:val="nil"/>
              <w:bottom w:val="single" w:sz="4" w:space="0" w:color="auto"/>
              <w:right w:val="single" w:sz="4" w:space="0" w:color="auto"/>
            </w:tcBorders>
            <w:vAlign w:val="center"/>
          </w:tcPr>
          <w:p w14:paraId="09245C22" w14:textId="1D11D6A3" w:rsidR="0051178C" w:rsidRPr="007D0ABC" w:rsidRDefault="0051178C" w:rsidP="0051178C">
            <w:pPr>
              <w:spacing w:after="0" w:line="240" w:lineRule="auto"/>
              <w:rPr>
                <w:rFonts w:ascii="Times New Roman" w:hAnsi="Times New Roman"/>
                <w:sz w:val="18"/>
              </w:rPr>
            </w:pPr>
            <w:r w:rsidRPr="007D0ABC">
              <w:rPr>
                <w:rFonts w:ascii="Times New Roman" w:hAnsi="Times New Roman"/>
                <w:sz w:val="18"/>
              </w:rPr>
              <w:t>Career Education &amp; Professional Development</w:t>
            </w:r>
          </w:p>
        </w:tc>
        <w:tc>
          <w:tcPr>
            <w:tcW w:w="900" w:type="dxa"/>
            <w:shd w:val="clear" w:color="auto" w:fill="FFFFFF" w:themeFill="background1"/>
            <w:vAlign w:val="center"/>
          </w:tcPr>
          <w:p w14:paraId="52EF36DA" w14:textId="5063DE51" w:rsidR="0051178C" w:rsidRDefault="0051178C" w:rsidP="0051178C">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3E18335F" w14:textId="22549E9F" w:rsidR="0051178C" w:rsidRDefault="0051178C" w:rsidP="0051178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417785C0" w14:textId="23560165" w:rsidR="0051178C" w:rsidRDefault="0051178C" w:rsidP="0051178C">
            <w:pPr>
              <w:spacing w:after="0" w:line="240" w:lineRule="auto"/>
              <w:jc w:val="center"/>
              <w:rPr>
                <w:rFonts w:ascii="Arial" w:hAnsi="Arial" w:cs="Arial"/>
              </w:rPr>
            </w:pPr>
            <w:r>
              <w:rPr>
                <w:rFonts w:ascii="Arial" w:hAnsi="Arial" w:cs="Arial"/>
              </w:rPr>
              <w:t>1</w:t>
            </w:r>
          </w:p>
        </w:tc>
        <w:tc>
          <w:tcPr>
            <w:tcW w:w="1857" w:type="dxa"/>
            <w:vAlign w:val="center"/>
          </w:tcPr>
          <w:p w14:paraId="2152E01B" w14:textId="35804C0B" w:rsidR="0051178C" w:rsidRDefault="0051178C" w:rsidP="0051178C">
            <w:pPr>
              <w:spacing w:after="0" w:line="240" w:lineRule="auto"/>
              <w:rPr>
                <w:rFonts w:ascii="Arial" w:hAnsi="Arial" w:cs="Arial"/>
              </w:rPr>
            </w:pPr>
            <w:r>
              <w:rPr>
                <w:rFonts w:ascii="Arial" w:hAnsi="Arial" w:cs="Arial"/>
              </w:rPr>
              <w:t>BSCRIM 4-2</w:t>
            </w:r>
          </w:p>
        </w:tc>
      </w:tr>
      <w:tr w:rsidR="0051178C" w14:paraId="7C4E3ADF" w14:textId="77777777" w:rsidTr="00362728">
        <w:trPr>
          <w:trHeight w:val="85"/>
        </w:trPr>
        <w:tc>
          <w:tcPr>
            <w:tcW w:w="1388" w:type="dxa"/>
            <w:vAlign w:val="center"/>
          </w:tcPr>
          <w:p w14:paraId="20974CA8" w14:textId="77777777" w:rsidR="0051178C" w:rsidRDefault="0051178C" w:rsidP="0051178C">
            <w:pPr>
              <w:spacing w:after="0" w:line="240" w:lineRule="auto"/>
              <w:rPr>
                <w:rFonts w:ascii="Times New Roman" w:hAnsi="Times New Roman"/>
              </w:rPr>
            </w:pPr>
            <w:r>
              <w:rPr>
                <w:rFonts w:ascii="Times New Roman" w:hAnsi="Times New Roman"/>
              </w:rPr>
              <w:t>1:00-2:00</w:t>
            </w:r>
          </w:p>
        </w:tc>
        <w:tc>
          <w:tcPr>
            <w:tcW w:w="1237" w:type="dxa"/>
            <w:tcBorders>
              <w:top w:val="nil"/>
              <w:left w:val="single" w:sz="4" w:space="0" w:color="auto"/>
              <w:bottom w:val="single" w:sz="4" w:space="0" w:color="auto"/>
              <w:right w:val="single" w:sz="4" w:space="0" w:color="auto"/>
            </w:tcBorders>
            <w:vAlign w:val="center"/>
          </w:tcPr>
          <w:p w14:paraId="676490CF" w14:textId="77777777" w:rsidR="0051178C" w:rsidRPr="00A73A79" w:rsidRDefault="0051178C" w:rsidP="0051178C">
            <w:pPr>
              <w:spacing w:after="0" w:line="240" w:lineRule="auto"/>
              <w:rPr>
                <w:rFonts w:ascii="Times New Roman" w:hAnsi="Times New Roman"/>
                <w:sz w:val="20"/>
                <w:szCs w:val="20"/>
              </w:rPr>
            </w:pPr>
            <w:r w:rsidRPr="00A73A79">
              <w:rPr>
                <w:rFonts w:ascii="Times New Roman" w:hAnsi="Times New Roman"/>
                <w:bCs/>
                <w:color w:val="000000" w:themeColor="text1"/>
                <w:sz w:val="20"/>
                <w:szCs w:val="20"/>
              </w:rPr>
              <w:t>CS 11</w:t>
            </w:r>
          </w:p>
        </w:tc>
        <w:tc>
          <w:tcPr>
            <w:tcW w:w="4343" w:type="dxa"/>
            <w:tcBorders>
              <w:top w:val="nil"/>
              <w:left w:val="nil"/>
              <w:bottom w:val="single" w:sz="4" w:space="0" w:color="auto"/>
              <w:right w:val="single" w:sz="4" w:space="0" w:color="auto"/>
            </w:tcBorders>
            <w:vAlign w:val="center"/>
          </w:tcPr>
          <w:p w14:paraId="181455DB" w14:textId="77777777" w:rsidR="0051178C" w:rsidRDefault="0051178C" w:rsidP="0051178C">
            <w:pPr>
              <w:spacing w:after="0" w:line="240" w:lineRule="auto"/>
              <w:rPr>
                <w:rFonts w:ascii="Times New Roman" w:hAnsi="Times New Roman"/>
                <w:sz w:val="18"/>
              </w:rPr>
            </w:pPr>
            <w:r w:rsidRPr="00A73A79">
              <w:rPr>
                <w:rFonts w:ascii="Century Gothic" w:hAnsi="Century Gothic" w:cs="Arial"/>
                <w:bCs/>
                <w:color w:val="000000"/>
                <w:sz w:val="20"/>
                <w:szCs w:val="20"/>
              </w:rPr>
              <w:t>INTRO TO INFORMATION TECH. W/ LAB</w:t>
            </w:r>
          </w:p>
        </w:tc>
        <w:tc>
          <w:tcPr>
            <w:tcW w:w="900" w:type="dxa"/>
            <w:vAlign w:val="center"/>
          </w:tcPr>
          <w:p w14:paraId="5F2E6150" w14:textId="77777777" w:rsidR="0051178C" w:rsidRDefault="0051178C" w:rsidP="0051178C">
            <w:pPr>
              <w:spacing w:after="0" w:line="240" w:lineRule="auto"/>
              <w:jc w:val="center"/>
              <w:rPr>
                <w:rFonts w:ascii="Arial" w:hAnsi="Arial" w:cs="Arial"/>
              </w:rPr>
            </w:pPr>
            <w:r>
              <w:rPr>
                <w:rFonts w:ascii="Arial" w:hAnsi="Arial" w:cs="Arial"/>
              </w:rPr>
              <w:t>3</w:t>
            </w:r>
          </w:p>
        </w:tc>
        <w:tc>
          <w:tcPr>
            <w:tcW w:w="720" w:type="dxa"/>
            <w:vAlign w:val="center"/>
          </w:tcPr>
          <w:p w14:paraId="11582118" w14:textId="77777777" w:rsidR="0051178C" w:rsidRDefault="0051178C" w:rsidP="0051178C">
            <w:pPr>
              <w:spacing w:after="0" w:line="240" w:lineRule="auto"/>
              <w:jc w:val="center"/>
              <w:rPr>
                <w:rFonts w:ascii="Arial" w:hAnsi="Arial" w:cs="Arial"/>
              </w:rPr>
            </w:pPr>
            <w:r>
              <w:rPr>
                <w:rFonts w:ascii="Arial" w:hAnsi="Arial" w:cs="Arial"/>
              </w:rPr>
              <w:t>M-F</w:t>
            </w:r>
          </w:p>
        </w:tc>
        <w:tc>
          <w:tcPr>
            <w:tcW w:w="900" w:type="dxa"/>
            <w:vAlign w:val="center"/>
          </w:tcPr>
          <w:p w14:paraId="7CFA3FD3" w14:textId="77777777" w:rsidR="0051178C" w:rsidRDefault="0051178C" w:rsidP="0051178C">
            <w:pPr>
              <w:spacing w:after="0" w:line="240" w:lineRule="auto"/>
              <w:jc w:val="center"/>
              <w:rPr>
                <w:rFonts w:ascii="Arial" w:hAnsi="Arial" w:cs="Arial"/>
              </w:rPr>
            </w:pPr>
            <w:r>
              <w:rPr>
                <w:rFonts w:ascii="Arial" w:hAnsi="Arial" w:cs="Arial"/>
              </w:rPr>
              <w:t>1</w:t>
            </w:r>
          </w:p>
        </w:tc>
        <w:tc>
          <w:tcPr>
            <w:tcW w:w="1857" w:type="dxa"/>
            <w:vAlign w:val="center"/>
          </w:tcPr>
          <w:p w14:paraId="276F8501" w14:textId="77777777" w:rsidR="0051178C" w:rsidRDefault="0051178C" w:rsidP="0051178C">
            <w:pPr>
              <w:spacing w:after="0" w:line="240" w:lineRule="auto"/>
              <w:rPr>
                <w:rFonts w:ascii="Arial" w:hAnsi="Arial" w:cs="Arial"/>
              </w:rPr>
            </w:pPr>
            <w:r>
              <w:rPr>
                <w:rFonts w:ascii="Arial" w:hAnsi="Arial" w:cs="Arial"/>
              </w:rPr>
              <w:t>BSBA MM 1-2</w:t>
            </w:r>
          </w:p>
        </w:tc>
      </w:tr>
      <w:tr w:rsidR="00B1506F" w14:paraId="049707E5" w14:textId="77777777" w:rsidTr="006301CA">
        <w:trPr>
          <w:trHeight w:val="85"/>
        </w:trPr>
        <w:tc>
          <w:tcPr>
            <w:tcW w:w="1388" w:type="dxa"/>
            <w:vAlign w:val="center"/>
          </w:tcPr>
          <w:p w14:paraId="230B8397" w14:textId="3EABFCBE" w:rsidR="00B1506F" w:rsidRDefault="00B1506F" w:rsidP="00B1506F">
            <w:pPr>
              <w:spacing w:after="0" w:line="240" w:lineRule="auto"/>
              <w:rPr>
                <w:rFonts w:ascii="Times New Roman" w:hAnsi="Times New Roman"/>
              </w:rPr>
            </w:pPr>
            <w:r>
              <w:rPr>
                <w:rFonts w:ascii="Times New Roman" w:hAnsi="Times New Roman"/>
              </w:rPr>
              <w:t>2:00-3:00</w:t>
            </w:r>
          </w:p>
        </w:tc>
        <w:tc>
          <w:tcPr>
            <w:tcW w:w="1237" w:type="dxa"/>
            <w:tcBorders>
              <w:top w:val="nil"/>
              <w:left w:val="single" w:sz="4" w:space="0" w:color="auto"/>
              <w:bottom w:val="single" w:sz="4" w:space="0" w:color="auto"/>
              <w:right w:val="single" w:sz="4" w:space="0" w:color="auto"/>
            </w:tcBorders>
            <w:vAlign w:val="center"/>
          </w:tcPr>
          <w:p w14:paraId="0BC3FCDE" w14:textId="5C849A2F" w:rsidR="00B1506F" w:rsidRPr="00A73A79" w:rsidRDefault="00B1506F" w:rsidP="00B1506F">
            <w:pPr>
              <w:spacing w:after="0" w:line="240" w:lineRule="auto"/>
              <w:rPr>
                <w:rFonts w:ascii="Times New Roman" w:hAnsi="Times New Roman"/>
                <w:bCs/>
                <w:color w:val="000000" w:themeColor="text1"/>
                <w:sz w:val="20"/>
                <w:szCs w:val="20"/>
              </w:rPr>
            </w:pPr>
            <w:r>
              <w:rPr>
                <w:rFonts w:ascii="Times New Roman" w:hAnsi="Times New Roman"/>
                <w:sz w:val="20"/>
                <w:szCs w:val="20"/>
              </w:rPr>
              <w:t>CAED 100</w:t>
            </w:r>
          </w:p>
        </w:tc>
        <w:tc>
          <w:tcPr>
            <w:tcW w:w="4343" w:type="dxa"/>
            <w:tcBorders>
              <w:top w:val="nil"/>
              <w:left w:val="nil"/>
              <w:bottom w:val="single" w:sz="4" w:space="0" w:color="auto"/>
              <w:right w:val="single" w:sz="4" w:space="0" w:color="auto"/>
            </w:tcBorders>
            <w:vAlign w:val="center"/>
          </w:tcPr>
          <w:p w14:paraId="78C88F49" w14:textId="661BD424" w:rsidR="00B1506F" w:rsidRPr="00A73A79" w:rsidRDefault="00B1506F" w:rsidP="00B1506F">
            <w:pPr>
              <w:spacing w:after="0" w:line="240" w:lineRule="auto"/>
              <w:rPr>
                <w:rFonts w:ascii="Century Gothic" w:hAnsi="Century Gothic" w:cs="Arial"/>
                <w:bCs/>
                <w:color w:val="000000"/>
                <w:sz w:val="20"/>
                <w:szCs w:val="20"/>
              </w:rPr>
            </w:pPr>
            <w:r w:rsidRPr="007D0ABC">
              <w:rPr>
                <w:rFonts w:ascii="Times New Roman" w:hAnsi="Times New Roman"/>
                <w:sz w:val="18"/>
              </w:rPr>
              <w:t>Career Education &amp; Professional Development</w:t>
            </w:r>
          </w:p>
        </w:tc>
        <w:tc>
          <w:tcPr>
            <w:tcW w:w="900" w:type="dxa"/>
            <w:shd w:val="clear" w:color="auto" w:fill="FFFFFF" w:themeFill="background1"/>
            <w:vAlign w:val="center"/>
          </w:tcPr>
          <w:p w14:paraId="412DDE07" w14:textId="54A65C77" w:rsidR="00B1506F" w:rsidRDefault="00B1506F" w:rsidP="00B1506F">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17AB8BC9" w14:textId="0D3636F2" w:rsidR="00B1506F" w:rsidRDefault="00B1506F" w:rsidP="00B1506F">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B1E5E4F" w14:textId="73E6A319" w:rsidR="00B1506F" w:rsidRDefault="00B1506F" w:rsidP="00B1506F">
            <w:pPr>
              <w:spacing w:after="0" w:line="240" w:lineRule="auto"/>
              <w:jc w:val="center"/>
              <w:rPr>
                <w:rFonts w:ascii="Arial" w:hAnsi="Arial" w:cs="Arial"/>
              </w:rPr>
            </w:pPr>
            <w:r>
              <w:rPr>
                <w:rFonts w:ascii="Arial" w:hAnsi="Arial" w:cs="Arial"/>
              </w:rPr>
              <w:t>1</w:t>
            </w:r>
          </w:p>
        </w:tc>
        <w:tc>
          <w:tcPr>
            <w:tcW w:w="1857" w:type="dxa"/>
            <w:vAlign w:val="center"/>
          </w:tcPr>
          <w:p w14:paraId="4714D0B2" w14:textId="4F689F6C" w:rsidR="00B1506F" w:rsidRDefault="00B1506F" w:rsidP="00B1506F">
            <w:pPr>
              <w:spacing w:after="0" w:line="240" w:lineRule="auto"/>
              <w:rPr>
                <w:rFonts w:ascii="Arial" w:hAnsi="Arial" w:cs="Arial"/>
              </w:rPr>
            </w:pPr>
            <w:r>
              <w:rPr>
                <w:rFonts w:ascii="Arial" w:hAnsi="Arial" w:cs="Arial"/>
              </w:rPr>
              <w:t>BSCRIM 4-5</w:t>
            </w:r>
          </w:p>
        </w:tc>
      </w:tr>
      <w:tr w:rsidR="00B1506F" w14:paraId="6B4E3550" w14:textId="77777777" w:rsidTr="00362728">
        <w:trPr>
          <w:trHeight w:val="85"/>
        </w:trPr>
        <w:tc>
          <w:tcPr>
            <w:tcW w:w="1388" w:type="dxa"/>
            <w:vAlign w:val="center"/>
          </w:tcPr>
          <w:p w14:paraId="6035701A" w14:textId="77777777" w:rsidR="00B1506F" w:rsidRDefault="00B1506F" w:rsidP="00B1506F">
            <w:pPr>
              <w:spacing w:after="0" w:line="240" w:lineRule="auto"/>
              <w:rPr>
                <w:rFonts w:ascii="Times New Roman" w:hAnsi="Times New Roman"/>
              </w:rPr>
            </w:pPr>
            <w:r>
              <w:rPr>
                <w:rFonts w:ascii="Times New Roman" w:hAnsi="Times New Roman"/>
              </w:rPr>
              <w:t>3:00-4:00</w:t>
            </w:r>
          </w:p>
        </w:tc>
        <w:tc>
          <w:tcPr>
            <w:tcW w:w="1237" w:type="dxa"/>
            <w:tcBorders>
              <w:top w:val="nil"/>
              <w:left w:val="single" w:sz="4" w:space="0" w:color="auto"/>
              <w:bottom w:val="single" w:sz="4" w:space="0" w:color="auto"/>
              <w:right w:val="single" w:sz="4" w:space="0" w:color="auto"/>
            </w:tcBorders>
            <w:vAlign w:val="center"/>
          </w:tcPr>
          <w:p w14:paraId="7D1A6F48" w14:textId="77777777" w:rsidR="00B1506F" w:rsidRPr="00A73A79" w:rsidRDefault="00B1506F" w:rsidP="00B1506F">
            <w:pPr>
              <w:spacing w:after="0" w:line="240" w:lineRule="auto"/>
              <w:rPr>
                <w:rFonts w:ascii="Times New Roman" w:hAnsi="Times New Roman"/>
                <w:sz w:val="20"/>
                <w:szCs w:val="20"/>
              </w:rPr>
            </w:pPr>
            <w:r w:rsidRPr="00A73A79">
              <w:rPr>
                <w:rFonts w:ascii="Times New Roman" w:hAnsi="Times New Roman"/>
                <w:bCs/>
                <w:color w:val="000000" w:themeColor="text1"/>
                <w:sz w:val="20"/>
                <w:szCs w:val="20"/>
              </w:rPr>
              <w:t>CS 11</w:t>
            </w:r>
          </w:p>
        </w:tc>
        <w:tc>
          <w:tcPr>
            <w:tcW w:w="4343" w:type="dxa"/>
            <w:tcBorders>
              <w:top w:val="nil"/>
              <w:left w:val="nil"/>
              <w:bottom w:val="single" w:sz="4" w:space="0" w:color="auto"/>
              <w:right w:val="single" w:sz="4" w:space="0" w:color="auto"/>
            </w:tcBorders>
            <w:vAlign w:val="center"/>
          </w:tcPr>
          <w:p w14:paraId="7A2C1530" w14:textId="77777777" w:rsidR="00B1506F" w:rsidRDefault="00B1506F" w:rsidP="00B1506F">
            <w:pPr>
              <w:spacing w:after="0" w:line="240" w:lineRule="auto"/>
              <w:rPr>
                <w:rFonts w:ascii="Times New Roman" w:hAnsi="Times New Roman"/>
                <w:sz w:val="18"/>
              </w:rPr>
            </w:pPr>
            <w:r w:rsidRPr="00A73A79">
              <w:rPr>
                <w:rFonts w:ascii="Century Gothic" w:hAnsi="Century Gothic" w:cs="Arial"/>
                <w:bCs/>
                <w:color w:val="000000"/>
                <w:sz w:val="20"/>
                <w:szCs w:val="20"/>
              </w:rPr>
              <w:t>INTRO TO INFORMATION TECH. W/ LAB</w:t>
            </w:r>
          </w:p>
        </w:tc>
        <w:tc>
          <w:tcPr>
            <w:tcW w:w="900" w:type="dxa"/>
            <w:shd w:val="clear" w:color="auto" w:fill="FFFFFF" w:themeFill="background1"/>
            <w:vAlign w:val="center"/>
          </w:tcPr>
          <w:p w14:paraId="0835D258" w14:textId="77777777" w:rsidR="00B1506F" w:rsidRDefault="00B1506F" w:rsidP="00B1506F">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13D32FD8" w14:textId="77777777" w:rsidR="00B1506F" w:rsidRDefault="00B1506F" w:rsidP="00B1506F">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7DF3BF3" w14:textId="77777777" w:rsidR="00B1506F" w:rsidRDefault="00B1506F" w:rsidP="00B1506F">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3A0BA1E2" w14:textId="77777777" w:rsidR="00B1506F" w:rsidRDefault="00B1506F" w:rsidP="00B1506F">
            <w:pPr>
              <w:spacing w:after="0" w:line="240" w:lineRule="auto"/>
              <w:rPr>
                <w:rFonts w:ascii="Arial" w:hAnsi="Arial" w:cs="Arial"/>
              </w:rPr>
            </w:pPr>
            <w:r>
              <w:rPr>
                <w:rFonts w:ascii="Arial" w:hAnsi="Arial" w:cs="Arial"/>
              </w:rPr>
              <w:t>BSBA HRM 1-2</w:t>
            </w:r>
          </w:p>
        </w:tc>
      </w:tr>
      <w:tr w:rsidR="000F44B1" w14:paraId="082485EA" w14:textId="77777777" w:rsidTr="00362728">
        <w:trPr>
          <w:trHeight w:val="147"/>
        </w:trPr>
        <w:tc>
          <w:tcPr>
            <w:tcW w:w="1388" w:type="dxa"/>
            <w:shd w:val="clear" w:color="auto" w:fill="FDE9D9" w:themeFill="accent6" w:themeFillTint="33"/>
            <w:vAlign w:val="center"/>
          </w:tcPr>
          <w:p w14:paraId="0BCF3D3A" w14:textId="77777777" w:rsidR="000F44B1" w:rsidRDefault="000F44B1" w:rsidP="000F44B1">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286C835C" w14:textId="77777777" w:rsidR="000F44B1" w:rsidRPr="00A73A79" w:rsidRDefault="000F44B1" w:rsidP="000F44B1">
            <w:pPr>
              <w:pStyle w:val="ListParagraph"/>
              <w:spacing w:after="0" w:line="240" w:lineRule="auto"/>
              <w:ind w:left="0"/>
              <w:rPr>
                <w:rFonts w:ascii="Times New Roman" w:hAnsi="Times New Roman"/>
                <w:sz w:val="20"/>
                <w:szCs w:val="20"/>
              </w:rPr>
            </w:pPr>
          </w:p>
        </w:tc>
        <w:tc>
          <w:tcPr>
            <w:tcW w:w="4343" w:type="dxa"/>
            <w:shd w:val="clear" w:color="auto" w:fill="FDE9D9" w:themeFill="accent6" w:themeFillTint="33"/>
            <w:vAlign w:val="center"/>
          </w:tcPr>
          <w:p w14:paraId="65F8171E" w14:textId="77777777" w:rsidR="000F44B1" w:rsidRDefault="000F44B1" w:rsidP="000F44B1">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799BCAAA" w14:textId="77777777" w:rsidR="000F44B1" w:rsidRDefault="000F44B1" w:rsidP="000F44B1">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68BAC3C2" w14:textId="77777777" w:rsidR="000F44B1" w:rsidRDefault="000F44B1" w:rsidP="000F44B1">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5FF4C7CF" w14:textId="77777777" w:rsidR="000F44B1" w:rsidRDefault="000F44B1" w:rsidP="000F44B1">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4CA24456" w14:textId="77777777" w:rsidR="000F44B1" w:rsidRDefault="000F44B1" w:rsidP="000F44B1">
            <w:pPr>
              <w:pStyle w:val="ListParagraph"/>
              <w:spacing w:after="0" w:line="240" w:lineRule="auto"/>
              <w:ind w:left="0"/>
              <w:rPr>
                <w:rFonts w:ascii="Arial" w:hAnsi="Arial" w:cs="Arial"/>
              </w:rPr>
            </w:pPr>
          </w:p>
        </w:tc>
      </w:tr>
      <w:tr w:rsidR="000F44B1" w14:paraId="64F46955" w14:textId="77777777" w:rsidTr="00362728">
        <w:trPr>
          <w:trHeight w:val="147"/>
        </w:trPr>
        <w:tc>
          <w:tcPr>
            <w:tcW w:w="1388" w:type="dxa"/>
          </w:tcPr>
          <w:p w14:paraId="7C322058" w14:textId="77777777" w:rsidR="000F44B1" w:rsidRPr="00FA3D54" w:rsidRDefault="000F44B1" w:rsidP="000F44B1">
            <w:pPr>
              <w:pStyle w:val="ListParagraph"/>
              <w:spacing w:after="0" w:line="240" w:lineRule="auto"/>
              <w:ind w:left="-71"/>
              <w:rPr>
                <w:rFonts w:ascii="Times New Roman" w:hAnsi="Times New Roman"/>
              </w:rPr>
            </w:pPr>
            <w:r w:rsidRPr="00FA3D54">
              <w:rPr>
                <w:rFonts w:ascii="Times New Roman" w:hAnsi="Times New Roman"/>
              </w:rPr>
              <w:t>8:00-9:00</w:t>
            </w:r>
          </w:p>
        </w:tc>
        <w:tc>
          <w:tcPr>
            <w:tcW w:w="1237" w:type="dxa"/>
            <w:shd w:val="clear" w:color="auto" w:fill="FFFFFF" w:themeFill="background1"/>
            <w:vAlign w:val="center"/>
          </w:tcPr>
          <w:p w14:paraId="2A0FD4F8" w14:textId="77777777" w:rsidR="000F44B1" w:rsidRPr="00A73A79" w:rsidRDefault="000F44B1" w:rsidP="000F44B1">
            <w:pPr>
              <w:pStyle w:val="ListParagraph"/>
              <w:spacing w:after="0" w:line="240" w:lineRule="auto"/>
              <w:ind w:left="0"/>
              <w:rPr>
                <w:rFonts w:ascii="Times New Roman" w:hAnsi="Times New Roman"/>
                <w:sz w:val="20"/>
                <w:szCs w:val="20"/>
              </w:rPr>
            </w:pPr>
            <w:r w:rsidRPr="00A73A79">
              <w:rPr>
                <w:rFonts w:ascii="Times New Roman" w:hAnsi="Times New Roman"/>
                <w:sz w:val="20"/>
                <w:szCs w:val="20"/>
              </w:rPr>
              <w:t>GE 108</w:t>
            </w:r>
          </w:p>
        </w:tc>
        <w:tc>
          <w:tcPr>
            <w:tcW w:w="4343" w:type="dxa"/>
            <w:vAlign w:val="center"/>
          </w:tcPr>
          <w:p w14:paraId="3C69F174" w14:textId="77777777" w:rsidR="000F44B1" w:rsidRDefault="000F44B1" w:rsidP="000F44B1">
            <w:pPr>
              <w:pStyle w:val="ListParagraph"/>
              <w:spacing w:after="0" w:line="240" w:lineRule="auto"/>
              <w:ind w:left="0"/>
              <w:rPr>
                <w:rFonts w:ascii="Times New Roman" w:hAnsi="Times New Roman"/>
                <w:sz w:val="18"/>
              </w:rPr>
            </w:pPr>
            <w:r w:rsidRPr="00A73A79">
              <w:rPr>
                <w:rFonts w:ascii="Times New Roman" w:hAnsi="Times New Roman"/>
                <w:sz w:val="20"/>
                <w:szCs w:val="20"/>
              </w:rPr>
              <w:t>THE CONTEMPORARY WORLD</w:t>
            </w:r>
          </w:p>
        </w:tc>
        <w:tc>
          <w:tcPr>
            <w:tcW w:w="900" w:type="dxa"/>
            <w:vAlign w:val="center"/>
          </w:tcPr>
          <w:p w14:paraId="4760D44B"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8BD2353"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B011E70"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4F98F1F" w14:textId="77777777" w:rsidR="000F44B1" w:rsidRDefault="000F44B1" w:rsidP="000F44B1">
            <w:pPr>
              <w:pStyle w:val="ListParagraph"/>
              <w:spacing w:after="0" w:line="240" w:lineRule="auto"/>
              <w:ind w:left="0"/>
              <w:rPr>
                <w:rFonts w:ascii="Arial" w:hAnsi="Arial" w:cs="Arial"/>
                <w:sz w:val="20"/>
              </w:rPr>
            </w:pPr>
            <w:r>
              <w:rPr>
                <w:rFonts w:ascii="Arial" w:hAnsi="Arial" w:cs="Arial"/>
                <w:sz w:val="20"/>
              </w:rPr>
              <w:t>BSBA FM 2-1</w:t>
            </w:r>
          </w:p>
        </w:tc>
      </w:tr>
      <w:tr w:rsidR="000F44B1" w14:paraId="5AA1706E" w14:textId="77777777" w:rsidTr="00362728">
        <w:trPr>
          <w:trHeight w:val="147"/>
        </w:trPr>
        <w:tc>
          <w:tcPr>
            <w:tcW w:w="1388" w:type="dxa"/>
            <w:vAlign w:val="center"/>
          </w:tcPr>
          <w:p w14:paraId="0F79D040" w14:textId="77777777" w:rsidR="000F44B1" w:rsidRPr="00FA3D54" w:rsidRDefault="000F44B1" w:rsidP="000F44B1">
            <w:pPr>
              <w:pStyle w:val="ListParagraph"/>
              <w:spacing w:after="0" w:line="240" w:lineRule="auto"/>
              <w:ind w:left="-71"/>
              <w:rPr>
                <w:rFonts w:ascii="Times New Roman" w:hAnsi="Times New Roman"/>
              </w:rPr>
            </w:pPr>
            <w:r w:rsidRPr="00FA3D54">
              <w:rPr>
                <w:rFonts w:ascii="Times New Roman" w:hAnsi="Times New Roman"/>
              </w:rPr>
              <w:t>9:00-10:00</w:t>
            </w:r>
          </w:p>
        </w:tc>
        <w:tc>
          <w:tcPr>
            <w:tcW w:w="1237" w:type="dxa"/>
            <w:tcBorders>
              <w:top w:val="single" w:sz="4" w:space="0" w:color="auto"/>
              <w:left w:val="single" w:sz="4" w:space="0" w:color="auto"/>
              <w:bottom w:val="single" w:sz="4" w:space="0" w:color="auto"/>
              <w:right w:val="single" w:sz="4" w:space="0" w:color="auto"/>
            </w:tcBorders>
            <w:vAlign w:val="bottom"/>
          </w:tcPr>
          <w:p w14:paraId="4F36F014" w14:textId="77777777" w:rsidR="000F44B1" w:rsidRPr="00A73A79" w:rsidRDefault="000F44B1" w:rsidP="000F44B1">
            <w:pPr>
              <w:pStyle w:val="ListParagraph"/>
              <w:spacing w:after="0" w:line="240" w:lineRule="auto"/>
              <w:ind w:left="0"/>
              <w:rPr>
                <w:rFonts w:ascii="Times New Roman" w:hAnsi="Times New Roman"/>
                <w:sz w:val="20"/>
                <w:szCs w:val="20"/>
              </w:rPr>
            </w:pPr>
            <w:r>
              <w:rPr>
                <w:rFonts w:ascii="Arial" w:hAnsi="Arial" w:cs="Arial"/>
              </w:rPr>
              <w:t>Val Ed</w:t>
            </w:r>
          </w:p>
        </w:tc>
        <w:tc>
          <w:tcPr>
            <w:tcW w:w="4343" w:type="dxa"/>
            <w:tcBorders>
              <w:top w:val="single" w:sz="4" w:space="0" w:color="auto"/>
              <w:left w:val="single" w:sz="4" w:space="0" w:color="auto"/>
              <w:bottom w:val="single" w:sz="4" w:space="0" w:color="auto"/>
              <w:right w:val="single" w:sz="4" w:space="0" w:color="auto"/>
            </w:tcBorders>
            <w:vAlign w:val="bottom"/>
          </w:tcPr>
          <w:p w14:paraId="09A51E63" w14:textId="77777777" w:rsidR="000F44B1" w:rsidRPr="00A73A79" w:rsidRDefault="000F44B1" w:rsidP="000F44B1">
            <w:pPr>
              <w:pStyle w:val="ListParagraph"/>
              <w:spacing w:after="0" w:line="240" w:lineRule="auto"/>
              <w:ind w:left="0"/>
              <w:rPr>
                <w:rFonts w:ascii="Times New Roman" w:hAnsi="Times New Roman"/>
                <w:sz w:val="20"/>
                <w:szCs w:val="20"/>
              </w:rPr>
            </w:pPr>
            <w:r>
              <w:rPr>
                <w:rFonts w:ascii="Arial" w:hAnsi="Arial" w:cs="Arial"/>
              </w:rPr>
              <w:t xml:space="preserve">Values Education     </w:t>
            </w:r>
          </w:p>
        </w:tc>
        <w:tc>
          <w:tcPr>
            <w:tcW w:w="900" w:type="dxa"/>
            <w:vAlign w:val="center"/>
          </w:tcPr>
          <w:p w14:paraId="1E8B7DC1"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8641B05"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36D7AB6"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7A098788" w14:textId="77777777" w:rsidR="000F44B1" w:rsidRDefault="000F44B1" w:rsidP="000F44B1">
            <w:pPr>
              <w:pStyle w:val="ListParagraph"/>
              <w:spacing w:after="0" w:line="240" w:lineRule="auto"/>
              <w:ind w:left="0"/>
              <w:rPr>
                <w:rFonts w:ascii="Arial" w:hAnsi="Arial" w:cs="Arial"/>
                <w:sz w:val="20"/>
              </w:rPr>
            </w:pPr>
            <w:r>
              <w:rPr>
                <w:rFonts w:ascii="Arial" w:hAnsi="Arial" w:cs="Arial"/>
                <w:sz w:val="20"/>
              </w:rPr>
              <w:t>BSENT 1-1</w:t>
            </w:r>
          </w:p>
        </w:tc>
      </w:tr>
      <w:tr w:rsidR="000F44B1" w14:paraId="3723C3C6" w14:textId="77777777" w:rsidTr="00362728">
        <w:trPr>
          <w:trHeight w:val="147"/>
        </w:trPr>
        <w:tc>
          <w:tcPr>
            <w:tcW w:w="1388" w:type="dxa"/>
          </w:tcPr>
          <w:p w14:paraId="7E6307E5" w14:textId="77777777" w:rsidR="000F44B1" w:rsidRPr="00FA3D54" w:rsidRDefault="000F44B1" w:rsidP="000F44B1">
            <w:pPr>
              <w:pStyle w:val="ListParagraph"/>
              <w:spacing w:after="0" w:line="240" w:lineRule="auto"/>
              <w:ind w:left="-71"/>
              <w:rPr>
                <w:rFonts w:ascii="Times New Roman" w:hAnsi="Times New Roman"/>
              </w:rPr>
            </w:pPr>
            <w:r w:rsidRPr="00FA3D54">
              <w:rPr>
                <w:rFonts w:ascii="Times New Roman" w:hAnsi="Times New Roman"/>
              </w:rPr>
              <w:t>1:00-2:00</w:t>
            </w:r>
          </w:p>
        </w:tc>
        <w:tc>
          <w:tcPr>
            <w:tcW w:w="1237" w:type="dxa"/>
            <w:shd w:val="clear" w:color="auto" w:fill="FFFFFF" w:themeFill="background1"/>
            <w:vAlign w:val="center"/>
          </w:tcPr>
          <w:p w14:paraId="3832D786" w14:textId="77777777" w:rsidR="000F44B1" w:rsidRPr="00A73A79" w:rsidRDefault="000F44B1" w:rsidP="000F44B1">
            <w:pPr>
              <w:pStyle w:val="ListParagraph"/>
              <w:spacing w:after="0" w:line="240" w:lineRule="auto"/>
              <w:ind w:left="0"/>
              <w:rPr>
                <w:rFonts w:ascii="Times New Roman" w:hAnsi="Times New Roman"/>
                <w:sz w:val="20"/>
                <w:szCs w:val="20"/>
              </w:rPr>
            </w:pPr>
            <w:r w:rsidRPr="00A73A79">
              <w:rPr>
                <w:rFonts w:ascii="Times New Roman" w:hAnsi="Times New Roman"/>
                <w:sz w:val="20"/>
                <w:szCs w:val="20"/>
              </w:rPr>
              <w:t>GE 108</w:t>
            </w:r>
          </w:p>
        </w:tc>
        <w:tc>
          <w:tcPr>
            <w:tcW w:w="4343" w:type="dxa"/>
            <w:vAlign w:val="center"/>
          </w:tcPr>
          <w:p w14:paraId="118308EC" w14:textId="77777777" w:rsidR="000F44B1" w:rsidRDefault="000F44B1" w:rsidP="000F44B1">
            <w:pPr>
              <w:pStyle w:val="ListParagraph"/>
              <w:spacing w:after="0" w:line="240" w:lineRule="auto"/>
              <w:ind w:left="0"/>
              <w:rPr>
                <w:rFonts w:ascii="Times New Roman" w:hAnsi="Times New Roman"/>
                <w:sz w:val="20"/>
              </w:rPr>
            </w:pPr>
            <w:r w:rsidRPr="00A73A79">
              <w:rPr>
                <w:rFonts w:ascii="Times New Roman" w:hAnsi="Times New Roman"/>
                <w:sz w:val="20"/>
                <w:szCs w:val="20"/>
              </w:rPr>
              <w:t>THE CONTEMPORARY WORLD</w:t>
            </w:r>
          </w:p>
        </w:tc>
        <w:tc>
          <w:tcPr>
            <w:tcW w:w="900" w:type="dxa"/>
            <w:vAlign w:val="center"/>
          </w:tcPr>
          <w:p w14:paraId="6AFA0605" w14:textId="77777777" w:rsidR="000F44B1" w:rsidRDefault="000F44B1" w:rsidP="000F44B1">
            <w:pPr>
              <w:pStyle w:val="ListParagraph"/>
              <w:spacing w:after="0" w:line="240" w:lineRule="auto"/>
              <w:ind w:left="0"/>
              <w:jc w:val="center"/>
              <w:rPr>
                <w:rFonts w:ascii="Arial" w:hAnsi="Arial" w:cs="Arial"/>
                <w:sz w:val="20"/>
              </w:rPr>
            </w:pPr>
            <w:r>
              <w:rPr>
                <w:rFonts w:ascii="Arial" w:hAnsi="Arial" w:cs="Arial"/>
              </w:rPr>
              <w:t>3</w:t>
            </w:r>
          </w:p>
        </w:tc>
        <w:tc>
          <w:tcPr>
            <w:tcW w:w="720" w:type="dxa"/>
            <w:vAlign w:val="center"/>
          </w:tcPr>
          <w:p w14:paraId="14C5E82D" w14:textId="77777777" w:rsidR="000F44B1" w:rsidRDefault="000F44B1" w:rsidP="000F44B1">
            <w:pPr>
              <w:pStyle w:val="ListParagraph"/>
              <w:spacing w:after="0" w:line="240" w:lineRule="auto"/>
              <w:ind w:left="0"/>
              <w:jc w:val="center"/>
              <w:rPr>
                <w:rFonts w:ascii="Arial" w:hAnsi="Arial" w:cs="Arial"/>
                <w:sz w:val="20"/>
              </w:rPr>
            </w:pPr>
            <w:r>
              <w:rPr>
                <w:rFonts w:ascii="Arial" w:hAnsi="Arial" w:cs="Arial"/>
              </w:rPr>
              <w:t>M-F</w:t>
            </w:r>
          </w:p>
        </w:tc>
        <w:tc>
          <w:tcPr>
            <w:tcW w:w="900" w:type="dxa"/>
            <w:vAlign w:val="center"/>
          </w:tcPr>
          <w:p w14:paraId="0768D1A8" w14:textId="77777777" w:rsidR="000F44B1" w:rsidRDefault="000F44B1" w:rsidP="000F44B1">
            <w:pPr>
              <w:pStyle w:val="ListParagraph"/>
              <w:spacing w:after="0" w:line="240" w:lineRule="auto"/>
              <w:ind w:left="0"/>
              <w:jc w:val="center"/>
              <w:rPr>
                <w:rFonts w:ascii="Arial" w:hAnsi="Arial" w:cs="Arial"/>
                <w:sz w:val="20"/>
              </w:rPr>
            </w:pPr>
            <w:r>
              <w:rPr>
                <w:rFonts w:ascii="Arial" w:hAnsi="Arial" w:cs="Arial"/>
              </w:rPr>
              <w:t>2</w:t>
            </w:r>
          </w:p>
        </w:tc>
        <w:tc>
          <w:tcPr>
            <w:tcW w:w="1857" w:type="dxa"/>
            <w:vAlign w:val="center"/>
          </w:tcPr>
          <w:p w14:paraId="5B3FBC32" w14:textId="77777777" w:rsidR="000F44B1" w:rsidRDefault="000F44B1" w:rsidP="000F44B1">
            <w:pPr>
              <w:pStyle w:val="ListParagraph"/>
              <w:spacing w:after="0" w:line="240" w:lineRule="auto"/>
              <w:ind w:left="0"/>
              <w:rPr>
                <w:rFonts w:ascii="Arial" w:hAnsi="Arial" w:cs="Arial"/>
                <w:sz w:val="20"/>
              </w:rPr>
            </w:pPr>
            <w:r>
              <w:rPr>
                <w:rFonts w:ascii="Arial" w:hAnsi="Arial" w:cs="Arial"/>
                <w:sz w:val="20"/>
              </w:rPr>
              <w:t>BSBA FM 2-2</w:t>
            </w:r>
          </w:p>
        </w:tc>
      </w:tr>
      <w:tr w:rsidR="000F44B1" w14:paraId="04927A2D" w14:textId="77777777" w:rsidTr="00362728">
        <w:trPr>
          <w:trHeight w:val="147"/>
        </w:trPr>
        <w:tc>
          <w:tcPr>
            <w:tcW w:w="1388" w:type="dxa"/>
          </w:tcPr>
          <w:p w14:paraId="1F1FB5F9" w14:textId="64DAC07C" w:rsidR="000F44B1" w:rsidRPr="00FA3D54" w:rsidRDefault="000F44B1" w:rsidP="000F44B1">
            <w:pPr>
              <w:pStyle w:val="ListParagraph"/>
              <w:spacing w:after="0" w:line="240" w:lineRule="auto"/>
              <w:ind w:left="-71"/>
              <w:rPr>
                <w:rFonts w:ascii="Times New Roman" w:hAnsi="Times New Roman"/>
              </w:rPr>
            </w:pPr>
            <w:r w:rsidRPr="00FA3D54">
              <w:rPr>
                <w:rFonts w:ascii="Times New Roman" w:hAnsi="Times New Roman"/>
              </w:rPr>
              <w:t>3:00-4:00</w:t>
            </w:r>
          </w:p>
        </w:tc>
        <w:tc>
          <w:tcPr>
            <w:tcW w:w="1237" w:type="dxa"/>
            <w:shd w:val="clear" w:color="auto" w:fill="FFFFFF" w:themeFill="background1"/>
            <w:vAlign w:val="center"/>
          </w:tcPr>
          <w:p w14:paraId="1E94E72D" w14:textId="7903015F" w:rsidR="000F44B1" w:rsidRPr="00A73A79" w:rsidRDefault="000F44B1" w:rsidP="000F44B1">
            <w:pPr>
              <w:pStyle w:val="ListParagraph"/>
              <w:spacing w:after="0" w:line="240" w:lineRule="auto"/>
              <w:ind w:left="0"/>
              <w:rPr>
                <w:rFonts w:ascii="Times New Roman" w:hAnsi="Times New Roman"/>
                <w:sz w:val="20"/>
                <w:szCs w:val="20"/>
              </w:rPr>
            </w:pPr>
            <w:r w:rsidRPr="00A73A79">
              <w:rPr>
                <w:rFonts w:ascii="Times New Roman" w:hAnsi="Times New Roman"/>
                <w:sz w:val="20"/>
                <w:szCs w:val="20"/>
              </w:rPr>
              <w:t>GE 108</w:t>
            </w:r>
          </w:p>
        </w:tc>
        <w:tc>
          <w:tcPr>
            <w:tcW w:w="4343" w:type="dxa"/>
            <w:vAlign w:val="center"/>
          </w:tcPr>
          <w:p w14:paraId="51757B65" w14:textId="0358A362" w:rsidR="000F44B1" w:rsidRPr="00A73A79" w:rsidRDefault="000F44B1" w:rsidP="000F44B1">
            <w:pPr>
              <w:pStyle w:val="ListParagraph"/>
              <w:spacing w:after="0" w:line="240" w:lineRule="auto"/>
              <w:ind w:left="0"/>
              <w:rPr>
                <w:rFonts w:ascii="Times New Roman" w:hAnsi="Times New Roman"/>
                <w:sz w:val="20"/>
                <w:szCs w:val="20"/>
              </w:rPr>
            </w:pPr>
            <w:r w:rsidRPr="00A73A79">
              <w:rPr>
                <w:rFonts w:ascii="Times New Roman" w:hAnsi="Times New Roman"/>
                <w:sz w:val="20"/>
                <w:szCs w:val="20"/>
              </w:rPr>
              <w:t>THE CONTEMPORARY WORLD</w:t>
            </w:r>
          </w:p>
        </w:tc>
        <w:tc>
          <w:tcPr>
            <w:tcW w:w="900" w:type="dxa"/>
            <w:vAlign w:val="center"/>
          </w:tcPr>
          <w:p w14:paraId="230BA790" w14:textId="59F2CF90" w:rsidR="000F44B1" w:rsidRDefault="000F44B1" w:rsidP="000F44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127F8EF" w14:textId="5311B322" w:rsidR="000F44B1" w:rsidRDefault="000F44B1" w:rsidP="000F44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585B673" w14:textId="691207CD" w:rsidR="000F44B1" w:rsidRDefault="000F44B1" w:rsidP="000F44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5B53A83" w14:textId="3578BFED" w:rsidR="000F44B1" w:rsidRDefault="000F44B1" w:rsidP="000F44B1">
            <w:pPr>
              <w:pStyle w:val="ListParagraph"/>
              <w:spacing w:after="0" w:line="240" w:lineRule="auto"/>
              <w:ind w:left="0"/>
              <w:rPr>
                <w:rFonts w:ascii="Arial" w:hAnsi="Arial" w:cs="Arial"/>
                <w:sz w:val="20"/>
              </w:rPr>
            </w:pPr>
            <w:r>
              <w:rPr>
                <w:rFonts w:ascii="Arial" w:hAnsi="Arial" w:cs="Arial"/>
                <w:sz w:val="20"/>
              </w:rPr>
              <w:t>BSCRIM 4-4</w:t>
            </w:r>
          </w:p>
        </w:tc>
      </w:tr>
      <w:tr w:rsidR="000F44B1" w14:paraId="7D5EC5CF" w14:textId="77777777" w:rsidTr="00362728">
        <w:trPr>
          <w:trHeight w:val="147"/>
        </w:trPr>
        <w:tc>
          <w:tcPr>
            <w:tcW w:w="1388" w:type="dxa"/>
          </w:tcPr>
          <w:p w14:paraId="721A5533" w14:textId="77777777" w:rsidR="000F44B1" w:rsidRPr="00FA3D54" w:rsidRDefault="000F44B1" w:rsidP="000F44B1">
            <w:pPr>
              <w:pStyle w:val="ListParagraph"/>
              <w:spacing w:after="0" w:line="240" w:lineRule="auto"/>
              <w:ind w:left="-71"/>
              <w:rPr>
                <w:rFonts w:ascii="Times New Roman" w:hAnsi="Times New Roman"/>
              </w:rPr>
            </w:pPr>
            <w:r w:rsidRPr="00FA3D54">
              <w:rPr>
                <w:rFonts w:ascii="Times New Roman" w:hAnsi="Times New Roman"/>
              </w:rPr>
              <w:t>4:00-5:00</w:t>
            </w:r>
          </w:p>
        </w:tc>
        <w:tc>
          <w:tcPr>
            <w:tcW w:w="1237" w:type="dxa"/>
            <w:tcBorders>
              <w:top w:val="single" w:sz="4" w:space="0" w:color="auto"/>
              <w:left w:val="single" w:sz="4" w:space="0" w:color="auto"/>
              <w:bottom w:val="single" w:sz="4" w:space="0" w:color="auto"/>
              <w:right w:val="single" w:sz="4" w:space="0" w:color="auto"/>
            </w:tcBorders>
            <w:vAlign w:val="bottom"/>
          </w:tcPr>
          <w:p w14:paraId="7743704C" w14:textId="77777777" w:rsidR="000F44B1" w:rsidRPr="00A73A79" w:rsidRDefault="000F44B1" w:rsidP="000F44B1">
            <w:pPr>
              <w:pStyle w:val="ListParagraph"/>
              <w:spacing w:after="0" w:line="240" w:lineRule="auto"/>
              <w:ind w:left="0"/>
              <w:rPr>
                <w:rFonts w:ascii="Times New Roman" w:hAnsi="Times New Roman"/>
                <w:sz w:val="20"/>
                <w:szCs w:val="20"/>
              </w:rPr>
            </w:pPr>
            <w:r>
              <w:rPr>
                <w:rFonts w:ascii="Arial" w:hAnsi="Arial" w:cs="Arial"/>
              </w:rPr>
              <w:t>Val Ed</w:t>
            </w:r>
          </w:p>
        </w:tc>
        <w:tc>
          <w:tcPr>
            <w:tcW w:w="4343" w:type="dxa"/>
            <w:tcBorders>
              <w:top w:val="single" w:sz="4" w:space="0" w:color="auto"/>
              <w:left w:val="single" w:sz="4" w:space="0" w:color="auto"/>
              <w:bottom w:val="single" w:sz="4" w:space="0" w:color="auto"/>
              <w:right w:val="single" w:sz="4" w:space="0" w:color="auto"/>
            </w:tcBorders>
            <w:vAlign w:val="bottom"/>
          </w:tcPr>
          <w:p w14:paraId="71380DAA" w14:textId="77777777" w:rsidR="000F44B1" w:rsidRPr="00A73A79" w:rsidRDefault="000F44B1" w:rsidP="000F44B1">
            <w:pPr>
              <w:pStyle w:val="ListParagraph"/>
              <w:spacing w:after="0" w:line="240" w:lineRule="auto"/>
              <w:ind w:left="0"/>
              <w:rPr>
                <w:rFonts w:ascii="Times New Roman" w:hAnsi="Times New Roman"/>
                <w:sz w:val="20"/>
                <w:szCs w:val="20"/>
              </w:rPr>
            </w:pPr>
            <w:r>
              <w:rPr>
                <w:rFonts w:ascii="Arial" w:hAnsi="Arial" w:cs="Arial"/>
              </w:rPr>
              <w:t xml:space="preserve">Values Education     </w:t>
            </w:r>
          </w:p>
        </w:tc>
        <w:tc>
          <w:tcPr>
            <w:tcW w:w="900" w:type="dxa"/>
            <w:vAlign w:val="center"/>
          </w:tcPr>
          <w:p w14:paraId="0E712EEB"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721A019"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007B7CC" w14:textId="77777777" w:rsidR="000F44B1" w:rsidRDefault="000F44B1" w:rsidP="000F44B1">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322E958" w14:textId="77777777" w:rsidR="000F44B1" w:rsidRDefault="000F44B1" w:rsidP="000F44B1">
            <w:pPr>
              <w:pStyle w:val="ListParagraph"/>
              <w:spacing w:after="0" w:line="240" w:lineRule="auto"/>
              <w:ind w:left="0"/>
              <w:rPr>
                <w:rFonts w:ascii="Arial" w:hAnsi="Arial" w:cs="Arial"/>
                <w:sz w:val="20"/>
              </w:rPr>
            </w:pPr>
            <w:r>
              <w:rPr>
                <w:rFonts w:ascii="Arial" w:hAnsi="Arial" w:cs="Arial"/>
                <w:sz w:val="20"/>
              </w:rPr>
              <w:t>BSENT 1-2</w:t>
            </w:r>
          </w:p>
        </w:tc>
      </w:tr>
      <w:tr w:rsidR="000F44B1" w14:paraId="1AE26D27" w14:textId="77777777" w:rsidTr="00362728">
        <w:trPr>
          <w:trHeight w:val="85"/>
        </w:trPr>
        <w:tc>
          <w:tcPr>
            <w:tcW w:w="1388" w:type="dxa"/>
            <w:shd w:val="clear" w:color="auto" w:fill="548DD4" w:themeFill="text2" w:themeFillTint="99"/>
          </w:tcPr>
          <w:p w14:paraId="249051FF" w14:textId="77777777" w:rsidR="000F44B1" w:rsidRDefault="000F44B1" w:rsidP="000F44B1">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4FA66054" w14:textId="77777777" w:rsidR="000F44B1" w:rsidRDefault="000F44B1" w:rsidP="000F44B1">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3CCA554D" w14:textId="77777777" w:rsidR="000F44B1" w:rsidRDefault="000F44B1" w:rsidP="000F44B1">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9373C32" w14:textId="56F540CA" w:rsidR="000F44B1" w:rsidRDefault="000F44B1" w:rsidP="000F44B1">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170D201C" w14:textId="77777777" w:rsidR="000F44B1" w:rsidRDefault="000F44B1" w:rsidP="000F44B1">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D9592C2" w14:textId="77777777" w:rsidR="000F44B1" w:rsidRDefault="000F44B1" w:rsidP="000F44B1">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E2C0C59" w14:textId="77777777" w:rsidR="000F44B1" w:rsidRDefault="000F44B1" w:rsidP="000F44B1">
            <w:pPr>
              <w:pStyle w:val="ListParagraph"/>
              <w:spacing w:after="0" w:line="240" w:lineRule="auto"/>
              <w:ind w:left="0"/>
              <w:jc w:val="center"/>
              <w:rPr>
                <w:rFonts w:ascii="Arial" w:hAnsi="Arial" w:cs="Arial"/>
                <w:b/>
                <w:bCs/>
                <w:sz w:val="24"/>
                <w:szCs w:val="24"/>
              </w:rPr>
            </w:pPr>
          </w:p>
        </w:tc>
      </w:tr>
    </w:tbl>
    <w:p w14:paraId="4E25D8B0" w14:textId="77777777" w:rsidR="00DF4FD9" w:rsidRDefault="00DF4FD9" w:rsidP="00F81A97">
      <w:pPr>
        <w:spacing w:after="0" w:line="240" w:lineRule="auto"/>
        <w:ind w:left="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1CF6A497" w14:textId="77777777" w:rsidR="00DF4FD9" w:rsidRDefault="00DF4FD9" w:rsidP="00DF4FD9">
      <w:pPr>
        <w:spacing w:after="0" w:line="240" w:lineRule="auto"/>
        <w:ind w:firstLine="720"/>
        <w:jc w:val="both"/>
        <w:rPr>
          <w:rFonts w:ascii="Arial" w:hAnsi="Arial" w:cs="Arial"/>
          <w:i/>
          <w:iCs/>
          <w:sz w:val="24"/>
          <w:szCs w:val="24"/>
          <w:lang w:val="en-US"/>
        </w:rPr>
      </w:pPr>
    </w:p>
    <w:p w14:paraId="3D1507BA" w14:textId="77777777" w:rsidR="00DF4FD9" w:rsidRDefault="00DF4FD9" w:rsidP="00F81A97">
      <w:pPr>
        <w:pStyle w:val="NoSpacing"/>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24 units (8 loads)</w:t>
      </w:r>
    </w:p>
    <w:p w14:paraId="387008CD" w14:textId="6F1E3BBD" w:rsidR="00DF4FD9" w:rsidRPr="00F81A97" w:rsidRDefault="00DF4FD9" w:rsidP="00F81A97">
      <w:pPr>
        <w:pStyle w:val="NoSpacing"/>
        <w:ind w:left="720" w:firstLine="720"/>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r>
      <w:r w:rsidR="0051178C">
        <w:rPr>
          <w:rFonts w:ascii="Arial" w:hAnsi="Arial" w:cs="Arial"/>
          <w:i/>
          <w:iCs/>
          <w:sz w:val="24"/>
          <w:szCs w:val="24"/>
        </w:rPr>
        <w:t>12</w:t>
      </w:r>
      <w:r>
        <w:rPr>
          <w:rFonts w:ascii="Arial" w:hAnsi="Arial" w:cs="Arial"/>
          <w:i/>
          <w:iCs/>
          <w:sz w:val="24"/>
          <w:szCs w:val="24"/>
        </w:rPr>
        <w:t xml:space="preserve"> units (</w:t>
      </w:r>
      <w:r w:rsidR="0051178C">
        <w:rPr>
          <w:rFonts w:ascii="Arial" w:hAnsi="Arial" w:cs="Arial"/>
          <w:i/>
          <w:iCs/>
          <w:sz w:val="24"/>
          <w:szCs w:val="24"/>
        </w:rPr>
        <w:t>4</w:t>
      </w:r>
      <w:r>
        <w:rPr>
          <w:rFonts w:ascii="Arial" w:hAnsi="Arial" w:cs="Arial"/>
          <w:i/>
          <w:iCs/>
          <w:sz w:val="24"/>
          <w:szCs w:val="24"/>
        </w:rPr>
        <w:t xml:space="preserve"> loads)</w:t>
      </w:r>
    </w:p>
    <w:p w14:paraId="16C7192E" w14:textId="0A74D149" w:rsidR="00FA3D54" w:rsidRDefault="00FA3D54" w:rsidP="00F81A97">
      <w:pPr>
        <w:pStyle w:val="NoSpacing"/>
        <w:ind w:left="720" w:firstLine="720"/>
        <w:rPr>
          <w:rFonts w:ascii="Arial" w:hAnsi="Arial" w:cs="Arial"/>
          <w:sz w:val="24"/>
          <w:szCs w:val="24"/>
        </w:rPr>
      </w:pPr>
      <w:r>
        <w:rPr>
          <w:rFonts w:ascii="Arial" w:hAnsi="Arial" w:cs="Arial"/>
          <w:sz w:val="24"/>
          <w:szCs w:val="24"/>
        </w:rPr>
        <w:t xml:space="preserve">Consultation Hour:  4:00-5:00 Thursday </w:t>
      </w:r>
    </w:p>
    <w:p w14:paraId="3D0E7238" w14:textId="77777777" w:rsidR="00DF4FD9" w:rsidRDefault="00DF4FD9" w:rsidP="00DF4FD9">
      <w:pPr>
        <w:pStyle w:val="NoSpacing"/>
        <w:ind w:firstLine="720"/>
        <w:rPr>
          <w:rFonts w:ascii="Arial" w:hAnsi="Arial" w:cs="Arial"/>
          <w:sz w:val="24"/>
          <w:szCs w:val="24"/>
        </w:rPr>
      </w:pPr>
    </w:p>
    <w:p w14:paraId="6E40AEB3" w14:textId="77777777" w:rsidR="00DF4FD9" w:rsidRDefault="00DF4FD9" w:rsidP="00DF4FD9">
      <w:pPr>
        <w:pStyle w:val="NoSpacing"/>
        <w:ind w:firstLine="720"/>
        <w:rPr>
          <w:rFonts w:ascii="Arial" w:hAnsi="Arial" w:cs="Arial"/>
          <w:sz w:val="24"/>
          <w:szCs w:val="24"/>
        </w:rPr>
      </w:pPr>
    </w:p>
    <w:p w14:paraId="427AF97F" w14:textId="77777777" w:rsidR="00DF4FD9" w:rsidRDefault="00DF4FD9" w:rsidP="00DF4FD9">
      <w:pPr>
        <w:pStyle w:val="NoSpacing"/>
        <w:ind w:firstLine="720"/>
        <w:rPr>
          <w:rFonts w:ascii="Arial" w:hAnsi="Arial" w:cs="Arial"/>
          <w:sz w:val="24"/>
          <w:szCs w:val="24"/>
        </w:rPr>
      </w:pPr>
    </w:p>
    <w:p w14:paraId="02C24958" w14:textId="77777777" w:rsidR="00DF4FD9" w:rsidRDefault="00DF4FD9" w:rsidP="00DF4FD9">
      <w:pPr>
        <w:pStyle w:val="NoSpacing"/>
        <w:ind w:firstLine="720"/>
        <w:rPr>
          <w:rFonts w:ascii="Arial" w:hAnsi="Arial" w:cs="Arial"/>
          <w:sz w:val="24"/>
          <w:szCs w:val="24"/>
        </w:rPr>
      </w:pPr>
    </w:p>
    <w:p w14:paraId="72845E07" w14:textId="77777777" w:rsidR="00DF4FD9" w:rsidRDefault="00DF4FD9" w:rsidP="00DF4FD9">
      <w:pPr>
        <w:pStyle w:val="NoSpacing"/>
        <w:ind w:firstLine="720"/>
        <w:rPr>
          <w:rFonts w:ascii="Arial" w:hAnsi="Arial" w:cs="Arial"/>
          <w:sz w:val="24"/>
          <w:szCs w:val="24"/>
        </w:rPr>
      </w:pPr>
    </w:p>
    <w:p w14:paraId="5B182110" w14:textId="77777777" w:rsidR="00DF4FD9" w:rsidRDefault="00DF4FD9" w:rsidP="00DF4FD9">
      <w:pPr>
        <w:pStyle w:val="NoSpacing"/>
        <w:ind w:firstLine="720"/>
        <w:rPr>
          <w:rFonts w:ascii="Arial" w:hAnsi="Arial" w:cs="Arial"/>
          <w:sz w:val="24"/>
          <w:szCs w:val="24"/>
        </w:rPr>
      </w:pPr>
    </w:p>
    <w:p w14:paraId="47B95095" w14:textId="77777777" w:rsidR="00DF4FD9" w:rsidRDefault="00DF4FD9" w:rsidP="00DF4FD9">
      <w:pPr>
        <w:pStyle w:val="NoSpacing"/>
        <w:ind w:firstLine="720"/>
        <w:rPr>
          <w:rFonts w:ascii="Arial" w:hAnsi="Arial" w:cs="Arial"/>
          <w:sz w:val="24"/>
          <w:szCs w:val="24"/>
        </w:rPr>
      </w:pPr>
    </w:p>
    <w:p w14:paraId="2B5541F1" w14:textId="77777777" w:rsidR="00DF4FD9" w:rsidRDefault="00DF4FD9" w:rsidP="00DF4FD9">
      <w:pPr>
        <w:pStyle w:val="NoSpacing"/>
        <w:ind w:firstLine="720"/>
        <w:rPr>
          <w:rFonts w:ascii="Arial" w:hAnsi="Arial" w:cs="Arial"/>
          <w:sz w:val="24"/>
          <w:szCs w:val="24"/>
        </w:rPr>
      </w:pPr>
    </w:p>
    <w:p w14:paraId="00CF7DEA" w14:textId="77777777" w:rsidR="00DF4FD9" w:rsidRDefault="00DF4FD9" w:rsidP="00DF4FD9">
      <w:pPr>
        <w:spacing w:after="120" w:line="240" w:lineRule="auto"/>
        <w:rPr>
          <w:rFonts w:ascii="Arial" w:hAnsi="Arial" w:cs="Arial"/>
          <w:b/>
          <w:sz w:val="24"/>
          <w:szCs w:val="24"/>
        </w:rPr>
      </w:pPr>
    </w:p>
    <w:p w14:paraId="331E38CD" w14:textId="77777777" w:rsidR="00DF4FD9" w:rsidRDefault="00DF4FD9" w:rsidP="00DF4FD9">
      <w:pPr>
        <w:spacing w:after="120" w:line="240" w:lineRule="auto"/>
        <w:rPr>
          <w:rFonts w:ascii="Arial" w:hAnsi="Arial" w:cs="Arial"/>
          <w:b/>
          <w:sz w:val="24"/>
          <w:szCs w:val="24"/>
        </w:rPr>
      </w:pPr>
    </w:p>
    <w:p w14:paraId="2975CC32" w14:textId="77777777" w:rsidR="00DF4FD9" w:rsidRDefault="00DF4FD9" w:rsidP="00DF4FD9">
      <w:pPr>
        <w:spacing w:after="120" w:line="240" w:lineRule="auto"/>
        <w:rPr>
          <w:rFonts w:ascii="Arial" w:hAnsi="Arial" w:cs="Arial"/>
          <w:b/>
          <w:sz w:val="24"/>
          <w:szCs w:val="24"/>
        </w:rPr>
      </w:pPr>
    </w:p>
    <w:p w14:paraId="2727503A" w14:textId="77777777" w:rsidR="00DF4FD9" w:rsidRDefault="00DF4FD9" w:rsidP="00DF4FD9">
      <w:pPr>
        <w:spacing w:after="120" w:line="240" w:lineRule="auto"/>
        <w:rPr>
          <w:rFonts w:ascii="Arial" w:hAnsi="Arial" w:cs="Arial"/>
          <w:b/>
          <w:sz w:val="24"/>
          <w:szCs w:val="24"/>
        </w:rPr>
      </w:pPr>
    </w:p>
    <w:p w14:paraId="2A3D89CA" w14:textId="77777777" w:rsidR="00DF4FD9" w:rsidRDefault="00DF4FD9" w:rsidP="00DF4FD9">
      <w:pPr>
        <w:spacing w:after="120" w:line="240" w:lineRule="auto"/>
        <w:rPr>
          <w:rFonts w:ascii="Arial" w:hAnsi="Arial" w:cs="Arial"/>
          <w:b/>
          <w:sz w:val="24"/>
          <w:szCs w:val="24"/>
        </w:rPr>
      </w:pPr>
    </w:p>
    <w:p w14:paraId="15DBDBDF" w14:textId="77777777" w:rsidR="00DF4FD9" w:rsidRDefault="00DF4FD9" w:rsidP="00DF4FD9">
      <w:pPr>
        <w:spacing w:after="120" w:line="240" w:lineRule="auto"/>
        <w:rPr>
          <w:rFonts w:ascii="Arial" w:hAnsi="Arial" w:cs="Arial"/>
          <w:b/>
          <w:sz w:val="24"/>
          <w:szCs w:val="24"/>
        </w:rPr>
      </w:pPr>
    </w:p>
    <w:p w14:paraId="2E8EAECD" w14:textId="77777777" w:rsidR="00DF4FD9" w:rsidRDefault="00DF4FD9" w:rsidP="00DF4FD9">
      <w:pPr>
        <w:spacing w:after="120" w:line="240" w:lineRule="auto"/>
        <w:rPr>
          <w:rFonts w:ascii="Arial" w:hAnsi="Arial" w:cs="Arial"/>
          <w:b/>
          <w:sz w:val="24"/>
          <w:szCs w:val="24"/>
        </w:rPr>
      </w:pPr>
    </w:p>
    <w:p w14:paraId="317CC377" w14:textId="77777777" w:rsidR="00F81A97" w:rsidRDefault="00F81A97" w:rsidP="00DF4FD9">
      <w:pPr>
        <w:spacing w:after="120" w:line="240" w:lineRule="auto"/>
        <w:rPr>
          <w:rFonts w:ascii="Arial" w:hAnsi="Arial" w:cs="Arial"/>
          <w:b/>
          <w:sz w:val="24"/>
          <w:szCs w:val="24"/>
        </w:rPr>
      </w:pPr>
    </w:p>
    <w:p w14:paraId="72A325AE" w14:textId="77777777" w:rsidR="00F81A97" w:rsidRDefault="00F81A97" w:rsidP="00DF4FD9">
      <w:pPr>
        <w:spacing w:after="120" w:line="240" w:lineRule="auto"/>
        <w:rPr>
          <w:rFonts w:ascii="Arial" w:hAnsi="Arial" w:cs="Arial"/>
          <w:b/>
          <w:sz w:val="24"/>
          <w:szCs w:val="24"/>
        </w:rPr>
      </w:pPr>
    </w:p>
    <w:p w14:paraId="5AC3787E" w14:textId="77777777" w:rsidR="00FA3D54" w:rsidRDefault="00FA3D54" w:rsidP="00DF4FD9">
      <w:pPr>
        <w:spacing w:after="120" w:line="240" w:lineRule="auto"/>
        <w:rPr>
          <w:rFonts w:ascii="Arial" w:hAnsi="Arial" w:cs="Arial"/>
          <w:b/>
          <w:sz w:val="24"/>
          <w:szCs w:val="24"/>
        </w:rPr>
      </w:pPr>
    </w:p>
    <w:p w14:paraId="49CA2807" w14:textId="77777777" w:rsidR="00DF4FD9" w:rsidRDefault="00DF4FD9" w:rsidP="00DF4FD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56544" behindDoc="0" locked="0" layoutInCell="1" allowOverlap="1" wp14:anchorId="3A081C12" wp14:editId="6429C497">
                <wp:simplePos x="0" y="0"/>
                <wp:positionH relativeFrom="column">
                  <wp:posOffset>1814195</wp:posOffset>
                </wp:positionH>
                <wp:positionV relativeFrom="paragraph">
                  <wp:posOffset>209550</wp:posOffset>
                </wp:positionV>
                <wp:extent cx="5177790" cy="0"/>
                <wp:effectExtent l="0" t="0" r="3810" b="0"/>
                <wp:wrapNone/>
                <wp:docPr id="777680142" name="Straight Connector 77768014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309CFF1" id="Straight Connector 77768014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51178C">
        <w:rPr>
          <w:rFonts w:ascii="Arial" w:hAnsi="Arial" w:cs="Arial"/>
          <w:b/>
          <w:bCs/>
          <w:sz w:val="24"/>
          <w:szCs w:val="24"/>
        </w:rPr>
        <w:t>CUIZON, JOHN MARK, LPT</w:t>
      </w:r>
    </w:p>
    <w:p w14:paraId="6B6E7DBD" w14:textId="77777777" w:rsidR="00DF4FD9" w:rsidRDefault="00DF4FD9" w:rsidP="00DF4FD9">
      <w:pPr>
        <w:pStyle w:val="ListParagraph"/>
        <w:spacing w:after="120" w:line="240" w:lineRule="auto"/>
        <w:ind w:left="0"/>
        <w:rPr>
          <w:rFonts w:ascii="Arial" w:hAnsi="Arial" w:cs="Arial"/>
          <w:b/>
          <w:sz w:val="24"/>
          <w:szCs w:val="24"/>
        </w:rPr>
      </w:pPr>
    </w:p>
    <w:p w14:paraId="08DABCC4" w14:textId="77777777" w:rsidR="00DF4FD9" w:rsidRDefault="00DF4FD9" w:rsidP="00DF4FD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A885D7B" w14:textId="77777777" w:rsidR="00DF4FD9" w:rsidRDefault="00DF4FD9" w:rsidP="00DF4FD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57568" behindDoc="0" locked="0" layoutInCell="1" allowOverlap="1" wp14:anchorId="3167BDD5" wp14:editId="73EA5A36">
                <wp:simplePos x="0" y="0"/>
                <wp:positionH relativeFrom="column">
                  <wp:posOffset>1811655</wp:posOffset>
                </wp:positionH>
                <wp:positionV relativeFrom="paragraph">
                  <wp:posOffset>10160</wp:posOffset>
                </wp:positionV>
                <wp:extent cx="5177155" cy="0"/>
                <wp:effectExtent l="0" t="0" r="4445" b="0"/>
                <wp:wrapNone/>
                <wp:docPr id="2122021911" name="Straight Connector 212202191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A04727D" id="Straight Connector 2122021911"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6C770CF3" w14:textId="77777777" w:rsidR="00DF4FD9" w:rsidRDefault="00DF4FD9" w:rsidP="00DF4FD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2E38BB3E" w14:textId="77777777" w:rsidR="00DF4FD9" w:rsidRDefault="00DF4FD9" w:rsidP="00DF4FD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58592" behindDoc="0" locked="0" layoutInCell="1" allowOverlap="1" wp14:anchorId="0093AE8D" wp14:editId="3C9BFE1C">
                <wp:simplePos x="0" y="0"/>
                <wp:positionH relativeFrom="column">
                  <wp:posOffset>1754505</wp:posOffset>
                </wp:positionH>
                <wp:positionV relativeFrom="paragraph">
                  <wp:posOffset>18415</wp:posOffset>
                </wp:positionV>
                <wp:extent cx="5236845" cy="0"/>
                <wp:effectExtent l="0" t="0" r="1905" b="0"/>
                <wp:wrapNone/>
                <wp:docPr id="838958398" name="Straight Connector 83895839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6FD4A50" id="Straight Connector 83895839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517401D4" w14:textId="77777777" w:rsidR="00DF4FD9" w:rsidRDefault="00DF4FD9" w:rsidP="00DF4FD9">
      <w:pPr>
        <w:pStyle w:val="ListParagraph"/>
        <w:spacing w:line="240" w:lineRule="auto"/>
        <w:jc w:val="both"/>
        <w:rPr>
          <w:rFonts w:ascii="Arial" w:hAnsi="Arial" w:cs="Arial"/>
          <w:sz w:val="24"/>
          <w:szCs w:val="24"/>
        </w:rPr>
      </w:pPr>
      <w:r>
        <w:rPr>
          <w:rFonts w:ascii="Arial" w:hAnsi="Arial" w:cs="Arial"/>
          <w:sz w:val="24"/>
          <w:szCs w:val="24"/>
        </w:rPr>
        <w:tab/>
      </w:r>
    </w:p>
    <w:p w14:paraId="6A7706B8" w14:textId="77777777" w:rsidR="00DF4FD9" w:rsidRDefault="00DF4FD9" w:rsidP="00DF4FD9">
      <w:pPr>
        <w:pStyle w:val="ListParagraph"/>
        <w:spacing w:line="240" w:lineRule="auto"/>
        <w:ind w:firstLine="720"/>
        <w:jc w:val="both"/>
        <w:rPr>
          <w:rFonts w:ascii="Arial" w:hAnsi="Arial" w:cs="Arial"/>
          <w:sz w:val="24"/>
          <w:szCs w:val="24"/>
        </w:rPr>
      </w:pPr>
    </w:p>
    <w:p w14:paraId="73499F7A" w14:textId="77777777" w:rsidR="00DF4FD9" w:rsidRDefault="00DF4FD9" w:rsidP="00DF4FD9">
      <w:pPr>
        <w:pStyle w:val="ListParagraph"/>
        <w:spacing w:line="240" w:lineRule="auto"/>
        <w:ind w:firstLine="720"/>
        <w:jc w:val="both"/>
        <w:rPr>
          <w:rFonts w:ascii="Arial" w:hAnsi="Arial" w:cs="Arial"/>
          <w:sz w:val="24"/>
          <w:szCs w:val="24"/>
        </w:rPr>
      </w:pPr>
    </w:p>
    <w:p w14:paraId="6A77F4F8" w14:textId="77777777" w:rsidR="00DF4FD9" w:rsidRDefault="00DF4FD9" w:rsidP="00DF4FD9">
      <w:pPr>
        <w:pStyle w:val="ListParagraph"/>
        <w:spacing w:line="240" w:lineRule="auto"/>
        <w:ind w:firstLine="720"/>
        <w:jc w:val="both"/>
        <w:rPr>
          <w:rFonts w:ascii="Arial" w:hAnsi="Arial" w:cs="Arial"/>
          <w:sz w:val="24"/>
          <w:szCs w:val="24"/>
        </w:rPr>
      </w:pPr>
    </w:p>
    <w:p w14:paraId="16FDAC6E" w14:textId="77777777" w:rsidR="00DF4FD9" w:rsidRDefault="00DF4FD9" w:rsidP="00DF4FD9">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DF4FD9" w14:paraId="721FE59A" w14:textId="77777777" w:rsidTr="00362728">
        <w:trPr>
          <w:trHeight w:val="85"/>
        </w:trPr>
        <w:tc>
          <w:tcPr>
            <w:tcW w:w="1388" w:type="dxa"/>
            <w:shd w:val="clear" w:color="auto" w:fill="8DB3E2" w:themeFill="text2" w:themeFillTint="66"/>
            <w:vAlign w:val="center"/>
          </w:tcPr>
          <w:p w14:paraId="1CCCC5BD" w14:textId="77777777" w:rsidR="00DF4FD9" w:rsidRDefault="00DF4FD9" w:rsidP="00362728">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76CAABF7"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834076F"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F0E0BF5"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8ED9FA7"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F12A7DB"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9BE3C65"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SECTION</w:t>
            </w:r>
          </w:p>
        </w:tc>
      </w:tr>
      <w:tr w:rsidR="00DF4FD9" w14:paraId="177B4BB2" w14:textId="77777777" w:rsidTr="00435E02">
        <w:trPr>
          <w:trHeight w:val="170"/>
        </w:trPr>
        <w:tc>
          <w:tcPr>
            <w:tcW w:w="1388" w:type="dxa"/>
            <w:vAlign w:val="center"/>
          </w:tcPr>
          <w:p w14:paraId="4CB828E6" w14:textId="77777777" w:rsidR="00DF4FD9" w:rsidRPr="00FA3D54" w:rsidRDefault="00DF4FD9" w:rsidP="00362728">
            <w:pPr>
              <w:spacing w:after="0" w:line="240" w:lineRule="auto"/>
              <w:rPr>
                <w:rFonts w:ascii="Times New Roman" w:hAnsi="Times New Roman"/>
              </w:rPr>
            </w:pPr>
            <w:r w:rsidRPr="00FA3D54">
              <w:rPr>
                <w:rFonts w:ascii="Times New Roman" w:hAnsi="Times New Roman"/>
              </w:rPr>
              <w:t>9:00-10:00</w:t>
            </w:r>
          </w:p>
        </w:tc>
        <w:tc>
          <w:tcPr>
            <w:tcW w:w="1237" w:type="dxa"/>
            <w:shd w:val="clear" w:color="auto" w:fill="FFFFFF" w:themeFill="background1"/>
            <w:vAlign w:val="center"/>
          </w:tcPr>
          <w:p w14:paraId="5005E562" w14:textId="77777777" w:rsidR="00DF4FD9" w:rsidRDefault="00DF4FD9" w:rsidP="00362728">
            <w:pPr>
              <w:spacing w:after="0" w:line="240" w:lineRule="auto"/>
              <w:rPr>
                <w:rFonts w:ascii="Times New Roman" w:hAnsi="Times New Roman"/>
                <w:sz w:val="18"/>
              </w:rPr>
            </w:pPr>
            <w:r>
              <w:rPr>
                <w:rFonts w:ascii="Times New Roman" w:hAnsi="Times New Roman"/>
                <w:sz w:val="18"/>
              </w:rPr>
              <w:t>GE ELEC 2</w:t>
            </w:r>
          </w:p>
        </w:tc>
        <w:tc>
          <w:tcPr>
            <w:tcW w:w="4343" w:type="dxa"/>
            <w:shd w:val="clear" w:color="auto" w:fill="FFFFFF" w:themeFill="background1"/>
            <w:vAlign w:val="center"/>
          </w:tcPr>
          <w:p w14:paraId="0D3DB4AD" w14:textId="77777777" w:rsidR="00DF4FD9" w:rsidRDefault="00DF4FD9" w:rsidP="00362728">
            <w:pPr>
              <w:spacing w:after="0" w:line="240" w:lineRule="auto"/>
              <w:rPr>
                <w:rFonts w:ascii="Times New Roman" w:hAnsi="Times New Roman"/>
                <w:sz w:val="18"/>
              </w:rPr>
            </w:pPr>
            <w:r>
              <w:rPr>
                <w:rFonts w:ascii="Times New Roman" w:hAnsi="Times New Roman"/>
                <w:sz w:val="18"/>
              </w:rPr>
              <w:t>INDIGENOUS CREATIVE CRAFTS</w:t>
            </w:r>
          </w:p>
        </w:tc>
        <w:tc>
          <w:tcPr>
            <w:tcW w:w="900" w:type="dxa"/>
            <w:shd w:val="clear" w:color="auto" w:fill="FFFFFF" w:themeFill="background1"/>
            <w:vAlign w:val="center"/>
          </w:tcPr>
          <w:p w14:paraId="1348FCAF"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72128303"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4B390832"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65FC349D" w14:textId="77777777" w:rsidR="00DF4FD9" w:rsidRDefault="00DF4FD9" w:rsidP="00362728">
            <w:pPr>
              <w:spacing w:after="0" w:line="240" w:lineRule="auto"/>
              <w:rPr>
                <w:rFonts w:ascii="Arial" w:hAnsi="Arial" w:cs="Arial"/>
              </w:rPr>
            </w:pPr>
            <w:r>
              <w:rPr>
                <w:rFonts w:ascii="Arial" w:hAnsi="Arial" w:cs="Arial"/>
              </w:rPr>
              <w:t>BSBA FM 2-1</w:t>
            </w:r>
          </w:p>
        </w:tc>
      </w:tr>
      <w:tr w:rsidR="00435E02" w14:paraId="6F72796C" w14:textId="77777777" w:rsidTr="00654EC7">
        <w:trPr>
          <w:trHeight w:val="85"/>
        </w:trPr>
        <w:tc>
          <w:tcPr>
            <w:tcW w:w="1388" w:type="dxa"/>
            <w:vAlign w:val="center"/>
          </w:tcPr>
          <w:p w14:paraId="45DB0EF5" w14:textId="5DF28B6E" w:rsidR="00435E02" w:rsidRPr="00FA3D54" w:rsidRDefault="00435E02" w:rsidP="00435E02">
            <w:pPr>
              <w:spacing w:after="0" w:line="240" w:lineRule="auto"/>
              <w:rPr>
                <w:rFonts w:ascii="Times New Roman" w:hAnsi="Times New Roman"/>
              </w:rPr>
            </w:pPr>
            <w:r>
              <w:rPr>
                <w:rFonts w:ascii="Times New Roman" w:hAnsi="Times New Roman"/>
              </w:rPr>
              <w:t>11:00-12:00</w:t>
            </w:r>
          </w:p>
        </w:tc>
        <w:tc>
          <w:tcPr>
            <w:tcW w:w="1237" w:type="dxa"/>
            <w:vAlign w:val="bottom"/>
          </w:tcPr>
          <w:p w14:paraId="7FD9B23A" w14:textId="6A819DBD" w:rsidR="00435E02" w:rsidRDefault="00435E02" w:rsidP="00435E02">
            <w:pPr>
              <w:spacing w:after="0" w:line="240" w:lineRule="auto"/>
              <w:rPr>
                <w:rFonts w:ascii="Times New Roman" w:hAnsi="Times New Roman"/>
                <w:sz w:val="18"/>
              </w:rPr>
            </w:pPr>
            <w:r>
              <w:rPr>
                <w:rFonts w:ascii="Arial Narrow" w:hAnsi="Arial Narrow"/>
                <w:bCs/>
                <w:color w:val="000000"/>
                <w:sz w:val="20"/>
                <w:szCs w:val="20"/>
              </w:rPr>
              <w:t>GE-Elec3</w:t>
            </w:r>
          </w:p>
        </w:tc>
        <w:tc>
          <w:tcPr>
            <w:tcW w:w="4343" w:type="dxa"/>
            <w:vAlign w:val="bottom"/>
          </w:tcPr>
          <w:p w14:paraId="5D976A7B" w14:textId="098D5246" w:rsidR="00435E02" w:rsidRDefault="00435E02" w:rsidP="00435E02">
            <w:pPr>
              <w:spacing w:after="0" w:line="240" w:lineRule="auto"/>
              <w:rPr>
                <w:rFonts w:ascii="Times New Roman" w:hAnsi="Times New Roman"/>
                <w:sz w:val="18"/>
              </w:rPr>
            </w:pPr>
            <w:r>
              <w:rPr>
                <w:rFonts w:ascii="Arial Narrow" w:hAnsi="Arial Narrow"/>
                <w:bCs/>
                <w:color w:val="000000"/>
                <w:sz w:val="20"/>
                <w:szCs w:val="20"/>
              </w:rPr>
              <w:t xml:space="preserve">ENVIRONMENTAL SCIENCE </w:t>
            </w:r>
          </w:p>
        </w:tc>
        <w:tc>
          <w:tcPr>
            <w:tcW w:w="900" w:type="dxa"/>
            <w:shd w:val="clear" w:color="auto" w:fill="FFFFFF" w:themeFill="background1"/>
            <w:vAlign w:val="center"/>
          </w:tcPr>
          <w:p w14:paraId="14DCE400" w14:textId="54EE1BEE" w:rsidR="00435E02" w:rsidRDefault="00435E02" w:rsidP="00435E02">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79239C61" w14:textId="4DB254A6" w:rsidR="00435E02" w:rsidRDefault="00435E02" w:rsidP="00435E02">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663320E9" w14:textId="4D664051" w:rsidR="00435E02" w:rsidRDefault="00435E02" w:rsidP="00435E02">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5282653B" w14:textId="3B9F7200" w:rsidR="00435E02" w:rsidRDefault="00435E02" w:rsidP="00435E02">
            <w:pPr>
              <w:spacing w:after="0" w:line="240" w:lineRule="auto"/>
              <w:rPr>
                <w:rFonts w:ascii="Arial" w:hAnsi="Arial" w:cs="Arial"/>
              </w:rPr>
            </w:pPr>
            <w:r>
              <w:rPr>
                <w:rFonts w:ascii="Arial" w:hAnsi="Arial" w:cs="Arial"/>
              </w:rPr>
              <w:t>BSCRIM 2</w:t>
            </w:r>
          </w:p>
        </w:tc>
      </w:tr>
      <w:tr w:rsidR="00435E02" w14:paraId="3A9D9AE8" w14:textId="77777777" w:rsidTr="00BC05D3">
        <w:trPr>
          <w:trHeight w:val="85"/>
        </w:trPr>
        <w:tc>
          <w:tcPr>
            <w:tcW w:w="1388" w:type="dxa"/>
          </w:tcPr>
          <w:p w14:paraId="4AC66390" w14:textId="7EBA2325" w:rsidR="00435E02" w:rsidRPr="00FA3D54" w:rsidRDefault="00435E02" w:rsidP="00435E02">
            <w:pPr>
              <w:spacing w:after="0" w:line="240" w:lineRule="auto"/>
              <w:rPr>
                <w:rFonts w:ascii="Times New Roman" w:hAnsi="Times New Roman"/>
              </w:rPr>
            </w:pPr>
            <w:r w:rsidRPr="00FA3D54">
              <w:rPr>
                <w:rFonts w:ascii="Times New Roman" w:hAnsi="Times New Roman"/>
                <w:bCs/>
              </w:rPr>
              <w:t>3:00-4:00</w:t>
            </w:r>
          </w:p>
        </w:tc>
        <w:tc>
          <w:tcPr>
            <w:tcW w:w="1237" w:type="dxa"/>
            <w:vAlign w:val="bottom"/>
          </w:tcPr>
          <w:p w14:paraId="37E675A3" w14:textId="6DC70454" w:rsidR="00435E02" w:rsidRDefault="00435E02" w:rsidP="00435E02">
            <w:pPr>
              <w:spacing w:after="0" w:line="240" w:lineRule="auto"/>
              <w:rPr>
                <w:rFonts w:ascii="Times New Roman" w:hAnsi="Times New Roman"/>
                <w:sz w:val="18"/>
              </w:rPr>
            </w:pPr>
            <w:r>
              <w:rPr>
                <w:rFonts w:ascii="Arial Narrow" w:hAnsi="Arial Narrow"/>
                <w:bCs/>
                <w:color w:val="000000"/>
                <w:sz w:val="20"/>
                <w:szCs w:val="20"/>
              </w:rPr>
              <w:t>GE-Elec3</w:t>
            </w:r>
          </w:p>
        </w:tc>
        <w:tc>
          <w:tcPr>
            <w:tcW w:w="4343" w:type="dxa"/>
            <w:vAlign w:val="bottom"/>
          </w:tcPr>
          <w:p w14:paraId="1F3BBE64" w14:textId="06FE0DCB" w:rsidR="00435E02" w:rsidRDefault="00435E02" w:rsidP="00435E02">
            <w:pPr>
              <w:spacing w:after="0" w:line="240" w:lineRule="auto"/>
              <w:rPr>
                <w:rFonts w:ascii="Times New Roman" w:hAnsi="Times New Roman"/>
                <w:sz w:val="18"/>
              </w:rPr>
            </w:pPr>
            <w:r>
              <w:rPr>
                <w:rFonts w:ascii="Arial Narrow" w:hAnsi="Arial Narrow"/>
                <w:bCs/>
                <w:color w:val="000000"/>
                <w:sz w:val="20"/>
                <w:szCs w:val="20"/>
              </w:rPr>
              <w:t xml:space="preserve">ENVIRONMENTAL SCIENCE </w:t>
            </w:r>
          </w:p>
        </w:tc>
        <w:tc>
          <w:tcPr>
            <w:tcW w:w="900" w:type="dxa"/>
            <w:vAlign w:val="center"/>
          </w:tcPr>
          <w:p w14:paraId="5203C371" w14:textId="2C352B76" w:rsidR="00435E02" w:rsidRDefault="00435E02" w:rsidP="00435E02">
            <w:pPr>
              <w:spacing w:after="0" w:line="240" w:lineRule="auto"/>
              <w:jc w:val="center"/>
              <w:rPr>
                <w:rFonts w:ascii="Arial" w:hAnsi="Arial" w:cs="Arial"/>
              </w:rPr>
            </w:pPr>
            <w:r>
              <w:rPr>
                <w:rFonts w:ascii="Arial" w:hAnsi="Arial" w:cs="Arial"/>
              </w:rPr>
              <w:t>3</w:t>
            </w:r>
          </w:p>
        </w:tc>
        <w:tc>
          <w:tcPr>
            <w:tcW w:w="720" w:type="dxa"/>
            <w:vAlign w:val="center"/>
          </w:tcPr>
          <w:p w14:paraId="756D99F8" w14:textId="0ED12546" w:rsidR="00435E02" w:rsidRDefault="00435E02" w:rsidP="00435E02">
            <w:pPr>
              <w:spacing w:after="0" w:line="240" w:lineRule="auto"/>
              <w:jc w:val="center"/>
              <w:rPr>
                <w:rFonts w:ascii="Arial" w:hAnsi="Arial" w:cs="Arial"/>
              </w:rPr>
            </w:pPr>
            <w:r>
              <w:rPr>
                <w:rFonts w:ascii="Arial" w:hAnsi="Arial" w:cs="Arial"/>
              </w:rPr>
              <w:t>M-F</w:t>
            </w:r>
          </w:p>
        </w:tc>
        <w:tc>
          <w:tcPr>
            <w:tcW w:w="900" w:type="dxa"/>
            <w:vAlign w:val="center"/>
          </w:tcPr>
          <w:p w14:paraId="08B8A9B8" w14:textId="088FB0A2" w:rsidR="00435E02" w:rsidRDefault="00435E02" w:rsidP="00435E02">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2F53BD9A" w14:textId="015B4113" w:rsidR="00435E02" w:rsidRDefault="00435E02" w:rsidP="00435E02">
            <w:pPr>
              <w:spacing w:after="0" w:line="240" w:lineRule="auto"/>
              <w:rPr>
                <w:rFonts w:ascii="Arial" w:hAnsi="Arial" w:cs="Arial"/>
              </w:rPr>
            </w:pPr>
            <w:r>
              <w:rPr>
                <w:rFonts w:ascii="Arial" w:hAnsi="Arial" w:cs="Arial"/>
              </w:rPr>
              <w:t>BSED ENG 3-2</w:t>
            </w:r>
          </w:p>
        </w:tc>
      </w:tr>
      <w:tr w:rsidR="00435E02" w14:paraId="6F93C4E6" w14:textId="77777777" w:rsidTr="00362728">
        <w:trPr>
          <w:trHeight w:val="85"/>
        </w:trPr>
        <w:tc>
          <w:tcPr>
            <w:tcW w:w="1388" w:type="dxa"/>
            <w:vAlign w:val="center"/>
          </w:tcPr>
          <w:p w14:paraId="7013AB47" w14:textId="77777777" w:rsidR="00435E02" w:rsidRPr="00FA3D54" w:rsidRDefault="00435E02" w:rsidP="00435E02">
            <w:pPr>
              <w:spacing w:after="0" w:line="240" w:lineRule="auto"/>
              <w:rPr>
                <w:rFonts w:ascii="Times New Roman" w:hAnsi="Times New Roman"/>
              </w:rPr>
            </w:pPr>
            <w:r w:rsidRPr="00FA3D54">
              <w:rPr>
                <w:rFonts w:ascii="Times New Roman" w:hAnsi="Times New Roman"/>
              </w:rPr>
              <w:t>5:00-6:00E</w:t>
            </w:r>
          </w:p>
        </w:tc>
        <w:tc>
          <w:tcPr>
            <w:tcW w:w="1237" w:type="dxa"/>
            <w:shd w:val="clear" w:color="auto" w:fill="FFFFFF" w:themeFill="background1"/>
            <w:vAlign w:val="center"/>
          </w:tcPr>
          <w:p w14:paraId="3D9EA4CD" w14:textId="77777777" w:rsidR="00435E02" w:rsidRDefault="00435E02" w:rsidP="00435E02">
            <w:pPr>
              <w:spacing w:after="0" w:line="240" w:lineRule="auto"/>
              <w:rPr>
                <w:rFonts w:ascii="Times New Roman" w:hAnsi="Times New Roman"/>
                <w:sz w:val="18"/>
              </w:rPr>
            </w:pPr>
            <w:r>
              <w:rPr>
                <w:rFonts w:ascii="Times New Roman" w:hAnsi="Times New Roman"/>
                <w:sz w:val="18"/>
              </w:rPr>
              <w:t>GE ELEC 1</w:t>
            </w:r>
          </w:p>
        </w:tc>
        <w:tc>
          <w:tcPr>
            <w:tcW w:w="4343" w:type="dxa"/>
            <w:vAlign w:val="center"/>
          </w:tcPr>
          <w:p w14:paraId="0A25166E" w14:textId="77777777" w:rsidR="00435E02" w:rsidRDefault="00435E02" w:rsidP="00435E02">
            <w:pPr>
              <w:spacing w:after="0" w:line="240" w:lineRule="auto"/>
              <w:rPr>
                <w:rFonts w:ascii="Times New Roman" w:hAnsi="Times New Roman"/>
                <w:sz w:val="18"/>
              </w:rPr>
            </w:pPr>
            <w:r>
              <w:rPr>
                <w:rFonts w:ascii="Times New Roman" w:hAnsi="Times New Roman"/>
                <w:sz w:val="18"/>
              </w:rPr>
              <w:t>GENDER AND SOCIETY</w:t>
            </w:r>
          </w:p>
        </w:tc>
        <w:tc>
          <w:tcPr>
            <w:tcW w:w="900" w:type="dxa"/>
            <w:vAlign w:val="center"/>
          </w:tcPr>
          <w:p w14:paraId="4BDA3827" w14:textId="77777777" w:rsidR="00435E02" w:rsidRDefault="00435E02" w:rsidP="00435E02">
            <w:pPr>
              <w:spacing w:after="0" w:line="240" w:lineRule="auto"/>
              <w:jc w:val="center"/>
              <w:rPr>
                <w:rFonts w:ascii="Arial" w:hAnsi="Arial" w:cs="Arial"/>
              </w:rPr>
            </w:pPr>
            <w:r>
              <w:rPr>
                <w:rFonts w:ascii="Arial" w:hAnsi="Arial" w:cs="Arial"/>
              </w:rPr>
              <w:t>3</w:t>
            </w:r>
          </w:p>
        </w:tc>
        <w:tc>
          <w:tcPr>
            <w:tcW w:w="720" w:type="dxa"/>
            <w:vAlign w:val="center"/>
          </w:tcPr>
          <w:p w14:paraId="0DA900DE" w14:textId="77777777" w:rsidR="00435E02" w:rsidRDefault="00435E02" w:rsidP="00435E02">
            <w:pPr>
              <w:spacing w:after="0" w:line="240" w:lineRule="auto"/>
              <w:jc w:val="center"/>
              <w:rPr>
                <w:rFonts w:ascii="Arial" w:hAnsi="Arial" w:cs="Arial"/>
              </w:rPr>
            </w:pPr>
            <w:r>
              <w:rPr>
                <w:rFonts w:ascii="Arial" w:hAnsi="Arial" w:cs="Arial"/>
              </w:rPr>
              <w:t>M-F</w:t>
            </w:r>
          </w:p>
        </w:tc>
        <w:tc>
          <w:tcPr>
            <w:tcW w:w="900" w:type="dxa"/>
            <w:vAlign w:val="center"/>
          </w:tcPr>
          <w:p w14:paraId="2793102E" w14:textId="77777777" w:rsidR="00435E02" w:rsidRDefault="00435E02" w:rsidP="00435E02">
            <w:pPr>
              <w:spacing w:after="0" w:line="240" w:lineRule="auto"/>
              <w:jc w:val="center"/>
              <w:rPr>
                <w:rFonts w:ascii="Arial" w:hAnsi="Arial" w:cs="Arial"/>
              </w:rPr>
            </w:pPr>
            <w:r>
              <w:rPr>
                <w:rFonts w:ascii="Arial" w:hAnsi="Arial" w:cs="Arial"/>
              </w:rPr>
              <w:t>1</w:t>
            </w:r>
          </w:p>
        </w:tc>
        <w:tc>
          <w:tcPr>
            <w:tcW w:w="1857" w:type="dxa"/>
            <w:vAlign w:val="center"/>
          </w:tcPr>
          <w:p w14:paraId="4FE06BC8" w14:textId="77777777" w:rsidR="00435E02" w:rsidRDefault="00435E02" w:rsidP="00435E02">
            <w:pPr>
              <w:spacing w:after="0" w:line="240" w:lineRule="auto"/>
              <w:rPr>
                <w:rFonts w:ascii="Arial" w:hAnsi="Arial" w:cs="Arial"/>
              </w:rPr>
            </w:pPr>
            <w:r>
              <w:rPr>
                <w:rFonts w:ascii="Arial" w:hAnsi="Arial" w:cs="Arial"/>
              </w:rPr>
              <w:t>BSBA MM 1-6</w:t>
            </w:r>
          </w:p>
        </w:tc>
      </w:tr>
      <w:tr w:rsidR="00435E02" w14:paraId="72351B4A" w14:textId="77777777" w:rsidTr="00362728">
        <w:trPr>
          <w:trHeight w:val="85"/>
        </w:trPr>
        <w:tc>
          <w:tcPr>
            <w:tcW w:w="1388" w:type="dxa"/>
            <w:vAlign w:val="center"/>
          </w:tcPr>
          <w:p w14:paraId="12F5A551" w14:textId="77777777" w:rsidR="00435E02" w:rsidRPr="00FA3D54" w:rsidRDefault="00435E02" w:rsidP="00435E02">
            <w:pPr>
              <w:spacing w:after="0" w:line="240" w:lineRule="auto"/>
              <w:rPr>
                <w:rFonts w:ascii="Times New Roman" w:hAnsi="Times New Roman"/>
              </w:rPr>
            </w:pPr>
            <w:r w:rsidRPr="00FA3D54">
              <w:rPr>
                <w:rFonts w:ascii="Times New Roman" w:hAnsi="Times New Roman"/>
              </w:rPr>
              <w:t>6:00-7:00E</w:t>
            </w:r>
          </w:p>
        </w:tc>
        <w:tc>
          <w:tcPr>
            <w:tcW w:w="1237" w:type="dxa"/>
            <w:shd w:val="clear" w:color="auto" w:fill="FFFFFF" w:themeFill="background1"/>
            <w:vAlign w:val="center"/>
          </w:tcPr>
          <w:p w14:paraId="74D3CE58" w14:textId="77777777" w:rsidR="00435E02" w:rsidRDefault="00435E02" w:rsidP="00435E02">
            <w:pPr>
              <w:spacing w:after="0" w:line="240" w:lineRule="auto"/>
              <w:rPr>
                <w:rFonts w:ascii="Times New Roman" w:hAnsi="Times New Roman"/>
                <w:sz w:val="18"/>
              </w:rPr>
            </w:pPr>
            <w:r>
              <w:rPr>
                <w:rFonts w:ascii="Times New Roman" w:hAnsi="Times New Roman"/>
                <w:sz w:val="18"/>
              </w:rPr>
              <w:t>GE ELEC 1</w:t>
            </w:r>
          </w:p>
        </w:tc>
        <w:tc>
          <w:tcPr>
            <w:tcW w:w="4343" w:type="dxa"/>
            <w:shd w:val="clear" w:color="auto" w:fill="FFFFFF" w:themeFill="background1"/>
            <w:vAlign w:val="center"/>
          </w:tcPr>
          <w:p w14:paraId="7C9FEF77" w14:textId="77777777" w:rsidR="00435E02" w:rsidRDefault="00435E02" w:rsidP="00435E02">
            <w:pPr>
              <w:spacing w:after="0" w:line="240" w:lineRule="auto"/>
              <w:rPr>
                <w:rFonts w:ascii="Times New Roman" w:hAnsi="Times New Roman"/>
                <w:sz w:val="18"/>
              </w:rPr>
            </w:pPr>
            <w:r>
              <w:rPr>
                <w:rFonts w:ascii="Times New Roman" w:hAnsi="Times New Roman"/>
                <w:sz w:val="18"/>
              </w:rPr>
              <w:t>GENDER AND SOCIETY</w:t>
            </w:r>
          </w:p>
        </w:tc>
        <w:tc>
          <w:tcPr>
            <w:tcW w:w="900" w:type="dxa"/>
            <w:shd w:val="clear" w:color="auto" w:fill="FFFFFF" w:themeFill="background1"/>
            <w:vAlign w:val="center"/>
          </w:tcPr>
          <w:p w14:paraId="1EB29ED8" w14:textId="77777777" w:rsidR="00435E02" w:rsidRDefault="00435E02" w:rsidP="00435E02">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45848CA0" w14:textId="77777777" w:rsidR="00435E02" w:rsidRDefault="00435E02" w:rsidP="00435E02">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0913ACE5" w14:textId="77777777" w:rsidR="00435E02" w:rsidRDefault="00435E02" w:rsidP="00435E02">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52DC8DB4" w14:textId="77777777" w:rsidR="00435E02" w:rsidRDefault="00435E02" w:rsidP="00435E02">
            <w:pPr>
              <w:spacing w:after="0" w:line="240" w:lineRule="auto"/>
              <w:rPr>
                <w:rFonts w:ascii="Arial" w:hAnsi="Arial" w:cs="Arial"/>
              </w:rPr>
            </w:pPr>
            <w:r>
              <w:rPr>
                <w:rFonts w:ascii="Arial" w:hAnsi="Arial" w:cs="Arial"/>
              </w:rPr>
              <w:t>BSBA MM 1-4</w:t>
            </w:r>
          </w:p>
        </w:tc>
      </w:tr>
      <w:tr w:rsidR="00435E02" w14:paraId="54404E6F" w14:textId="77777777" w:rsidTr="00362728">
        <w:trPr>
          <w:trHeight w:val="85"/>
        </w:trPr>
        <w:tc>
          <w:tcPr>
            <w:tcW w:w="1388" w:type="dxa"/>
            <w:vAlign w:val="center"/>
          </w:tcPr>
          <w:p w14:paraId="7A64CB1C" w14:textId="77777777" w:rsidR="00435E02" w:rsidRPr="00FA3D54" w:rsidRDefault="00435E02" w:rsidP="00435E02">
            <w:pPr>
              <w:spacing w:after="0" w:line="240" w:lineRule="auto"/>
              <w:rPr>
                <w:rFonts w:ascii="Times New Roman" w:hAnsi="Times New Roman"/>
              </w:rPr>
            </w:pPr>
            <w:r w:rsidRPr="00FA3D54">
              <w:rPr>
                <w:rFonts w:ascii="Times New Roman" w:hAnsi="Times New Roman"/>
              </w:rPr>
              <w:t>7:00-8:00E</w:t>
            </w:r>
          </w:p>
        </w:tc>
        <w:tc>
          <w:tcPr>
            <w:tcW w:w="1237" w:type="dxa"/>
            <w:shd w:val="clear" w:color="auto" w:fill="FFFFFF" w:themeFill="background1"/>
            <w:vAlign w:val="center"/>
          </w:tcPr>
          <w:p w14:paraId="07D0DA4D" w14:textId="77777777" w:rsidR="00435E02" w:rsidRDefault="00435E02" w:rsidP="00435E02">
            <w:pPr>
              <w:spacing w:after="0" w:line="240" w:lineRule="auto"/>
              <w:rPr>
                <w:rFonts w:ascii="Times New Roman" w:hAnsi="Times New Roman"/>
                <w:sz w:val="18"/>
              </w:rPr>
            </w:pPr>
            <w:r>
              <w:rPr>
                <w:rFonts w:ascii="Times New Roman" w:hAnsi="Times New Roman"/>
                <w:sz w:val="18"/>
              </w:rPr>
              <w:t>GE ELEC 1</w:t>
            </w:r>
          </w:p>
        </w:tc>
        <w:tc>
          <w:tcPr>
            <w:tcW w:w="4343" w:type="dxa"/>
            <w:vAlign w:val="center"/>
          </w:tcPr>
          <w:p w14:paraId="72536974" w14:textId="77777777" w:rsidR="00435E02" w:rsidRDefault="00435E02" w:rsidP="00435E02">
            <w:pPr>
              <w:spacing w:after="0" w:line="240" w:lineRule="auto"/>
              <w:rPr>
                <w:rFonts w:ascii="Times New Roman" w:hAnsi="Times New Roman"/>
                <w:sz w:val="18"/>
              </w:rPr>
            </w:pPr>
            <w:r>
              <w:rPr>
                <w:rFonts w:ascii="Times New Roman" w:hAnsi="Times New Roman"/>
                <w:sz w:val="18"/>
              </w:rPr>
              <w:t>GENDER AND SOCIETY</w:t>
            </w:r>
          </w:p>
        </w:tc>
        <w:tc>
          <w:tcPr>
            <w:tcW w:w="900" w:type="dxa"/>
            <w:vAlign w:val="center"/>
          </w:tcPr>
          <w:p w14:paraId="05016ACD" w14:textId="77777777" w:rsidR="00435E02" w:rsidRDefault="00435E02" w:rsidP="00435E02">
            <w:pPr>
              <w:spacing w:after="0" w:line="240" w:lineRule="auto"/>
              <w:jc w:val="center"/>
              <w:rPr>
                <w:rFonts w:ascii="Arial" w:hAnsi="Arial" w:cs="Arial"/>
              </w:rPr>
            </w:pPr>
            <w:r>
              <w:rPr>
                <w:rFonts w:ascii="Arial" w:hAnsi="Arial" w:cs="Arial"/>
              </w:rPr>
              <w:t>3</w:t>
            </w:r>
          </w:p>
        </w:tc>
        <w:tc>
          <w:tcPr>
            <w:tcW w:w="720" w:type="dxa"/>
            <w:vAlign w:val="center"/>
          </w:tcPr>
          <w:p w14:paraId="226ADE11" w14:textId="77777777" w:rsidR="00435E02" w:rsidRDefault="00435E02" w:rsidP="00435E02">
            <w:pPr>
              <w:spacing w:after="0" w:line="240" w:lineRule="auto"/>
              <w:jc w:val="center"/>
              <w:rPr>
                <w:rFonts w:ascii="Arial" w:hAnsi="Arial" w:cs="Arial"/>
              </w:rPr>
            </w:pPr>
            <w:r>
              <w:rPr>
                <w:rFonts w:ascii="Arial" w:hAnsi="Arial" w:cs="Arial"/>
              </w:rPr>
              <w:t>M-F</w:t>
            </w:r>
          </w:p>
        </w:tc>
        <w:tc>
          <w:tcPr>
            <w:tcW w:w="900" w:type="dxa"/>
            <w:vAlign w:val="center"/>
          </w:tcPr>
          <w:p w14:paraId="78D5F05D" w14:textId="77777777" w:rsidR="00435E02" w:rsidRDefault="00435E02" w:rsidP="00435E02">
            <w:pPr>
              <w:spacing w:after="0" w:line="240" w:lineRule="auto"/>
              <w:jc w:val="center"/>
              <w:rPr>
                <w:rFonts w:ascii="Arial" w:hAnsi="Arial" w:cs="Arial"/>
              </w:rPr>
            </w:pPr>
            <w:r>
              <w:rPr>
                <w:rFonts w:ascii="Arial" w:hAnsi="Arial" w:cs="Arial"/>
              </w:rPr>
              <w:t>1</w:t>
            </w:r>
          </w:p>
        </w:tc>
        <w:tc>
          <w:tcPr>
            <w:tcW w:w="1857" w:type="dxa"/>
            <w:vAlign w:val="center"/>
          </w:tcPr>
          <w:p w14:paraId="427316D9" w14:textId="77777777" w:rsidR="00435E02" w:rsidRDefault="00435E02" w:rsidP="00435E02">
            <w:pPr>
              <w:spacing w:after="0" w:line="240" w:lineRule="auto"/>
              <w:rPr>
                <w:rFonts w:ascii="Arial" w:hAnsi="Arial" w:cs="Arial"/>
              </w:rPr>
            </w:pPr>
            <w:r>
              <w:rPr>
                <w:rFonts w:ascii="Arial" w:hAnsi="Arial" w:cs="Arial"/>
              </w:rPr>
              <w:t>BSBA MM 1-5</w:t>
            </w:r>
          </w:p>
        </w:tc>
      </w:tr>
      <w:tr w:rsidR="00435E02" w14:paraId="2F8F9F03" w14:textId="77777777" w:rsidTr="00362728">
        <w:trPr>
          <w:trHeight w:val="147"/>
        </w:trPr>
        <w:tc>
          <w:tcPr>
            <w:tcW w:w="1388" w:type="dxa"/>
            <w:shd w:val="clear" w:color="auto" w:fill="FDE9D9" w:themeFill="accent6" w:themeFillTint="33"/>
            <w:vAlign w:val="center"/>
          </w:tcPr>
          <w:p w14:paraId="420DDCBA" w14:textId="77777777" w:rsidR="00435E02" w:rsidRPr="00FA3D54" w:rsidRDefault="00435E02" w:rsidP="00435E0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28D9B4B2" w14:textId="77777777" w:rsidR="00435E02" w:rsidRDefault="00435E02" w:rsidP="00435E0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42F5E46F" w14:textId="77777777" w:rsidR="00435E02" w:rsidRDefault="00435E02" w:rsidP="00435E0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6E495302" w14:textId="77777777" w:rsidR="00435E02" w:rsidRDefault="00435E02" w:rsidP="00435E0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0E026805" w14:textId="77777777" w:rsidR="00435E02" w:rsidRDefault="00435E02" w:rsidP="00435E0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D5D37B3" w14:textId="77777777" w:rsidR="00435E02" w:rsidRDefault="00435E02" w:rsidP="00435E0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4C2E8420" w14:textId="77777777" w:rsidR="00435E02" w:rsidRDefault="00435E02" w:rsidP="00435E02">
            <w:pPr>
              <w:pStyle w:val="ListParagraph"/>
              <w:spacing w:after="0" w:line="240" w:lineRule="auto"/>
              <w:ind w:left="0"/>
              <w:rPr>
                <w:rFonts w:ascii="Arial" w:hAnsi="Arial" w:cs="Arial"/>
              </w:rPr>
            </w:pPr>
          </w:p>
        </w:tc>
      </w:tr>
      <w:tr w:rsidR="00435E02" w14:paraId="525C6D81" w14:textId="77777777" w:rsidTr="00362728">
        <w:trPr>
          <w:trHeight w:val="147"/>
        </w:trPr>
        <w:tc>
          <w:tcPr>
            <w:tcW w:w="1388" w:type="dxa"/>
          </w:tcPr>
          <w:p w14:paraId="33D3F255" w14:textId="77777777" w:rsidR="00435E02" w:rsidRPr="00FA3D54" w:rsidRDefault="00435E02" w:rsidP="00435E02">
            <w:pPr>
              <w:pStyle w:val="ListParagraph"/>
              <w:spacing w:after="0" w:line="240" w:lineRule="auto"/>
              <w:ind w:left="-71"/>
              <w:rPr>
                <w:rFonts w:ascii="Times New Roman" w:hAnsi="Times New Roman"/>
              </w:rPr>
            </w:pPr>
            <w:r w:rsidRPr="00FA3D54">
              <w:rPr>
                <w:rFonts w:ascii="Times New Roman" w:hAnsi="Times New Roman"/>
              </w:rPr>
              <w:t>10:00-11:00</w:t>
            </w:r>
          </w:p>
        </w:tc>
        <w:tc>
          <w:tcPr>
            <w:tcW w:w="1237" w:type="dxa"/>
            <w:shd w:val="clear" w:color="auto" w:fill="FFFFFF" w:themeFill="background1"/>
            <w:vAlign w:val="center"/>
          </w:tcPr>
          <w:p w14:paraId="65048237" w14:textId="77777777" w:rsidR="00435E02" w:rsidRDefault="00435E02" w:rsidP="00435E02">
            <w:pPr>
              <w:pStyle w:val="ListParagraph"/>
              <w:spacing w:after="0" w:line="240" w:lineRule="auto"/>
              <w:ind w:left="0"/>
              <w:rPr>
                <w:rFonts w:ascii="Times New Roman" w:hAnsi="Times New Roman"/>
                <w:sz w:val="18"/>
              </w:rPr>
            </w:pPr>
            <w:r>
              <w:rPr>
                <w:rFonts w:ascii="Times New Roman" w:hAnsi="Times New Roman"/>
                <w:sz w:val="18"/>
              </w:rPr>
              <w:t>GE ELEC 1</w:t>
            </w:r>
          </w:p>
        </w:tc>
        <w:tc>
          <w:tcPr>
            <w:tcW w:w="4343" w:type="dxa"/>
            <w:vAlign w:val="center"/>
          </w:tcPr>
          <w:p w14:paraId="790461ED" w14:textId="77777777" w:rsidR="00435E02" w:rsidRDefault="00435E02" w:rsidP="00435E02">
            <w:pPr>
              <w:pStyle w:val="ListParagraph"/>
              <w:spacing w:after="0" w:line="240" w:lineRule="auto"/>
              <w:ind w:left="0"/>
              <w:rPr>
                <w:rFonts w:ascii="Times New Roman" w:hAnsi="Times New Roman"/>
                <w:sz w:val="18"/>
              </w:rPr>
            </w:pPr>
            <w:r>
              <w:rPr>
                <w:rFonts w:ascii="Times New Roman" w:hAnsi="Times New Roman"/>
                <w:sz w:val="18"/>
              </w:rPr>
              <w:t>GENDER AND SOCIETY</w:t>
            </w:r>
          </w:p>
        </w:tc>
        <w:tc>
          <w:tcPr>
            <w:tcW w:w="900" w:type="dxa"/>
            <w:vAlign w:val="center"/>
          </w:tcPr>
          <w:p w14:paraId="382DBB28"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D71C353"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05F202B"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7C61E35D" w14:textId="77777777" w:rsidR="00435E02" w:rsidRDefault="00435E02" w:rsidP="00435E02">
            <w:pPr>
              <w:pStyle w:val="ListParagraph"/>
              <w:spacing w:after="0" w:line="240" w:lineRule="auto"/>
              <w:ind w:left="0"/>
              <w:rPr>
                <w:rFonts w:ascii="Arial" w:hAnsi="Arial" w:cs="Arial"/>
                <w:sz w:val="20"/>
              </w:rPr>
            </w:pPr>
            <w:r>
              <w:rPr>
                <w:rFonts w:ascii="Arial" w:hAnsi="Arial" w:cs="Arial"/>
              </w:rPr>
              <w:t>BSBA HRM 1-1</w:t>
            </w:r>
          </w:p>
        </w:tc>
      </w:tr>
      <w:tr w:rsidR="00435E02" w14:paraId="06544B2B" w14:textId="77777777" w:rsidTr="00362728">
        <w:trPr>
          <w:trHeight w:val="147"/>
        </w:trPr>
        <w:tc>
          <w:tcPr>
            <w:tcW w:w="1388" w:type="dxa"/>
          </w:tcPr>
          <w:p w14:paraId="3EE1DE7B" w14:textId="77777777" w:rsidR="00435E02" w:rsidRPr="00FA3D54" w:rsidRDefault="00435E02" w:rsidP="00435E02">
            <w:pPr>
              <w:pStyle w:val="ListParagraph"/>
              <w:spacing w:after="0" w:line="240" w:lineRule="auto"/>
              <w:ind w:left="-71"/>
              <w:rPr>
                <w:rFonts w:ascii="Times New Roman" w:hAnsi="Times New Roman"/>
              </w:rPr>
            </w:pPr>
            <w:r w:rsidRPr="00FA3D54">
              <w:rPr>
                <w:rFonts w:ascii="Times New Roman" w:hAnsi="Times New Roman"/>
              </w:rPr>
              <w:t>3:00-4:00</w:t>
            </w:r>
          </w:p>
        </w:tc>
        <w:tc>
          <w:tcPr>
            <w:tcW w:w="1237" w:type="dxa"/>
            <w:vAlign w:val="center"/>
          </w:tcPr>
          <w:p w14:paraId="7A20EEBF" w14:textId="77777777" w:rsidR="00435E02" w:rsidRDefault="00435E02" w:rsidP="00435E02">
            <w:pPr>
              <w:pStyle w:val="ListParagraph"/>
              <w:spacing w:after="0" w:line="240" w:lineRule="auto"/>
              <w:ind w:left="0"/>
              <w:rPr>
                <w:rFonts w:ascii="Times New Roman" w:hAnsi="Times New Roman"/>
                <w:sz w:val="20"/>
              </w:rPr>
            </w:pPr>
            <w:r>
              <w:rPr>
                <w:rFonts w:ascii="Times New Roman" w:hAnsi="Times New Roman"/>
                <w:sz w:val="18"/>
              </w:rPr>
              <w:t>GE ELEC 3</w:t>
            </w:r>
          </w:p>
        </w:tc>
        <w:tc>
          <w:tcPr>
            <w:tcW w:w="4343" w:type="dxa"/>
            <w:shd w:val="clear" w:color="auto" w:fill="FFFFFF" w:themeFill="background1"/>
            <w:vAlign w:val="center"/>
          </w:tcPr>
          <w:p w14:paraId="5C73FBF6" w14:textId="77777777" w:rsidR="00435E02" w:rsidRDefault="00435E02" w:rsidP="00435E02">
            <w:pPr>
              <w:pStyle w:val="ListParagraph"/>
              <w:spacing w:after="0" w:line="240" w:lineRule="auto"/>
              <w:ind w:left="0"/>
              <w:rPr>
                <w:rFonts w:ascii="Times New Roman" w:hAnsi="Times New Roman"/>
                <w:sz w:val="20"/>
              </w:rPr>
            </w:pPr>
            <w:r>
              <w:rPr>
                <w:rFonts w:ascii="Times New Roman" w:hAnsi="Times New Roman"/>
                <w:sz w:val="18"/>
              </w:rPr>
              <w:t>ENVIRONMENTAL SCIENCE</w:t>
            </w:r>
          </w:p>
        </w:tc>
        <w:tc>
          <w:tcPr>
            <w:tcW w:w="900" w:type="dxa"/>
            <w:vAlign w:val="center"/>
          </w:tcPr>
          <w:p w14:paraId="6895FFD4" w14:textId="77777777" w:rsidR="00435E02" w:rsidRDefault="00435E02" w:rsidP="00435E02">
            <w:pPr>
              <w:pStyle w:val="ListParagraph"/>
              <w:spacing w:after="0" w:line="240" w:lineRule="auto"/>
              <w:ind w:left="0"/>
              <w:jc w:val="center"/>
              <w:rPr>
                <w:rFonts w:ascii="Arial" w:hAnsi="Arial" w:cs="Arial"/>
                <w:sz w:val="20"/>
              </w:rPr>
            </w:pPr>
            <w:r>
              <w:rPr>
                <w:rFonts w:ascii="Arial" w:hAnsi="Arial" w:cs="Arial"/>
              </w:rPr>
              <w:t>3</w:t>
            </w:r>
          </w:p>
        </w:tc>
        <w:tc>
          <w:tcPr>
            <w:tcW w:w="720" w:type="dxa"/>
            <w:vAlign w:val="center"/>
          </w:tcPr>
          <w:p w14:paraId="5D8464B2" w14:textId="77777777" w:rsidR="00435E02" w:rsidRDefault="00435E02" w:rsidP="00435E02">
            <w:pPr>
              <w:pStyle w:val="ListParagraph"/>
              <w:spacing w:after="0" w:line="240" w:lineRule="auto"/>
              <w:ind w:left="0"/>
              <w:jc w:val="center"/>
              <w:rPr>
                <w:rFonts w:ascii="Arial" w:hAnsi="Arial" w:cs="Arial"/>
                <w:sz w:val="20"/>
              </w:rPr>
            </w:pPr>
            <w:r>
              <w:rPr>
                <w:rFonts w:ascii="Arial" w:hAnsi="Arial" w:cs="Arial"/>
              </w:rPr>
              <w:t>M-F</w:t>
            </w:r>
          </w:p>
        </w:tc>
        <w:tc>
          <w:tcPr>
            <w:tcW w:w="900" w:type="dxa"/>
            <w:vAlign w:val="center"/>
          </w:tcPr>
          <w:p w14:paraId="3B17E418" w14:textId="77777777" w:rsidR="00435E02" w:rsidRDefault="00435E02" w:rsidP="00435E02">
            <w:pPr>
              <w:pStyle w:val="ListParagraph"/>
              <w:spacing w:after="0" w:line="240" w:lineRule="auto"/>
              <w:ind w:left="0"/>
              <w:jc w:val="center"/>
              <w:rPr>
                <w:rFonts w:ascii="Arial" w:hAnsi="Arial" w:cs="Arial"/>
                <w:sz w:val="20"/>
              </w:rPr>
            </w:pPr>
            <w:r>
              <w:rPr>
                <w:rFonts w:ascii="Arial" w:hAnsi="Arial" w:cs="Arial"/>
              </w:rPr>
              <w:t>2</w:t>
            </w:r>
          </w:p>
        </w:tc>
        <w:tc>
          <w:tcPr>
            <w:tcW w:w="1857" w:type="dxa"/>
            <w:vAlign w:val="center"/>
          </w:tcPr>
          <w:p w14:paraId="1E9647FC" w14:textId="77777777" w:rsidR="00435E02" w:rsidRDefault="00435E02" w:rsidP="00435E02">
            <w:pPr>
              <w:pStyle w:val="ListParagraph"/>
              <w:spacing w:after="0" w:line="240" w:lineRule="auto"/>
              <w:ind w:left="0"/>
              <w:rPr>
                <w:rFonts w:ascii="Arial" w:hAnsi="Arial" w:cs="Arial"/>
                <w:sz w:val="20"/>
              </w:rPr>
            </w:pPr>
            <w:r>
              <w:rPr>
                <w:rFonts w:ascii="Arial" w:hAnsi="Arial" w:cs="Arial"/>
              </w:rPr>
              <w:t>BSBA MM 2-2</w:t>
            </w:r>
          </w:p>
        </w:tc>
      </w:tr>
      <w:tr w:rsidR="00435E02" w14:paraId="1A22D7C2" w14:textId="77777777" w:rsidTr="00362728">
        <w:trPr>
          <w:trHeight w:val="147"/>
        </w:trPr>
        <w:tc>
          <w:tcPr>
            <w:tcW w:w="1388" w:type="dxa"/>
            <w:vAlign w:val="center"/>
          </w:tcPr>
          <w:p w14:paraId="6AD46212" w14:textId="77777777" w:rsidR="00435E02" w:rsidRPr="00FA3D54" w:rsidRDefault="00435E02" w:rsidP="00435E02">
            <w:pPr>
              <w:spacing w:after="0" w:line="240" w:lineRule="auto"/>
              <w:rPr>
                <w:rFonts w:ascii="Times New Roman" w:hAnsi="Times New Roman"/>
              </w:rPr>
            </w:pPr>
            <w:r w:rsidRPr="00FA3D54">
              <w:rPr>
                <w:rFonts w:ascii="Times New Roman" w:hAnsi="Times New Roman"/>
              </w:rPr>
              <w:t>5:00-6:00E</w:t>
            </w:r>
          </w:p>
        </w:tc>
        <w:tc>
          <w:tcPr>
            <w:tcW w:w="1237" w:type="dxa"/>
            <w:shd w:val="clear" w:color="auto" w:fill="FFFFFF" w:themeFill="background1"/>
            <w:vAlign w:val="center"/>
          </w:tcPr>
          <w:p w14:paraId="70C3483E" w14:textId="77777777" w:rsidR="00435E02" w:rsidRDefault="00435E02" w:rsidP="00435E02">
            <w:pPr>
              <w:pStyle w:val="ListParagraph"/>
              <w:spacing w:after="0" w:line="240" w:lineRule="auto"/>
              <w:ind w:left="0"/>
              <w:rPr>
                <w:rFonts w:ascii="Times New Roman" w:hAnsi="Times New Roman"/>
                <w:sz w:val="18"/>
              </w:rPr>
            </w:pPr>
            <w:r>
              <w:rPr>
                <w:rFonts w:ascii="Times New Roman" w:hAnsi="Times New Roman"/>
                <w:sz w:val="18"/>
              </w:rPr>
              <w:t>GE ELEC 1</w:t>
            </w:r>
          </w:p>
        </w:tc>
        <w:tc>
          <w:tcPr>
            <w:tcW w:w="4343" w:type="dxa"/>
            <w:shd w:val="clear" w:color="auto" w:fill="FFFFFF" w:themeFill="background1"/>
            <w:vAlign w:val="center"/>
          </w:tcPr>
          <w:p w14:paraId="0EB76E88" w14:textId="77777777" w:rsidR="00435E02" w:rsidRDefault="00435E02" w:rsidP="00435E02">
            <w:pPr>
              <w:pStyle w:val="ListParagraph"/>
              <w:spacing w:after="0" w:line="240" w:lineRule="auto"/>
              <w:ind w:left="0"/>
              <w:rPr>
                <w:rFonts w:ascii="Times New Roman" w:hAnsi="Times New Roman"/>
                <w:sz w:val="18"/>
              </w:rPr>
            </w:pPr>
            <w:r>
              <w:rPr>
                <w:rFonts w:ascii="Times New Roman" w:hAnsi="Times New Roman"/>
                <w:sz w:val="18"/>
              </w:rPr>
              <w:t>GENDER AND SOCIETY</w:t>
            </w:r>
          </w:p>
        </w:tc>
        <w:tc>
          <w:tcPr>
            <w:tcW w:w="900" w:type="dxa"/>
            <w:vAlign w:val="center"/>
          </w:tcPr>
          <w:p w14:paraId="2E182290"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EF2A8E7"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E46A7C4"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279F022A" w14:textId="77777777" w:rsidR="00435E02" w:rsidRDefault="00435E02" w:rsidP="00435E02">
            <w:pPr>
              <w:pStyle w:val="ListParagraph"/>
              <w:spacing w:after="0" w:line="240" w:lineRule="auto"/>
              <w:ind w:left="0"/>
              <w:rPr>
                <w:rFonts w:ascii="Arial" w:hAnsi="Arial" w:cs="Arial"/>
              </w:rPr>
            </w:pPr>
            <w:r>
              <w:rPr>
                <w:rFonts w:ascii="Arial" w:hAnsi="Arial" w:cs="Arial"/>
                <w:sz w:val="20"/>
              </w:rPr>
              <w:t>BSBA HRM 1-6</w:t>
            </w:r>
          </w:p>
        </w:tc>
      </w:tr>
      <w:tr w:rsidR="00435E02" w14:paraId="0D5A12D5" w14:textId="77777777" w:rsidTr="00362728">
        <w:trPr>
          <w:trHeight w:val="89"/>
        </w:trPr>
        <w:tc>
          <w:tcPr>
            <w:tcW w:w="1388" w:type="dxa"/>
            <w:vAlign w:val="center"/>
          </w:tcPr>
          <w:p w14:paraId="45BBE06E" w14:textId="77777777" w:rsidR="00435E02" w:rsidRPr="00FA3D54" w:rsidRDefault="00435E02" w:rsidP="00435E02">
            <w:pPr>
              <w:spacing w:after="0" w:line="240" w:lineRule="auto"/>
              <w:ind w:right="-107"/>
              <w:rPr>
                <w:rFonts w:ascii="Times New Roman" w:hAnsi="Times New Roman"/>
              </w:rPr>
            </w:pPr>
            <w:r w:rsidRPr="00FA3D54">
              <w:rPr>
                <w:rFonts w:ascii="Times New Roman" w:hAnsi="Times New Roman"/>
              </w:rPr>
              <w:t>6:00-7:00E</w:t>
            </w:r>
          </w:p>
        </w:tc>
        <w:tc>
          <w:tcPr>
            <w:tcW w:w="1237" w:type="dxa"/>
            <w:shd w:val="clear" w:color="auto" w:fill="FFFFFF" w:themeFill="background1"/>
            <w:vAlign w:val="center"/>
          </w:tcPr>
          <w:p w14:paraId="539DA338" w14:textId="77777777" w:rsidR="00435E02" w:rsidRDefault="00435E02" w:rsidP="00435E02">
            <w:pPr>
              <w:pStyle w:val="ListParagraph"/>
              <w:spacing w:after="0" w:line="240" w:lineRule="auto"/>
              <w:ind w:left="0"/>
              <w:rPr>
                <w:rFonts w:ascii="Times New Roman" w:hAnsi="Times New Roman"/>
                <w:sz w:val="18"/>
              </w:rPr>
            </w:pPr>
            <w:r>
              <w:rPr>
                <w:rFonts w:ascii="Times New Roman" w:hAnsi="Times New Roman"/>
                <w:sz w:val="18"/>
              </w:rPr>
              <w:t>GE ELEC 1</w:t>
            </w:r>
          </w:p>
        </w:tc>
        <w:tc>
          <w:tcPr>
            <w:tcW w:w="4343" w:type="dxa"/>
            <w:vAlign w:val="center"/>
          </w:tcPr>
          <w:p w14:paraId="618B6B37" w14:textId="77777777" w:rsidR="00435E02" w:rsidRDefault="00435E02" w:rsidP="00435E02">
            <w:pPr>
              <w:pStyle w:val="ListParagraph"/>
              <w:spacing w:after="0" w:line="240" w:lineRule="auto"/>
              <w:ind w:left="0"/>
              <w:rPr>
                <w:rFonts w:ascii="Times New Roman" w:hAnsi="Times New Roman"/>
                <w:sz w:val="18"/>
              </w:rPr>
            </w:pPr>
            <w:r>
              <w:rPr>
                <w:rFonts w:ascii="Times New Roman" w:hAnsi="Times New Roman"/>
                <w:sz w:val="18"/>
              </w:rPr>
              <w:t>GENDER AND SOCIETY</w:t>
            </w:r>
          </w:p>
        </w:tc>
        <w:tc>
          <w:tcPr>
            <w:tcW w:w="900" w:type="dxa"/>
            <w:shd w:val="clear" w:color="auto" w:fill="FFFFFF" w:themeFill="background1"/>
            <w:vAlign w:val="center"/>
          </w:tcPr>
          <w:p w14:paraId="3C9D0EF2"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70533E51"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448A928D"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vAlign w:val="center"/>
          </w:tcPr>
          <w:p w14:paraId="1324FF12" w14:textId="77777777" w:rsidR="00435E02" w:rsidRDefault="00435E02" w:rsidP="00435E02">
            <w:pPr>
              <w:pStyle w:val="ListParagraph"/>
              <w:spacing w:after="0" w:line="240" w:lineRule="auto"/>
              <w:ind w:left="0"/>
              <w:rPr>
                <w:rFonts w:ascii="Arial" w:hAnsi="Arial" w:cs="Arial"/>
              </w:rPr>
            </w:pPr>
            <w:r>
              <w:rPr>
                <w:rFonts w:ascii="Arial" w:hAnsi="Arial" w:cs="Arial"/>
              </w:rPr>
              <w:t>BSBA HRM 1-3</w:t>
            </w:r>
          </w:p>
        </w:tc>
      </w:tr>
      <w:tr w:rsidR="00435E02" w14:paraId="61336787" w14:textId="77777777" w:rsidTr="00362728">
        <w:trPr>
          <w:trHeight w:val="245"/>
        </w:trPr>
        <w:tc>
          <w:tcPr>
            <w:tcW w:w="1388" w:type="dxa"/>
          </w:tcPr>
          <w:p w14:paraId="53913F2F" w14:textId="77777777" w:rsidR="00435E02" w:rsidRPr="00FA3D54" w:rsidRDefault="00435E02" w:rsidP="00435E02">
            <w:pPr>
              <w:spacing w:after="0" w:line="240" w:lineRule="auto"/>
              <w:ind w:right="-107"/>
              <w:rPr>
                <w:rFonts w:ascii="Times New Roman" w:hAnsi="Times New Roman"/>
              </w:rPr>
            </w:pPr>
            <w:r w:rsidRPr="00FA3D54">
              <w:rPr>
                <w:rFonts w:ascii="Times New Roman" w:hAnsi="Times New Roman"/>
              </w:rPr>
              <w:t>7:00-8:00E</w:t>
            </w:r>
          </w:p>
        </w:tc>
        <w:tc>
          <w:tcPr>
            <w:tcW w:w="1237" w:type="dxa"/>
            <w:vAlign w:val="center"/>
          </w:tcPr>
          <w:p w14:paraId="0631C4B2" w14:textId="77777777" w:rsidR="00435E02" w:rsidRDefault="00435E02" w:rsidP="00435E02">
            <w:pPr>
              <w:pStyle w:val="ListParagraph"/>
              <w:spacing w:after="0" w:line="240" w:lineRule="auto"/>
              <w:ind w:left="0"/>
              <w:rPr>
                <w:rFonts w:ascii="Arial" w:hAnsi="Arial" w:cs="Arial"/>
                <w:bCs/>
                <w:color w:val="000000" w:themeColor="text1"/>
              </w:rPr>
            </w:pPr>
            <w:r>
              <w:rPr>
                <w:rFonts w:ascii="Times New Roman" w:hAnsi="Times New Roman"/>
                <w:sz w:val="18"/>
              </w:rPr>
              <w:t>GE ELEC 3</w:t>
            </w:r>
          </w:p>
        </w:tc>
        <w:tc>
          <w:tcPr>
            <w:tcW w:w="4343" w:type="dxa"/>
            <w:shd w:val="clear" w:color="auto" w:fill="FFFFFF" w:themeFill="background1"/>
            <w:vAlign w:val="center"/>
          </w:tcPr>
          <w:p w14:paraId="3E53933E" w14:textId="77777777" w:rsidR="00435E02" w:rsidRDefault="00435E02" w:rsidP="00435E02">
            <w:pPr>
              <w:pStyle w:val="ListParagraph"/>
              <w:spacing w:after="0" w:line="240" w:lineRule="auto"/>
              <w:ind w:left="0"/>
              <w:rPr>
                <w:rFonts w:ascii="Arial" w:hAnsi="Arial" w:cs="Arial"/>
                <w:bCs/>
                <w:color w:val="000000" w:themeColor="text1"/>
              </w:rPr>
            </w:pPr>
            <w:r>
              <w:rPr>
                <w:rFonts w:ascii="Times New Roman" w:hAnsi="Times New Roman"/>
                <w:sz w:val="18"/>
              </w:rPr>
              <w:t>ENVIRONMENTAL SCIENCE</w:t>
            </w:r>
          </w:p>
        </w:tc>
        <w:tc>
          <w:tcPr>
            <w:tcW w:w="900" w:type="dxa"/>
            <w:vAlign w:val="center"/>
          </w:tcPr>
          <w:p w14:paraId="27447C4E"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9617A75"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BA37DDE" w14:textId="77777777" w:rsidR="00435E02" w:rsidRDefault="00435E02" w:rsidP="00435E0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4A20A3A9" w14:textId="77777777" w:rsidR="00435E02" w:rsidRDefault="00435E02" w:rsidP="00435E02">
            <w:pPr>
              <w:pStyle w:val="ListParagraph"/>
              <w:spacing w:after="0" w:line="240" w:lineRule="auto"/>
              <w:ind w:left="0"/>
              <w:rPr>
                <w:rFonts w:ascii="Arial" w:hAnsi="Arial" w:cs="Arial"/>
              </w:rPr>
            </w:pPr>
            <w:r>
              <w:rPr>
                <w:rFonts w:ascii="Arial" w:hAnsi="Arial" w:cs="Arial"/>
              </w:rPr>
              <w:t>BSBA MM 2-3</w:t>
            </w:r>
          </w:p>
        </w:tc>
      </w:tr>
      <w:tr w:rsidR="00435E02" w14:paraId="315EDC5D" w14:textId="77777777" w:rsidTr="00362728">
        <w:trPr>
          <w:trHeight w:val="85"/>
        </w:trPr>
        <w:tc>
          <w:tcPr>
            <w:tcW w:w="1388" w:type="dxa"/>
            <w:shd w:val="clear" w:color="auto" w:fill="548DD4" w:themeFill="text2" w:themeFillTint="99"/>
          </w:tcPr>
          <w:p w14:paraId="0C179DC8" w14:textId="77777777" w:rsidR="00435E02" w:rsidRDefault="00435E02" w:rsidP="00435E0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010CBF2D" w14:textId="77777777" w:rsidR="00435E02" w:rsidRDefault="00435E02" w:rsidP="00435E0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610ED9B1" w14:textId="77777777" w:rsidR="00435E02" w:rsidRDefault="00435E02" w:rsidP="00435E0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1C24BEC" w14:textId="43617D2B" w:rsidR="00435E02" w:rsidRDefault="00435E02" w:rsidP="00435E02">
            <w:pPr>
              <w:pStyle w:val="ListParagraph"/>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65E75BE6" w14:textId="77777777" w:rsidR="00435E02" w:rsidRDefault="00435E02" w:rsidP="00435E0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7BD651C" w14:textId="77777777" w:rsidR="00435E02" w:rsidRDefault="00435E02" w:rsidP="00435E0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7DCEC37" w14:textId="77777777" w:rsidR="00435E02" w:rsidRDefault="00435E02" w:rsidP="00435E02">
            <w:pPr>
              <w:pStyle w:val="ListParagraph"/>
              <w:spacing w:after="0" w:line="240" w:lineRule="auto"/>
              <w:ind w:left="0"/>
              <w:jc w:val="center"/>
              <w:rPr>
                <w:rFonts w:ascii="Arial" w:hAnsi="Arial" w:cs="Arial"/>
                <w:b/>
                <w:bCs/>
                <w:sz w:val="24"/>
                <w:szCs w:val="24"/>
              </w:rPr>
            </w:pPr>
          </w:p>
        </w:tc>
      </w:tr>
    </w:tbl>
    <w:p w14:paraId="5AB40E4A" w14:textId="77777777" w:rsidR="00DF4FD9" w:rsidRDefault="00DF4FD9"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489525D1" w14:textId="77777777" w:rsidR="00DF4FD9" w:rsidRDefault="00DF4FD9" w:rsidP="00DF4FD9">
      <w:pPr>
        <w:spacing w:after="0" w:line="240" w:lineRule="auto"/>
        <w:ind w:firstLine="720"/>
        <w:jc w:val="both"/>
        <w:rPr>
          <w:rFonts w:ascii="Arial" w:hAnsi="Arial" w:cs="Arial"/>
          <w:i/>
          <w:iCs/>
          <w:sz w:val="24"/>
          <w:szCs w:val="24"/>
          <w:lang w:val="en-US"/>
        </w:rPr>
      </w:pPr>
    </w:p>
    <w:p w14:paraId="1CD8A336" w14:textId="77777777" w:rsidR="00DF4FD9" w:rsidRDefault="00DF4FD9" w:rsidP="00F81A97">
      <w:pPr>
        <w:pStyle w:val="NoSpacing"/>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24 units (8 loads)</w:t>
      </w:r>
    </w:p>
    <w:p w14:paraId="3D87E95D" w14:textId="77E97A85" w:rsidR="00DF4FD9" w:rsidRPr="00F81A97" w:rsidRDefault="00DF4FD9" w:rsidP="00F81A97">
      <w:pPr>
        <w:pStyle w:val="NoSpacing"/>
        <w:ind w:left="720" w:firstLine="720"/>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t xml:space="preserve"> </w:t>
      </w:r>
      <w:r w:rsidR="00435E02">
        <w:rPr>
          <w:rFonts w:ascii="Arial" w:hAnsi="Arial" w:cs="Arial"/>
          <w:i/>
          <w:iCs/>
          <w:sz w:val="24"/>
          <w:szCs w:val="24"/>
        </w:rPr>
        <w:t>9</w:t>
      </w:r>
      <w:r>
        <w:rPr>
          <w:rFonts w:ascii="Arial" w:hAnsi="Arial" w:cs="Arial"/>
          <w:i/>
          <w:iCs/>
          <w:sz w:val="24"/>
          <w:szCs w:val="24"/>
        </w:rPr>
        <w:t xml:space="preserve"> units (</w:t>
      </w:r>
      <w:r w:rsidR="00435E02">
        <w:rPr>
          <w:rFonts w:ascii="Arial" w:hAnsi="Arial" w:cs="Arial"/>
          <w:i/>
          <w:iCs/>
          <w:sz w:val="24"/>
          <w:szCs w:val="24"/>
        </w:rPr>
        <w:t>3</w:t>
      </w:r>
      <w:r>
        <w:rPr>
          <w:rFonts w:ascii="Arial" w:hAnsi="Arial" w:cs="Arial"/>
          <w:i/>
          <w:iCs/>
          <w:sz w:val="24"/>
          <w:szCs w:val="24"/>
        </w:rPr>
        <w:t xml:space="preserve"> load</w:t>
      </w:r>
      <w:r w:rsidR="003F4592">
        <w:rPr>
          <w:rFonts w:ascii="Arial" w:hAnsi="Arial" w:cs="Arial"/>
          <w:i/>
          <w:iCs/>
          <w:sz w:val="24"/>
          <w:szCs w:val="24"/>
        </w:rPr>
        <w:t>s</w:t>
      </w:r>
      <w:r>
        <w:rPr>
          <w:rFonts w:ascii="Arial" w:hAnsi="Arial" w:cs="Arial"/>
          <w:i/>
          <w:iCs/>
          <w:sz w:val="24"/>
          <w:szCs w:val="24"/>
        </w:rPr>
        <w:t>)</w:t>
      </w:r>
    </w:p>
    <w:p w14:paraId="22105CDE" w14:textId="4373B686" w:rsidR="00DF4FD9" w:rsidRDefault="00FA3D54" w:rsidP="00F81A97">
      <w:pPr>
        <w:pStyle w:val="NoSpacing"/>
        <w:ind w:left="720" w:firstLine="720"/>
        <w:rPr>
          <w:rFonts w:ascii="Arial" w:hAnsi="Arial" w:cs="Arial"/>
          <w:sz w:val="24"/>
          <w:szCs w:val="24"/>
        </w:rPr>
      </w:pPr>
      <w:r>
        <w:rPr>
          <w:rFonts w:ascii="Arial" w:hAnsi="Arial" w:cs="Arial"/>
          <w:sz w:val="24"/>
          <w:szCs w:val="24"/>
        </w:rPr>
        <w:t xml:space="preserve">Consultation Hour:  10:00-11:00 am Tuesday </w:t>
      </w:r>
    </w:p>
    <w:p w14:paraId="68C78072" w14:textId="77777777" w:rsidR="00DF4FD9" w:rsidRDefault="00DF4FD9" w:rsidP="00DF4FD9">
      <w:pPr>
        <w:pStyle w:val="NoSpacing"/>
        <w:ind w:firstLine="720"/>
        <w:rPr>
          <w:rFonts w:ascii="Arial" w:hAnsi="Arial" w:cs="Arial"/>
          <w:sz w:val="24"/>
          <w:szCs w:val="24"/>
        </w:rPr>
      </w:pPr>
    </w:p>
    <w:p w14:paraId="48978069" w14:textId="77777777" w:rsidR="00DF4FD9" w:rsidRDefault="00DF4FD9" w:rsidP="00DF4FD9">
      <w:pPr>
        <w:pStyle w:val="NoSpacing"/>
        <w:ind w:firstLine="720"/>
        <w:rPr>
          <w:rFonts w:ascii="Arial" w:hAnsi="Arial" w:cs="Arial"/>
          <w:sz w:val="24"/>
          <w:szCs w:val="24"/>
        </w:rPr>
      </w:pPr>
    </w:p>
    <w:p w14:paraId="772624AB" w14:textId="77777777" w:rsidR="00DF4FD9" w:rsidRDefault="00DF4FD9" w:rsidP="00DF4FD9">
      <w:pPr>
        <w:pStyle w:val="NoSpacing"/>
        <w:ind w:firstLine="720"/>
        <w:rPr>
          <w:rFonts w:ascii="Arial" w:hAnsi="Arial" w:cs="Arial"/>
          <w:sz w:val="24"/>
          <w:szCs w:val="24"/>
        </w:rPr>
      </w:pPr>
    </w:p>
    <w:p w14:paraId="0D599CE0" w14:textId="77777777" w:rsidR="00DF4FD9" w:rsidRDefault="00DF4FD9" w:rsidP="00DF4FD9">
      <w:pPr>
        <w:pStyle w:val="NoSpacing"/>
        <w:ind w:firstLine="720"/>
        <w:rPr>
          <w:rFonts w:ascii="Arial" w:hAnsi="Arial" w:cs="Arial"/>
          <w:sz w:val="24"/>
          <w:szCs w:val="24"/>
        </w:rPr>
      </w:pPr>
    </w:p>
    <w:p w14:paraId="41E3EE74" w14:textId="77777777" w:rsidR="00DF4FD9" w:rsidRDefault="00DF4FD9" w:rsidP="00DF4FD9">
      <w:pPr>
        <w:pStyle w:val="NoSpacing"/>
        <w:ind w:firstLine="720"/>
        <w:rPr>
          <w:rFonts w:ascii="Arial" w:hAnsi="Arial" w:cs="Arial"/>
          <w:sz w:val="24"/>
          <w:szCs w:val="24"/>
        </w:rPr>
      </w:pPr>
    </w:p>
    <w:p w14:paraId="603FB101" w14:textId="77777777" w:rsidR="00DF4FD9" w:rsidRDefault="00DF4FD9" w:rsidP="00DF4FD9">
      <w:pPr>
        <w:pStyle w:val="NoSpacing"/>
        <w:ind w:firstLine="720"/>
        <w:rPr>
          <w:rFonts w:ascii="Arial" w:hAnsi="Arial" w:cs="Arial"/>
          <w:sz w:val="24"/>
          <w:szCs w:val="24"/>
        </w:rPr>
      </w:pPr>
    </w:p>
    <w:p w14:paraId="06765D8A" w14:textId="77777777" w:rsidR="00DF4FD9" w:rsidRDefault="00DF4FD9" w:rsidP="00DF4FD9">
      <w:pPr>
        <w:pStyle w:val="NoSpacing"/>
        <w:ind w:firstLine="720"/>
        <w:rPr>
          <w:rFonts w:ascii="Arial" w:hAnsi="Arial" w:cs="Arial"/>
          <w:sz w:val="24"/>
          <w:szCs w:val="24"/>
        </w:rPr>
      </w:pPr>
    </w:p>
    <w:p w14:paraId="05EF3960" w14:textId="77777777" w:rsidR="00DF4FD9" w:rsidRDefault="00DF4FD9" w:rsidP="00DF4FD9">
      <w:pPr>
        <w:pStyle w:val="NoSpacing"/>
        <w:ind w:firstLine="720"/>
        <w:rPr>
          <w:rFonts w:ascii="Arial" w:hAnsi="Arial" w:cs="Arial"/>
          <w:sz w:val="24"/>
          <w:szCs w:val="24"/>
        </w:rPr>
      </w:pPr>
    </w:p>
    <w:p w14:paraId="4578BADE" w14:textId="77777777" w:rsidR="00DF4FD9" w:rsidRDefault="00DF4FD9" w:rsidP="00DF4FD9">
      <w:pPr>
        <w:pStyle w:val="NoSpacing"/>
        <w:ind w:firstLine="720"/>
        <w:rPr>
          <w:rFonts w:ascii="Arial" w:hAnsi="Arial" w:cs="Arial"/>
          <w:sz w:val="24"/>
          <w:szCs w:val="24"/>
        </w:rPr>
      </w:pPr>
    </w:p>
    <w:p w14:paraId="43A5A9D2" w14:textId="77777777" w:rsidR="00DF4FD9" w:rsidRDefault="00DF4FD9" w:rsidP="00DF4FD9">
      <w:pPr>
        <w:pStyle w:val="NoSpacing"/>
        <w:ind w:firstLine="720"/>
        <w:rPr>
          <w:rFonts w:ascii="Arial" w:hAnsi="Arial" w:cs="Arial"/>
          <w:sz w:val="24"/>
          <w:szCs w:val="24"/>
        </w:rPr>
      </w:pPr>
    </w:p>
    <w:p w14:paraId="4570A898" w14:textId="77777777" w:rsidR="00DF4FD9" w:rsidRDefault="00DF4FD9" w:rsidP="00DF4FD9">
      <w:pPr>
        <w:pStyle w:val="NoSpacing"/>
        <w:ind w:firstLine="720"/>
        <w:rPr>
          <w:rFonts w:ascii="Arial" w:hAnsi="Arial" w:cs="Arial"/>
          <w:sz w:val="24"/>
          <w:szCs w:val="24"/>
        </w:rPr>
      </w:pPr>
    </w:p>
    <w:p w14:paraId="0E0097C1" w14:textId="77777777" w:rsidR="00DF4FD9" w:rsidRDefault="00DF4FD9" w:rsidP="00DF4FD9">
      <w:pPr>
        <w:pStyle w:val="NoSpacing"/>
        <w:ind w:firstLine="720"/>
        <w:rPr>
          <w:rFonts w:ascii="Arial" w:hAnsi="Arial" w:cs="Arial"/>
          <w:sz w:val="24"/>
          <w:szCs w:val="24"/>
        </w:rPr>
      </w:pPr>
    </w:p>
    <w:p w14:paraId="47CA73FF" w14:textId="77777777" w:rsidR="00DF4FD9" w:rsidRDefault="00DF4FD9" w:rsidP="00DF4FD9">
      <w:pPr>
        <w:pStyle w:val="NoSpacing"/>
        <w:ind w:firstLine="720"/>
        <w:rPr>
          <w:rFonts w:ascii="Arial" w:hAnsi="Arial" w:cs="Arial"/>
          <w:sz w:val="24"/>
          <w:szCs w:val="24"/>
        </w:rPr>
      </w:pPr>
    </w:p>
    <w:p w14:paraId="3CD0CFE9" w14:textId="77777777" w:rsidR="00DF4FD9" w:rsidRDefault="00DF4FD9" w:rsidP="00DF4FD9">
      <w:pPr>
        <w:pStyle w:val="NoSpacing"/>
        <w:ind w:firstLine="720"/>
        <w:rPr>
          <w:rFonts w:ascii="Arial" w:hAnsi="Arial" w:cs="Arial"/>
          <w:sz w:val="24"/>
          <w:szCs w:val="24"/>
        </w:rPr>
      </w:pPr>
    </w:p>
    <w:p w14:paraId="31C4E20E" w14:textId="77777777" w:rsidR="00DF4FD9" w:rsidRDefault="00DF4FD9" w:rsidP="00DF4FD9">
      <w:pPr>
        <w:pStyle w:val="NoSpacing"/>
        <w:ind w:firstLine="720"/>
        <w:rPr>
          <w:rFonts w:ascii="Arial" w:hAnsi="Arial" w:cs="Arial"/>
          <w:sz w:val="24"/>
          <w:szCs w:val="24"/>
        </w:rPr>
      </w:pPr>
    </w:p>
    <w:p w14:paraId="692106B4" w14:textId="77777777" w:rsidR="00DF4FD9" w:rsidRDefault="00DF4FD9" w:rsidP="00DF4FD9">
      <w:pPr>
        <w:pStyle w:val="NoSpacing"/>
        <w:ind w:firstLine="720"/>
        <w:rPr>
          <w:rFonts w:ascii="Arial" w:hAnsi="Arial" w:cs="Arial"/>
          <w:sz w:val="24"/>
          <w:szCs w:val="24"/>
        </w:rPr>
      </w:pPr>
    </w:p>
    <w:p w14:paraId="330B1C81" w14:textId="77777777" w:rsidR="00DF4FD9" w:rsidRDefault="00DF4FD9" w:rsidP="00DF4FD9">
      <w:pPr>
        <w:pStyle w:val="NoSpacing"/>
        <w:ind w:firstLine="720"/>
        <w:rPr>
          <w:rFonts w:ascii="Arial" w:hAnsi="Arial" w:cs="Arial"/>
          <w:sz w:val="24"/>
          <w:szCs w:val="24"/>
        </w:rPr>
      </w:pPr>
    </w:p>
    <w:p w14:paraId="4C515708" w14:textId="77777777" w:rsidR="00DF4FD9" w:rsidRDefault="00DF4FD9" w:rsidP="00DF4FD9">
      <w:pPr>
        <w:pStyle w:val="NoSpacing"/>
        <w:ind w:firstLine="720"/>
        <w:rPr>
          <w:rFonts w:ascii="Arial" w:hAnsi="Arial" w:cs="Arial"/>
          <w:sz w:val="24"/>
          <w:szCs w:val="24"/>
        </w:rPr>
      </w:pPr>
    </w:p>
    <w:p w14:paraId="63BA0C7A" w14:textId="77777777" w:rsidR="00F81A97" w:rsidRDefault="00F81A97" w:rsidP="00DF4FD9">
      <w:pPr>
        <w:pStyle w:val="NoSpacing"/>
        <w:ind w:firstLine="720"/>
        <w:rPr>
          <w:rFonts w:ascii="Arial" w:hAnsi="Arial" w:cs="Arial"/>
          <w:sz w:val="24"/>
          <w:szCs w:val="24"/>
        </w:rPr>
      </w:pPr>
    </w:p>
    <w:p w14:paraId="3323BCA0" w14:textId="77777777" w:rsidR="00F81A97" w:rsidRDefault="00F81A97" w:rsidP="00DF4FD9">
      <w:pPr>
        <w:pStyle w:val="NoSpacing"/>
        <w:ind w:firstLine="720"/>
        <w:rPr>
          <w:rFonts w:ascii="Arial" w:hAnsi="Arial" w:cs="Arial"/>
          <w:sz w:val="24"/>
          <w:szCs w:val="24"/>
        </w:rPr>
      </w:pPr>
    </w:p>
    <w:p w14:paraId="6784A366" w14:textId="77777777" w:rsidR="00DF4FD9" w:rsidRDefault="00DF4FD9" w:rsidP="00DF4FD9">
      <w:pPr>
        <w:pStyle w:val="NoSpacing"/>
        <w:ind w:firstLine="720"/>
        <w:rPr>
          <w:rFonts w:ascii="Arial" w:hAnsi="Arial" w:cs="Arial"/>
          <w:sz w:val="24"/>
          <w:szCs w:val="24"/>
        </w:rPr>
      </w:pPr>
    </w:p>
    <w:p w14:paraId="667D638F" w14:textId="77777777" w:rsidR="00DF4FD9" w:rsidRDefault="00DF4FD9" w:rsidP="00DF4FD9">
      <w:pPr>
        <w:pStyle w:val="NoSpacing"/>
        <w:ind w:firstLine="720"/>
        <w:rPr>
          <w:rFonts w:ascii="Arial" w:hAnsi="Arial" w:cs="Arial"/>
          <w:sz w:val="24"/>
          <w:szCs w:val="24"/>
        </w:rPr>
      </w:pPr>
    </w:p>
    <w:p w14:paraId="420E4F61" w14:textId="77777777" w:rsidR="00DF4FD9" w:rsidRDefault="00DF4FD9" w:rsidP="00974C53">
      <w:pPr>
        <w:pStyle w:val="NoSpacing"/>
        <w:rPr>
          <w:rFonts w:ascii="Arial" w:hAnsi="Arial" w:cs="Arial"/>
          <w:sz w:val="24"/>
          <w:szCs w:val="24"/>
        </w:rPr>
      </w:pPr>
    </w:p>
    <w:p w14:paraId="7028A13C" w14:textId="34701AF8" w:rsidR="001A4307"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96128" behindDoc="0" locked="0" layoutInCell="1" allowOverlap="1" wp14:anchorId="2F54ACF6" wp14:editId="5E7C298A">
                <wp:simplePos x="0" y="0"/>
                <wp:positionH relativeFrom="column">
                  <wp:posOffset>1814195</wp:posOffset>
                </wp:positionH>
                <wp:positionV relativeFrom="paragraph">
                  <wp:posOffset>210185</wp:posOffset>
                </wp:positionV>
                <wp:extent cx="5177790" cy="0"/>
                <wp:effectExtent l="0" t="0" r="0" b="0"/>
                <wp:wrapNone/>
                <wp:docPr id="1087944969" name="Straight Connector 108794496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696128;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DHlRwU+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sz w:val="24"/>
          <w:szCs w:val="24"/>
        </w:rPr>
        <w:t>DAQUIO, RAY</w:t>
      </w:r>
      <w:r w:rsidR="009A350C">
        <w:rPr>
          <w:rFonts w:ascii="Arial" w:hAnsi="Arial" w:cs="Arial"/>
          <w:b/>
          <w:sz w:val="24"/>
          <w:szCs w:val="24"/>
        </w:rPr>
        <w:t xml:space="preserve"> R.</w:t>
      </w:r>
    </w:p>
    <w:p w14:paraId="61BE6724" w14:textId="77777777" w:rsidR="001A4307" w:rsidRDefault="001A4307">
      <w:pPr>
        <w:pStyle w:val="ListParagraph"/>
        <w:spacing w:after="120" w:line="240" w:lineRule="auto"/>
        <w:ind w:left="0"/>
        <w:rPr>
          <w:rFonts w:ascii="Arial" w:hAnsi="Arial" w:cs="Arial"/>
          <w:b/>
          <w:sz w:val="24"/>
          <w:szCs w:val="24"/>
        </w:rPr>
      </w:pPr>
    </w:p>
    <w:p w14:paraId="6087C317"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3544297"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97152" behindDoc="0" locked="0" layoutInCell="1" allowOverlap="1" wp14:anchorId="5C527A9B" wp14:editId="63368697">
                <wp:simplePos x="0" y="0"/>
                <wp:positionH relativeFrom="column">
                  <wp:posOffset>1811655</wp:posOffset>
                </wp:positionH>
                <wp:positionV relativeFrom="paragraph">
                  <wp:posOffset>10795</wp:posOffset>
                </wp:positionV>
                <wp:extent cx="5177155" cy="0"/>
                <wp:effectExtent l="0" t="0" r="0" b="0"/>
                <wp:wrapNone/>
                <wp:docPr id="697045931" name="Straight Connector 69704593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697152;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JLB+PX6AQAABwQAAA4AAAAAAAAAAQAgAAAAIgEAAGRycy9lMm9Eb2MueG1s&#10;UEsFBgAAAAAGAAYAWQEAAI4FAAAAAA==&#10;">
                <v:fill on="f" focussize="0,0"/>
                <v:stroke color="#000000" joinstyle="round"/>
                <v:imagedata o:title=""/>
                <o:lock v:ext="edit" aspectratio="f"/>
              </v:line>
            </w:pict>
          </mc:Fallback>
        </mc:AlternateContent>
      </w:r>
    </w:p>
    <w:p w14:paraId="628B70A6" w14:textId="4527F6A4"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 xml:space="preserve">July </w:t>
      </w:r>
      <w:r w:rsidR="009A350C">
        <w:rPr>
          <w:rFonts w:ascii="Arial" w:hAnsi="Arial" w:cs="Arial"/>
          <w:b/>
          <w:bCs/>
          <w:sz w:val="24"/>
          <w:szCs w:val="24"/>
          <w:lang w:val="en-US"/>
        </w:rPr>
        <w:t>24</w:t>
      </w:r>
      <w:r>
        <w:rPr>
          <w:rFonts w:ascii="Arial" w:hAnsi="Arial" w:cs="Arial"/>
          <w:b/>
          <w:bCs/>
          <w:sz w:val="24"/>
          <w:szCs w:val="24"/>
          <w:lang w:val="en-US"/>
        </w:rPr>
        <w:t>, 2025</w:t>
      </w:r>
      <w:r>
        <w:rPr>
          <w:rFonts w:ascii="Arial" w:hAnsi="Arial" w:cs="Arial"/>
          <w:b/>
          <w:bCs/>
          <w:sz w:val="24"/>
          <w:szCs w:val="24"/>
        </w:rPr>
        <w:tab/>
      </w:r>
    </w:p>
    <w:p w14:paraId="1A6D6952"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698176" behindDoc="0" locked="0" layoutInCell="1" allowOverlap="1" wp14:anchorId="3DD6397B" wp14:editId="5E67E95E">
                <wp:simplePos x="0" y="0"/>
                <wp:positionH relativeFrom="column">
                  <wp:posOffset>1754505</wp:posOffset>
                </wp:positionH>
                <wp:positionV relativeFrom="paragraph">
                  <wp:posOffset>19050</wp:posOffset>
                </wp:positionV>
                <wp:extent cx="5236845" cy="0"/>
                <wp:effectExtent l="0" t="0" r="0" b="0"/>
                <wp:wrapNone/>
                <wp:docPr id="1724082826" name="Straight Connector 172408282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698176;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JZ561QAAAAgBAAAPAAAAAAAAAAEAIAAAACIAAABkcnMvZG93bnJldi54bWxQ&#10;SwECFAAUAAAACACHTuJAMEuTtfoBAAAJBAAADgAAAAAAAAABACAAAAAkAQAAZHJzL2Uyb0RvYy54&#10;bWxQSwUGAAAAAAYABgBZAQAAkAUAAAAA&#10;">
                <v:fill on="f" focussize="0,0"/>
                <v:stroke color="#000000" joinstyle="round"/>
                <v:imagedata o:title=""/>
                <o:lock v:ext="edit" aspectratio="f"/>
              </v:line>
            </w:pict>
          </mc:Fallback>
        </mc:AlternateContent>
      </w:r>
    </w:p>
    <w:p w14:paraId="726E4088" w14:textId="77777777" w:rsidR="001A4307" w:rsidRDefault="001A4307">
      <w:pPr>
        <w:spacing w:after="120" w:line="240" w:lineRule="auto"/>
        <w:rPr>
          <w:rFonts w:ascii="Arial" w:hAnsi="Arial" w:cs="Arial"/>
          <w:b/>
          <w:sz w:val="24"/>
          <w:szCs w:val="24"/>
        </w:rPr>
      </w:pPr>
    </w:p>
    <w:p w14:paraId="0AAEA822" w14:textId="77777777" w:rsidR="001A4307" w:rsidRDefault="001A4307">
      <w:pPr>
        <w:spacing w:after="120" w:line="240" w:lineRule="auto"/>
        <w:rPr>
          <w:rFonts w:ascii="Arial" w:hAnsi="Arial" w:cs="Arial"/>
          <w:b/>
          <w:sz w:val="24"/>
          <w:szCs w:val="24"/>
        </w:rPr>
      </w:pPr>
    </w:p>
    <w:p w14:paraId="6974C43D" w14:textId="77777777" w:rsidR="001A4307" w:rsidRDefault="001A4307">
      <w:pPr>
        <w:spacing w:after="120" w:line="240" w:lineRule="auto"/>
        <w:rPr>
          <w:rFonts w:ascii="Arial" w:hAnsi="Arial" w:cs="Arial"/>
          <w:b/>
          <w:sz w:val="24"/>
          <w:szCs w:val="24"/>
        </w:rPr>
      </w:pPr>
    </w:p>
    <w:p w14:paraId="3F995896" w14:textId="77777777" w:rsidR="001A4307" w:rsidRDefault="001A430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1A4307" w14:paraId="14758062" w14:textId="77777777">
        <w:trPr>
          <w:trHeight w:val="85"/>
        </w:trPr>
        <w:tc>
          <w:tcPr>
            <w:tcW w:w="1455" w:type="dxa"/>
            <w:shd w:val="clear" w:color="auto" w:fill="8DB3E2" w:themeFill="text2" w:themeFillTint="66"/>
            <w:vAlign w:val="center"/>
          </w:tcPr>
          <w:p w14:paraId="78E85911"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04ADD492"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BC08E07"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51563BB"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9FD7D2"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F2779CA"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87826CE"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1A4307" w14:paraId="04A64B1E" w14:textId="77777777" w:rsidTr="00E82162">
        <w:trPr>
          <w:trHeight w:val="85"/>
        </w:trPr>
        <w:tc>
          <w:tcPr>
            <w:tcW w:w="1455" w:type="dxa"/>
            <w:vAlign w:val="center"/>
          </w:tcPr>
          <w:p w14:paraId="7ACAF761" w14:textId="07B7CA2B" w:rsidR="001A4307" w:rsidRDefault="00000000">
            <w:pPr>
              <w:spacing w:after="0" w:line="240" w:lineRule="auto"/>
              <w:rPr>
                <w:rFonts w:ascii="Arial Narrow" w:hAnsi="Arial Narrow" w:cs="Arial"/>
              </w:rPr>
            </w:pPr>
            <w:r>
              <w:rPr>
                <w:rFonts w:ascii="Arial Narrow" w:hAnsi="Arial Narrow" w:cs="Arial"/>
              </w:rPr>
              <w:t>9:</w:t>
            </w:r>
            <w:r w:rsidR="00E82162">
              <w:rPr>
                <w:rFonts w:ascii="Arial Narrow" w:hAnsi="Arial Narrow" w:cs="Arial"/>
              </w:rPr>
              <w:t>00-10:</w:t>
            </w:r>
            <w:r>
              <w:rPr>
                <w:rFonts w:ascii="Arial Narrow" w:hAnsi="Arial Narrow" w:cs="Arial"/>
              </w:rPr>
              <w:t>00</w:t>
            </w:r>
          </w:p>
        </w:tc>
        <w:tc>
          <w:tcPr>
            <w:tcW w:w="1170" w:type="dxa"/>
            <w:vAlign w:val="center"/>
          </w:tcPr>
          <w:p w14:paraId="578144E4" w14:textId="77777777" w:rsidR="001A4307" w:rsidRDefault="00000000">
            <w:pPr>
              <w:spacing w:after="0" w:line="240" w:lineRule="auto"/>
              <w:rPr>
                <w:rFonts w:ascii="Arial Narrow" w:hAnsi="Arial Narrow" w:cs="Arial"/>
              </w:rPr>
            </w:pPr>
            <w:r>
              <w:rPr>
                <w:rFonts w:ascii="Arial Narrow" w:hAnsi="Arial Narrow" w:cs="Arial"/>
              </w:rPr>
              <w:t>GE Elec 1</w:t>
            </w:r>
          </w:p>
        </w:tc>
        <w:tc>
          <w:tcPr>
            <w:tcW w:w="4343" w:type="dxa"/>
            <w:vAlign w:val="center"/>
          </w:tcPr>
          <w:p w14:paraId="153CB406" w14:textId="77777777" w:rsidR="001A4307" w:rsidRDefault="00000000">
            <w:pPr>
              <w:spacing w:after="0" w:line="240" w:lineRule="auto"/>
              <w:rPr>
                <w:rFonts w:ascii="Arial Narrow" w:hAnsi="Arial Narrow" w:cs="Arial"/>
              </w:rPr>
            </w:pPr>
            <w:r>
              <w:rPr>
                <w:rFonts w:ascii="Arial Narrow" w:hAnsi="Arial Narrow" w:cs="Arial"/>
              </w:rPr>
              <w:t>GENDER &amp; SOCIETY</w:t>
            </w:r>
          </w:p>
        </w:tc>
        <w:tc>
          <w:tcPr>
            <w:tcW w:w="900" w:type="dxa"/>
            <w:vAlign w:val="center"/>
          </w:tcPr>
          <w:p w14:paraId="54D311CF" w14:textId="77777777" w:rsidR="001A4307" w:rsidRDefault="00000000">
            <w:pPr>
              <w:spacing w:after="0" w:line="240" w:lineRule="auto"/>
              <w:jc w:val="center"/>
              <w:rPr>
                <w:rFonts w:ascii="Arial" w:hAnsi="Arial" w:cs="Arial"/>
              </w:rPr>
            </w:pPr>
            <w:r>
              <w:rPr>
                <w:rFonts w:ascii="Arial" w:hAnsi="Arial" w:cs="Arial"/>
              </w:rPr>
              <w:t>3</w:t>
            </w:r>
          </w:p>
        </w:tc>
        <w:tc>
          <w:tcPr>
            <w:tcW w:w="720" w:type="dxa"/>
            <w:vAlign w:val="center"/>
          </w:tcPr>
          <w:p w14:paraId="405F24EA" w14:textId="77777777" w:rsidR="001A4307" w:rsidRDefault="00000000">
            <w:pPr>
              <w:spacing w:after="0" w:line="240" w:lineRule="auto"/>
              <w:jc w:val="center"/>
              <w:rPr>
                <w:rFonts w:ascii="Arial" w:hAnsi="Arial" w:cs="Arial"/>
              </w:rPr>
            </w:pPr>
            <w:r>
              <w:rPr>
                <w:rFonts w:ascii="Arial" w:hAnsi="Arial" w:cs="Arial"/>
              </w:rPr>
              <w:t>M-F</w:t>
            </w:r>
          </w:p>
        </w:tc>
        <w:tc>
          <w:tcPr>
            <w:tcW w:w="900" w:type="dxa"/>
            <w:vAlign w:val="center"/>
          </w:tcPr>
          <w:p w14:paraId="1D18025F" w14:textId="77777777" w:rsidR="001A4307" w:rsidRDefault="00000000">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3D1FB66D" w14:textId="77777777" w:rsidR="001A4307" w:rsidRDefault="00000000">
            <w:pPr>
              <w:spacing w:after="0" w:line="240" w:lineRule="auto"/>
              <w:rPr>
                <w:rFonts w:ascii="Arial Narrow" w:hAnsi="Arial Narrow" w:cs="Arial"/>
              </w:rPr>
            </w:pPr>
            <w:r>
              <w:rPr>
                <w:rFonts w:ascii="Arial Narrow" w:hAnsi="Arial Narrow" w:cs="Arial"/>
              </w:rPr>
              <w:t>BSED VE1-1</w:t>
            </w:r>
          </w:p>
        </w:tc>
      </w:tr>
      <w:tr w:rsidR="002064AB" w14:paraId="33BDF3B4" w14:textId="77777777" w:rsidTr="009F458C">
        <w:trPr>
          <w:trHeight w:val="85"/>
        </w:trPr>
        <w:tc>
          <w:tcPr>
            <w:tcW w:w="1455" w:type="dxa"/>
            <w:vAlign w:val="center"/>
          </w:tcPr>
          <w:p w14:paraId="7A9C775D" w14:textId="498FAB03" w:rsidR="002064AB" w:rsidRDefault="002064AB" w:rsidP="002064AB">
            <w:pPr>
              <w:spacing w:after="0" w:line="240" w:lineRule="auto"/>
              <w:rPr>
                <w:rFonts w:ascii="Arial Narrow" w:hAnsi="Arial Narrow" w:cs="Arial"/>
              </w:rPr>
            </w:pPr>
            <w:r>
              <w:rPr>
                <w:rFonts w:ascii="Arial Narrow" w:hAnsi="Arial Narrow" w:cs="Arial"/>
              </w:rPr>
              <w:t>10:00-11:00</w:t>
            </w:r>
          </w:p>
        </w:tc>
        <w:tc>
          <w:tcPr>
            <w:tcW w:w="1170" w:type="dxa"/>
            <w:vAlign w:val="center"/>
          </w:tcPr>
          <w:p w14:paraId="5F9C3733" w14:textId="447C72FA" w:rsidR="002064AB" w:rsidRDefault="002064AB" w:rsidP="002064AB">
            <w:pPr>
              <w:spacing w:after="0" w:line="240" w:lineRule="auto"/>
              <w:rPr>
                <w:rFonts w:ascii="Arial Narrow" w:hAnsi="Arial Narrow" w:cs="Arial"/>
              </w:rPr>
            </w:pPr>
            <w:r>
              <w:rPr>
                <w:rFonts w:ascii="Arial Narrow" w:hAnsi="Arial Narrow" w:cs="Arial"/>
              </w:rPr>
              <w:t>GE Elec 1</w:t>
            </w:r>
          </w:p>
        </w:tc>
        <w:tc>
          <w:tcPr>
            <w:tcW w:w="4343" w:type="dxa"/>
            <w:vAlign w:val="center"/>
          </w:tcPr>
          <w:p w14:paraId="06FE88A8" w14:textId="7553B3C3" w:rsidR="002064AB" w:rsidRDefault="002064AB" w:rsidP="002064AB">
            <w:pPr>
              <w:spacing w:after="0" w:line="240" w:lineRule="auto"/>
              <w:rPr>
                <w:rFonts w:ascii="Arial Narrow" w:hAnsi="Arial Narrow" w:cs="Arial"/>
              </w:rPr>
            </w:pPr>
            <w:r>
              <w:rPr>
                <w:rFonts w:ascii="Arial Narrow" w:hAnsi="Arial Narrow" w:cs="Arial"/>
              </w:rPr>
              <w:t>GENDER &amp; SOCIETY</w:t>
            </w:r>
          </w:p>
        </w:tc>
        <w:tc>
          <w:tcPr>
            <w:tcW w:w="900" w:type="dxa"/>
            <w:vAlign w:val="center"/>
          </w:tcPr>
          <w:p w14:paraId="6DCD426F" w14:textId="7A027842" w:rsidR="002064AB" w:rsidRDefault="002064AB" w:rsidP="002064AB">
            <w:pPr>
              <w:spacing w:after="0" w:line="240" w:lineRule="auto"/>
              <w:jc w:val="center"/>
              <w:rPr>
                <w:rFonts w:ascii="Arial" w:hAnsi="Arial" w:cs="Arial"/>
              </w:rPr>
            </w:pPr>
            <w:r>
              <w:rPr>
                <w:rFonts w:ascii="Arial" w:hAnsi="Arial" w:cs="Arial"/>
              </w:rPr>
              <w:t>3</w:t>
            </w:r>
          </w:p>
        </w:tc>
        <w:tc>
          <w:tcPr>
            <w:tcW w:w="720" w:type="dxa"/>
            <w:vAlign w:val="center"/>
          </w:tcPr>
          <w:p w14:paraId="767A9F5F" w14:textId="4BCC75A9" w:rsidR="002064AB" w:rsidRDefault="002064AB" w:rsidP="002064AB">
            <w:pPr>
              <w:spacing w:after="0" w:line="240" w:lineRule="auto"/>
              <w:jc w:val="center"/>
              <w:rPr>
                <w:rFonts w:ascii="Arial" w:hAnsi="Arial" w:cs="Arial"/>
              </w:rPr>
            </w:pPr>
            <w:r>
              <w:rPr>
                <w:rFonts w:ascii="Arial" w:hAnsi="Arial" w:cs="Arial"/>
              </w:rPr>
              <w:t>M-F</w:t>
            </w:r>
          </w:p>
        </w:tc>
        <w:tc>
          <w:tcPr>
            <w:tcW w:w="900" w:type="dxa"/>
            <w:vAlign w:val="center"/>
          </w:tcPr>
          <w:p w14:paraId="5940F3E0" w14:textId="7DCAADA1" w:rsidR="002064AB" w:rsidRDefault="002064AB" w:rsidP="002064AB">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2BD8B5AA" w14:textId="0D87DE70" w:rsidR="002064AB" w:rsidRDefault="002064AB" w:rsidP="002064AB">
            <w:pPr>
              <w:spacing w:after="0" w:line="240" w:lineRule="auto"/>
              <w:rPr>
                <w:rFonts w:ascii="Arial Narrow" w:hAnsi="Arial Narrow" w:cs="Arial"/>
              </w:rPr>
            </w:pPr>
            <w:r>
              <w:rPr>
                <w:rFonts w:ascii="Arial Narrow" w:hAnsi="Arial Narrow" w:cs="Arial"/>
              </w:rPr>
              <w:t>BSED SS 1-1</w:t>
            </w:r>
          </w:p>
        </w:tc>
      </w:tr>
      <w:tr w:rsidR="00FA3D54" w14:paraId="5D7C4232" w14:textId="77777777" w:rsidTr="009F458C">
        <w:trPr>
          <w:trHeight w:val="85"/>
        </w:trPr>
        <w:tc>
          <w:tcPr>
            <w:tcW w:w="1455" w:type="dxa"/>
            <w:vAlign w:val="center"/>
          </w:tcPr>
          <w:p w14:paraId="73DAE167" w14:textId="4BE0DFC3" w:rsidR="00FA3D54" w:rsidRDefault="00FA3D54" w:rsidP="00FA3D54">
            <w:pPr>
              <w:spacing w:after="0" w:line="240" w:lineRule="auto"/>
              <w:rPr>
                <w:rFonts w:ascii="Arial Narrow" w:hAnsi="Arial Narrow" w:cs="Arial"/>
              </w:rPr>
            </w:pPr>
            <w:r>
              <w:rPr>
                <w:rFonts w:ascii="Arial Narrow" w:hAnsi="Arial Narrow" w:cs="Arial"/>
              </w:rPr>
              <w:t>11:00-12:00</w:t>
            </w:r>
          </w:p>
        </w:tc>
        <w:tc>
          <w:tcPr>
            <w:tcW w:w="1170" w:type="dxa"/>
            <w:vAlign w:val="center"/>
          </w:tcPr>
          <w:p w14:paraId="2F062475" w14:textId="0CF52498" w:rsidR="00FA3D54" w:rsidRDefault="00FA3D54" w:rsidP="00FA3D54">
            <w:pPr>
              <w:spacing w:after="0" w:line="240" w:lineRule="auto"/>
              <w:rPr>
                <w:rFonts w:ascii="Arial Narrow" w:hAnsi="Arial Narrow" w:cs="Arial"/>
              </w:rPr>
            </w:pPr>
            <w:r>
              <w:rPr>
                <w:rFonts w:ascii="Arial Narrow" w:hAnsi="Arial Narrow" w:cs="Arial"/>
              </w:rPr>
              <w:t>GE 108</w:t>
            </w:r>
          </w:p>
        </w:tc>
        <w:tc>
          <w:tcPr>
            <w:tcW w:w="4343" w:type="dxa"/>
            <w:vAlign w:val="center"/>
          </w:tcPr>
          <w:p w14:paraId="19B1669C" w14:textId="33898C26" w:rsidR="00FA3D54" w:rsidRDefault="00FA3D54" w:rsidP="00FA3D54">
            <w:pPr>
              <w:spacing w:after="0" w:line="240" w:lineRule="auto"/>
              <w:rPr>
                <w:rFonts w:ascii="Arial Narrow" w:hAnsi="Arial Narrow" w:cs="Arial"/>
              </w:rPr>
            </w:pPr>
            <w:r>
              <w:rPr>
                <w:rFonts w:ascii="Arial Narrow" w:hAnsi="Arial Narrow" w:cs="Arial"/>
              </w:rPr>
              <w:t>THE CONTEMPORARY WORLD</w:t>
            </w:r>
          </w:p>
        </w:tc>
        <w:tc>
          <w:tcPr>
            <w:tcW w:w="900" w:type="dxa"/>
            <w:vAlign w:val="center"/>
          </w:tcPr>
          <w:p w14:paraId="45BA3ACD" w14:textId="3ED258BC" w:rsidR="00FA3D54" w:rsidRDefault="00FA3D54" w:rsidP="00FA3D54">
            <w:pPr>
              <w:spacing w:after="0" w:line="240" w:lineRule="auto"/>
              <w:jc w:val="center"/>
              <w:rPr>
                <w:rFonts w:ascii="Arial" w:hAnsi="Arial" w:cs="Arial"/>
              </w:rPr>
            </w:pPr>
            <w:r>
              <w:rPr>
                <w:rFonts w:ascii="Arial" w:hAnsi="Arial" w:cs="Arial"/>
              </w:rPr>
              <w:t>3</w:t>
            </w:r>
          </w:p>
        </w:tc>
        <w:tc>
          <w:tcPr>
            <w:tcW w:w="720" w:type="dxa"/>
            <w:vAlign w:val="center"/>
          </w:tcPr>
          <w:p w14:paraId="146E92EE" w14:textId="26A2F05A" w:rsidR="00FA3D54" w:rsidRDefault="00FA3D54" w:rsidP="00FA3D54">
            <w:pPr>
              <w:spacing w:after="0" w:line="240" w:lineRule="auto"/>
              <w:jc w:val="center"/>
              <w:rPr>
                <w:rFonts w:ascii="Arial" w:hAnsi="Arial" w:cs="Arial"/>
              </w:rPr>
            </w:pPr>
            <w:r>
              <w:rPr>
                <w:rFonts w:ascii="Arial" w:hAnsi="Arial" w:cs="Arial"/>
              </w:rPr>
              <w:t>M-F</w:t>
            </w:r>
          </w:p>
        </w:tc>
        <w:tc>
          <w:tcPr>
            <w:tcW w:w="900" w:type="dxa"/>
            <w:vAlign w:val="center"/>
          </w:tcPr>
          <w:p w14:paraId="710780BC" w14:textId="53EB6E2F" w:rsidR="00FA3D54" w:rsidRDefault="00FA3D54" w:rsidP="00FA3D54">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47E2A90D" w14:textId="09EED17A" w:rsidR="00FA3D54" w:rsidRDefault="00FA3D54" w:rsidP="00FA3D54">
            <w:pPr>
              <w:spacing w:after="0" w:line="240" w:lineRule="auto"/>
              <w:rPr>
                <w:rFonts w:ascii="Arial Narrow" w:hAnsi="Arial Narrow" w:cs="Arial"/>
              </w:rPr>
            </w:pPr>
            <w:r>
              <w:rPr>
                <w:rFonts w:ascii="Arial Narrow" w:hAnsi="Arial Narrow" w:cs="Arial"/>
              </w:rPr>
              <w:t>BSAB 3-1</w:t>
            </w:r>
          </w:p>
        </w:tc>
      </w:tr>
      <w:tr w:rsidR="00FA3D54" w14:paraId="42D9BF66" w14:textId="77777777" w:rsidTr="00B26661">
        <w:trPr>
          <w:trHeight w:val="85"/>
        </w:trPr>
        <w:tc>
          <w:tcPr>
            <w:tcW w:w="1455" w:type="dxa"/>
            <w:vAlign w:val="center"/>
          </w:tcPr>
          <w:p w14:paraId="193B1C08" w14:textId="442D2DD5" w:rsidR="00FA3D54" w:rsidRDefault="00FA3D54" w:rsidP="00FA3D54">
            <w:pPr>
              <w:spacing w:after="0" w:line="240" w:lineRule="auto"/>
              <w:rPr>
                <w:rFonts w:ascii="Arial Narrow" w:hAnsi="Arial Narrow" w:cs="Arial"/>
              </w:rPr>
            </w:pPr>
            <w:r>
              <w:rPr>
                <w:rFonts w:ascii="Arial Narrow" w:hAnsi="Arial Narrow" w:cs="Arial"/>
              </w:rPr>
              <w:t>1:00-2:00</w:t>
            </w:r>
          </w:p>
        </w:tc>
        <w:tc>
          <w:tcPr>
            <w:tcW w:w="1170" w:type="dxa"/>
          </w:tcPr>
          <w:p w14:paraId="0BAF1801" w14:textId="5E4A7AFC" w:rsidR="00FA3D54" w:rsidRDefault="00FA3D54" w:rsidP="00FA3D54">
            <w:pPr>
              <w:spacing w:after="0" w:line="240" w:lineRule="auto"/>
              <w:rPr>
                <w:rFonts w:ascii="Arial Narrow" w:hAnsi="Arial Narrow" w:cs="Arial Narrow"/>
              </w:rPr>
            </w:pPr>
            <w:r>
              <w:rPr>
                <w:rFonts w:ascii="Arial Narrow" w:hAnsi="Arial Narrow" w:cs="Arial"/>
              </w:rPr>
              <w:t>CAED</w:t>
            </w:r>
          </w:p>
        </w:tc>
        <w:tc>
          <w:tcPr>
            <w:tcW w:w="4343" w:type="dxa"/>
            <w:vAlign w:val="center"/>
          </w:tcPr>
          <w:p w14:paraId="5738A193" w14:textId="1A940753" w:rsidR="00FA3D54" w:rsidRDefault="00FA3D54" w:rsidP="00FA3D54">
            <w:pPr>
              <w:spacing w:after="0" w:line="240" w:lineRule="auto"/>
              <w:rPr>
                <w:rFonts w:ascii="Arial Narrow" w:hAnsi="Arial Narrow" w:cs="Arial Narrow"/>
              </w:rPr>
            </w:pPr>
            <w:r>
              <w:rPr>
                <w:rFonts w:ascii="Arial Narrow" w:hAnsi="Arial Narrow" w:cs="Arial"/>
                <w:color w:val="000000" w:themeColor="text1"/>
              </w:rPr>
              <w:t xml:space="preserve">CAREER EDUC &amp; PROFESSIONAL DEV </w:t>
            </w:r>
          </w:p>
        </w:tc>
        <w:tc>
          <w:tcPr>
            <w:tcW w:w="900" w:type="dxa"/>
            <w:vAlign w:val="center"/>
          </w:tcPr>
          <w:p w14:paraId="329B5B9F" w14:textId="0EA848FB" w:rsidR="00FA3D54" w:rsidRDefault="00FA3D54" w:rsidP="00FA3D54">
            <w:pPr>
              <w:spacing w:after="0" w:line="240" w:lineRule="auto"/>
              <w:jc w:val="center"/>
              <w:rPr>
                <w:rFonts w:ascii="Arial" w:hAnsi="Arial" w:cs="Arial"/>
              </w:rPr>
            </w:pPr>
            <w:r>
              <w:rPr>
                <w:rFonts w:ascii="Arial" w:hAnsi="Arial" w:cs="Arial"/>
              </w:rPr>
              <w:t>3</w:t>
            </w:r>
          </w:p>
        </w:tc>
        <w:tc>
          <w:tcPr>
            <w:tcW w:w="720" w:type="dxa"/>
            <w:vAlign w:val="center"/>
          </w:tcPr>
          <w:p w14:paraId="0D16A6BA" w14:textId="69046E9E" w:rsidR="00FA3D54" w:rsidRDefault="00FA3D54" w:rsidP="00FA3D54">
            <w:pPr>
              <w:spacing w:after="0" w:line="240" w:lineRule="auto"/>
              <w:jc w:val="center"/>
              <w:rPr>
                <w:rFonts w:ascii="Arial" w:hAnsi="Arial" w:cs="Arial"/>
              </w:rPr>
            </w:pPr>
            <w:r>
              <w:rPr>
                <w:rFonts w:ascii="Arial" w:hAnsi="Arial" w:cs="Arial"/>
              </w:rPr>
              <w:t>M-F</w:t>
            </w:r>
          </w:p>
        </w:tc>
        <w:tc>
          <w:tcPr>
            <w:tcW w:w="900" w:type="dxa"/>
            <w:vAlign w:val="center"/>
          </w:tcPr>
          <w:p w14:paraId="3906D762" w14:textId="6A148E65" w:rsidR="00FA3D54" w:rsidRDefault="00FA3D54" w:rsidP="00FA3D54">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56818BB7" w14:textId="4EF1388F" w:rsidR="00FA3D54" w:rsidRDefault="00FA3D54" w:rsidP="00FA3D54">
            <w:pPr>
              <w:spacing w:after="0" w:line="240" w:lineRule="auto"/>
              <w:rPr>
                <w:rFonts w:ascii="Arial Narrow" w:hAnsi="Arial Narrow" w:cs="Arial"/>
              </w:rPr>
            </w:pPr>
            <w:r>
              <w:rPr>
                <w:rFonts w:ascii="Arial Narrow" w:hAnsi="Arial Narrow" w:cs="Arial"/>
              </w:rPr>
              <w:t>BSCRIM 4-1</w:t>
            </w:r>
          </w:p>
        </w:tc>
      </w:tr>
      <w:tr w:rsidR="00FA3D54" w14:paraId="3A5422F8" w14:textId="77777777" w:rsidTr="00E82162">
        <w:trPr>
          <w:trHeight w:val="85"/>
        </w:trPr>
        <w:tc>
          <w:tcPr>
            <w:tcW w:w="1455" w:type="dxa"/>
            <w:vAlign w:val="center"/>
          </w:tcPr>
          <w:p w14:paraId="369096AE" w14:textId="091916E3" w:rsidR="00FA3D54" w:rsidRDefault="00FA3D54" w:rsidP="00FA3D54">
            <w:pPr>
              <w:spacing w:after="0" w:line="240" w:lineRule="auto"/>
              <w:rPr>
                <w:rFonts w:ascii="Arial Narrow" w:hAnsi="Arial Narrow" w:cs="Arial"/>
              </w:rPr>
            </w:pPr>
            <w:r>
              <w:rPr>
                <w:rFonts w:ascii="Arial Narrow" w:hAnsi="Arial Narrow" w:cs="Arial"/>
              </w:rPr>
              <w:t>2:00-3:00</w:t>
            </w:r>
          </w:p>
        </w:tc>
        <w:tc>
          <w:tcPr>
            <w:tcW w:w="1170" w:type="dxa"/>
            <w:vAlign w:val="center"/>
          </w:tcPr>
          <w:p w14:paraId="63F156E4" w14:textId="228FBD23" w:rsidR="00FA3D54" w:rsidRDefault="00FA3D54" w:rsidP="00FA3D54">
            <w:pPr>
              <w:spacing w:after="0" w:line="240" w:lineRule="auto"/>
              <w:rPr>
                <w:rFonts w:ascii="Arial Narrow" w:hAnsi="Arial Narrow" w:cs="Arial Narrow"/>
              </w:rPr>
            </w:pPr>
            <w:r>
              <w:rPr>
                <w:rFonts w:ascii="Arial Narrow" w:hAnsi="Arial Narrow" w:cs="Arial"/>
              </w:rPr>
              <w:t>GE 108</w:t>
            </w:r>
          </w:p>
        </w:tc>
        <w:tc>
          <w:tcPr>
            <w:tcW w:w="4343" w:type="dxa"/>
            <w:vAlign w:val="center"/>
          </w:tcPr>
          <w:p w14:paraId="3C9F662F" w14:textId="7F57A3CE" w:rsidR="00FA3D54" w:rsidRDefault="00FA3D54" w:rsidP="00FA3D54">
            <w:pPr>
              <w:spacing w:after="0" w:line="240" w:lineRule="auto"/>
              <w:rPr>
                <w:rFonts w:ascii="Arial Narrow" w:hAnsi="Arial Narrow" w:cs="Arial"/>
              </w:rPr>
            </w:pPr>
            <w:r>
              <w:rPr>
                <w:rFonts w:ascii="Arial Narrow" w:hAnsi="Arial Narrow" w:cs="Arial"/>
              </w:rPr>
              <w:t>THE CONTEMPORARY WORLD</w:t>
            </w:r>
          </w:p>
        </w:tc>
        <w:tc>
          <w:tcPr>
            <w:tcW w:w="900" w:type="dxa"/>
            <w:vAlign w:val="center"/>
          </w:tcPr>
          <w:p w14:paraId="4A1FEE7E" w14:textId="60340999" w:rsidR="00FA3D54" w:rsidRDefault="00FA3D54" w:rsidP="00FA3D54">
            <w:pPr>
              <w:spacing w:after="0" w:line="240" w:lineRule="auto"/>
              <w:jc w:val="center"/>
              <w:rPr>
                <w:rFonts w:ascii="Arial" w:hAnsi="Arial" w:cs="Arial"/>
              </w:rPr>
            </w:pPr>
            <w:r>
              <w:rPr>
                <w:rFonts w:ascii="Arial" w:hAnsi="Arial" w:cs="Arial"/>
              </w:rPr>
              <w:t>3</w:t>
            </w:r>
          </w:p>
        </w:tc>
        <w:tc>
          <w:tcPr>
            <w:tcW w:w="720" w:type="dxa"/>
            <w:vAlign w:val="center"/>
          </w:tcPr>
          <w:p w14:paraId="460D344F" w14:textId="476124D9" w:rsidR="00FA3D54" w:rsidRDefault="00FA3D54" w:rsidP="00FA3D54">
            <w:pPr>
              <w:spacing w:after="0" w:line="240" w:lineRule="auto"/>
              <w:jc w:val="center"/>
              <w:rPr>
                <w:rFonts w:ascii="Arial" w:hAnsi="Arial" w:cs="Arial"/>
              </w:rPr>
            </w:pPr>
            <w:r>
              <w:rPr>
                <w:rFonts w:ascii="Arial" w:hAnsi="Arial" w:cs="Arial"/>
              </w:rPr>
              <w:t>M-F</w:t>
            </w:r>
          </w:p>
        </w:tc>
        <w:tc>
          <w:tcPr>
            <w:tcW w:w="900" w:type="dxa"/>
            <w:vAlign w:val="center"/>
          </w:tcPr>
          <w:p w14:paraId="039CA10E" w14:textId="74CF72BE" w:rsidR="00FA3D54" w:rsidRDefault="00FA3D54" w:rsidP="00FA3D54">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2ADB4E35" w14:textId="5571E207" w:rsidR="00FA3D54" w:rsidRDefault="00FA3D54" w:rsidP="00FA3D54">
            <w:pPr>
              <w:spacing w:after="0" w:line="240" w:lineRule="auto"/>
              <w:rPr>
                <w:rFonts w:ascii="Arial Narrow" w:hAnsi="Arial Narrow" w:cs="Arial"/>
              </w:rPr>
            </w:pPr>
            <w:r>
              <w:rPr>
                <w:rFonts w:ascii="Arial Narrow" w:hAnsi="Arial Narrow" w:cs="Arial"/>
              </w:rPr>
              <w:t>BSAB 3-3</w:t>
            </w:r>
          </w:p>
        </w:tc>
      </w:tr>
      <w:tr w:rsidR="00FA3D54" w14:paraId="7FF12894" w14:textId="77777777" w:rsidTr="00E82162">
        <w:trPr>
          <w:trHeight w:val="85"/>
        </w:trPr>
        <w:tc>
          <w:tcPr>
            <w:tcW w:w="1455" w:type="dxa"/>
            <w:vAlign w:val="center"/>
          </w:tcPr>
          <w:p w14:paraId="77072F8C" w14:textId="5881D4E1" w:rsidR="00FA3D54" w:rsidRDefault="00FA3D54" w:rsidP="00FA3D54">
            <w:pPr>
              <w:spacing w:after="0" w:line="240" w:lineRule="auto"/>
              <w:rPr>
                <w:rFonts w:ascii="Arial Narrow" w:hAnsi="Arial Narrow" w:cs="Arial"/>
              </w:rPr>
            </w:pPr>
            <w:r>
              <w:rPr>
                <w:rFonts w:ascii="Arial Narrow" w:hAnsi="Arial Narrow" w:cs="Arial"/>
              </w:rPr>
              <w:t>4:00-5:00</w:t>
            </w:r>
          </w:p>
        </w:tc>
        <w:tc>
          <w:tcPr>
            <w:tcW w:w="1170" w:type="dxa"/>
            <w:vAlign w:val="center"/>
          </w:tcPr>
          <w:p w14:paraId="69B80E6F" w14:textId="07D0A41E" w:rsidR="00FA3D54" w:rsidRDefault="00FA3D54" w:rsidP="00FA3D54">
            <w:pPr>
              <w:spacing w:after="0" w:line="240" w:lineRule="auto"/>
              <w:rPr>
                <w:rFonts w:ascii="Arial Narrow" w:hAnsi="Arial Narrow" w:cs="Arial"/>
              </w:rPr>
            </w:pPr>
            <w:r>
              <w:rPr>
                <w:rFonts w:ascii="Arial Narrow" w:hAnsi="Arial Narrow" w:cs="Arial"/>
              </w:rPr>
              <w:t>GE Elec 1</w:t>
            </w:r>
          </w:p>
        </w:tc>
        <w:tc>
          <w:tcPr>
            <w:tcW w:w="4343" w:type="dxa"/>
            <w:vAlign w:val="center"/>
          </w:tcPr>
          <w:p w14:paraId="550EACD6" w14:textId="6A34C759" w:rsidR="00FA3D54" w:rsidRDefault="00FA3D54" w:rsidP="00FA3D54">
            <w:pPr>
              <w:spacing w:after="0" w:line="240" w:lineRule="auto"/>
              <w:rPr>
                <w:rFonts w:ascii="Arial Narrow" w:hAnsi="Arial Narrow" w:cs="Arial"/>
              </w:rPr>
            </w:pPr>
            <w:r>
              <w:rPr>
                <w:rFonts w:ascii="Arial Narrow" w:hAnsi="Arial Narrow" w:cs="Arial"/>
              </w:rPr>
              <w:t>GENDER &amp; SOCIETY</w:t>
            </w:r>
          </w:p>
        </w:tc>
        <w:tc>
          <w:tcPr>
            <w:tcW w:w="900" w:type="dxa"/>
            <w:vAlign w:val="center"/>
          </w:tcPr>
          <w:p w14:paraId="2F0978E4" w14:textId="05D080DF" w:rsidR="00FA3D54" w:rsidRDefault="00FA3D54" w:rsidP="00FA3D54">
            <w:pPr>
              <w:spacing w:after="0" w:line="240" w:lineRule="auto"/>
              <w:jc w:val="center"/>
              <w:rPr>
                <w:rFonts w:ascii="Arial" w:hAnsi="Arial" w:cs="Arial"/>
              </w:rPr>
            </w:pPr>
            <w:r>
              <w:rPr>
                <w:rFonts w:ascii="Arial" w:hAnsi="Arial" w:cs="Arial"/>
              </w:rPr>
              <w:t>3</w:t>
            </w:r>
          </w:p>
        </w:tc>
        <w:tc>
          <w:tcPr>
            <w:tcW w:w="720" w:type="dxa"/>
            <w:vAlign w:val="center"/>
          </w:tcPr>
          <w:p w14:paraId="196F92EE" w14:textId="2AEC8ED4" w:rsidR="00FA3D54" w:rsidRDefault="00FA3D54" w:rsidP="00FA3D54">
            <w:pPr>
              <w:spacing w:after="0" w:line="240" w:lineRule="auto"/>
              <w:jc w:val="center"/>
              <w:rPr>
                <w:rFonts w:ascii="Arial" w:hAnsi="Arial" w:cs="Arial"/>
              </w:rPr>
            </w:pPr>
            <w:r>
              <w:rPr>
                <w:rFonts w:ascii="Arial" w:hAnsi="Arial" w:cs="Arial"/>
              </w:rPr>
              <w:t>M-F</w:t>
            </w:r>
          </w:p>
        </w:tc>
        <w:tc>
          <w:tcPr>
            <w:tcW w:w="900" w:type="dxa"/>
            <w:vAlign w:val="center"/>
          </w:tcPr>
          <w:p w14:paraId="68646E9A" w14:textId="50302E1C" w:rsidR="00FA3D54" w:rsidRDefault="00FA3D54" w:rsidP="00FA3D54">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6FF40859" w14:textId="6365D2DE" w:rsidR="00FA3D54" w:rsidRDefault="00FA3D54" w:rsidP="00FA3D54">
            <w:pPr>
              <w:spacing w:after="0" w:line="240" w:lineRule="auto"/>
              <w:rPr>
                <w:rFonts w:ascii="Arial Narrow" w:hAnsi="Arial Narrow" w:cs="Arial"/>
              </w:rPr>
            </w:pPr>
            <w:r>
              <w:rPr>
                <w:rFonts w:ascii="Arial Narrow" w:hAnsi="Arial Narrow" w:cs="Arial"/>
              </w:rPr>
              <w:t>BSED VE1-2</w:t>
            </w:r>
          </w:p>
        </w:tc>
      </w:tr>
      <w:tr w:rsidR="00FA3D54" w14:paraId="634A4576" w14:textId="77777777">
        <w:trPr>
          <w:trHeight w:val="147"/>
        </w:trPr>
        <w:tc>
          <w:tcPr>
            <w:tcW w:w="1455" w:type="dxa"/>
            <w:shd w:val="clear" w:color="auto" w:fill="FDE9D9" w:themeFill="accent6" w:themeFillTint="33"/>
            <w:vAlign w:val="center"/>
          </w:tcPr>
          <w:p w14:paraId="48CE4428" w14:textId="77777777" w:rsidR="00FA3D54" w:rsidRDefault="00FA3D54" w:rsidP="00FA3D54">
            <w:pPr>
              <w:pStyle w:val="ListParagraph"/>
              <w:spacing w:after="0" w:line="240" w:lineRule="auto"/>
              <w:ind w:left="0"/>
              <w:rPr>
                <w:rFonts w:ascii="Arial Narrow" w:hAnsi="Arial Narrow" w:cs="Arial"/>
              </w:rPr>
            </w:pPr>
          </w:p>
        </w:tc>
        <w:tc>
          <w:tcPr>
            <w:tcW w:w="1170" w:type="dxa"/>
            <w:shd w:val="clear" w:color="auto" w:fill="FDE9D9" w:themeFill="accent6" w:themeFillTint="33"/>
            <w:vAlign w:val="center"/>
          </w:tcPr>
          <w:p w14:paraId="2C1997FC" w14:textId="77777777" w:rsidR="00FA3D54" w:rsidRDefault="00FA3D54" w:rsidP="00FA3D54">
            <w:pPr>
              <w:pStyle w:val="ListParagraph"/>
              <w:spacing w:after="0" w:line="240" w:lineRule="auto"/>
              <w:ind w:left="0"/>
              <w:rPr>
                <w:rFonts w:ascii="Arial Narrow" w:hAnsi="Arial Narrow" w:cs="Arial"/>
              </w:rPr>
            </w:pPr>
          </w:p>
        </w:tc>
        <w:tc>
          <w:tcPr>
            <w:tcW w:w="4343" w:type="dxa"/>
            <w:shd w:val="clear" w:color="auto" w:fill="FDE9D9" w:themeFill="accent6" w:themeFillTint="33"/>
            <w:vAlign w:val="center"/>
          </w:tcPr>
          <w:p w14:paraId="6CE87623" w14:textId="77777777" w:rsidR="00FA3D54" w:rsidRDefault="00FA3D54" w:rsidP="00FA3D54">
            <w:pPr>
              <w:pStyle w:val="ListParagraph"/>
              <w:spacing w:after="0" w:line="240" w:lineRule="auto"/>
              <w:ind w:left="0"/>
              <w:rPr>
                <w:rFonts w:ascii="Arial Narrow" w:hAnsi="Arial Narrow" w:cs="Arial"/>
              </w:rPr>
            </w:pPr>
          </w:p>
        </w:tc>
        <w:tc>
          <w:tcPr>
            <w:tcW w:w="900" w:type="dxa"/>
            <w:shd w:val="clear" w:color="auto" w:fill="FDE9D9" w:themeFill="accent6" w:themeFillTint="33"/>
            <w:vAlign w:val="center"/>
          </w:tcPr>
          <w:p w14:paraId="2D090385" w14:textId="77777777" w:rsidR="00FA3D54" w:rsidRDefault="00FA3D54" w:rsidP="00FA3D54">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4DD8C0E2" w14:textId="77777777" w:rsidR="00FA3D54" w:rsidRDefault="00FA3D54" w:rsidP="00FA3D54">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F6C8774" w14:textId="77777777" w:rsidR="00FA3D54" w:rsidRDefault="00FA3D54" w:rsidP="00FA3D54">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51952F74" w14:textId="77777777" w:rsidR="00FA3D54" w:rsidRDefault="00FA3D54" w:rsidP="00FA3D54">
            <w:pPr>
              <w:pStyle w:val="ListParagraph"/>
              <w:spacing w:after="0" w:line="240" w:lineRule="auto"/>
              <w:ind w:left="0"/>
              <w:rPr>
                <w:rFonts w:ascii="Arial Narrow" w:hAnsi="Arial Narrow" w:cs="Arial"/>
              </w:rPr>
            </w:pPr>
          </w:p>
        </w:tc>
      </w:tr>
      <w:tr w:rsidR="00FA3D54" w14:paraId="569737F4" w14:textId="77777777" w:rsidTr="00E82162">
        <w:trPr>
          <w:trHeight w:val="245"/>
        </w:trPr>
        <w:tc>
          <w:tcPr>
            <w:tcW w:w="1455" w:type="dxa"/>
            <w:vAlign w:val="center"/>
          </w:tcPr>
          <w:p w14:paraId="3357B548" w14:textId="77777777" w:rsidR="00FA3D54" w:rsidRDefault="00FA3D54" w:rsidP="00FA3D54">
            <w:pPr>
              <w:pStyle w:val="ListParagraph"/>
              <w:spacing w:after="0" w:line="240" w:lineRule="auto"/>
              <w:ind w:left="0"/>
              <w:rPr>
                <w:rFonts w:ascii="Arial Narrow" w:hAnsi="Arial Narrow" w:cs="Arial"/>
              </w:rPr>
            </w:pPr>
            <w:r>
              <w:rPr>
                <w:rFonts w:ascii="Arial Narrow" w:hAnsi="Arial Narrow" w:cs="Arial"/>
              </w:rPr>
              <w:t>8:00-9:00</w:t>
            </w:r>
          </w:p>
        </w:tc>
        <w:tc>
          <w:tcPr>
            <w:tcW w:w="1170" w:type="dxa"/>
          </w:tcPr>
          <w:p w14:paraId="46D256D5" w14:textId="77777777" w:rsidR="00FA3D54" w:rsidRDefault="00FA3D54" w:rsidP="00FA3D54">
            <w:pPr>
              <w:pStyle w:val="ListParagraph"/>
              <w:spacing w:after="0" w:line="240" w:lineRule="auto"/>
              <w:ind w:left="0"/>
              <w:rPr>
                <w:rFonts w:ascii="Arial Narrow" w:hAnsi="Arial Narrow"/>
                <w:color w:val="000000"/>
                <w:sz w:val="24"/>
                <w:szCs w:val="24"/>
              </w:rPr>
            </w:pPr>
            <w:r>
              <w:rPr>
                <w:rFonts w:ascii="Arial Narrow" w:hAnsi="Arial Narrow" w:cs="Arial"/>
              </w:rPr>
              <w:t>GE Elec 1</w:t>
            </w:r>
          </w:p>
        </w:tc>
        <w:tc>
          <w:tcPr>
            <w:tcW w:w="4343" w:type="dxa"/>
            <w:vAlign w:val="center"/>
          </w:tcPr>
          <w:p w14:paraId="0E5A14C1" w14:textId="77777777" w:rsidR="00FA3D54" w:rsidRDefault="00FA3D54" w:rsidP="00FA3D54">
            <w:pPr>
              <w:pStyle w:val="ListParagraph"/>
              <w:spacing w:after="0" w:line="240" w:lineRule="auto"/>
              <w:ind w:left="0"/>
              <w:rPr>
                <w:rFonts w:ascii="Arial Narrow" w:hAnsi="Arial Narrow"/>
                <w:color w:val="000000"/>
                <w:sz w:val="24"/>
                <w:szCs w:val="24"/>
              </w:rPr>
            </w:pPr>
            <w:r>
              <w:rPr>
                <w:rFonts w:ascii="Arial Narrow" w:hAnsi="Arial Narrow" w:cs="Arial"/>
              </w:rPr>
              <w:t>GENDER &amp; SOCIETY</w:t>
            </w:r>
          </w:p>
        </w:tc>
        <w:tc>
          <w:tcPr>
            <w:tcW w:w="900" w:type="dxa"/>
            <w:vAlign w:val="center"/>
          </w:tcPr>
          <w:p w14:paraId="30DAEEC1" w14:textId="77777777" w:rsidR="00FA3D54" w:rsidRDefault="00FA3D54" w:rsidP="00FA3D5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A063642" w14:textId="77777777" w:rsidR="00FA3D54" w:rsidRDefault="00FA3D54" w:rsidP="00FA3D5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B5C5B24" w14:textId="77777777" w:rsidR="00FA3D54" w:rsidRDefault="00FA3D54" w:rsidP="00FA3D54">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612153C3" w14:textId="77777777" w:rsidR="00FA3D54" w:rsidRDefault="00FA3D54" w:rsidP="00FA3D54">
            <w:pPr>
              <w:pStyle w:val="ListParagraph"/>
              <w:spacing w:after="0" w:line="240" w:lineRule="auto"/>
              <w:ind w:left="0"/>
              <w:rPr>
                <w:rFonts w:ascii="Arial Narrow" w:hAnsi="Arial Narrow" w:cs="Arial"/>
              </w:rPr>
            </w:pPr>
            <w:r>
              <w:rPr>
                <w:rFonts w:ascii="Arial Narrow" w:hAnsi="Arial Narrow" w:cs="Arial"/>
              </w:rPr>
              <w:t>BTLED 1-1</w:t>
            </w:r>
          </w:p>
        </w:tc>
      </w:tr>
      <w:tr w:rsidR="00FA3D54" w14:paraId="07E6626B" w14:textId="77777777" w:rsidTr="00E82162">
        <w:trPr>
          <w:trHeight w:val="245"/>
        </w:trPr>
        <w:tc>
          <w:tcPr>
            <w:tcW w:w="1455" w:type="dxa"/>
            <w:vAlign w:val="center"/>
          </w:tcPr>
          <w:p w14:paraId="69226C46" w14:textId="4658EA10" w:rsidR="00FA3D54" w:rsidRDefault="00FA3D54" w:rsidP="00FA3D54">
            <w:pPr>
              <w:pStyle w:val="ListParagraph"/>
              <w:spacing w:after="0" w:line="240" w:lineRule="auto"/>
              <w:ind w:left="0"/>
              <w:rPr>
                <w:rFonts w:ascii="Arial Narrow" w:hAnsi="Arial Narrow" w:cs="Arial"/>
              </w:rPr>
            </w:pPr>
            <w:r>
              <w:rPr>
                <w:rFonts w:ascii="Arial Narrow" w:hAnsi="Arial Narrow" w:cs="Arial"/>
              </w:rPr>
              <w:t>9:00-10:00</w:t>
            </w:r>
          </w:p>
        </w:tc>
        <w:tc>
          <w:tcPr>
            <w:tcW w:w="1170" w:type="dxa"/>
          </w:tcPr>
          <w:p w14:paraId="68A0A9BF" w14:textId="5C18312A" w:rsidR="00FA3D54" w:rsidRDefault="00FA3D54" w:rsidP="00FA3D54">
            <w:pPr>
              <w:pStyle w:val="ListParagraph"/>
              <w:spacing w:after="0" w:line="240" w:lineRule="auto"/>
              <w:ind w:left="0"/>
              <w:rPr>
                <w:rFonts w:ascii="Arial Narrow" w:hAnsi="Arial Narrow" w:cs="Arial"/>
              </w:rPr>
            </w:pPr>
            <w:r>
              <w:rPr>
                <w:rFonts w:ascii="Arial Narrow" w:hAnsi="Arial Narrow" w:cs="Arial"/>
              </w:rPr>
              <w:t>CAED</w:t>
            </w:r>
          </w:p>
        </w:tc>
        <w:tc>
          <w:tcPr>
            <w:tcW w:w="4343" w:type="dxa"/>
            <w:vAlign w:val="center"/>
          </w:tcPr>
          <w:p w14:paraId="769CE8F0" w14:textId="272311CB" w:rsidR="00FA3D54" w:rsidRDefault="00FA3D54" w:rsidP="00FA3D54">
            <w:pPr>
              <w:pStyle w:val="ListParagraph"/>
              <w:spacing w:after="0" w:line="240" w:lineRule="auto"/>
              <w:ind w:left="0"/>
              <w:rPr>
                <w:rFonts w:ascii="Arial Narrow" w:hAnsi="Arial Narrow" w:cs="Arial"/>
              </w:rPr>
            </w:pPr>
            <w:r>
              <w:rPr>
                <w:rFonts w:ascii="Arial Narrow" w:hAnsi="Arial Narrow" w:cs="Arial"/>
                <w:color w:val="000000" w:themeColor="text1"/>
              </w:rPr>
              <w:t>CAREER EDUC &amp; PROFESSIONAL DEV</w:t>
            </w:r>
          </w:p>
        </w:tc>
        <w:tc>
          <w:tcPr>
            <w:tcW w:w="900" w:type="dxa"/>
            <w:vAlign w:val="center"/>
          </w:tcPr>
          <w:p w14:paraId="7CA1363F" w14:textId="076E640E" w:rsidR="00FA3D54" w:rsidRDefault="00FA3D54" w:rsidP="00FA3D5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FAB00DA" w14:textId="31010F41" w:rsidR="00FA3D54" w:rsidRDefault="00FA3D54" w:rsidP="00FA3D5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E4C8FAC" w14:textId="10B303DD" w:rsidR="00FA3D54" w:rsidRDefault="00FA3D54" w:rsidP="00FA3D54">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0A30A995" w14:textId="3EA7E132" w:rsidR="00FA3D54" w:rsidRDefault="00FA3D54" w:rsidP="00FA3D54">
            <w:pPr>
              <w:pStyle w:val="ListParagraph"/>
              <w:spacing w:after="0" w:line="240" w:lineRule="auto"/>
              <w:ind w:left="0"/>
              <w:rPr>
                <w:rFonts w:ascii="Arial Narrow" w:hAnsi="Arial Narrow" w:cs="Arial"/>
              </w:rPr>
            </w:pPr>
            <w:r>
              <w:rPr>
                <w:rFonts w:ascii="Arial Narrow" w:hAnsi="Arial Narrow" w:cs="Arial"/>
              </w:rPr>
              <w:t>BSED VE4-1</w:t>
            </w:r>
          </w:p>
        </w:tc>
      </w:tr>
      <w:tr w:rsidR="00FA3D54" w14:paraId="53C398DB" w14:textId="77777777" w:rsidTr="00646A44">
        <w:trPr>
          <w:trHeight w:val="245"/>
        </w:trPr>
        <w:tc>
          <w:tcPr>
            <w:tcW w:w="1455" w:type="dxa"/>
            <w:vAlign w:val="center"/>
          </w:tcPr>
          <w:p w14:paraId="0EE9EF2D" w14:textId="6715797E" w:rsidR="00FA3D54" w:rsidRDefault="00FA3D54" w:rsidP="00FA3D54">
            <w:pPr>
              <w:pStyle w:val="ListParagraph"/>
              <w:spacing w:after="0" w:line="240" w:lineRule="auto"/>
              <w:ind w:left="0"/>
              <w:rPr>
                <w:rFonts w:ascii="Arial Narrow" w:hAnsi="Arial Narrow" w:cs="Arial"/>
              </w:rPr>
            </w:pPr>
            <w:r>
              <w:rPr>
                <w:rFonts w:ascii="Arial Narrow" w:hAnsi="Arial Narrow" w:cs="Arial"/>
              </w:rPr>
              <w:t>10:00-11:00</w:t>
            </w:r>
          </w:p>
        </w:tc>
        <w:tc>
          <w:tcPr>
            <w:tcW w:w="1170" w:type="dxa"/>
            <w:vAlign w:val="center"/>
          </w:tcPr>
          <w:p w14:paraId="3F89583B" w14:textId="49CFC987" w:rsidR="00FA3D54" w:rsidRDefault="00FA3D54" w:rsidP="00FA3D54">
            <w:pPr>
              <w:pStyle w:val="ListParagraph"/>
              <w:spacing w:after="0" w:line="240" w:lineRule="auto"/>
              <w:ind w:left="0"/>
              <w:rPr>
                <w:rFonts w:ascii="Arial Narrow" w:hAnsi="Arial Narrow" w:cs="Arial"/>
              </w:rPr>
            </w:pPr>
            <w:r>
              <w:rPr>
                <w:rFonts w:ascii="Times New Roman" w:hAnsi="Times New Roman"/>
                <w:color w:val="000000" w:themeColor="text1"/>
              </w:rPr>
              <w:t>GE-</w:t>
            </w:r>
            <w:proofErr w:type="spellStart"/>
            <w:r>
              <w:rPr>
                <w:rFonts w:ascii="Times New Roman" w:hAnsi="Times New Roman"/>
                <w:color w:val="000000" w:themeColor="text1"/>
              </w:rPr>
              <w:t>CoN</w:t>
            </w:r>
            <w:proofErr w:type="spellEnd"/>
          </w:p>
        </w:tc>
        <w:tc>
          <w:tcPr>
            <w:tcW w:w="4343" w:type="dxa"/>
            <w:vAlign w:val="center"/>
          </w:tcPr>
          <w:p w14:paraId="130AA2D5" w14:textId="0EF78DD7" w:rsidR="00FA3D54" w:rsidRDefault="00FA3D54" w:rsidP="00FA3D54">
            <w:pPr>
              <w:pStyle w:val="ListParagraph"/>
              <w:spacing w:after="0" w:line="240" w:lineRule="auto"/>
              <w:ind w:left="0"/>
              <w:rPr>
                <w:rFonts w:ascii="Arial Narrow" w:hAnsi="Arial Narrow" w:cs="Arial"/>
              </w:rPr>
            </w:pPr>
            <w:r>
              <w:rPr>
                <w:rFonts w:ascii="Arial Narrow" w:hAnsi="Arial Narrow" w:cs="Arial"/>
              </w:rPr>
              <w:t>THE CONTEMPORARY WORLD</w:t>
            </w:r>
          </w:p>
        </w:tc>
        <w:tc>
          <w:tcPr>
            <w:tcW w:w="900" w:type="dxa"/>
            <w:vAlign w:val="center"/>
          </w:tcPr>
          <w:p w14:paraId="1A157F3A" w14:textId="1A0983F3" w:rsidR="00FA3D54" w:rsidRDefault="00FA3D54" w:rsidP="00FA3D5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5BE903D" w14:textId="7A17C203" w:rsidR="00FA3D54" w:rsidRDefault="00FA3D54" w:rsidP="00FA3D5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AB04888" w14:textId="7C7AEAE4" w:rsidR="00FA3D54" w:rsidRDefault="00FA3D54" w:rsidP="00FA3D54">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17DB511E" w14:textId="3A0E6453" w:rsidR="00FA3D54" w:rsidRDefault="00FA3D54" w:rsidP="00FA3D54">
            <w:pPr>
              <w:pStyle w:val="ListParagraph"/>
              <w:spacing w:after="0" w:line="240" w:lineRule="auto"/>
              <w:ind w:left="0"/>
              <w:rPr>
                <w:rFonts w:ascii="Arial Narrow" w:hAnsi="Arial Narrow" w:cs="Arial"/>
              </w:rPr>
            </w:pPr>
            <w:r>
              <w:rPr>
                <w:rFonts w:ascii="Arial Narrow" w:hAnsi="Arial Narrow" w:cs="Arial"/>
              </w:rPr>
              <w:t>BSCRIM 4-3</w:t>
            </w:r>
          </w:p>
        </w:tc>
      </w:tr>
      <w:tr w:rsidR="00FA3D54" w14:paraId="7B69B29D" w14:textId="77777777" w:rsidTr="00302D9C">
        <w:trPr>
          <w:trHeight w:val="245"/>
        </w:trPr>
        <w:tc>
          <w:tcPr>
            <w:tcW w:w="1455" w:type="dxa"/>
            <w:vAlign w:val="center"/>
          </w:tcPr>
          <w:p w14:paraId="3DC0FEE5" w14:textId="0D7D6144" w:rsidR="00FA3D54" w:rsidRDefault="00FA3D54" w:rsidP="00FA3D54">
            <w:pPr>
              <w:pStyle w:val="ListParagraph"/>
              <w:spacing w:after="0" w:line="240" w:lineRule="auto"/>
              <w:ind w:left="0"/>
              <w:rPr>
                <w:rFonts w:ascii="Arial Narrow" w:hAnsi="Arial Narrow" w:cs="Arial"/>
              </w:rPr>
            </w:pPr>
            <w:r>
              <w:rPr>
                <w:rFonts w:ascii="Arial Narrow" w:hAnsi="Arial Narrow" w:cs="Arial"/>
              </w:rPr>
              <w:t>11:00-12:00</w:t>
            </w:r>
          </w:p>
        </w:tc>
        <w:tc>
          <w:tcPr>
            <w:tcW w:w="1170" w:type="dxa"/>
            <w:vAlign w:val="center"/>
          </w:tcPr>
          <w:p w14:paraId="2FFF760E" w14:textId="67DA01B5" w:rsidR="00FA3D54" w:rsidRDefault="00FA3D54" w:rsidP="00FA3D54">
            <w:pPr>
              <w:pStyle w:val="ListParagraph"/>
              <w:spacing w:after="0" w:line="240" w:lineRule="auto"/>
              <w:ind w:left="0"/>
              <w:rPr>
                <w:rFonts w:ascii="Arial Narrow" w:hAnsi="Arial Narrow" w:cs="Arial"/>
              </w:rPr>
            </w:pPr>
            <w:r>
              <w:rPr>
                <w:rFonts w:ascii="Arial Narrow" w:hAnsi="Arial Narrow" w:cs="Arial"/>
              </w:rPr>
              <w:t>GE 108</w:t>
            </w:r>
          </w:p>
        </w:tc>
        <w:tc>
          <w:tcPr>
            <w:tcW w:w="4343" w:type="dxa"/>
            <w:vAlign w:val="center"/>
          </w:tcPr>
          <w:p w14:paraId="7660BFEA" w14:textId="31806701" w:rsidR="00FA3D54" w:rsidRDefault="00FA3D54" w:rsidP="00FA3D54">
            <w:pPr>
              <w:pStyle w:val="ListParagraph"/>
              <w:spacing w:after="0" w:line="240" w:lineRule="auto"/>
              <w:ind w:left="0"/>
              <w:rPr>
                <w:rFonts w:ascii="Arial Narrow" w:hAnsi="Arial Narrow" w:cs="Arial"/>
              </w:rPr>
            </w:pPr>
            <w:r>
              <w:rPr>
                <w:rFonts w:ascii="Arial Narrow" w:hAnsi="Arial Narrow" w:cs="Arial"/>
              </w:rPr>
              <w:t>THE CONTEMPORARY WORLD</w:t>
            </w:r>
          </w:p>
        </w:tc>
        <w:tc>
          <w:tcPr>
            <w:tcW w:w="900" w:type="dxa"/>
            <w:vAlign w:val="center"/>
          </w:tcPr>
          <w:p w14:paraId="78AF6320" w14:textId="25FC5A92" w:rsidR="00FA3D54" w:rsidRDefault="00FA3D54" w:rsidP="00FA3D5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B7AAAD9" w14:textId="5D2B5845" w:rsidR="00FA3D54" w:rsidRDefault="00FA3D54" w:rsidP="00FA3D5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BF93A26" w14:textId="62E648F9" w:rsidR="00FA3D54" w:rsidRDefault="00FA3D54" w:rsidP="00FA3D54">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13388C43" w14:textId="20F868AD" w:rsidR="00FA3D54" w:rsidRDefault="00FA3D54" w:rsidP="00FA3D54">
            <w:pPr>
              <w:pStyle w:val="ListParagraph"/>
              <w:spacing w:after="0" w:line="240" w:lineRule="auto"/>
              <w:ind w:left="0"/>
              <w:rPr>
                <w:rFonts w:ascii="Arial Narrow" w:hAnsi="Arial Narrow" w:cs="Arial"/>
              </w:rPr>
            </w:pPr>
            <w:r>
              <w:rPr>
                <w:rFonts w:ascii="Arial Narrow" w:hAnsi="Arial Narrow" w:cs="Arial"/>
              </w:rPr>
              <w:t>BSED SS 1-1</w:t>
            </w:r>
          </w:p>
        </w:tc>
      </w:tr>
      <w:tr w:rsidR="00FA3D54" w14:paraId="0A691C1F" w14:textId="77777777" w:rsidTr="00E82162">
        <w:trPr>
          <w:trHeight w:val="245"/>
        </w:trPr>
        <w:tc>
          <w:tcPr>
            <w:tcW w:w="1455" w:type="dxa"/>
            <w:vAlign w:val="center"/>
          </w:tcPr>
          <w:p w14:paraId="49F0B647" w14:textId="77777777" w:rsidR="00FA3D54" w:rsidRDefault="00FA3D54" w:rsidP="00FA3D54">
            <w:pPr>
              <w:pStyle w:val="ListParagraph"/>
              <w:spacing w:after="0" w:line="240" w:lineRule="auto"/>
              <w:ind w:left="0"/>
              <w:rPr>
                <w:rFonts w:ascii="Arial Narrow" w:hAnsi="Arial Narrow" w:cs="Arial"/>
              </w:rPr>
            </w:pPr>
            <w:r>
              <w:rPr>
                <w:rFonts w:ascii="Arial Narrow" w:hAnsi="Arial Narrow" w:cs="Arial"/>
              </w:rPr>
              <w:t>1:00-2:00</w:t>
            </w:r>
          </w:p>
        </w:tc>
        <w:tc>
          <w:tcPr>
            <w:tcW w:w="1170" w:type="dxa"/>
          </w:tcPr>
          <w:p w14:paraId="328D8C6C" w14:textId="77777777" w:rsidR="00FA3D54" w:rsidRDefault="00FA3D54" w:rsidP="00FA3D54">
            <w:pPr>
              <w:pStyle w:val="ListParagraph"/>
              <w:spacing w:after="0" w:line="240" w:lineRule="auto"/>
              <w:ind w:left="0"/>
              <w:rPr>
                <w:rFonts w:ascii="Arial Narrow" w:hAnsi="Arial Narrow" w:cs="Arial"/>
              </w:rPr>
            </w:pPr>
            <w:r>
              <w:rPr>
                <w:rFonts w:ascii="Arial Narrow" w:hAnsi="Arial Narrow" w:cs="Arial"/>
              </w:rPr>
              <w:t>GE Elec 1</w:t>
            </w:r>
          </w:p>
        </w:tc>
        <w:tc>
          <w:tcPr>
            <w:tcW w:w="4343" w:type="dxa"/>
            <w:vAlign w:val="center"/>
          </w:tcPr>
          <w:p w14:paraId="7B50E1C6" w14:textId="77777777" w:rsidR="00FA3D54" w:rsidRDefault="00FA3D54" w:rsidP="00FA3D54">
            <w:pPr>
              <w:pStyle w:val="ListParagraph"/>
              <w:spacing w:after="0" w:line="240" w:lineRule="auto"/>
              <w:ind w:left="0"/>
              <w:rPr>
                <w:rFonts w:ascii="Arial Narrow" w:hAnsi="Arial Narrow" w:cs="Arial"/>
              </w:rPr>
            </w:pPr>
            <w:r>
              <w:rPr>
                <w:rFonts w:ascii="Arial Narrow" w:hAnsi="Arial Narrow" w:cs="Arial"/>
              </w:rPr>
              <w:t>GENDER &amp; SOCIETY</w:t>
            </w:r>
          </w:p>
        </w:tc>
        <w:tc>
          <w:tcPr>
            <w:tcW w:w="900" w:type="dxa"/>
            <w:vAlign w:val="center"/>
          </w:tcPr>
          <w:p w14:paraId="68F26143" w14:textId="77777777" w:rsidR="00FA3D54" w:rsidRDefault="00FA3D54" w:rsidP="00FA3D5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58A3CC1" w14:textId="77777777" w:rsidR="00FA3D54" w:rsidRDefault="00FA3D54" w:rsidP="00FA3D5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34983CB" w14:textId="77777777" w:rsidR="00FA3D54" w:rsidRDefault="00FA3D54" w:rsidP="00FA3D54">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0651C7C2" w14:textId="77777777" w:rsidR="00FA3D54" w:rsidRDefault="00FA3D54" w:rsidP="00FA3D54">
            <w:pPr>
              <w:pStyle w:val="ListParagraph"/>
              <w:spacing w:after="0" w:line="240" w:lineRule="auto"/>
              <w:ind w:left="0"/>
              <w:rPr>
                <w:rFonts w:ascii="Arial Narrow" w:hAnsi="Arial Narrow" w:cs="Arial"/>
              </w:rPr>
            </w:pPr>
            <w:r>
              <w:rPr>
                <w:rFonts w:ascii="Arial Narrow" w:hAnsi="Arial Narrow" w:cs="Arial"/>
              </w:rPr>
              <w:t>BTLED 1-2</w:t>
            </w:r>
          </w:p>
        </w:tc>
      </w:tr>
      <w:tr w:rsidR="00FA3D54" w14:paraId="14F8BF10" w14:textId="77777777" w:rsidTr="009866D6">
        <w:trPr>
          <w:trHeight w:val="245"/>
        </w:trPr>
        <w:tc>
          <w:tcPr>
            <w:tcW w:w="1455" w:type="dxa"/>
            <w:vAlign w:val="center"/>
          </w:tcPr>
          <w:p w14:paraId="0A1E6E8D" w14:textId="618B5E85" w:rsidR="00FA3D54" w:rsidRDefault="00FA3D54" w:rsidP="00FA3D54">
            <w:pPr>
              <w:pStyle w:val="ListParagraph"/>
              <w:spacing w:after="0" w:line="240" w:lineRule="auto"/>
              <w:ind w:left="0"/>
              <w:rPr>
                <w:rFonts w:ascii="Arial Narrow" w:hAnsi="Arial Narrow" w:cs="Arial"/>
              </w:rPr>
            </w:pPr>
            <w:r>
              <w:rPr>
                <w:rFonts w:ascii="Arial Narrow" w:hAnsi="Arial Narrow" w:cs="Arial"/>
              </w:rPr>
              <w:t>4:00-5:00</w:t>
            </w:r>
          </w:p>
        </w:tc>
        <w:tc>
          <w:tcPr>
            <w:tcW w:w="1170" w:type="dxa"/>
            <w:vAlign w:val="center"/>
          </w:tcPr>
          <w:p w14:paraId="4C83E081" w14:textId="5FE1E6A1" w:rsidR="00FA3D54" w:rsidRDefault="00FA3D54" w:rsidP="00FA3D54">
            <w:pPr>
              <w:pStyle w:val="ListParagraph"/>
              <w:spacing w:after="0" w:line="240" w:lineRule="auto"/>
              <w:ind w:left="0"/>
              <w:rPr>
                <w:rFonts w:ascii="Arial Narrow" w:hAnsi="Arial Narrow" w:cs="Arial"/>
              </w:rPr>
            </w:pPr>
            <w:r>
              <w:rPr>
                <w:rFonts w:ascii="Arial Narrow" w:hAnsi="Arial Narrow" w:cs="Arial"/>
              </w:rPr>
              <w:t>GE 108</w:t>
            </w:r>
          </w:p>
        </w:tc>
        <w:tc>
          <w:tcPr>
            <w:tcW w:w="4343" w:type="dxa"/>
            <w:vAlign w:val="center"/>
          </w:tcPr>
          <w:p w14:paraId="7A488110" w14:textId="7859955D" w:rsidR="00FA3D54" w:rsidRDefault="00FA3D54" w:rsidP="00FA3D54">
            <w:pPr>
              <w:pStyle w:val="ListParagraph"/>
              <w:spacing w:after="0" w:line="240" w:lineRule="auto"/>
              <w:ind w:left="0"/>
              <w:rPr>
                <w:rFonts w:ascii="Arial Narrow" w:hAnsi="Arial Narrow" w:cs="Arial"/>
              </w:rPr>
            </w:pPr>
            <w:r>
              <w:rPr>
                <w:rFonts w:ascii="Arial Narrow" w:hAnsi="Arial Narrow" w:cs="Arial"/>
              </w:rPr>
              <w:t>THE CONTEMPORARY WORLD</w:t>
            </w:r>
          </w:p>
        </w:tc>
        <w:tc>
          <w:tcPr>
            <w:tcW w:w="900" w:type="dxa"/>
            <w:vAlign w:val="center"/>
          </w:tcPr>
          <w:p w14:paraId="4A8C3899" w14:textId="1FC3F9B0" w:rsidR="00FA3D54" w:rsidRDefault="00FA3D54" w:rsidP="00FA3D5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064341B" w14:textId="3C4E93CE" w:rsidR="00FA3D54" w:rsidRDefault="00FA3D54" w:rsidP="00FA3D54">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F2FA037" w14:textId="3AB61126" w:rsidR="00FA3D54" w:rsidRDefault="00FA3D54" w:rsidP="00FA3D54">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01221E80" w14:textId="480571D2" w:rsidR="00FA3D54" w:rsidRDefault="00FA3D54" w:rsidP="00FA3D54">
            <w:pPr>
              <w:pStyle w:val="ListParagraph"/>
              <w:spacing w:after="0" w:line="240" w:lineRule="auto"/>
              <w:ind w:left="0"/>
              <w:rPr>
                <w:rFonts w:ascii="Arial Narrow" w:hAnsi="Arial Narrow" w:cs="Arial"/>
              </w:rPr>
            </w:pPr>
            <w:r>
              <w:rPr>
                <w:rFonts w:ascii="Arial Narrow" w:hAnsi="Arial Narrow" w:cs="Arial"/>
              </w:rPr>
              <w:t>BSCRIM 4-2</w:t>
            </w:r>
          </w:p>
        </w:tc>
      </w:tr>
      <w:tr w:rsidR="00FA3D54" w14:paraId="56B7340C" w14:textId="77777777">
        <w:trPr>
          <w:trHeight w:val="85"/>
        </w:trPr>
        <w:tc>
          <w:tcPr>
            <w:tcW w:w="1455" w:type="dxa"/>
            <w:shd w:val="clear" w:color="auto" w:fill="548DD4" w:themeFill="text2" w:themeFillTint="99"/>
          </w:tcPr>
          <w:p w14:paraId="7D687F0A" w14:textId="77777777" w:rsidR="00FA3D54" w:rsidRDefault="00FA3D54" w:rsidP="00FA3D54">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CDEA22A" w14:textId="77777777" w:rsidR="00FA3D54" w:rsidRDefault="00FA3D54" w:rsidP="00FA3D54">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3FFDEBA" w14:textId="77777777" w:rsidR="00FA3D54" w:rsidRDefault="00FA3D54" w:rsidP="00FA3D54">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A106BA0" w14:textId="753F109C" w:rsidR="00FA3D54" w:rsidRDefault="00FA3D54" w:rsidP="00FA3D54">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22FD9BE3" w14:textId="77777777" w:rsidR="00FA3D54" w:rsidRDefault="00FA3D54" w:rsidP="00FA3D54">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652273B" w14:textId="77777777" w:rsidR="00FA3D54" w:rsidRDefault="00FA3D54" w:rsidP="00FA3D54">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8B8057C" w14:textId="77777777" w:rsidR="00FA3D54" w:rsidRDefault="00FA3D54" w:rsidP="00FA3D54">
            <w:pPr>
              <w:pStyle w:val="ListParagraph"/>
              <w:spacing w:after="0" w:line="240" w:lineRule="auto"/>
              <w:ind w:left="0"/>
              <w:jc w:val="center"/>
              <w:rPr>
                <w:rFonts w:ascii="Arial" w:hAnsi="Arial" w:cs="Arial"/>
                <w:b/>
                <w:bCs/>
                <w:sz w:val="24"/>
                <w:szCs w:val="24"/>
              </w:rPr>
            </w:pPr>
          </w:p>
        </w:tc>
      </w:tr>
    </w:tbl>
    <w:p w14:paraId="74AA52FE" w14:textId="7804BB0D" w:rsidR="001A4307" w:rsidRPr="00F81A97" w:rsidRDefault="00000000" w:rsidP="00F81A97">
      <w:pPr>
        <w:spacing w:after="120" w:line="240" w:lineRule="auto"/>
        <w:ind w:firstLine="720"/>
        <w:rPr>
          <w:rFonts w:ascii="Arial" w:hAnsi="Arial" w:cs="Arial"/>
          <w:b/>
          <w:sz w:val="24"/>
          <w:szCs w:val="24"/>
        </w:rPr>
      </w:pPr>
      <w:r>
        <w:rPr>
          <w:rFonts w:ascii="Arial" w:hAnsi="Arial" w:cs="Arial"/>
          <w:b/>
          <w:bCs/>
          <w:i/>
          <w:iCs/>
          <w:sz w:val="24"/>
          <w:szCs w:val="24"/>
          <w:lang w:val="en-US"/>
        </w:rPr>
        <w:t xml:space="preserve">Full-time Faculty:  </w:t>
      </w:r>
      <w:r w:rsidR="00140F38">
        <w:rPr>
          <w:rFonts w:ascii="Arial" w:hAnsi="Arial" w:cs="Arial"/>
          <w:b/>
          <w:bCs/>
          <w:i/>
          <w:iCs/>
          <w:sz w:val="24"/>
          <w:szCs w:val="24"/>
          <w:lang w:val="en-US"/>
        </w:rPr>
        <w:t>Prefect of Discipline (Load Release – 6 units)</w:t>
      </w:r>
      <w:r w:rsidR="00F81A97">
        <w:rPr>
          <w:rFonts w:ascii="Arial" w:hAnsi="Arial" w:cs="Arial"/>
          <w:b/>
          <w:sz w:val="24"/>
          <w:szCs w:val="24"/>
        </w:rPr>
        <w:tab/>
      </w:r>
    </w:p>
    <w:p w14:paraId="453EDFB9" w14:textId="7C305381"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2064AB">
        <w:rPr>
          <w:rFonts w:ascii="Arial" w:hAnsi="Arial" w:cs="Arial"/>
          <w:i/>
          <w:iCs/>
          <w:sz w:val="24"/>
          <w:szCs w:val="24"/>
        </w:rPr>
        <w:t xml:space="preserve">  </w:t>
      </w:r>
      <w:r w:rsidR="00140F38">
        <w:rPr>
          <w:rFonts w:ascii="Arial" w:hAnsi="Arial" w:cs="Arial"/>
          <w:i/>
          <w:iCs/>
          <w:sz w:val="24"/>
          <w:szCs w:val="24"/>
        </w:rPr>
        <w:t>18</w:t>
      </w:r>
      <w:r w:rsidR="002064AB">
        <w:rPr>
          <w:rFonts w:ascii="Arial" w:hAnsi="Arial" w:cs="Arial"/>
          <w:i/>
          <w:iCs/>
          <w:sz w:val="24"/>
          <w:szCs w:val="24"/>
        </w:rPr>
        <w:t xml:space="preserve"> units (</w:t>
      </w:r>
      <w:r w:rsidR="00140F38">
        <w:rPr>
          <w:rFonts w:ascii="Arial" w:hAnsi="Arial" w:cs="Arial"/>
          <w:i/>
          <w:iCs/>
          <w:sz w:val="24"/>
          <w:szCs w:val="24"/>
        </w:rPr>
        <w:t>6</w:t>
      </w:r>
      <w:r w:rsidR="002064AB">
        <w:rPr>
          <w:rFonts w:ascii="Arial" w:hAnsi="Arial" w:cs="Arial"/>
          <w:i/>
          <w:iCs/>
          <w:sz w:val="24"/>
          <w:szCs w:val="24"/>
        </w:rPr>
        <w:t xml:space="preserve"> loads)</w:t>
      </w:r>
    </w:p>
    <w:p w14:paraId="25C3FCE2" w14:textId="3815293B" w:rsidR="001A4307" w:rsidRPr="00F81A97" w:rsidRDefault="00000000" w:rsidP="00F81A9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sidR="002064AB">
        <w:rPr>
          <w:rFonts w:ascii="Arial" w:hAnsi="Arial" w:cs="Arial"/>
          <w:i/>
          <w:iCs/>
          <w:sz w:val="24"/>
          <w:szCs w:val="24"/>
        </w:rPr>
        <w:t xml:space="preserve">        </w:t>
      </w:r>
      <w:r w:rsidR="0033251C">
        <w:rPr>
          <w:rFonts w:ascii="Arial" w:hAnsi="Arial" w:cs="Arial"/>
          <w:i/>
          <w:iCs/>
          <w:sz w:val="24"/>
          <w:szCs w:val="24"/>
        </w:rPr>
        <w:t>1</w:t>
      </w:r>
      <w:r w:rsidR="00140F38">
        <w:rPr>
          <w:rFonts w:ascii="Arial" w:hAnsi="Arial" w:cs="Arial"/>
          <w:i/>
          <w:iCs/>
          <w:sz w:val="24"/>
          <w:szCs w:val="24"/>
        </w:rPr>
        <w:t>8</w:t>
      </w:r>
      <w:r w:rsidR="002064AB">
        <w:rPr>
          <w:rFonts w:ascii="Arial" w:hAnsi="Arial" w:cs="Arial"/>
          <w:i/>
          <w:iCs/>
          <w:sz w:val="24"/>
          <w:szCs w:val="24"/>
        </w:rPr>
        <w:t xml:space="preserve"> units (</w:t>
      </w:r>
      <w:r w:rsidR="00140F38">
        <w:rPr>
          <w:rFonts w:ascii="Arial" w:hAnsi="Arial" w:cs="Arial"/>
          <w:i/>
          <w:iCs/>
          <w:sz w:val="24"/>
          <w:szCs w:val="24"/>
        </w:rPr>
        <w:t>6</w:t>
      </w:r>
      <w:r w:rsidR="002064AB">
        <w:rPr>
          <w:rFonts w:ascii="Arial" w:hAnsi="Arial" w:cs="Arial"/>
          <w:i/>
          <w:iCs/>
          <w:sz w:val="24"/>
          <w:szCs w:val="24"/>
        </w:rPr>
        <w:t xml:space="preserve"> loads)</w:t>
      </w:r>
      <w:r>
        <w:rPr>
          <w:rFonts w:ascii="Arial" w:hAnsi="Arial" w:cs="Arial"/>
          <w:i/>
          <w:iCs/>
          <w:sz w:val="24"/>
          <w:szCs w:val="24"/>
        </w:rPr>
        <w:t xml:space="preserve">          </w:t>
      </w:r>
    </w:p>
    <w:p w14:paraId="6AC92811" w14:textId="7CEAE2F4"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FA3D54">
        <w:rPr>
          <w:rFonts w:ascii="Arial" w:hAnsi="Arial" w:cs="Arial"/>
          <w:i/>
          <w:iCs/>
          <w:sz w:val="24"/>
          <w:szCs w:val="24"/>
          <w:lang w:val="en-US"/>
        </w:rPr>
        <w:t>8:00-9:00am Monday</w:t>
      </w:r>
    </w:p>
    <w:p w14:paraId="4212F655" w14:textId="77777777" w:rsidR="001A4307" w:rsidRDefault="001A4307">
      <w:pPr>
        <w:spacing w:after="120" w:line="240" w:lineRule="auto"/>
        <w:rPr>
          <w:rFonts w:ascii="Arial" w:hAnsi="Arial" w:cs="Arial"/>
          <w:b/>
          <w:sz w:val="24"/>
          <w:szCs w:val="24"/>
        </w:rPr>
      </w:pPr>
    </w:p>
    <w:p w14:paraId="6C80F2EB" w14:textId="77777777" w:rsidR="001A4307" w:rsidRDefault="001A4307">
      <w:pPr>
        <w:spacing w:after="120" w:line="240" w:lineRule="auto"/>
        <w:rPr>
          <w:rFonts w:ascii="Arial" w:hAnsi="Arial" w:cs="Arial"/>
          <w:b/>
          <w:sz w:val="24"/>
          <w:szCs w:val="24"/>
        </w:rPr>
      </w:pPr>
    </w:p>
    <w:p w14:paraId="29F40B9F" w14:textId="77777777" w:rsidR="001A4307" w:rsidRDefault="001A4307">
      <w:pPr>
        <w:spacing w:after="120" w:line="240" w:lineRule="auto"/>
        <w:rPr>
          <w:rFonts w:ascii="Arial" w:hAnsi="Arial" w:cs="Arial"/>
          <w:b/>
          <w:sz w:val="24"/>
          <w:szCs w:val="24"/>
        </w:rPr>
      </w:pPr>
    </w:p>
    <w:p w14:paraId="126E9C1F" w14:textId="77777777" w:rsidR="001A4307" w:rsidRDefault="001A4307">
      <w:pPr>
        <w:spacing w:after="120" w:line="240" w:lineRule="auto"/>
        <w:rPr>
          <w:rFonts w:ascii="Arial" w:hAnsi="Arial" w:cs="Arial"/>
          <w:b/>
          <w:sz w:val="24"/>
          <w:szCs w:val="24"/>
        </w:rPr>
      </w:pPr>
    </w:p>
    <w:p w14:paraId="3867FE12" w14:textId="77777777" w:rsidR="001A4307" w:rsidRDefault="001A4307">
      <w:pPr>
        <w:spacing w:after="120" w:line="240" w:lineRule="auto"/>
        <w:rPr>
          <w:rFonts w:ascii="Arial" w:hAnsi="Arial" w:cs="Arial"/>
          <w:b/>
          <w:sz w:val="24"/>
          <w:szCs w:val="24"/>
        </w:rPr>
      </w:pPr>
    </w:p>
    <w:p w14:paraId="088AC3D9" w14:textId="77777777" w:rsidR="001A4307" w:rsidRDefault="001A4307">
      <w:pPr>
        <w:spacing w:after="120" w:line="240" w:lineRule="auto"/>
        <w:rPr>
          <w:rFonts w:ascii="Arial" w:hAnsi="Arial" w:cs="Arial"/>
          <w:b/>
          <w:sz w:val="24"/>
          <w:szCs w:val="24"/>
        </w:rPr>
      </w:pPr>
    </w:p>
    <w:p w14:paraId="4E87FE00" w14:textId="77777777" w:rsidR="001A4307" w:rsidRDefault="001A4307">
      <w:pPr>
        <w:spacing w:after="120" w:line="240" w:lineRule="auto"/>
        <w:rPr>
          <w:rFonts w:ascii="Arial" w:hAnsi="Arial" w:cs="Arial"/>
          <w:b/>
          <w:sz w:val="24"/>
          <w:szCs w:val="24"/>
        </w:rPr>
      </w:pPr>
    </w:p>
    <w:p w14:paraId="5228193F" w14:textId="77777777" w:rsidR="001A4307" w:rsidRDefault="001A4307">
      <w:pPr>
        <w:spacing w:after="120" w:line="240" w:lineRule="auto"/>
        <w:rPr>
          <w:rFonts w:ascii="Arial" w:hAnsi="Arial" w:cs="Arial"/>
          <w:b/>
          <w:sz w:val="24"/>
          <w:szCs w:val="24"/>
        </w:rPr>
      </w:pPr>
    </w:p>
    <w:p w14:paraId="030BE14F" w14:textId="77777777" w:rsidR="001A4307" w:rsidRDefault="001A4307">
      <w:pPr>
        <w:spacing w:after="120" w:line="240" w:lineRule="auto"/>
        <w:rPr>
          <w:rFonts w:ascii="Arial" w:hAnsi="Arial" w:cs="Arial"/>
          <w:b/>
          <w:sz w:val="24"/>
          <w:szCs w:val="24"/>
        </w:rPr>
      </w:pPr>
    </w:p>
    <w:p w14:paraId="2C40E20D" w14:textId="77777777" w:rsidR="00025D16" w:rsidRDefault="00025D16">
      <w:pPr>
        <w:spacing w:after="120" w:line="240" w:lineRule="auto"/>
        <w:rPr>
          <w:rFonts w:ascii="Arial" w:hAnsi="Arial" w:cs="Arial"/>
          <w:b/>
          <w:sz w:val="24"/>
          <w:szCs w:val="24"/>
        </w:rPr>
      </w:pPr>
    </w:p>
    <w:p w14:paraId="02C4F18F" w14:textId="77777777" w:rsidR="00FD400C" w:rsidRDefault="00FD400C">
      <w:pPr>
        <w:spacing w:after="120" w:line="240" w:lineRule="auto"/>
        <w:rPr>
          <w:rFonts w:ascii="Arial" w:hAnsi="Arial" w:cs="Arial"/>
          <w:b/>
          <w:sz w:val="24"/>
          <w:szCs w:val="24"/>
        </w:rPr>
      </w:pPr>
    </w:p>
    <w:p w14:paraId="72A0348A" w14:textId="77777777" w:rsidR="00FA3D54" w:rsidRDefault="00FA3D54">
      <w:pPr>
        <w:spacing w:after="120" w:line="240" w:lineRule="auto"/>
        <w:rPr>
          <w:rFonts w:ascii="Arial" w:hAnsi="Arial" w:cs="Arial"/>
          <w:b/>
          <w:sz w:val="24"/>
          <w:szCs w:val="24"/>
        </w:rPr>
      </w:pPr>
    </w:p>
    <w:p w14:paraId="15E266CC" w14:textId="77777777" w:rsidR="00A9787B" w:rsidRDefault="00A9787B">
      <w:pPr>
        <w:spacing w:after="120" w:line="240" w:lineRule="auto"/>
        <w:rPr>
          <w:rFonts w:ascii="Arial" w:hAnsi="Arial" w:cs="Arial"/>
          <w:b/>
          <w:sz w:val="24"/>
          <w:szCs w:val="24"/>
        </w:rPr>
      </w:pPr>
    </w:p>
    <w:p w14:paraId="672403FD" w14:textId="77777777" w:rsidR="00F81A97" w:rsidRDefault="00F81A97">
      <w:pPr>
        <w:spacing w:after="120" w:line="240" w:lineRule="auto"/>
        <w:rPr>
          <w:rFonts w:ascii="Arial" w:hAnsi="Arial" w:cs="Arial"/>
          <w:b/>
          <w:sz w:val="24"/>
          <w:szCs w:val="24"/>
        </w:rPr>
      </w:pPr>
    </w:p>
    <w:p w14:paraId="59CC6714" w14:textId="77777777" w:rsidR="00F81A97" w:rsidRDefault="00F81A97">
      <w:pPr>
        <w:spacing w:after="120" w:line="240" w:lineRule="auto"/>
        <w:rPr>
          <w:rFonts w:ascii="Arial" w:hAnsi="Arial" w:cs="Arial"/>
          <w:b/>
          <w:sz w:val="24"/>
          <w:szCs w:val="24"/>
        </w:rPr>
      </w:pPr>
    </w:p>
    <w:bookmarkStart w:id="21" w:name="_Hlk204778534"/>
    <w:p w14:paraId="030CAA39" w14:textId="77777777" w:rsidR="00DF4FD9" w:rsidRDefault="00DF4FD9" w:rsidP="00DF4FD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60640" behindDoc="0" locked="0" layoutInCell="1" allowOverlap="1" wp14:anchorId="2BB56DD7" wp14:editId="6A438BEC">
                <wp:simplePos x="0" y="0"/>
                <wp:positionH relativeFrom="column">
                  <wp:posOffset>1814195</wp:posOffset>
                </wp:positionH>
                <wp:positionV relativeFrom="paragraph">
                  <wp:posOffset>209550</wp:posOffset>
                </wp:positionV>
                <wp:extent cx="5177790" cy="0"/>
                <wp:effectExtent l="0" t="0" r="3810" b="0"/>
                <wp:wrapNone/>
                <wp:docPr id="1429727836" name="Straight Connector 142972783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AF6D3E0" id="Straight Connector 142972783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C54CB">
        <w:rPr>
          <w:rFonts w:ascii="Arial" w:hAnsi="Arial" w:cs="Arial"/>
          <w:b/>
          <w:bCs/>
          <w:sz w:val="24"/>
          <w:szCs w:val="24"/>
        </w:rPr>
        <w:t>GALARCE, CHARLES B.</w:t>
      </w:r>
    </w:p>
    <w:p w14:paraId="17EAF6D2" w14:textId="77777777" w:rsidR="00DF4FD9" w:rsidRDefault="00DF4FD9" w:rsidP="00DF4FD9">
      <w:pPr>
        <w:pStyle w:val="ListParagraph"/>
        <w:spacing w:after="120" w:line="240" w:lineRule="auto"/>
        <w:ind w:left="0"/>
        <w:rPr>
          <w:rFonts w:ascii="Arial" w:hAnsi="Arial" w:cs="Arial"/>
          <w:b/>
          <w:sz w:val="24"/>
          <w:szCs w:val="24"/>
        </w:rPr>
      </w:pPr>
    </w:p>
    <w:p w14:paraId="2C0B8CEA" w14:textId="77777777" w:rsidR="00DF4FD9" w:rsidRDefault="00DF4FD9" w:rsidP="00DF4FD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229C772" w14:textId="77777777" w:rsidR="00DF4FD9" w:rsidRDefault="00DF4FD9" w:rsidP="00DF4FD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61664" behindDoc="0" locked="0" layoutInCell="1" allowOverlap="1" wp14:anchorId="3C5BCD21" wp14:editId="28D93026">
                <wp:simplePos x="0" y="0"/>
                <wp:positionH relativeFrom="column">
                  <wp:posOffset>1811655</wp:posOffset>
                </wp:positionH>
                <wp:positionV relativeFrom="paragraph">
                  <wp:posOffset>10160</wp:posOffset>
                </wp:positionV>
                <wp:extent cx="5177155" cy="0"/>
                <wp:effectExtent l="0" t="0" r="4445" b="0"/>
                <wp:wrapNone/>
                <wp:docPr id="859635916" name="Straight Connector 85963591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819AA51" id="Straight Connector 85963591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27D54379" w14:textId="77777777" w:rsidR="00DF4FD9" w:rsidRDefault="00DF4FD9" w:rsidP="00DF4FD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3B8A3161" w14:textId="77777777" w:rsidR="00DF4FD9" w:rsidRDefault="00DF4FD9" w:rsidP="00DF4FD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62688" behindDoc="0" locked="0" layoutInCell="1" allowOverlap="1" wp14:anchorId="2F18EE62" wp14:editId="6A7DF180">
                <wp:simplePos x="0" y="0"/>
                <wp:positionH relativeFrom="column">
                  <wp:posOffset>1754505</wp:posOffset>
                </wp:positionH>
                <wp:positionV relativeFrom="paragraph">
                  <wp:posOffset>18415</wp:posOffset>
                </wp:positionV>
                <wp:extent cx="5236845" cy="0"/>
                <wp:effectExtent l="0" t="0" r="1905" b="0"/>
                <wp:wrapNone/>
                <wp:docPr id="1945353756" name="Straight Connector 194535375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2BAF5FF" id="Straight Connector 1945353756"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F952776" w14:textId="77777777" w:rsidR="00DF4FD9" w:rsidRDefault="00DF4FD9" w:rsidP="00DF4FD9">
      <w:pPr>
        <w:pStyle w:val="ListParagraph"/>
        <w:spacing w:line="240" w:lineRule="auto"/>
        <w:jc w:val="both"/>
        <w:rPr>
          <w:rFonts w:ascii="Arial" w:hAnsi="Arial" w:cs="Arial"/>
          <w:sz w:val="24"/>
          <w:szCs w:val="24"/>
        </w:rPr>
      </w:pPr>
      <w:r>
        <w:rPr>
          <w:rFonts w:ascii="Arial" w:hAnsi="Arial" w:cs="Arial"/>
          <w:sz w:val="24"/>
          <w:szCs w:val="24"/>
        </w:rPr>
        <w:tab/>
      </w:r>
    </w:p>
    <w:p w14:paraId="5817AFCF" w14:textId="77777777" w:rsidR="00DF4FD9" w:rsidRDefault="00DF4FD9" w:rsidP="00DF4FD9">
      <w:pPr>
        <w:pStyle w:val="ListParagraph"/>
        <w:spacing w:line="240" w:lineRule="auto"/>
        <w:ind w:firstLine="720"/>
        <w:jc w:val="both"/>
        <w:rPr>
          <w:rFonts w:ascii="Arial" w:hAnsi="Arial" w:cs="Arial"/>
          <w:sz w:val="24"/>
          <w:szCs w:val="24"/>
        </w:rPr>
      </w:pPr>
    </w:p>
    <w:p w14:paraId="1FC07F27" w14:textId="77777777" w:rsidR="00DF4FD9" w:rsidRDefault="00DF4FD9" w:rsidP="00DF4FD9">
      <w:pPr>
        <w:pStyle w:val="ListParagraph"/>
        <w:spacing w:line="240" w:lineRule="auto"/>
        <w:ind w:firstLine="720"/>
        <w:jc w:val="both"/>
        <w:rPr>
          <w:rFonts w:ascii="Arial" w:hAnsi="Arial" w:cs="Arial"/>
          <w:sz w:val="24"/>
          <w:szCs w:val="24"/>
        </w:rPr>
      </w:pPr>
    </w:p>
    <w:p w14:paraId="36DAC4AC" w14:textId="77777777" w:rsidR="00DF4FD9" w:rsidRDefault="00DF4FD9" w:rsidP="00DF4FD9">
      <w:pPr>
        <w:pStyle w:val="ListParagraph"/>
        <w:spacing w:line="240" w:lineRule="auto"/>
        <w:ind w:firstLine="720"/>
        <w:jc w:val="both"/>
        <w:rPr>
          <w:rFonts w:ascii="Arial" w:hAnsi="Arial" w:cs="Arial"/>
          <w:sz w:val="24"/>
          <w:szCs w:val="24"/>
        </w:rPr>
      </w:pPr>
    </w:p>
    <w:p w14:paraId="01B7DB98" w14:textId="77777777" w:rsidR="00DF4FD9" w:rsidRDefault="00DF4FD9" w:rsidP="00DF4FD9">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DF4FD9" w14:paraId="4002927F" w14:textId="77777777" w:rsidTr="00362728">
        <w:trPr>
          <w:trHeight w:val="85"/>
        </w:trPr>
        <w:tc>
          <w:tcPr>
            <w:tcW w:w="1388" w:type="dxa"/>
            <w:shd w:val="clear" w:color="auto" w:fill="8DB3E2" w:themeFill="text2" w:themeFillTint="66"/>
            <w:vAlign w:val="center"/>
          </w:tcPr>
          <w:p w14:paraId="05701949" w14:textId="77777777" w:rsidR="00DF4FD9" w:rsidRDefault="00DF4FD9" w:rsidP="00362728">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886A870"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0F8B3E3"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019C28B"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748EF03"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4063FDA"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ECC55C1"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SECTION</w:t>
            </w:r>
          </w:p>
        </w:tc>
      </w:tr>
      <w:tr w:rsidR="00DF4FD9" w14:paraId="08569526" w14:textId="77777777" w:rsidTr="00362728">
        <w:trPr>
          <w:trHeight w:val="85"/>
        </w:trPr>
        <w:tc>
          <w:tcPr>
            <w:tcW w:w="1388" w:type="dxa"/>
            <w:vAlign w:val="center"/>
          </w:tcPr>
          <w:p w14:paraId="3DBAF39E" w14:textId="77777777" w:rsidR="00DF4FD9" w:rsidRDefault="00DF4FD9" w:rsidP="00362728">
            <w:pPr>
              <w:spacing w:after="0" w:line="240" w:lineRule="auto"/>
              <w:rPr>
                <w:rFonts w:ascii="Times New Roman" w:hAnsi="Times New Roman"/>
              </w:rPr>
            </w:pPr>
            <w:r>
              <w:rPr>
                <w:rFonts w:ascii="Times New Roman" w:hAnsi="Times New Roman"/>
              </w:rPr>
              <w:t>10:00-11:00</w:t>
            </w:r>
          </w:p>
        </w:tc>
        <w:tc>
          <w:tcPr>
            <w:tcW w:w="1237" w:type="dxa"/>
            <w:shd w:val="clear" w:color="auto" w:fill="FFFFFF" w:themeFill="background1"/>
            <w:vAlign w:val="center"/>
          </w:tcPr>
          <w:p w14:paraId="4820DA4D" w14:textId="77777777" w:rsidR="00DF4FD9" w:rsidRDefault="00DF4FD9" w:rsidP="00362728">
            <w:pPr>
              <w:spacing w:after="0" w:line="240" w:lineRule="auto"/>
              <w:rPr>
                <w:rFonts w:ascii="Times New Roman" w:hAnsi="Times New Roman"/>
                <w:sz w:val="18"/>
              </w:rPr>
            </w:pPr>
            <w:r>
              <w:rPr>
                <w:rFonts w:ascii="Times New Roman" w:hAnsi="Times New Roman"/>
                <w:sz w:val="18"/>
              </w:rPr>
              <w:t>RW</w:t>
            </w:r>
          </w:p>
        </w:tc>
        <w:tc>
          <w:tcPr>
            <w:tcW w:w="4343" w:type="dxa"/>
            <w:shd w:val="clear" w:color="auto" w:fill="FFFFFF" w:themeFill="background1"/>
            <w:vAlign w:val="center"/>
          </w:tcPr>
          <w:p w14:paraId="2F639703" w14:textId="77777777" w:rsidR="00DF4FD9" w:rsidRDefault="00DF4FD9" w:rsidP="00362728">
            <w:pPr>
              <w:spacing w:after="0" w:line="240" w:lineRule="auto"/>
              <w:rPr>
                <w:rFonts w:ascii="Times New Roman" w:hAnsi="Times New Roman"/>
                <w:sz w:val="18"/>
              </w:rPr>
            </w:pPr>
            <w:r>
              <w:rPr>
                <w:rFonts w:ascii="Times New Roman" w:hAnsi="Times New Roman"/>
                <w:sz w:val="18"/>
              </w:rPr>
              <w:t>LIFE AND WORKS OF RIZAL</w:t>
            </w:r>
          </w:p>
        </w:tc>
        <w:tc>
          <w:tcPr>
            <w:tcW w:w="900" w:type="dxa"/>
            <w:shd w:val="clear" w:color="auto" w:fill="FFFFFF" w:themeFill="background1"/>
            <w:vAlign w:val="center"/>
          </w:tcPr>
          <w:p w14:paraId="1AA51C2B"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4B365B70"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7F5EABE7"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6DF5C369" w14:textId="77777777" w:rsidR="00DF4FD9" w:rsidRDefault="00DF4FD9" w:rsidP="00362728">
            <w:pPr>
              <w:spacing w:after="0" w:line="240" w:lineRule="auto"/>
              <w:rPr>
                <w:rFonts w:ascii="Arial" w:hAnsi="Arial" w:cs="Arial"/>
              </w:rPr>
            </w:pPr>
            <w:r>
              <w:rPr>
                <w:rFonts w:ascii="Arial" w:hAnsi="Arial" w:cs="Arial"/>
              </w:rPr>
              <w:t>BSTM 4-1</w:t>
            </w:r>
          </w:p>
        </w:tc>
      </w:tr>
      <w:tr w:rsidR="00DF4FD9" w14:paraId="64EBE5AF" w14:textId="77777777" w:rsidTr="00362728">
        <w:trPr>
          <w:trHeight w:val="85"/>
        </w:trPr>
        <w:tc>
          <w:tcPr>
            <w:tcW w:w="1388" w:type="dxa"/>
            <w:vAlign w:val="center"/>
          </w:tcPr>
          <w:p w14:paraId="7CA48BF9" w14:textId="77777777" w:rsidR="00DF4FD9" w:rsidRDefault="00DF4FD9" w:rsidP="00362728">
            <w:pPr>
              <w:spacing w:after="0" w:line="240" w:lineRule="auto"/>
              <w:rPr>
                <w:rFonts w:ascii="Times New Roman" w:hAnsi="Times New Roman"/>
              </w:rPr>
            </w:pPr>
            <w:r>
              <w:rPr>
                <w:rFonts w:ascii="Times New Roman" w:hAnsi="Times New Roman"/>
              </w:rPr>
              <w:t>11:00-12:00</w:t>
            </w:r>
          </w:p>
        </w:tc>
        <w:tc>
          <w:tcPr>
            <w:tcW w:w="1237" w:type="dxa"/>
            <w:shd w:val="clear" w:color="auto" w:fill="FFFFFF" w:themeFill="background1"/>
            <w:vAlign w:val="center"/>
          </w:tcPr>
          <w:p w14:paraId="4F9AC000" w14:textId="77777777" w:rsidR="00DF4FD9" w:rsidRDefault="00DF4FD9" w:rsidP="00362728">
            <w:pPr>
              <w:spacing w:after="0" w:line="240" w:lineRule="auto"/>
              <w:rPr>
                <w:rFonts w:ascii="Times New Roman" w:hAnsi="Times New Roman"/>
                <w:sz w:val="18"/>
              </w:rPr>
            </w:pPr>
            <w:r>
              <w:rPr>
                <w:rFonts w:ascii="Times New Roman" w:hAnsi="Times New Roman"/>
                <w:sz w:val="18"/>
              </w:rPr>
              <w:t>HBO</w:t>
            </w:r>
          </w:p>
        </w:tc>
        <w:tc>
          <w:tcPr>
            <w:tcW w:w="4343" w:type="dxa"/>
            <w:shd w:val="clear" w:color="auto" w:fill="FFFFFF" w:themeFill="background1"/>
            <w:vAlign w:val="center"/>
          </w:tcPr>
          <w:p w14:paraId="7EC4933E" w14:textId="77777777" w:rsidR="00DF4FD9" w:rsidRDefault="00DF4FD9" w:rsidP="00362728">
            <w:pPr>
              <w:spacing w:after="0" w:line="240" w:lineRule="auto"/>
              <w:rPr>
                <w:rFonts w:ascii="Times New Roman" w:hAnsi="Times New Roman"/>
                <w:sz w:val="18"/>
              </w:rPr>
            </w:pPr>
            <w:r>
              <w:rPr>
                <w:rFonts w:ascii="Times New Roman" w:hAnsi="Times New Roman"/>
                <w:sz w:val="18"/>
              </w:rPr>
              <w:t>HUMAN BEHAVIOR IN ORGANIZATIONS</w:t>
            </w:r>
          </w:p>
        </w:tc>
        <w:tc>
          <w:tcPr>
            <w:tcW w:w="900" w:type="dxa"/>
            <w:shd w:val="clear" w:color="auto" w:fill="FFFFFF" w:themeFill="background1"/>
            <w:vAlign w:val="center"/>
          </w:tcPr>
          <w:p w14:paraId="5651AA28"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vAlign w:val="center"/>
          </w:tcPr>
          <w:p w14:paraId="15F9AB75"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63362B3"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vAlign w:val="center"/>
          </w:tcPr>
          <w:p w14:paraId="1C5E338A" w14:textId="77777777" w:rsidR="00DF4FD9" w:rsidRDefault="00DF4FD9" w:rsidP="00362728">
            <w:pPr>
              <w:spacing w:after="0" w:line="240" w:lineRule="auto"/>
              <w:rPr>
                <w:rFonts w:ascii="Arial" w:hAnsi="Arial" w:cs="Arial"/>
              </w:rPr>
            </w:pPr>
            <w:r>
              <w:rPr>
                <w:rFonts w:ascii="Arial" w:hAnsi="Arial" w:cs="Arial"/>
              </w:rPr>
              <w:t>BSTM 2-1</w:t>
            </w:r>
          </w:p>
        </w:tc>
      </w:tr>
      <w:tr w:rsidR="00DF4FD9" w14:paraId="6D07164E" w14:textId="77777777" w:rsidTr="00362728">
        <w:trPr>
          <w:trHeight w:val="85"/>
        </w:trPr>
        <w:tc>
          <w:tcPr>
            <w:tcW w:w="1388" w:type="dxa"/>
            <w:vAlign w:val="center"/>
          </w:tcPr>
          <w:p w14:paraId="48D75F63" w14:textId="77777777" w:rsidR="00DF4FD9" w:rsidRDefault="00DF4FD9" w:rsidP="00362728">
            <w:pPr>
              <w:spacing w:after="0" w:line="240" w:lineRule="auto"/>
              <w:rPr>
                <w:rFonts w:ascii="Times New Roman" w:hAnsi="Times New Roman"/>
              </w:rPr>
            </w:pPr>
            <w:r>
              <w:rPr>
                <w:rFonts w:ascii="Times New Roman" w:hAnsi="Times New Roman"/>
              </w:rPr>
              <w:t>2:00-3:00</w:t>
            </w:r>
          </w:p>
        </w:tc>
        <w:tc>
          <w:tcPr>
            <w:tcW w:w="1237" w:type="dxa"/>
            <w:vAlign w:val="center"/>
          </w:tcPr>
          <w:p w14:paraId="097339A0" w14:textId="77777777" w:rsidR="00DF4FD9" w:rsidRDefault="00DF4FD9" w:rsidP="00362728">
            <w:pPr>
              <w:spacing w:after="0" w:line="240" w:lineRule="auto"/>
              <w:rPr>
                <w:rFonts w:ascii="Times New Roman" w:hAnsi="Times New Roman"/>
                <w:sz w:val="18"/>
              </w:rPr>
            </w:pPr>
            <w:r>
              <w:rPr>
                <w:rFonts w:ascii="Times New Roman" w:hAnsi="Times New Roman"/>
                <w:sz w:val="18"/>
              </w:rPr>
              <w:t>MKTG 1</w:t>
            </w:r>
          </w:p>
        </w:tc>
        <w:tc>
          <w:tcPr>
            <w:tcW w:w="4343" w:type="dxa"/>
            <w:vAlign w:val="center"/>
          </w:tcPr>
          <w:p w14:paraId="24766EBE" w14:textId="77777777" w:rsidR="00DF4FD9" w:rsidRDefault="00DF4FD9" w:rsidP="00362728">
            <w:pPr>
              <w:spacing w:after="0" w:line="240" w:lineRule="auto"/>
              <w:rPr>
                <w:rFonts w:ascii="Times New Roman" w:hAnsi="Times New Roman"/>
                <w:sz w:val="18"/>
              </w:rPr>
            </w:pPr>
            <w:r>
              <w:rPr>
                <w:rFonts w:ascii="Times New Roman" w:hAnsi="Times New Roman"/>
                <w:sz w:val="18"/>
              </w:rPr>
              <w:t>PRINCIPLES OF MARKETING</w:t>
            </w:r>
          </w:p>
        </w:tc>
        <w:tc>
          <w:tcPr>
            <w:tcW w:w="900" w:type="dxa"/>
            <w:vAlign w:val="center"/>
          </w:tcPr>
          <w:p w14:paraId="6E832AAA"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vAlign w:val="center"/>
          </w:tcPr>
          <w:p w14:paraId="3908AC13"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vAlign w:val="center"/>
          </w:tcPr>
          <w:p w14:paraId="1CBE3989"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vAlign w:val="center"/>
          </w:tcPr>
          <w:p w14:paraId="48B1EE12" w14:textId="77777777" w:rsidR="00DF4FD9" w:rsidRDefault="00DF4FD9" w:rsidP="00362728">
            <w:pPr>
              <w:spacing w:after="0" w:line="240" w:lineRule="auto"/>
              <w:rPr>
                <w:rFonts w:ascii="Arial" w:hAnsi="Arial" w:cs="Arial"/>
              </w:rPr>
            </w:pPr>
            <w:r>
              <w:rPr>
                <w:rFonts w:ascii="Arial" w:hAnsi="Arial" w:cs="Arial"/>
              </w:rPr>
              <w:t>BSTM 1-2</w:t>
            </w:r>
          </w:p>
        </w:tc>
      </w:tr>
      <w:tr w:rsidR="00DF4FD9" w14:paraId="4CB7C199" w14:textId="77777777" w:rsidTr="00362728">
        <w:trPr>
          <w:trHeight w:val="85"/>
        </w:trPr>
        <w:tc>
          <w:tcPr>
            <w:tcW w:w="1388" w:type="dxa"/>
            <w:vAlign w:val="center"/>
          </w:tcPr>
          <w:p w14:paraId="43EFB282" w14:textId="77777777" w:rsidR="00DF4FD9" w:rsidRDefault="00DF4FD9" w:rsidP="00362728">
            <w:pPr>
              <w:spacing w:after="0" w:line="240" w:lineRule="auto"/>
              <w:rPr>
                <w:rFonts w:ascii="Times New Roman" w:hAnsi="Times New Roman"/>
              </w:rPr>
            </w:pPr>
            <w:r>
              <w:rPr>
                <w:rFonts w:ascii="Times New Roman" w:hAnsi="Times New Roman"/>
              </w:rPr>
              <w:t>3:00-4:00</w:t>
            </w:r>
          </w:p>
        </w:tc>
        <w:tc>
          <w:tcPr>
            <w:tcW w:w="1237" w:type="dxa"/>
            <w:vAlign w:val="center"/>
          </w:tcPr>
          <w:p w14:paraId="5DA00EF3" w14:textId="77777777" w:rsidR="00DF4FD9" w:rsidRDefault="00DF4FD9" w:rsidP="00362728">
            <w:pPr>
              <w:spacing w:after="0" w:line="240" w:lineRule="auto"/>
              <w:rPr>
                <w:rFonts w:ascii="Times New Roman" w:hAnsi="Times New Roman"/>
                <w:sz w:val="18"/>
              </w:rPr>
            </w:pPr>
            <w:r>
              <w:rPr>
                <w:rFonts w:ascii="Times New Roman" w:hAnsi="Times New Roman"/>
                <w:sz w:val="18"/>
              </w:rPr>
              <w:t>RW</w:t>
            </w:r>
          </w:p>
        </w:tc>
        <w:tc>
          <w:tcPr>
            <w:tcW w:w="4343" w:type="dxa"/>
            <w:vAlign w:val="center"/>
          </w:tcPr>
          <w:p w14:paraId="606A656E" w14:textId="77777777" w:rsidR="00DF4FD9" w:rsidRDefault="00DF4FD9" w:rsidP="00362728">
            <w:pPr>
              <w:spacing w:after="0" w:line="240" w:lineRule="auto"/>
              <w:rPr>
                <w:rFonts w:ascii="Times New Roman" w:hAnsi="Times New Roman"/>
                <w:sz w:val="18"/>
              </w:rPr>
            </w:pPr>
            <w:r>
              <w:rPr>
                <w:rFonts w:ascii="Times New Roman" w:hAnsi="Times New Roman"/>
                <w:sz w:val="18"/>
              </w:rPr>
              <w:t>LIFE AND WORKS OF RIZAL</w:t>
            </w:r>
          </w:p>
        </w:tc>
        <w:tc>
          <w:tcPr>
            <w:tcW w:w="900" w:type="dxa"/>
            <w:vAlign w:val="center"/>
          </w:tcPr>
          <w:p w14:paraId="6CC20F0A" w14:textId="77777777" w:rsidR="00DF4FD9" w:rsidRDefault="00DF4FD9" w:rsidP="00362728">
            <w:pPr>
              <w:spacing w:after="0" w:line="240" w:lineRule="auto"/>
              <w:jc w:val="center"/>
              <w:rPr>
                <w:rFonts w:ascii="Arial" w:hAnsi="Arial" w:cs="Arial"/>
              </w:rPr>
            </w:pPr>
            <w:r>
              <w:rPr>
                <w:rFonts w:ascii="Arial" w:hAnsi="Arial" w:cs="Arial"/>
              </w:rPr>
              <w:t>3</w:t>
            </w:r>
          </w:p>
        </w:tc>
        <w:tc>
          <w:tcPr>
            <w:tcW w:w="720" w:type="dxa"/>
            <w:vAlign w:val="center"/>
          </w:tcPr>
          <w:p w14:paraId="6BC7E9EB" w14:textId="77777777" w:rsidR="00DF4FD9" w:rsidRDefault="00DF4FD9" w:rsidP="00362728">
            <w:pPr>
              <w:spacing w:after="0" w:line="240" w:lineRule="auto"/>
              <w:jc w:val="center"/>
              <w:rPr>
                <w:rFonts w:ascii="Arial" w:hAnsi="Arial" w:cs="Arial"/>
              </w:rPr>
            </w:pPr>
            <w:r>
              <w:rPr>
                <w:rFonts w:ascii="Arial" w:hAnsi="Arial" w:cs="Arial"/>
              </w:rPr>
              <w:t>M-F</w:t>
            </w:r>
          </w:p>
        </w:tc>
        <w:tc>
          <w:tcPr>
            <w:tcW w:w="900" w:type="dxa"/>
            <w:vAlign w:val="center"/>
          </w:tcPr>
          <w:p w14:paraId="6F65BCCD" w14:textId="77777777" w:rsidR="00DF4FD9" w:rsidRDefault="00DF4FD9" w:rsidP="00362728">
            <w:pPr>
              <w:spacing w:after="0" w:line="240" w:lineRule="auto"/>
              <w:jc w:val="center"/>
              <w:rPr>
                <w:rFonts w:ascii="Arial" w:hAnsi="Arial" w:cs="Arial"/>
              </w:rPr>
            </w:pPr>
            <w:r>
              <w:rPr>
                <w:rFonts w:ascii="Arial" w:hAnsi="Arial" w:cs="Arial"/>
              </w:rPr>
              <w:t>1</w:t>
            </w:r>
          </w:p>
        </w:tc>
        <w:tc>
          <w:tcPr>
            <w:tcW w:w="1857" w:type="dxa"/>
            <w:vAlign w:val="center"/>
          </w:tcPr>
          <w:p w14:paraId="2D08FBFC" w14:textId="77777777" w:rsidR="00DF4FD9" w:rsidRDefault="00DF4FD9" w:rsidP="00362728">
            <w:pPr>
              <w:spacing w:after="0" w:line="240" w:lineRule="auto"/>
              <w:rPr>
                <w:rFonts w:ascii="Arial" w:hAnsi="Arial" w:cs="Arial"/>
              </w:rPr>
            </w:pPr>
            <w:r>
              <w:rPr>
                <w:rFonts w:ascii="Arial" w:hAnsi="Arial" w:cs="Arial"/>
              </w:rPr>
              <w:t>BSTM 4-2</w:t>
            </w:r>
          </w:p>
        </w:tc>
      </w:tr>
      <w:tr w:rsidR="00B665C3" w14:paraId="369793C1" w14:textId="77777777" w:rsidTr="00362728">
        <w:trPr>
          <w:trHeight w:val="85"/>
        </w:trPr>
        <w:tc>
          <w:tcPr>
            <w:tcW w:w="1388" w:type="dxa"/>
            <w:vAlign w:val="center"/>
          </w:tcPr>
          <w:p w14:paraId="2A250CB9" w14:textId="5E46F7FD" w:rsidR="00B665C3" w:rsidRDefault="00B665C3" w:rsidP="00B665C3">
            <w:pPr>
              <w:spacing w:after="0" w:line="240" w:lineRule="auto"/>
              <w:rPr>
                <w:rFonts w:ascii="Times New Roman" w:hAnsi="Times New Roman"/>
              </w:rPr>
            </w:pPr>
            <w:r>
              <w:rPr>
                <w:rFonts w:ascii="Times New Roman" w:hAnsi="Times New Roman"/>
              </w:rPr>
              <w:t>5:00-6:00</w:t>
            </w:r>
          </w:p>
        </w:tc>
        <w:tc>
          <w:tcPr>
            <w:tcW w:w="1237" w:type="dxa"/>
            <w:vAlign w:val="center"/>
          </w:tcPr>
          <w:p w14:paraId="6A65E8E6" w14:textId="120E96C5" w:rsidR="00B665C3" w:rsidRDefault="00B665C3" w:rsidP="00B665C3">
            <w:pPr>
              <w:spacing w:after="0" w:line="240" w:lineRule="auto"/>
              <w:rPr>
                <w:rFonts w:ascii="Times New Roman" w:hAnsi="Times New Roman"/>
                <w:sz w:val="18"/>
              </w:rPr>
            </w:pPr>
            <w:r>
              <w:rPr>
                <w:rFonts w:ascii="Times New Roman" w:hAnsi="Times New Roman"/>
                <w:sz w:val="18"/>
              </w:rPr>
              <w:t>ENT 008</w:t>
            </w:r>
          </w:p>
        </w:tc>
        <w:tc>
          <w:tcPr>
            <w:tcW w:w="4343" w:type="dxa"/>
            <w:vAlign w:val="center"/>
          </w:tcPr>
          <w:p w14:paraId="62A4BBA2" w14:textId="5B2AE90B" w:rsidR="00B665C3" w:rsidRDefault="00B665C3" w:rsidP="00B665C3">
            <w:pPr>
              <w:spacing w:after="0" w:line="240" w:lineRule="auto"/>
              <w:rPr>
                <w:rFonts w:ascii="Times New Roman" w:hAnsi="Times New Roman"/>
                <w:sz w:val="18"/>
              </w:rPr>
            </w:pPr>
            <w:r>
              <w:rPr>
                <w:rFonts w:ascii="Times New Roman" w:hAnsi="Times New Roman"/>
                <w:sz w:val="18"/>
              </w:rPr>
              <w:t>PRICING AND COSTING</w:t>
            </w:r>
          </w:p>
        </w:tc>
        <w:tc>
          <w:tcPr>
            <w:tcW w:w="900" w:type="dxa"/>
            <w:vAlign w:val="center"/>
          </w:tcPr>
          <w:p w14:paraId="64BF2E42" w14:textId="034322DD" w:rsidR="00B665C3" w:rsidRDefault="00B665C3" w:rsidP="00B665C3">
            <w:pPr>
              <w:spacing w:after="0" w:line="240" w:lineRule="auto"/>
              <w:jc w:val="center"/>
              <w:rPr>
                <w:rFonts w:ascii="Arial" w:hAnsi="Arial" w:cs="Arial"/>
              </w:rPr>
            </w:pPr>
            <w:r>
              <w:rPr>
                <w:rFonts w:ascii="Arial" w:hAnsi="Arial" w:cs="Arial"/>
              </w:rPr>
              <w:t>3</w:t>
            </w:r>
          </w:p>
        </w:tc>
        <w:tc>
          <w:tcPr>
            <w:tcW w:w="720" w:type="dxa"/>
            <w:vAlign w:val="center"/>
          </w:tcPr>
          <w:p w14:paraId="155E9636" w14:textId="419D2C23" w:rsidR="00B665C3" w:rsidRDefault="00B665C3" w:rsidP="00B665C3">
            <w:pPr>
              <w:spacing w:after="0" w:line="240" w:lineRule="auto"/>
              <w:jc w:val="center"/>
              <w:rPr>
                <w:rFonts w:ascii="Arial" w:hAnsi="Arial" w:cs="Arial"/>
              </w:rPr>
            </w:pPr>
            <w:r>
              <w:rPr>
                <w:rFonts w:ascii="Arial" w:hAnsi="Arial" w:cs="Arial"/>
              </w:rPr>
              <w:t>M-F</w:t>
            </w:r>
          </w:p>
        </w:tc>
        <w:tc>
          <w:tcPr>
            <w:tcW w:w="900" w:type="dxa"/>
            <w:vAlign w:val="center"/>
          </w:tcPr>
          <w:p w14:paraId="68B54F3C" w14:textId="45B308DE" w:rsidR="00B665C3" w:rsidRDefault="00B665C3" w:rsidP="00B665C3">
            <w:pPr>
              <w:spacing w:after="0" w:line="240" w:lineRule="auto"/>
              <w:jc w:val="center"/>
              <w:rPr>
                <w:rFonts w:ascii="Arial" w:hAnsi="Arial" w:cs="Arial"/>
              </w:rPr>
            </w:pPr>
            <w:r>
              <w:rPr>
                <w:rFonts w:ascii="Arial" w:hAnsi="Arial" w:cs="Arial"/>
              </w:rPr>
              <w:t>1</w:t>
            </w:r>
          </w:p>
        </w:tc>
        <w:tc>
          <w:tcPr>
            <w:tcW w:w="1857" w:type="dxa"/>
            <w:vAlign w:val="center"/>
          </w:tcPr>
          <w:p w14:paraId="0EADA4CA" w14:textId="2CC8848F" w:rsidR="00B665C3" w:rsidRDefault="00B665C3" w:rsidP="00B665C3">
            <w:pPr>
              <w:spacing w:after="0" w:line="240" w:lineRule="auto"/>
              <w:rPr>
                <w:rFonts w:ascii="Arial" w:hAnsi="Arial" w:cs="Arial"/>
              </w:rPr>
            </w:pPr>
            <w:r>
              <w:rPr>
                <w:rFonts w:ascii="Arial" w:hAnsi="Arial" w:cs="Arial"/>
              </w:rPr>
              <w:t>BSENT 3-3</w:t>
            </w:r>
          </w:p>
        </w:tc>
      </w:tr>
      <w:tr w:rsidR="00B665C3" w14:paraId="1AF8CFEA" w14:textId="77777777" w:rsidTr="00362728">
        <w:trPr>
          <w:trHeight w:val="147"/>
        </w:trPr>
        <w:tc>
          <w:tcPr>
            <w:tcW w:w="1388" w:type="dxa"/>
            <w:shd w:val="clear" w:color="auto" w:fill="FDE9D9" w:themeFill="accent6" w:themeFillTint="33"/>
            <w:vAlign w:val="center"/>
          </w:tcPr>
          <w:p w14:paraId="408AD643" w14:textId="77777777" w:rsidR="00B665C3" w:rsidRDefault="00B665C3" w:rsidP="00B665C3">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294A8D5A" w14:textId="77777777" w:rsidR="00B665C3" w:rsidRDefault="00B665C3" w:rsidP="00B665C3">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2C1D7456" w14:textId="77777777" w:rsidR="00B665C3" w:rsidRDefault="00B665C3" w:rsidP="00B665C3">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0104DB64" w14:textId="77777777" w:rsidR="00B665C3" w:rsidRDefault="00B665C3" w:rsidP="00B665C3">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32613E21" w14:textId="77777777" w:rsidR="00B665C3" w:rsidRDefault="00B665C3" w:rsidP="00B665C3">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579957AC" w14:textId="77777777" w:rsidR="00B665C3" w:rsidRDefault="00B665C3" w:rsidP="00B665C3">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30C5451A" w14:textId="77777777" w:rsidR="00B665C3" w:rsidRDefault="00B665C3" w:rsidP="00B665C3">
            <w:pPr>
              <w:pStyle w:val="ListParagraph"/>
              <w:spacing w:after="0" w:line="240" w:lineRule="auto"/>
              <w:ind w:left="0"/>
              <w:rPr>
                <w:rFonts w:ascii="Arial" w:hAnsi="Arial" w:cs="Arial"/>
              </w:rPr>
            </w:pPr>
          </w:p>
        </w:tc>
      </w:tr>
      <w:tr w:rsidR="00B665C3" w14:paraId="1AD3DD6C" w14:textId="77777777" w:rsidTr="00362728">
        <w:trPr>
          <w:trHeight w:val="147"/>
        </w:trPr>
        <w:tc>
          <w:tcPr>
            <w:tcW w:w="1388" w:type="dxa"/>
            <w:vAlign w:val="center"/>
          </w:tcPr>
          <w:p w14:paraId="564CF2D6" w14:textId="77777777" w:rsidR="00B665C3" w:rsidRPr="00FA3D54" w:rsidRDefault="00B665C3" w:rsidP="00FA3D54">
            <w:pPr>
              <w:pStyle w:val="ListParagraph"/>
              <w:spacing w:after="0" w:line="240" w:lineRule="auto"/>
              <w:ind w:left="-71"/>
              <w:rPr>
                <w:rFonts w:ascii="Arial" w:hAnsi="Arial" w:cs="Arial"/>
              </w:rPr>
            </w:pPr>
            <w:r w:rsidRPr="00FA3D54">
              <w:rPr>
                <w:rFonts w:ascii="Times New Roman" w:hAnsi="Times New Roman"/>
              </w:rPr>
              <w:t>8:00-9:00</w:t>
            </w:r>
          </w:p>
        </w:tc>
        <w:tc>
          <w:tcPr>
            <w:tcW w:w="1237" w:type="dxa"/>
            <w:vAlign w:val="center"/>
          </w:tcPr>
          <w:p w14:paraId="610CE9BC" w14:textId="77777777" w:rsidR="00B665C3" w:rsidRDefault="00B665C3" w:rsidP="00B665C3">
            <w:pPr>
              <w:pStyle w:val="ListParagraph"/>
              <w:spacing w:after="0" w:line="240" w:lineRule="auto"/>
              <w:ind w:left="0"/>
              <w:rPr>
                <w:rFonts w:ascii="Times New Roman" w:hAnsi="Times New Roman"/>
                <w:sz w:val="20"/>
              </w:rPr>
            </w:pPr>
            <w:r>
              <w:rPr>
                <w:rFonts w:ascii="Times New Roman" w:hAnsi="Times New Roman"/>
                <w:sz w:val="20"/>
              </w:rPr>
              <w:t>MKTG 1</w:t>
            </w:r>
          </w:p>
        </w:tc>
        <w:tc>
          <w:tcPr>
            <w:tcW w:w="4343" w:type="dxa"/>
            <w:vAlign w:val="center"/>
          </w:tcPr>
          <w:p w14:paraId="476FC403" w14:textId="77777777" w:rsidR="00B665C3" w:rsidRDefault="00B665C3" w:rsidP="00B665C3">
            <w:pPr>
              <w:pStyle w:val="ListParagraph"/>
              <w:spacing w:after="0" w:line="240" w:lineRule="auto"/>
              <w:ind w:left="0"/>
              <w:rPr>
                <w:rFonts w:ascii="Times New Roman" w:hAnsi="Times New Roman"/>
                <w:sz w:val="20"/>
              </w:rPr>
            </w:pPr>
            <w:r>
              <w:rPr>
                <w:rFonts w:ascii="Times New Roman" w:hAnsi="Times New Roman"/>
                <w:sz w:val="18"/>
              </w:rPr>
              <w:t>PRINCIPLES OF MARKETING</w:t>
            </w:r>
          </w:p>
        </w:tc>
        <w:tc>
          <w:tcPr>
            <w:tcW w:w="900" w:type="dxa"/>
            <w:vAlign w:val="center"/>
          </w:tcPr>
          <w:p w14:paraId="25BF8474" w14:textId="77777777" w:rsidR="00B665C3" w:rsidRDefault="00B665C3" w:rsidP="00B665C3">
            <w:pPr>
              <w:pStyle w:val="ListParagraph"/>
              <w:spacing w:after="0" w:line="240" w:lineRule="auto"/>
              <w:ind w:left="0"/>
              <w:jc w:val="center"/>
              <w:rPr>
                <w:rFonts w:ascii="Arial" w:hAnsi="Arial" w:cs="Arial"/>
                <w:sz w:val="20"/>
              </w:rPr>
            </w:pPr>
            <w:r>
              <w:rPr>
                <w:rFonts w:ascii="Arial" w:hAnsi="Arial" w:cs="Arial"/>
              </w:rPr>
              <w:t>3</w:t>
            </w:r>
          </w:p>
        </w:tc>
        <w:tc>
          <w:tcPr>
            <w:tcW w:w="720" w:type="dxa"/>
            <w:vAlign w:val="center"/>
          </w:tcPr>
          <w:p w14:paraId="3F49160E" w14:textId="77777777" w:rsidR="00B665C3" w:rsidRDefault="00B665C3" w:rsidP="00B665C3">
            <w:pPr>
              <w:pStyle w:val="ListParagraph"/>
              <w:spacing w:after="0" w:line="240" w:lineRule="auto"/>
              <w:ind w:left="0"/>
              <w:jc w:val="center"/>
              <w:rPr>
                <w:rFonts w:ascii="Arial" w:hAnsi="Arial" w:cs="Arial"/>
                <w:sz w:val="20"/>
              </w:rPr>
            </w:pPr>
            <w:r>
              <w:rPr>
                <w:rFonts w:ascii="Arial" w:hAnsi="Arial" w:cs="Arial"/>
              </w:rPr>
              <w:t>M-F</w:t>
            </w:r>
          </w:p>
        </w:tc>
        <w:tc>
          <w:tcPr>
            <w:tcW w:w="900" w:type="dxa"/>
            <w:vAlign w:val="center"/>
          </w:tcPr>
          <w:p w14:paraId="71DFEE99" w14:textId="77777777" w:rsidR="00B665C3" w:rsidRDefault="00B665C3" w:rsidP="00B665C3">
            <w:pPr>
              <w:pStyle w:val="ListParagraph"/>
              <w:spacing w:after="0" w:line="240" w:lineRule="auto"/>
              <w:ind w:left="0"/>
              <w:jc w:val="center"/>
              <w:rPr>
                <w:rFonts w:ascii="Arial" w:hAnsi="Arial" w:cs="Arial"/>
                <w:sz w:val="20"/>
              </w:rPr>
            </w:pPr>
            <w:r>
              <w:rPr>
                <w:rFonts w:ascii="Arial" w:hAnsi="Arial" w:cs="Arial"/>
              </w:rPr>
              <w:t>1</w:t>
            </w:r>
          </w:p>
        </w:tc>
        <w:tc>
          <w:tcPr>
            <w:tcW w:w="1857" w:type="dxa"/>
            <w:vAlign w:val="center"/>
          </w:tcPr>
          <w:p w14:paraId="36D169C8" w14:textId="77777777" w:rsidR="00B665C3" w:rsidRDefault="00B665C3" w:rsidP="00B665C3">
            <w:pPr>
              <w:pStyle w:val="ListParagraph"/>
              <w:spacing w:after="0" w:line="240" w:lineRule="auto"/>
              <w:ind w:left="0"/>
              <w:rPr>
                <w:rFonts w:ascii="Arial" w:hAnsi="Arial" w:cs="Arial"/>
                <w:sz w:val="20"/>
              </w:rPr>
            </w:pPr>
            <w:r>
              <w:rPr>
                <w:rFonts w:ascii="Arial" w:hAnsi="Arial" w:cs="Arial"/>
              </w:rPr>
              <w:t>BSTM 1-1</w:t>
            </w:r>
          </w:p>
        </w:tc>
      </w:tr>
      <w:tr w:rsidR="00991EA0" w14:paraId="53626627" w14:textId="77777777" w:rsidTr="00362728">
        <w:trPr>
          <w:trHeight w:val="147"/>
        </w:trPr>
        <w:tc>
          <w:tcPr>
            <w:tcW w:w="1388" w:type="dxa"/>
            <w:vAlign w:val="center"/>
          </w:tcPr>
          <w:p w14:paraId="34AFD0D3" w14:textId="7A1E5B35" w:rsidR="00991EA0" w:rsidRPr="00FA3D54" w:rsidRDefault="00991EA0" w:rsidP="00991EA0">
            <w:pPr>
              <w:pStyle w:val="ListParagraph"/>
              <w:spacing w:after="0" w:line="240" w:lineRule="auto"/>
              <w:ind w:left="-71"/>
              <w:rPr>
                <w:rFonts w:ascii="Times New Roman" w:hAnsi="Times New Roman"/>
              </w:rPr>
            </w:pPr>
            <w:r>
              <w:rPr>
                <w:rFonts w:ascii="Times New Roman" w:hAnsi="Times New Roman"/>
              </w:rPr>
              <w:t>9:00-10:00</w:t>
            </w:r>
          </w:p>
        </w:tc>
        <w:tc>
          <w:tcPr>
            <w:tcW w:w="1237" w:type="dxa"/>
            <w:vAlign w:val="center"/>
          </w:tcPr>
          <w:p w14:paraId="57EAFDA0" w14:textId="249256AA" w:rsidR="00991EA0" w:rsidRDefault="00991EA0" w:rsidP="00991EA0">
            <w:pPr>
              <w:pStyle w:val="ListParagraph"/>
              <w:spacing w:after="0" w:line="240" w:lineRule="auto"/>
              <w:ind w:left="0"/>
              <w:rPr>
                <w:rFonts w:ascii="Times New Roman" w:hAnsi="Times New Roman"/>
                <w:sz w:val="20"/>
              </w:rPr>
            </w:pPr>
            <w:r>
              <w:rPr>
                <w:rFonts w:ascii="Arial" w:hAnsi="Arial" w:cs="Arial"/>
                <w:bCs/>
                <w:color w:val="000000" w:themeColor="text1"/>
              </w:rPr>
              <w:t>ENT 002</w:t>
            </w:r>
          </w:p>
        </w:tc>
        <w:tc>
          <w:tcPr>
            <w:tcW w:w="4343" w:type="dxa"/>
            <w:vAlign w:val="center"/>
          </w:tcPr>
          <w:p w14:paraId="6D10CE32" w14:textId="1D137EF1" w:rsidR="00991EA0" w:rsidRDefault="00991EA0" w:rsidP="00991EA0">
            <w:pPr>
              <w:pStyle w:val="ListParagraph"/>
              <w:spacing w:after="0" w:line="240" w:lineRule="auto"/>
              <w:ind w:left="0"/>
              <w:rPr>
                <w:rFonts w:ascii="Times New Roman" w:hAnsi="Times New Roman"/>
                <w:sz w:val="18"/>
              </w:rPr>
            </w:pPr>
            <w:r>
              <w:rPr>
                <w:rFonts w:ascii="Arial" w:hAnsi="Arial" w:cs="Arial"/>
                <w:bCs/>
                <w:color w:val="000000" w:themeColor="text1"/>
              </w:rPr>
              <w:t>Microeconomics</w:t>
            </w:r>
          </w:p>
        </w:tc>
        <w:tc>
          <w:tcPr>
            <w:tcW w:w="900" w:type="dxa"/>
            <w:vAlign w:val="center"/>
          </w:tcPr>
          <w:p w14:paraId="38C343A8" w14:textId="3E4820CA" w:rsidR="00991EA0" w:rsidRDefault="00991EA0" w:rsidP="00991EA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60768A9" w14:textId="701EBDDF" w:rsidR="00991EA0" w:rsidRDefault="00991EA0" w:rsidP="00991EA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546F30F" w14:textId="666701B4" w:rsidR="00991EA0" w:rsidRDefault="00991EA0" w:rsidP="00991EA0">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1DE77439" w14:textId="26C2BD23" w:rsidR="00991EA0" w:rsidRDefault="00991EA0" w:rsidP="00991EA0">
            <w:pPr>
              <w:pStyle w:val="ListParagraph"/>
              <w:spacing w:after="0" w:line="240" w:lineRule="auto"/>
              <w:ind w:left="0"/>
              <w:rPr>
                <w:rFonts w:ascii="Arial" w:hAnsi="Arial" w:cs="Arial"/>
              </w:rPr>
            </w:pPr>
            <w:r>
              <w:rPr>
                <w:rFonts w:ascii="Arial" w:hAnsi="Arial" w:cs="Arial"/>
              </w:rPr>
              <w:t>BSENT 2-1</w:t>
            </w:r>
          </w:p>
        </w:tc>
      </w:tr>
      <w:tr w:rsidR="00991EA0" w14:paraId="775781ED" w14:textId="77777777" w:rsidTr="00362728">
        <w:trPr>
          <w:trHeight w:val="147"/>
        </w:trPr>
        <w:tc>
          <w:tcPr>
            <w:tcW w:w="1388" w:type="dxa"/>
          </w:tcPr>
          <w:p w14:paraId="4CE241D0" w14:textId="77777777" w:rsidR="00991EA0" w:rsidRPr="00FA3D54" w:rsidRDefault="00991EA0" w:rsidP="00991EA0">
            <w:pPr>
              <w:pStyle w:val="ListParagraph"/>
              <w:spacing w:after="0" w:line="240" w:lineRule="auto"/>
              <w:ind w:left="-71"/>
              <w:rPr>
                <w:rFonts w:ascii="Times New Roman" w:hAnsi="Times New Roman"/>
              </w:rPr>
            </w:pPr>
            <w:r w:rsidRPr="00FA3D54">
              <w:rPr>
                <w:rFonts w:ascii="Times New Roman" w:hAnsi="Times New Roman"/>
              </w:rPr>
              <w:t>10:00-11:00</w:t>
            </w:r>
          </w:p>
        </w:tc>
        <w:tc>
          <w:tcPr>
            <w:tcW w:w="1237" w:type="dxa"/>
            <w:vAlign w:val="center"/>
          </w:tcPr>
          <w:p w14:paraId="1F03B0A4" w14:textId="77777777" w:rsidR="00991EA0" w:rsidRDefault="00991EA0" w:rsidP="00991EA0">
            <w:pPr>
              <w:pStyle w:val="ListParagraph"/>
              <w:spacing w:after="0" w:line="240" w:lineRule="auto"/>
              <w:ind w:left="0"/>
              <w:rPr>
                <w:rFonts w:ascii="Times New Roman" w:hAnsi="Times New Roman"/>
                <w:sz w:val="20"/>
              </w:rPr>
            </w:pPr>
            <w:r>
              <w:rPr>
                <w:rFonts w:ascii="Times New Roman" w:hAnsi="Times New Roman"/>
                <w:sz w:val="18"/>
              </w:rPr>
              <w:t>HBO</w:t>
            </w:r>
          </w:p>
        </w:tc>
        <w:tc>
          <w:tcPr>
            <w:tcW w:w="4343" w:type="dxa"/>
            <w:shd w:val="clear" w:color="auto" w:fill="FFFFFF" w:themeFill="background1"/>
            <w:vAlign w:val="center"/>
          </w:tcPr>
          <w:p w14:paraId="6B9C4284" w14:textId="77777777" w:rsidR="00991EA0" w:rsidRDefault="00991EA0" w:rsidP="00991EA0">
            <w:pPr>
              <w:pStyle w:val="ListParagraph"/>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vAlign w:val="center"/>
          </w:tcPr>
          <w:p w14:paraId="64B0B1F8"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9A86636"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C660DC4"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722B0479" w14:textId="77777777" w:rsidR="00991EA0" w:rsidRDefault="00991EA0" w:rsidP="00991EA0">
            <w:pPr>
              <w:pStyle w:val="ListParagraph"/>
              <w:spacing w:after="0" w:line="240" w:lineRule="auto"/>
              <w:ind w:left="0"/>
              <w:rPr>
                <w:rFonts w:ascii="Arial" w:hAnsi="Arial" w:cs="Arial"/>
              </w:rPr>
            </w:pPr>
            <w:r>
              <w:rPr>
                <w:rFonts w:ascii="Arial" w:hAnsi="Arial" w:cs="Arial"/>
              </w:rPr>
              <w:t>BSTM 2-4</w:t>
            </w:r>
          </w:p>
        </w:tc>
      </w:tr>
      <w:tr w:rsidR="00991EA0" w14:paraId="58EA88AB" w14:textId="77777777" w:rsidTr="00362728">
        <w:trPr>
          <w:trHeight w:val="147"/>
        </w:trPr>
        <w:tc>
          <w:tcPr>
            <w:tcW w:w="1388" w:type="dxa"/>
            <w:vAlign w:val="center"/>
          </w:tcPr>
          <w:p w14:paraId="7320578E" w14:textId="77777777" w:rsidR="00991EA0" w:rsidRPr="00FA3D54" w:rsidRDefault="00991EA0" w:rsidP="00991EA0">
            <w:pPr>
              <w:spacing w:after="0" w:line="240" w:lineRule="auto"/>
              <w:rPr>
                <w:rFonts w:ascii="Times New Roman" w:hAnsi="Times New Roman"/>
              </w:rPr>
            </w:pPr>
            <w:r w:rsidRPr="00FA3D54">
              <w:rPr>
                <w:rFonts w:ascii="Times New Roman" w:hAnsi="Times New Roman"/>
              </w:rPr>
              <w:t>100-2:00</w:t>
            </w:r>
          </w:p>
        </w:tc>
        <w:tc>
          <w:tcPr>
            <w:tcW w:w="1237" w:type="dxa"/>
            <w:shd w:val="clear" w:color="auto" w:fill="FFFFFF" w:themeFill="background1"/>
            <w:vAlign w:val="center"/>
          </w:tcPr>
          <w:p w14:paraId="3ACBE988" w14:textId="77777777" w:rsidR="00991EA0" w:rsidRDefault="00991EA0" w:rsidP="00991EA0">
            <w:pPr>
              <w:pStyle w:val="ListParagraph"/>
              <w:spacing w:after="0" w:line="240" w:lineRule="auto"/>
              <w:ind w:left="0"/>
              <w:rPr>
                <w:rFonts w:ascii="Times New Roman" w:hAnsi="Times New Roman"/>
                <w:sz w:val="18"/>
              </w:rPr>
            </w:pPr>
            <w:r>
              <w:rPr>
                <w:rFonts w:ascii="Times New Roman" w:hAnsi="Times New Roman"/>
                <w:sz w:val="18"/>
              </w:rPr>
              <w:t>HBO</w:t>
            </w:r>
          </w:p>
        </w:tc>
        <w:tc>
          <w:tcPr>
            <w:tcW w:w="4343" w:type="dxa"/>
            <w:shd w:val="clear" w:color="auto" w:fill="FFFFFF" w:themeFill="background1"/>
            <w:vAlign w:val="center"/>
          </w:tcPr>
          <w:p w14:paraId="3BCAE57E" w14:textId="77777777" w:rsidR="00991EA0" w:rsidRDefault="00991EA0" w:rsidP="00991EA0">
            <w:pPr>
              <w:pStyle w:val="ListParagraph"/>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shd w:val="clear" w:color="auto" w:fill="FFFFFF" w:themeFill="background1"/>
            <w:vAlign w:val="center"/>
          </w:tcPr>
          <w:p w14:paraId="71D2D981"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40EF15AF"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2F1FC31A"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1</w:t>
            </w:r>
          </w:p>
        </w:tc>
        <w:tc>
          <w:tcPr>
            <w:tcW w:w="1857" w:type="dxa"/>
            <w:shd w:val="clear" w:color="auto" w:fill="FFFFFF" w:themeFill="background1"/>
            <w:vAlign w:val="center"/>
          </w:tcPr>
          <w:p w14:paraId="708C7ED4" w14:textId="77777777" w:rsidR="00991EA0" w:rsidRDefault="00991EA0" w:rsidP="00991EA0">
            <w:pPr>
              <w:pStyle w:val="ListParagraph"/>
              <w:spacing w:after="0" w:line="240" w:lineRule="auto"/>
              <w:ind w:left="0"/>
              <w:rPr>
                <w:rFonts w:ascii="Arial" w:hAnsi="Arial" w:cs="Arial"/>
              </w:rPr>
            </w:pPr>
            <w:r>
              <w:rPr>
                <w:rFonts w:ascii="Arial" w:hAnsi="Arial" w:cs="Arial"/>
              </w:rPr>
              <w:t>BSTM 2-2</w:t>
            </w:r>
          </w:p>
        </w:tc>
      </w:tr>
      <w:tr w:rsidR="00991EA0" w14:paraId="6A7B2454" w14:textId="77777777" w:rsidTr="00362728">
        <w:trPr>
          <w:trHeight w:val="89"/>
        </w:trPr>
        <w:tc>
          <w:tcPr>
            <w:tcW w:w="1388" w:type="dxa"/>
          </w:tcPr>
          <w:p w14:paraId="3889F97D" w14:textId="77777777" w:rsidR="00991EA0" w:rsidRPr="00FA3D54" w:rsidRDefault="00991EA0" w:rsidP="00991EA0">
            <w:pPr>
              <w:spacing w:after="0" w:line="240" w:lineRule="auto"/>
              <w:ind w:right="-107"/>
              <w:rPr>
                <w:rFonts w:ascii="Arial" w:hAnsi="Arial" w:cs="Arial"/>
              </w:rPr>
            </w:pPr>
            <w:r w:rsidRPr="00FA3D54">
              <w:rPr>
                <w:rFonts w:ascii="Times New Roman" w:hAnsi="Times New Roman"/>
              </w:rPr>
              <w:t>4:00-5:00</w:t>
            </w:r>
          </w:p>
        </w:tc>
        <w:tc>
          <w:tcPr>
            <w:tcW w:w="1237" w:type="dxa"/>
            <w:vAlign w:val="center"/>
          </w:tcPr>
          <w:p w14:paraId="2035036F" w14:textId="77777777" w:rsidR="00991EA0" w:rsidRDefault="00991EA0" w:rsidP="00991EA0">
            <w:pPr>
              <w:pStyle w:val="ListParagraph"/>
              <w:spacing w:after="0" w:line="240" w:lineRule="auto"/>
              <w:ind w:left="0"/>
              <w:rPr>
                <w:rFonts w:ascii="Times New Roman" w:hAnsi="Times New Roman"/>
                <w:sz w:val="18"/>
              </w:rPr>
            </w:pPr>
            <w:r>
              <w:rPr>
                <w:rFonts w:ascii="Arial" w:hAnsi="Arial" w:cs="Arial"/>
                <w:bCs/>
                <w:color w:val="000000" w:themeColor="text1"/>
              </w:rPr>
              <w:t>HBO</w:t>
            </w:r>
          </w:p>
        </w:tc>
        <w:tc>
          <w:tcPr>
            <w:tcW w:w="4343" w:type="dxa"/>
            <w:shd w:val="clear" w:color="auto" w:fill="FFFFFF" w:themeFill="background1"/>
            <w:vAlign w:val="center"/>
          </w:tcPr>
          <w:p w14:paraId="2CD176B1" w14:textId="77777777" w:rsidR="00991EA0" w:rsidRDefault="00991EA0" w:rsidP="00991EA0">
            <w:pPr>
              <w:pStyle w:val="ListParagraph"/>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vAlign w:val="center"/>
          </w:tcPr>
          <w:p w14:paraId="7AC33512"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DD7EC66"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F94DE72"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1D2689A4" w14:textId="77777777" w:rsidR="00991EA0" w:rsidRDefault="00991EA0" w:rsidP="00991EA0">
            <w:pPr>
              <w:pStyle w:val="ListParagraph"/>
              <w:spacing w:after="0" w:line="240" w:lineRule="auto"/>
              <w:ind w:left="0"/>
              <w:rPr>
                <w:rFonts w:ascii="Arial" w:hAnsi="Arial" w:cs="Arial"/>
              </w:rPr>
            </w:pPr>
            <w:r>
              <w:rPr>
                <w:rFonts w:ascii="Arial" w:hAnsi="Arial" w:cs="Arial"/>
              </w:rPr>
              <w:t>BSTM 2-5</w:t>
            </w:r>
          </w:p>
        </w:tc>
      </w:tr>
      <w:tr w:rsidR="00991EA0" w14:paraId="7009FFB9" w14:textId="77777777" w:rsidTr="00362728">
        <w:trPr>
          <w:trHeight w:val="245"/>
        </w:trPr>
        <w:tc>
          <w:tcPr>
            <w:tcW w:w="1388" w:type="dxa"/>
          </w:tcPr>
          <w:p w14:paraId="112D9CDC" w14:textId="77777777" w:rsidR="00991EA0" w:rsidRPr="00FA3D54" w:rsidRDefault="00991EA0" w:rsidP="00991EA0">
            <w:pPr>
              <w:pStyle w:val="ListParagraph"/>
              <w:spacing w:after="0" w:line="240" w:lineRule="auto"/>
              <w:ind w:left="-77" w:right="-107"/>
              <w:rPr>
                <w:rFonts w:ascii="Times New Roman" w:hAnsi="Times New Roman"/>
              </w:rPr>
            </w:pPr>
            <w:r w:rsidRPr="00FA3D54">
              <w:rPr>
                <w:rFonts w:ascii="Times New Roman" w:hAnsi="Times New Roman"/>
              </w:rPr>
              <w:t>5:00-6:00E</w:t>
            </w:r>
          </w:p>
        </w:tc>
        <w:tc>
          <w:tcPr>
            <w:tcW w:w="1237" w:type="dxa"/>
            <w:vAlign w:val="center"/>
          </w:tcPr>
          <w:p w14:paraId="1DE75E71" w14:textId="77777777" w:rsidR="00991EA0" w:rsidRDefault="00991EA0" w:rsidP="00991EA0">
            <w:pPr>
              <w:pStyle w:val="ListParagraph"/>
              <w:spacing w:after="0" w:line="240" w:lineRule="auto"/>
              <w:ind w:left="0"/>
              <w:rPr>
                <w:rFonts w:ascii="Times New Roman" w:hAnsi="Times New Roman"/>
                <w:sz w:val="18"/>
              </w:rPr>
            </w:pPr>
            <w:r>
              <w:rPr>
                <w:rFonts w:ascii="Times New Roman" w:hAnsi="Times New Roman"/>
                <w:sz w:val="18"/>
              </w:rPr>
              <w:t>HBO</w:t>
            </w:r>
          </w:p>
        </w:tc>
        <w:tc>
          <w:tcPr>
            <w:tcW w:w="4343" w:type="dxa"/>
            <w:shd w:val="clear" w:color="auto" w:fill="FFFFFF" w:themeFill="background1"/>
            <w:vAlign w:val="center"/>
          </w:tcPr>
          <w:p w14:paraId="501EE992" w14:textId="77777777" w:rsidR="00991EA0" w:rsidRDefault="00991EA0" w:rsidP="00991EA0">
            <w:pPr>
              <w:pStyle w:val="ListParagraph"/>
              <w:spacing w:after="0" w:line="240" w:lineRule="auto"/>
              <w:ind w:left="0"/>
              <w:rPr>
                <w:rFonts w:ascii="Times New Roman" w:hAnsi="Times New Roman"/>
                <w:sz w:val="18"/>
              </w:rPr>
            </w:pPr>
            <w:r>
              <w:rPr>
                <w:rFonts w:ascii="Times New Roman" w:hAnsi="Times New Roman"/>
                <w:sz w:val="18"/>
              </w:rPr>
              <w:t>HUMAN BEHAVIOR IN ORGANIZATIONS</w:t>
            </w:r>
          </w:p>
        </w:tc>
        <w:tc>
          <w:tcPr>
            <w:tcW w:w="900" w:type="dxa"/>
            <w:vAlign w:val="center"/>
          </w:tcPr>
          <w:p w14:paraId="4CF35BAE"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F1113A7"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D2BC7A8" w14:textId="77777777" w:rsidR="00991EA0" w:rsidRDefault="00991EA0" w:rsidP="00991EA0">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39757A4" w14:textId="77777777" w:rsidR="00991EA0" w:rsidRDefault="00991EA0" w:rsidP="00991EA0">
            <w:pPr>
              <w:pStyle w:val="ListParagraph"/>
              <w:spacing w:after="0" w:line="240" w:lineRule="auto"/>
              <w:ind w:left="0"/>
              <w:rPr>
                <w:rFonts w:ascii="Arial" w:hAnsi="Arial" w:cs="Arial"/>
              </w:rPr>
            </w:pPr>
            <w:r>
              <w:rPr>
                <w:rFonts w:ascii="Arial" w:hAnsi="Arial" w:cs="Arial"/>
              </w:rPr>
              <w:t>BSTM 2-3</w:t>
            </w:r>
          </w:p>
        </w:tc>
      </w:tr>
      <w:tr w:rsidR="00991EA0" w14:paraId="29B8B77B" w14:textId="77777777" w:rsidTr="00362728">
        <w:trPr>
          <w:trHeight w:val="85"/>
        </w:trPr>
        <w:tc>
          <w:tcPr>
            <w:tcW w:w="1388" w:type="dxa"/>
            <w:shd w:val="clear" w:color="auto" w:fill="548DD4" w:themeFill="text2" w:themeFillTint="99"/>
          </w:tcPr>
          <w:p w14:paraId="4AA4518B" w14:textId="77777777" w:rsidR="00991EA0" w:rsidRDefault="00991EA0" w:rsidP="00991EA0">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1CD92CB9" w14:textId="77777777" w:rsidR="00991EA0" w:rsidRDefault="00991EA0" w:rsidP="00991EA0">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29565E9" w14:textId="77777777" w:rsidR="00991EA0" w:rsidRDefault="00991EA0" w:rsidP="00991EA0">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8737808" w14:textId="5E9FD96B" w:rsidR="00991EA0" w:rsidRDefault="00991EA0" w:rsidP="00991EA0">
            <w:pPr>
              <w:pStyle w:val="ListParagraph"/>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10D0A353" w14:textId="77777777" w:rsidR="00991EA0" w:rsidRDefault="00991EA0" w:rsidP="00991EA0">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F166784" w14:textId="77777777" w:rsidR="00991EA0" w:rsidRDefault="00991EA0" w:rsidP="00991EA0">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98E0DEB" w14:textId="77777777" w:rsidR="00991EA0" w:rsidRDefault="00991EA0" w:rsidP="00991EA0">
            <w:pPr>
              <w:pStyle w:val="ListParagraph"/>
              <w:spacing w:after="0" w:line="240" w:lineRule="auto"/>
              <w:ind w:left="0"/>
              <w:jc w:val="center"/>
              <w:rPr>
                <w:rFonts w:ascii="Arial" w:hAnsi="Arial" w:cs="Arial"/>
                <w:b/>
                <w:bCs/>
                <w:sz w:val="24"/>
                <w:szCs w:val="24"/>
              </w:rPr>
            </w:pPr>
          </w:p>
        </w:tc>
      </w:tr>
    </w:tbl>
    <w:p w14:paraId="40BBC69B" w14:textId="77777777" w:rsidR="00DF4FD9" w:rsidRDefault="00DF4FD9"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7EBF0BF6" w14:textId="77777777" w:rsidR="00DF4FD9" w:rsidRDefault="00DF4FD9" w:rsidP="00DF4FD9">
      <w:pPr>
        <w:spacing w:after="0" w:line="240" w:lineRule="auto"/>
        <w:ind w:firstLine="720"/>
        <w:jc w:val="both"/>
        <w:rPr>
          <w:rFonts w:ascii="Arial" w:hAnsi="Arial" w:cs="Arial"/>
          <w:i/>
          <w:iCs/>
          <w:sz w:val="24"/>
          <w:szCs w:val="24"/>
          <w:lang w:val="en-US"/>
        </w:rPr>
      </w:pPr>
    </w:p>
    <w:p w14:paraId="023ACC8A" w14:textId="77777777" w:rsidR="00DF4FD9" w:rsidRDefault="00DF4FD9" w:rsidP="00F81A97">
      <w:pPr>
        <w:pStyle w:val="NoSpacing"/>
        <w:ind w:left="720" w:firstLine="720"/>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24 units (8 loads)</w:t>
      </w:r>
    </w:p>
    <w:p w14:paraId="46F7E0C7" w14:textId="187C959E" w:rsidR="00DF4FD9" w:rsidRPr="00F81A97" w:rsidRDefault="00DF4FD9" w:rsidP="00F81A97">
      <w:pPr>
        <w:pStyle w:val="NoSpacing"/>
        <w:ind w:left="720" w:firstLine="720"/>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t xml:space="preserve"> </w:t>
      </w:r>
      <w:r w:rsidR="00991EA0">
        <w:rPr>
          <w:rFonts w:ascii="Arial" w:hAnsi="Arial" w:cs="Arial"/>
          <w:i/>
          <w:iCs/>
          <w:sz w:val="24"/>
          <w:szCs w:val="24"/>
        </w:rPr>
        <w:t>9</w:t>
      </w:r>
      <w:r>
        <w:rPr>
          <w:rFonts w:ascii="Arial" w:hAnsi="Arial" w:cs="Arial"/>
          <w:i/>
          <w:iCs/>
          <w:sz w:val="24"/>
          <w:szCs w:val="24"/>
        </w:rPr>
        <w:t xml:space="preserve"> units (</w:t>
      </w:r>
      <w:r w:rsidR="00991EA0">
        <w:rPr>
          <w:rFonts w:ascii="Arial" w:hAnsi="Arial" w:cs="Arial"/>
          <w:i/>
          <w:iCs/>
          <w:sz w:val="24"/>
          <w:szCs w:val="24"/>
        </w:rPr>
        <w:t>3</w:t>
      </w:r>
      <w:r>
        <w:rPr>
          <w:rFonts w:ascii="Arial" w:hAnsi="Arial" w:cs="Arial"/>
          <w:i/>
          <w:iCs/>
          <w:sz w:val="24"/>
          <w:szCs w:val="24"/>
        </w:rPr>
        <w:t xml:space="preserve"> load</w:t>
      </w:r>
      <w:r w:rsidR="00B665C3">
        <w:rPr>
          <w:rFonts w:ascii="Arial" w:hAnsi="Arial" w:cs="Arial"/>
          <w:i/>
          <w:iCs/>
          <w:sz w:val="24"/>
          <w:szCs w:val="24"/>
        </w:rPr>
        <w:t>s</w:t>
      </w:r>
      <w:r>
        <w:rPr>
          <w:rFonts w:ascii="Arial" w:hAnsi="Arial" w:cs="Arial"/>
          <w:i/>
          <w:iCs/>
          <w:sz w:val="24"/>
          <w:szCs w:val="24"/>
        </w:rPr>
        <w:t>)</w:t>
      </w:r>
    </w:p>
    <w:p w14:paraId="2E770FF4" w14:textId="4C321300" w:rsidR="00DF4FD9" w:rsidRDefault="00B665C3" w:rsidP="00F81A97">
      <w:pPr>
        <w:pStyle w:val="NoSpacing"/>
        <w:ind w:left="720" w:firstLine="720"/>
        <w:rPr>
          <w:rFonts w:ascii="Arial" w:hAnsi="Arial" w:cs="Arial"/>
          <w:sz w:val="24"/>
          <w:szCs w:val="24"/>
        </w:rPr>
      </w:pPr>
      <w:r>
        <w:rPr>
          <w:rFonts w:ascii="Arial" w:hAnsi="Arial" w:cs="Arial"/>
          <w:sz w:val="24"/>
          <w:szCs w:val="24"/>
        </w:rPr>
        <w:t>Consultation Hour:  9:00-10:00 am Thursday</w:t>
      </w:r>
    </w:p>
    <w:p w14:paraId="28ABDF6E" w14:textId="77777777" w:rsidR="00DF4FD9" w:rsidRDefault="00DF4FD9" w:rsidP="00DF4FD9">
      <w:pPr>
        <w:pStyle w:val="NoSpacing"/>
        <w:ind w:firstLine="720"/>
        <w:rPr>
          <w:rFonts w:ascii="Arial" w:hAnsi="Arial" w:cs="Arial"/>
          <w:sz w:val="24"/>
          <w:szCs w:val="24"/>
        </w:rPr>
      </w:pPr>
    </w:p>
    <w:p w14:paraId="64A745FE" w14:textId="77777777" w:rsidR="00DF4FD9" w:rsidRDefault="00DF4FD9" w:rsidP="00DF4FD9">
      <w:pPr>
        <w:pStyle w:val="NoSpacing"/>
        <w:ind w:firstLine="720"/>
        <w:rPr>
          <w:rFonts w:ascii="Arial" w:hAnsi="Arial" w:cs="Arial"/>
          <w:sz w:val="24"/>
          <w:szCs w:val="24"/>
        </w:rPr>
      </w:pPr>
    </w:p>
    <w:p w14:paraId="0035029C" w14:textId="77777777" w:rsidR="00DF4FD9" w:rsidRDefault="00DF4FD9" w:rsidP="00DF4FD9">
      <w:pPr>
        <w:pStyle w:val="NoSpacing"/>
        <w:ind w:firstLine="720"/>
        <w:rPr>
          <w:rFonts w:ascii="Arial" w:hAnsi="Arial" w:cs="Arial"/>
          <w:sz w:val="24"/>
          <w:szCs w:val="24"/>
        </w:rPr>
      </w:pPr>
    </w:p>
    <w:p w14:paraId="0CB1CC47" w14:textId="77777777" w:rsidR="00DF4FD9" w:rsidRDefault="00DF4FD9" w:rsidP="00DF4FD9">
      <w:pPr>
        <w:pStyle w:val="NoSpacing"/>
        <w:ind w:firstLine="720"/>
        <w:rPr>
          <w:rFonts w:ascii="Arial" w:hAnsi="Arial" w:cs="Arial"/>
          <w:sz w:val="24"/>
          <w:szCs w:val="24"/>
        </w:rPr>
      </w:pPr>
    </w:p>
    <w:p w14:paraId="237E99EF" w14:textId="77777777" w:rsidR="00DF4FD9" w:rsidRDefault="00DF4FD9" w:rsidP="00DF4FD9">
      <w:pPr>
        <w:pStyle w:val="NoSpacing"/>
        <w:ind w:firstLine="720"/>
        <w:rPr>
          <w:rFonts w:ascii="Arial" w:hAnsi="Arial" w:cs="Arial"/>
          <w:sz w:val="24"/>
          <w:szCs w:val="24"/>
        </w:rPr>
      </w:pPr>
    </w:p>
    <w:p w14:paraId="30BEB631" w14:textId="77777777" w:rsidR="00DF4FD9" w:rsidRDefault="00DF4FD9" w:rsidP="00DF4FD9">
      <w:pPr>
        <w:pStyle w:val="NoSpacing"/>
        <w:ind w:firstLine="720"/>
        <w:rPr>
          <w:rFonts w:ascii="Arial" w:hAnsi="Arial" w:cs="Arial"/>
          <w:sz w:val="24"/>
          <w:szCs w:val="24"/>
        </w:rPr>
      </w:pPr>
    </w:p>
    <w:p w14:paraId="49000F00" w14:textId="77777777" w:rsidR="00DF4FD9" w:rsidRDefault="00DF4FD9" w:rsidP="00DF4FD9">
      <w:pPr>
        <w:pStyle w:val="NoSpacing"/>
        <w:ind w:firstLine="720"/>
        <w:rPr>
          <w:rFonts w:ascii="Arial" w:hAnsi="Arial" w:cs="Arial"/>
          <w:sz w:val="24"/>
          <w:szCs w:val="24"/>
        </w:rPr>
      </w:pPr>
    </w:p>
    <w:p w14:paraId="1BF67CB7" w14:textId="77777777" w:rsidR="00DF4FD9" w:rsidRDefault="00DF4FD9" w:rsidP="00DF4FD9">
      <w:pPr>
        <w:pStyle w:val="NoSpacing"/>
        <w:ind w:firstLine="720"/>
        <w:rPr>
          <w:rFonts w:ascii="Arial" w:hAnsi="Arial" w:cs="Arial"/>
          <w:sz w:val="24"/>
          <w:szCs w:val="24"/>
        </w:rPr>
      </w:pPr>
    </w:p>
    <w:p w14:paraId="5A1B2DD2" w14:textId="77777777" w:rsidR="00DF4FD9" w:rsidRDefault="00DF4FD9" w:rsidP="00DF4FD9">
      <w:pPr>
        <w:pStyle w:val="NoSpacing"/>
        <w:ind w:firstLine="720"/>
        <w:rPr>
          <w:rFonts w:ascii="Arial" w:hAnsi="Arial" w:cs="Arial"/>
          <w:sz w:val="24"/>
          <w:szCs w:val="24"/>
        </w:rPr>
      </w:pPr>
    </w:p>
    <w:p w14:paraId="5FB9A877" w14:textId="77777777" w:rsidR="00DF4FD9" w:rsidRDefault="00DF4FD9" w:rsidP="00DF4FD9">
      <w:pPr>
        <w:pStyle w:val="NoSpacing"/>
        <w:ind w:firstLine="720"/>
        <w:rPr>
          <w:rFonts w:ascii="Arial" w:hAnsi="Arial" w:cs="Arial"/>
          <w:sz w:val="24"/>
          <w:szCs w:val="24"/>
        </w:rPr>
      </w:pPr>
    </w:p>
    <w:p w14:paraId="7080D736" w14:textId="77777777" w:rsidR="00DF4FD9" w:rsidRDefault="00DF4FD9" w:rsidP="00DF4FD9">
      <w:pPr>
        <w:pStyle w:val="NoSpacing"/>
        <w:ind w:firstLine="720"/>
        <w:rPr>
          <w:rFonts w:ascii="Arial" w:hAnsi="Arial" w:cs="Arial"/>
          <w:sz w:val="24"/>
          <w:szCs w:val="24"/>
        </w:rPr>
      </w:pPr>
    </w:p>
    <w:p w14:paraId="19CD27BC" w14:textId="77777777" w:rsidR="00DF4FD9" w:rsidRDefault="00DF4FD9" w:rsidP="00DF4FD9">
      <w:pPr>
        <w:pStyle w:val="NoSpacing"/>
        <w:ind w:firstLine="720"/>
        <w:rPr>
          <w:rFonts w:ascii="Arial" w:hAnsi="Arial" w:cs="Arial"/>
          <w:sz w:val="24"/>
          <w:szCs w:val="24"/>
        </w:rPr>
      </w:pPr>
    </w:p>
    <w:p w14:paraId="6E7A072C" w14:textId="77777777" w:rsidR="00DF4FD9" w:rsidRDefault="00DF4FD9" w:rsidP="00DF4FD9">
      <w:pPr>
        <w:pStyle w:val="NoSpacing"/>
        <w:ind w:firstLine="720"/>
        <w:rPr>
          <w:rFonts w:ascii="Arial" w:hAnsi="Arial" w:cs="Arial"/>
          <w:sz w:val="24"/>
          <w:szCs w:val="24"/>
        </w:rPr>
      </w:pPr>
    </w:p>
    <w:p w14:paraId="5A7225CF" w14:textId="77777777" w:rsidR="00DF4FD9" w:rsidRDefault="00DF4FD9" w:rsidP="00DF4FD9">
      <w:pPr>
        <w:pStyle w:val="NoSpacing"/>
        <w:ind w:firstLine="720"/>
        <w:rPr>
          <w:rFonts w:ascii="Arial" w:hAnsi="Arial" w:cs="Arial"/>
          <w:sz w:val="24"/>
          <w:szCs w:val="24"/>
        </w:rPr>
      </w:pPr>
    </w:p>
    <w:p w14:paraId="682155BB" w14:textId="77777777" w:rsidR="00DF4FD9" w:rsidRDefault="00DF4FD9" w:rsidP="00DF4FD9">
      <w:pPr>
        <w:pStyle w:val="NoSpacing"/>
        <w:ind w:firstLine="720"/>
        <w:rPr>
          <w:rFonts w:ascii="Arial" w:hAnsi="Arial" w:cs="Arial"/>
          <w:sz w:val="24"/>
          <w:szCs w:val="24"/>
        </w:rPr>
      </w:pPr>
    </w:p>
    <w:p w14:paraId="61E2D779" w14:textId="77777777" w:rsidR="00DF4FD9" w:rsidRDefault="00DF4FD9" w:rsidP="00DF4FD9">
      <w:pPr>
        <w:pStyle w:val="NoSpacing"/>
        <w:ind w:firstLine="720"/>
        <w:rPr>
          <w:rFonts w:ascii="Arial" w:hAnsi="Arial" w:cs="Arial"/>
          <w:sz w:val="24"/>
          <w:szCs w:val="24"/>
        </w:rPr>
      </w:pPr>
    </w:p>
    <w:p w14:paraId="5671366A" w14:textId="77777777" w:rsidR="00DF4FD9" w:rsidRDefault="00DF4FD9" w:rsidP="00DF4FD9">
      <w:pPr>
        <w:pStyle w:val="NoSpacing"/>
        <w:ind w:firstLine="720"/>
        <w:rPr>
          <w:rFonts w:ascii="Arial" w:hAnsi="Arial" w:cs="Arial"/>
          <w:sz w:val="24"/>
          <w:szCs w:val="24"/>
        </w:rPr>
      </w:pPr>
    </w:p>
    <w:p w14:paraId="50416B34" w14:textId="77777777" w:rsidR="00DF4FD9" w:rsidRDefault="00DF4FD9" w:rsidP="00DF4FD9">
      <w:pPr>
        <w:pStyle w:val="NoSpacing"/>
        <w:ind w:firstLine="720"/>
        <w:rPr>
          <w:rFonts w:ascii="Arial" w:hAnsi="Arial" w:cs="Arial"/>
          <w:sz w:val="24"/>
          <w:szCs w:val="24"/>
        </w:rPr>
      </w:pPr>
    </w:p>
    <w:p w14:paraId="78BA9CE7" w14:textId="77777777" w:rsidR="00DF4FD9" w:rsidRDefault="00DF4FD9" w:rsidP="00DF4FD9">
      <w:pPr>
        <w:pStyle w:val="NoSpacing"/>
        <w:ind w:firstLine="720"/>
        <w:rPr>
          <w:rFonts w:ascii="Arial" w:hAnsi="Arial" w:cs="Arial"/>
          <w:sz w:val="24"/>
          <w:szCs w:val="24"/>
        </w:rPr>
      </w:pPr>
    </w:p>
    <w:p w14:paraId="2A224327" w14:textId="77777777" w:rsidR="00DF4FD9" w:rsidRDefault="00DF4FD9" w:rsidP="00DF4FD9">
      <w:pPr>
        <w:pStyle w:val="NoSpacing"/>
        <w:ind w:firstLine="720"/>
        <w:rPr>
          <w:rFonts w:ascii="Arial" w:hAnsi="Arial" w:cs="Arial"/>
          <w:sz w:val="24"/>
          <w:szCs w:val="24"/>
        </w:rPr>
      </w:pPr>
    </w:p>
    <w:p w14:paraId="3EC48589" w14:textId="77777777" w:rsidR="00F81A97" w:rsidRDefault="00F81A97" w:rsidP="00DF4FD9">
      <w:pPr>
        <w:pStyle w:val="NoSpacing"/>
        <w:ind w:firstLine="720"/>
        <w:rPr>
          <w:rFonts w:ascii="Arial" w:hAnsi="Arial" w:cs="Arial"/>
          <w:sz w:val="24"/>
          <w:szCs w:val="24"/>
        </w:rPr>
      </w:pPr>
    </w:p>
    <w:p w14:paraId="6EE79352" w14:textId="77777777" w:rsidR="00F81A97" w:rsidRDefault="00F81A97" w:rsidP="00DF4FD9">
      <w:pPr>
        <w:pStyle w:val="NoSpacing"/>
        <w:ind w:firstLine="720"/>
        <w:rPr>
          <w:rFonts w:ascii="Arial" w:hAnsi="Arial" w:cs="Arial"/>
          <w:sz w:val="24"/>
          <w:szCs w:val="24"/>
        </w:rPr>
      </w:pPr>
    </w:p>
    <w:bookmarkEnd w:id="21"/>
    <w:p w14:paraId="28219748" w14:textId="77777777" w:rsidR="00DF4FD9" w:rsidRDefault="00DF4FD9" w:rsidP="001E01E7">
      <w:pPr>
        <w:pStyle w:val="NoSpacing"/>
        <w:rPr>
          <w:rFonts w:ascii="Arial" w:hAnsi="Arial" w:cs="Arial"/>
          <w:sz w:val="24"/>
          <w:szCs w:val="24"/>
        </w:rPr>
      </w:pPr>
    </w:p>
    <w:p w14:paraId="4B4B6743" w14:textId="77777777" w:rsidR="001A4307"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02272" behindDoc="0" locked="0" layoutInCell="1" allowOverlap="1" wp14:anchorId="093B9F16" wp14:editId="4F52CE15">
                <wp:simplePos x="0" y="0"/>
                <wp:positionH relativeFrom="column">
                  <wp:posOffset>1814195</wp:posOffset>
                </wp:positionH>
                <wp:positionV relativeFrom="paragraph">
                  <wp:posOffset>210185</wp:posOffset>
                </wp:positionV>
                <wp:extent cx="5177790" cy="0"/>
                <wp:effectExtent l="0" t="0" r="0" b="0"/>
                <wp:wrapNone/>
                <wp:docPr id="20732800" name="Straight Connector 2073280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702272;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HvGfWAAAACgEAAA8AAAAAAAAAAQAgAAAAIgAAAGRycy9kb3ducmV2LnhtbFBL&#10;AQIUABQAAAAIAIdO4kBRWhKQ+AEAAAUEAAAOAAAAAAAAAAEAIAAAACUBAABkcnMvZTJvRG9jLnht&#10;bFBLBQYAAAAABgAGAFkBAACP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LIBERIO, JAN</w:t>
      </w:r>
      <w:r>
        <w:rPr>
          <w:rFonts w:ascii="Arial" w:hAnsi="Arial" w:cs="Arial"/>
          <w:b/>
          <w:sz w:val="24"/>
          <w:szCs w:val="24"/>
        </w:rPr>
        <w:t xml:space="preserve"> ROVEN, MAEM</w:t>
      </w:r>
    </w:p>
    <w:p w14:paraId="26C542D1" w14:textId="77777777" w:rsidR="001A4307" w:rsidRDefault="001A4307">
      <w:pPr>
        <w:pStyle w:val="ListParagraph"/>
        <w:spacing w:after="120" w:line="240" w:lineRule="auto"/>
        <w:ind w:left="0"/>
        <w:rPr>
          <w:rFonts w:ascii="Arial" w:hAnsi="Arial" w:cs="Arial"/>
          <w:b/>
          <w:sz w:val="24"/>
          <w:szCs w:val="24"/>
        </w:rPr>
      </w:pPr>
    </w:p>
    <w:p w14:paraId="78A11EB8"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8246E08"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3296" behindDoc="0" locked="0" layoutInCell="1" allowOverlap="1" wp14:anchorId="36B8D339" wp14:editId="6B8BF225">
                <wp:simplePos x="0" y="0"/>
                <wp:positionH relativeFrom="column">
                  <wp:posOffset>1811655</wp:posOffset>
                </wp:positionH>
                <wp:positionV relativeFrom="paragraph">
                  <wp:posOffset>10795</wp:posOffset>
                </wp:positionV>
                <wp:extent cx="5177155" cy="0"/>
                <wp:effectExtent l="0" t="0" r="0" b="0"/>
                <wp:wrapNone/>
                <wp:docPr id="1719930749" name="Straight Connector 171993074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703296;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9mDk9MAAAAIAQAADwAAAAAAAAABACAAAAAiAAAAZHJzL2Rvd25yZXYueG1sUEsB&#10;AhQAFAAAAAgAh07iQNnY4Hv6AQAACQQAAA4AAAAAAAAAAQAgAAAAIgEAAGRycy9lMm9Eb2MueG1s&#10;UEsFBgAAAAAGAAYAWQEAAI4FAAAAAA==&#10;">
                <v:fill on="f" focussize="0,0"/>
                <v:stroke color="#000000" joinstyle="round"/>
                <v:imagedata o:title=""/>
                <o:lock v:ext="edit" aspectratio="f"/>
              </v:line>
            </w:pict>
          </mc:Fallback>
        </mc:AlternateContent>
      </w:r>
    </w:p>
    <w:p w14:paraId="089E060C" w14:textId="77777777"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315AA55F"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04320" behindDoc="0" locked="0" layoutInCell="1" allowOverlap="1" wp14:anchorId="72D5575F" wp14:editId="7D85C0EF">
                <wp:simplePos x="0" y="0"/>
                <wp:positionH relativeFrom="column">
                  <wp:posOffset>1754505</wp:posOffset>
                </wp:positionH>
                <wp:positionV relativeFrom="paragraph">
                  <wp:posOffset>19050</wp:posOffset>
                </wp:positionV>
                <wp:extent cx="5236845" cy="0"/>
                <wp:effectExtent l="0" t="0" r="0" b="0"/>
                <wp:wrapNone/>
                <wp:docPr id="25759539" name="Straight Connector 2575953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704320;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BdwiEN+QEAAAUEAAAOAAAAAAAAAAEAIAAAACQBAABkcnMvZTJvRG9jLnht&#10;bFBLBQYAAAAABgAGAFkBAACPBQAAAAA=&#10;">
                <v:fill on="f" focussize="0,0"/>
                <v:stroke color="#000000" joinstyle="round"/>
                <v:imagedata o:title=""/>
                <o:lock v:ext="edit" aspectratio="f"/>
              </v:line>
            </w:pict>
          </mc:Fallback>
        </mc:AlternateContent>
      </w:r>
    </w:p>
    <w:p w14:paraId="7D86EB06" w14:textId="77777777" w:rsidR="001A4307" w:rsidRDefault="001A4307">
      <w:pPr>
        <w:spacing w:after="120" w:line="240" w:lineRule="auto"/>
        <w:rPr>
          <w:rFonts w:ascii="Arial" w:hAnsi="Arial" w:cs="Arial"/>
          <w:b/>
          <w:sz w:val="24"/>
          <w:szCs w:val="24"/>
        </w:rPr>
      </w:pPr>
    </w:p>
    <w:p w14:paraId="3BF34A41" w14:textId="77777777" w:rsidR="001A4307" w:rsidRDefault="001A4307">
      <w:pPr>
        <w:spacing w:after="120" w:line="240" w:lineRule="auto"/>
        <w:rPr>
          <w:rFonts w:ascii="Arial" w:hAnsi="Arial" w:cs="Arial"/>
          <w:b/>
          <w:sz w:val="24"/>
          <w:szCs w:val="24"/>
        </w:rPr>
      </w:pPr>
    </w:p>
    <w:p w14:paraId="7F7469DD" w14:textId="77777777" w:rsidR="001A4307" w:rsidRDefault="001A4307">
      <w:pPr>
        <w:spacing w:after="120" w:line="240" w:lineRule="auto"/>
        <w:rPr>
          <w:rFonts w:ascii="Arial" w:hAnsi="Arial" w:cs="Arial"/>
          <w:b/>
          <w:sz w:val="24"/>
          <w:szCs w:val="24"/>
        </w:rPr>
      </w:pPr>
    </w:p>
    <w:p w14:paraId="300E43B7" w14:textId="77777777" w:rsidR="001A4307" w:rsidRDefault="001A430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1A4307" w14:paraId="289FB947" w14:textId="77777777" w:rsidTr="004E429B">
        <w:trPr>
          <w:trHeight w:val="85"/>
        </w:trPr>
        <w:tc>
          <w:tcPr>
            <w:tcW w:w="1455" w:type="dxa"/>
            <w:shd w:val="clear" w:color="auto" w:fill="8DB3E2" w:themeFill="text2" w:themeFillTint="66"/>
            <w:vAlign w:val="center"/>
          </w:tcPr>
          <w:p w14:paraId="2E4883D8"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EF6D06F"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DA6F96E"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9BBD944"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68AB32F"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208F5BB"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4CC7D0BD"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1A4307" w14:paraId="3271B79E" w14:textId="77777777" w:rsidTr="004E429B">
        <w:trPr>
          <w:trHeight w:val="85"/>
        </w:trPr>
        <w:tc>
          <w:tcPr>
            <w:tcW w:w="1455" w:type="dxa"/>
            <w:vAlign w:val="center"/>
          </w:tcPr>
          <w:p w14:paraId="1293B1BC" w14:textId="77777777" w:rsidR="001A4307" w:rsidRDefault="00000000">
            <w:pPr>
              <w:spacing w:after="0" w:line="240" w:lineRule="auto"/>
              <w:rPr>
                <w:rFonts w:ascii="Arial Narrow" w:hAnsi="Arial Narrow" w:cs="Arial"/>
              </w:rPr>
            </w:pPr>
            <w:r>
              <w:rPr>
                <w:rFonts w:ascii="Arial Narrow" w:hAnsi="Arial Narrow" w:cs="Arial"/>
              </w:rPr>
              <w:t>8:00-9:00</w:t>
            </w:r>
          </w:p>
        </w:tc>
        <w:tc>
          <w:tcPr>
            <w:tcW w:w="1170" w:type="dxa"/>
            <w:vAlign w:val="center"/>
          </w:tcPr>
          <w:p w14:paraId="47164413" w14:textId="77777777" w:rsidR="001A4307" w:rsidRDefault="00000000">
            <w:pPr>
              <w:spacing w:after="0" w:line="240" w:lineRule="auto"/>
              <w:rPr>
                <w:rFonts w:ascii="Arial Narrow" w:hAnsi="Arial Narrow" w:cs="Arial"/>
              </w:rPr>
            </w:pPr>
            <w:r>
              <w:rPr>
                <w:rFonts w:ascii="Arial Narrow" w:hAnsi="Arial Narrow" w:cs="Arial"/>
              </w:rPr>
              <w:t>GE 107</w:t>
            </w:r>
          </w:p>
        </w:tc>
        <w:tc>
          <w:tcPr>
            <w:tcW w:w="4343" w:type="dxa"/>
            <w:vAlign w:val="center"/>
          </w:tcPr>
          <w:p w14:paraId="3C3E7162" w14:textId="77777777" w:rsidR="001A4307" w:rsidRDefault="00000000">
            <w:pPr>
              <w:spacing w:after="0" w:line="240" w:lineRule="auto"/>
              <w:rPr>
                <w:rFonts w:ascii="Arial Narrow" w:hAnsi="Arial Narrow" w:cs="Arial"/>
              </w:rPr>
            </w:pPr>
            <w:r>
              <w:rPr>
                <w:rFonts w:ascii="Arial Narrow" w:hAnsi="Arial Narrow" w:cs="Arial"/>
              </w:rPr>
              <w:t>ART APPRECIATION</w:t>
            </w:r>
          </w:p>
        </w:tc>
        <w:tc>
          <w:tcPr>
            <w:tcW w:w="900" w:type="dxa"/>
            <w:vAlign w:val="center"/>
          </w:tcPr>
          <w:p w14:paraId="42908655" w14:textId="77777777" w:rsidR="001A4307" w:rsidRDefault="00000000">
            <w:pPr>
              <w:spacing w:after="0" w:line="240" w:lineRule="auto"/>
              <w:jc w:val="center"/>
              <w:rPr>
                <w:rFonts w:ascii="Arial" w:hAnsi="Arial" w:cs="Arial"/>
              </w:rPr>
            </w:pPr>
            <w:r>
              <w:rPr>
                <w:rFonts w:ascii="Arial" w:hAnsi="Arial" w:cs="Arial"/>
              </w:rPr>
              <w:t>3</w:t>
            </w:r>
          </w:p>
        </w:tc>
        <w:tc>
          <w:tcPr>
            <w:tcW w:w="720" w:type="dxa"/>
            <w:vAlign w:val="center"/>
          </w:tcPr>
          <w:p w14:paraId="3D7E3A87" w14:textId="77777777" w:rsidR="001A4307" w:rsidRDefault="00000000">
            <w:pPr>
              <w:spacing w:after="0" w:line="240" w:lineRule="auto"/>
              <w:jc w:val="center"/>
              <w:rPr>
                <w:rFonts w:ascii="Arial" w:hAnsi="Arial" w:cs="Arial"/>
              </w:rPr>
            </w:pPr>
            <w:r>
              <w:rPr>
                <w:rFonts w:ascii="Arial" w:hAnsi="Arial" w:cs="Arial"/>
              </w:rPr>
              <w:t>M-F</w:t>
            </w:r>
          </w:p>
        </w:tc>
        <w:tc>
          <w:tcPr>
            <w:tcW w:w="900" w:type="dxa"/>
            <w:vAlign w:val="center"/>
          </w:tcPr>
          <w:p w14:paraId="2E982A1B" w14:textId="77777777" w:rsidR="001A4307" w:rsidRDefault="00000000">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1E941837" w14:textId="77777777" w:rsidR="001A4307" w:rsidRDefault="00000000">
            <w:pPr>
              <w:spacing w:after="0" w:line="240" w:lineRule="auto"/>
              <w:rPr>
                <w:rFonts w:ascii="Arial" w:hAnsi="Arial" w:cs="Arial"/>
              </w:rPr>
            </w:pPr>
            <w:r>
              <w:rPr>
                <w:rFonts w:ascii="Arial" w:hAnsi="Arial" w:cs="Arial"/>
              </w:rPr>
              <w:t>BSED SOC2-1</w:t>
            </w:r>
          </w:p>
        </w:tc>
      </w:tr>
      <w:tr w:rsidR="006B355D" w14:paraId="4BB42FC0" w14:textId="77777777" w:rsidTr="008F7BFF">
        <w:trPr>
          <w:trHeight w:val="85"/>
        </w:trPr>
        <w:tc>
          <w:tcPr>
            <w:tcW w:w="1455" w:type="dxa"/>
            <w:vAlign w:val="center"/>
          </w:tcPr>
          <w:p w14:paraId="0D527C24" w14:textId="409956F3" w:rsidR="006B355D" w:rsidRDefault="006B355D" w:rsidP="006B355D">
            <w:pPr>
              <w:spacing w:after="0" w:line="240" w:lineRule="auto"/>
              <w:rPr>
                <w:rFonts w:ascii="Arial Narrow" w:hAnsi="Arial Narrow" w:cs="Arial"/>
              </w:rPr>
            </w:pPr>
            <w:r>
              <w:rPr>
                <w:rFonts w:ascii="Arial Narrow" w:hAnsi="Arial Narrow" w:cs="Arial"/>
              </w:rPr>
              <w:t>9:00-10:00</w:t>
            </w:r>
          </w:p>
        </w:tc>
        <w:tc>
          <w:tcPr>
            <w:tcW w:w="1170" w:type="dxa"/>
            <w:vAlign w:val="bottom"/>
          </w:tcPr>
          <w:p w14:paraId="307117AB" w14:textId="55A98483" w:rsidR="006B355D" w:rsidRDefault="006B355D" w:rsidP="006B355D">
            <w:pPr>
              <w:spacing w:after="0" w:line="240" w:lineRule="auto"/>
              <w:rPr>
                <w:rFonts w:ascii="Arial Narrow" w:hAnsi="Arial Narrow" w:cs="Arial"/>
              </w:rPr>
            </w:pPr>
            <w:r>
              <w:rPr>
                <w:rFonts w:ascii="Arial Narrow" w:hAnsi="Arial Narrow" w:cs="Arial"/>
              </w:rPr>
              <w:t>GE 107</w:t>
            </w:r>
          </w:p>
        </w:tc>
        <w:tc>
          <w:tcPr>
            <w:tcW w:w="4343" w:type="dxa"/>
            <w:vAlign w:val="center"/>
          </w:tcPr>
          <w:p w14:paraId="7DA5C380" w14:textId="634D866E" w:rsidR="006B355D" w:rsidRDefault="006B355D" w:rsidP="006B355D">
            <w:pPr>
              <w:spacing w:after="0" w:line="240" w:lineRule="auto"/>
              <w:rPr>
                <w:rFonts w:ascii="Arial Narrow" w:hAnsi="Arial Narrow" w:cs="Arial"/>
              </w:rPr>
            </w:pPr>
            <w:ins w:id="22" w:author="Roni Mines" w:date="2025-07-28T10:37:00Z" w16du:dateUtc="2025-07-28T02:37:00Z">
              <w:r w:rsidRPr="004E429B">
                <w:rPr>
                  <w:rFonts w:ascii="Arial Narrow" w:hAnsi="Arial Narrow" w:cs="Arial"/>
                </w:rPr>
                <w:t>ART APPRECIATION</w:t>
              </w:r>
            </w:ins>
          </w:p>
        </w:tc>
        <w:tc>
          <w:tcPr>
            <w:tcW w:w="900" w:type="dxa"/>
            <w:vAlign w:val="center"/>
          </w:tcPr>
          <w:p w14:paraId="5B49F12C" w14:textId="302B18EE" w:rsidR="006B355D" w:rsidRDefault="006B355D" w:rsidP="006B355D">
            <w:pPr>
              <w:spacing w:after="0" w:line="240" w:lineRule="auto"/>
              <w:jc w:val="center"/>
              <w:rPr>
                <w:rFonts w:ascii="Arial" w:hAnsi="Arial" w:cs="Arial"/>
              </w:rPr>
            </w:pPr>
            <w:r>
              <w:rPr>
                <w:rFonts w:ascii="Arial" w:hAnsi="Arial" w:cs="Arial"/>
              </w:rPr>
              <w:t>3</w:t>
            </w:r>
          </w:p>
        </w:tc>
        <w:tc>
          <w:tcPr>
            <w:tcW w:w="720" w:type="dxa"/>
            <w:vAlign w:val="center"/>
          </w:tcPr>
          <w:p w14:paraId="3EB5FF93" w14:textId="00683CAE" w:rsidR="006B355D" w:rsidRDefault="006B355D" w:rsidP="006B355D">
            <w:pPr>
              <w:spacing w:after="0" w:line="240" w:lineRule="auto"/>
              <w:jc w:val="center"/>
              <w:rPr>
                <w:rFonts w:ascii="Arial" w:hAnsi="Arial" w:cs="Arial"/>
              </w:rPr>
            </w:pPr>
            <w:r>
              <w:rPr>
                <w:rFonts w:ascii="Arial" w:hAnsi="Arial" w:cs="Arial"/>
              </w:rPr>
              <w:t>M-F</w:t>
            </w:r>
          </w:p>
        </w:tc>
        <w:tc>
          <w:tcPr>
            <w:tcW w:w="900" w:type="dxa"/>
            <w:vAlign w:val="center"/>
          </w:tcPr>
          <w:p w14:paraId="671A7507" w14:textId="39EC8700" w:rsidR="006B355D" w:rsidRDefault="006B355D" w:rsidP="006B355D">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7D088A72" w14:textId="4203CFC9" w:rsidR="006B355D" w:rsidRDefault="006B355D" w:rsidP="006B355D">
            <w:pPr>
              <w:spacing w:after="0" w:line="240" w:lineRule="auto"/>
              <w:rPr>
                <w:rFonts w:ascii="Arial" w:hAnsi="Arial" w:cs="Arial"/>
              </w:rPr>
            </w:pPr>
            <w:ins w:id="23" w:author="Roni Mines" w:date="2025-07-28T10:37:00Z" w16du:dateUtc="2025-07-28T02:37:00Z">
              <w:r>
                <w:rPr>
                  <w:rFonts w:ascii="Arial" w:hAnsi="Arial" w:cs="Arial"/>
                </w:rPr>
                <w:t>BSENT 2-1</w:t>
              </w:r>
            </w:ins>
          </w:p>
        </w:tc>
      </w:tr>
      <w:tr w:rsidR="00615F33" w14:paraId="25680356" w14:textId="77777777" w:rsidTr="00912330">
        <w:trPr>
          <w:trHeight w:val="85"/>
        </w:trPr>
        <w:tc>
          <w:tcPr>
            <w:tcW w:w="1455" w:type="dxa"/>
            <w:vAlign w:val="center"/>
          </w:tcPr>
          <w:p w14:paraId="177A2262" w14:textId="6F4FA89E" w:rsidR="00615F33" w:rsidRDefault="00615F33" w:rsidP="00615F33">
            <w:pPr>
              <w:spacing w:after="0" w:line="240" w:lineRule="auto"/>
              <w:rPr>
                <w:rFonts w:ascii="Arial Narrow" w:hAnsi="Arial Narrow" w:cs="Arial"/>
              </w:rPr>
            </w:pPr>
            <w:r>
              <w:rPr>
                <w:rFonts w:ascii="Arial Narrow" w:hAnsi="Arial Narrow" w:cs="Arial"/>
              </w:rPr>
              <w:t>10:00-11:00</w:t>
            </w:r>
          </w:p>
        </w:tc>
        <w:tc>
          <w:tcPr>
            <w:tcW w:w="1170" w:type="dxa"/>
            <w:shd w:val="clear" w:color="auto" w:fill="FFFFFF" w:themeFill="background1"/>
            <w:vAlign w:val="center"/>
          </w:tcPr>
          <w:p w14:paraId="4385CE89" w14:textId="17AD70EE" w:rsidR="00615F33" w:rsidRPr="00615F33" w:rsidRDefault="00615F33" w:rsidP="00615F33">
            <w:pPr>
              <w:spacing w:after="0" w:line="240" w:lineRule="auto"/>
              <w:rPr>
                <w:rFonts w:ascii="Arial Narrow" w:hAnsi="Arial Narrow" w:cs="Arial"/>
              </w:rPr>
            </w:pPr>
            <w:r w:rsidRPr="00615F33">
              <w:rPr>
                <w:rFonts w:ascii="Arial Narrow" w:hAnsi="Arial Narrow"/>
                <w:color w:val="000000" w:themeColor="text1"/>
              </w:rPr>
              <w:t>GE 105</w:t>
            </w:r>
          </w:p>
        </w:tc>
        <w:tc>
          <w:tcPr>
            <w:tcW w:w="4343" w:type="dxa"/>
            <w:shd w:val="clear" w:color="auto" w:fill="FFFFFF" w:themeFill="background1"/>
            <w:vAlign w:val="center"/>
          </w:tcPr>
          <w:p w14:paraId="7F513BCD" w14:textId="48D236CF" w:rsidR="00615F33" w:rsidRPr="00615F33" w:rsidRDefault="00615F33" w:rsidP="00615F33">
            <w:pPr>
              <w:spacing w:after="0" w:line="240" w:lineRule="auto"/>
              <w:rPr>
                <w:rFonts w:ascii="Arial Narrow" w:hAnsi="Arial Narrow" w:cs="Arial"/>
              </w:rPr>
            </w:pPr>
            <w:r w:rsidRPr="00615F33">
              <w:rPr>
                <w:rFonts w:ascii="Arial Narrow" w:hAnsi="Arial Narrow"/>
                <w:color w:val="000000" w:themeColor="text1"/>
              </w:rPr>
              <w:t>SCIENCE, TECHNOLOGY &amp; SOCIETY</w:t>
            </w:r>
          </w:p>
        </w:tc>
        <w:tc>
          <w:tcPr>
            <w:tcW w:w="900" w:type="dxa"/>
            <w:vAlign w:val="center"/>
          </w:tcPr>
          <w:p w14:paraId="6A702619" w14:textId="1D529B99" w:rsidR="00615F33" w:rsidRDefault="00615F33" w:rsidP="00615F33">
            <w:pPr>
              <w:spacing w:after="0" w:line="240" w:lineRule="auto"/>
              <w:jc w:val="center"/>
              <w:rPr>
                <w:rFonts w:ascii="Arial" w:hAnsi="Arial" w:cs="Arial"/>
              </w:rPr>
            </w:pPr>
            <w:r>
              <w:rPr>
                <w:rFonts w:ascii="Arial" w:hAnsi="Arial" w:cs="Arial"/>
              </w:rPr>
              <w:t>3</w:t>
            </w:r>
          </w:p>
        </w:tc>
        <w:tc>
          <w:tcPr>
            <w:tcW w:w="720" w:type="dxa"/>
            <w:vAlign w:val="center"/>
          </w:tcPr>
          <w:p w14:paraId="6B728C62" w14:textId="0527EF50" w:rsidR="00615F33" w:rsidRDefault="00615F33" w:rsidP="00615F33">
            <w:pPr>
              <w:spacing w:after="0" w:line="240" w:lineRule="auto"/>
              <w:jc w:val="center"/>
              <w:rPr>
                <w:rFonts w:ascii="Arial" w:hAnsi="Arial" w:cs="Arial"/>
              </w:rPr>
            </w:pPr>
            <w:r>
              <w:rPr>
                <w:rFonts w:ascii="Arial" w:hAnsi="Arial" w:cs="Arial"/>
              </w:rPr>
              <w:t>M-F</w:t>
            </w:r>
          </w:p>
        </w:tc>
        <w:tc>
          <w:tcPr>
            <w:tcW w:w="900" w:type="dxa"/>
            <w:vAlign w:val="center"/>
          </w:tcPr>
          <w:p w14:paraId="24807CBF" w14:textId="6814826A" w:rsidR="00615F33" w:rsidRDefault="00615F33" w:rsidP="00615F33">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703E69A6" w14:textId="0FF65F32" w:rsidR="00615F33" w:rsidRDefault="00615F33" w:rsidP="00615F33">
            <w:pPr>
              <w:spacing w:after="0" w:line="240" w:lineRule="auto"/>
              <w:rPr>
                <w:rFonts w:ascii="Arial" w:hAnsi="Arial" w:cs="Arial"/>
              </w:rPr>
            </w:pPr>
            <w:r>
              <w:rPr>
                <w:rFonts w:ascii="Arial" w:hAnsi="Arial" w:cs="Arial"/>
              </w:rPr>
              <w:t>BSCRIM 2-7</w:t>
            </w:r>
          </w:p>
        </w:tc>
      </w:tr>
      <w:tr w:rsidR="00615F33" w14:paraId="507D3EB1" w14:textId="77777777" w:rsidTr="004E429B">
        <w:trPr>
          <w:trHeight w:val="85"/>
        </w:trPr>
        <w:tc>
          <w:tcPr>
            <w:tcW w:w="1455" w:type="dxa"/>
            <w:vAlign w:val="center"/>
          </w:tcPr>
          <w:p w14:paraId="7AAEC3A3" w14:textId="3F5235FA" w:rsidR="00615F33" w:rsidRDefault="00615F33" w:rsidP="00615F33">
            <w:pPr>
              <w:spacing w:after="0" w:line="240" w:lineRule="auto"/>
              <w:rPr>
                <w:rFonts w:ascii="Arial Narrow" w:hAnsi="Arial Narrow" w:cs="Arial"/>
              </w:rPr>
            </w:pPr>
            <w:r>
              <w:rPr>
                <w:rFonts w:ascii="Arial Narrow" w:hAnsi="Arial Narrow" w:cs="Arial"/>
              </w:rPr>
              <w:t>11:00-12:00</w:t>
            </w:r>
          </w:p>
        </w:tc>
        <w:tc>
          <w:tcPr>
            <w:tcW w:w="1170" w:type="dxa"/>
            <w:vAlign w:val="bottom"/>
          </w:tcPr>
          <w:p w14:paraId="1D943103" w14:textId="4FED8C90" w:rsidR="00615F33" w:rsidRDefault="00615F33" w:rsidP="00615F33">
            <w:pPr>
              <w:spacing w:after="0" w:line="240" w:lineRule="auto"/>
              <w:rPr>
                <w:rFonts w:ascii="Arial Narrow" w:hAnsi="Arial Narrow" w:cs="Arial Narrow"/>
              </w:rPr>
            </w:pPr>
            <w:r>
              <w:rPr>
                <w:rFonts w:ascii="Arial Narrow" w:hAnsi="Arial Narrow" w:cs="Arial"/>
              </w:rPr>
              <w:t>GE 107</w:t>
            </w:r>
          </w:p>
        </w:tc>
        <w:tc>
          <w:tcPr>
            <w:tcW w:w="4343" w:type="dxa"/>
            <w:vAlign w:val="center"/>
          </w:tcPr>
          <w:p w14:paraId="5929100A" w14:textId="67365ADC" w:rsidR="00615F33" w:rsidRDefault="00615F33" w:rsidP="00615F33">
            <w:pPr>
              <w:spacing w:after="0" w:line="240" w:lineRule="auto"/>
              <w:rPr>
                <w:rFonts w:ascii="Arial Narrow" w:hAnsi="Arial Narrow" w:cs="Arial Narrow"/>
              </w:rPr>
            </w:pPr>
            <w:r>
              <w:rPr>
                <w:rFonts w:ascii="Arial Narrow" w:hAnsi="Arial Narrow" w:cs="Arial"/>
              </w:rPr>
              <w:t>ART APPRECIATION</w:t>
            </w:r>
          </w:p>
        </w:tc>
        <w:tc>
          <w:tcPr>
            <w:tcW w:w="900" w:type="dxa"/>
            <w:vAlign w:val="center"/>
          </w:tcPr>
          <w:p w14:paraId="17592235" w14:textId="2B488F00" w:rsidR="00615F33" w:rsidRDefault="00615F33" w:rsidP="00615F33">
            <w:pPr>
              <w:spacing w:after="0" w:line="240" w:lineRule="auto"/>
              <w:jc w:val="center"/>
              <w:rPr>
                <w:rFonts w:ascii="Arial" w:hAnsi="Arial" w:cs="Arial"/>
              </w:rPr>
            </w:pPr>
            <w:r>
              <w:rPr>
                <w:rFonts w:ascii="Arial" w:hAnsi="Arial" w:cs="Arial"/>
              </w:rPr>
              <w:t>3</w:t>
            </w:r>
          </w:p>
        </w:tc>
        <w:tc>
          <w:tcPr>
            <w:tcW w:w="720" w:type="dxa"/>
            <w:vAlign w:val="center"/>
          </w:tcPr>
          <w:p w14:paraId="5182052C" w14:textId="19A2CE1E" w:rsidR="00615F33" w:rsidRDefault="00615F33" w:rsidP="00615F33">
            <w:pPr>
              <w:spacing w:after="0" w:line="240" w:lineRule="auto"/>
              <w:jc w:val="center"/>
              <w:rPr>
                <w:rFonts w:ascii="Arial" w:hAnsi="Arial" w:cs="Arial"/>
              </w:rPr>
            </w:pPr>
            <w:r>
              <w:rPr>
                <w:rFonts w:ascii="Arial" w:hAnsi="Arial" w:cs="Arial"/>
              </w:rPr>
              <w:t>M-F</w:t>
            </w:r>
          </w:p>
        </w:tc>
        <w:tc>
          <w:tcPr>
            <w:tcW w:w="900" w:type="dxa"/>
            <w:vAlign w:val="center"/>
          </w:tcPr>
          <w:p w14:paraId="040D527D" w14:textId="15CA0395" w:rsidR="00615F33" w:rsidRDefault="00615F33" w:rsidP="00615F33">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0E222F4C" w14:textId="01F824D4" w:rsidR="00615F33" w:rsidRDefault="00615F33" w:rsidP="00615F33">
            <w:pPr>
              <w:spacing w:after="0" w:line="240" w:lineRule="auto"/>
              <w:rPr>
                <w:rFonts w:ascii="Arial" w:hAnsi="Arial" w:cs="Arial"/>
              </w:rPr>
            </w:pPr>
            <w:r>
              <w:rPr>
                <w:rFonts w:ascii="Arial" w:hAnsi="Arial" w:cs="Arial"/>
              </w:rPr>
              <w:t>BSED ENG 2-1</w:t>
            </w:r>
          </w:p>
        </w:tc>
      </w:tr>
      <w:tr w:rsidR="00615F33" w14:paraId="25B57F82" w14:textId="77777777" w:rsidTr="004E429B">
        <w:trPr>
          <w:trHeight w:val="85"/>
        </w:trPr>
        <w:tc>
          <w:tcPr>
            <w:tcW w:w="1455" w:type="dxa"/>
            <w:vAlign w:val="center"/>
          </w:tcPr>
          <w:p w14:paraId="21592FBD" w14:textId="47A10F24" w:rsidR="00615F33" w:rsidRDefault="00615F33" w:rsidP="00615F33">
            <w:pPr>
              <w:spacing w:after="0" w:line="240" w:lineRule="auto"/>
              <w:rPr>
                <w:rFonts w:ascii="Arial Narrow" w:hAnsi="Arial Narrow" w:cs="Arial"/>
              </w:rPr>
            </w:pPr>
            <w:r>
              <w:rPr>
                <w:rFonts w:ascii="Arial Narrow" w:hAnsi="Arial Narrow" w:cs="Arial"/>
              </w:rPr>
              <w:t>1:00-2:00</w:t>
            </w:r>
          </w:p>
        </w:tc>
        <w:tc>
          <w:tcPr>
            <w:tcW w:w="1170" w:type="dxa"/>
            <w:vAlign w:val="bottom"/>
          </w:tcPr>
          <w:p w14:paraId="75892246" w14:textId="08CEBBD0" w:rsidR="00615F33" w:rsidRDefault="00615F33" w:rsidP="00615F33">
            <w:pPr>
              <w:spacing w:after="0" w:line="240" w:lineRule="auto"/>
              <w:rPr>
                <w:rFonts w:ascii="Arial Narrow" w:hAnsi="Arial Narrow" w:cs="Arial"/>
              </w:rPr>
            </w:pPr>
            <w:r>
              <w:rPr>
                <w:rFonts w:ascii="Arial Narrow" w:hAnsi="Arial Narrow" w:cs="Arial"/>
              </w:rPr>
              <w:t>GE 107</w:t>
            </w:r>
          </w:p>
        </w:tc>
        <w:tc>
          <w:tcPr>
            <w:tcW w:w="4343" w:type="dxa"/>
            <w:vAlign w:val="center"/>
          </w:tcPr>
          <w:p w14:paraId="28F4D59C" w14:textId="7E07C4F8" w:rsidR="00615F33" w:rsidRDefault="00615F33" w:rsidP="00615F33">
            <w:pPr>
              <w:spacing w:after="0" w:line="240" w:lineRule="auto"/>
              <w:rPr>
                <w:rFonts w:ascii="Arial Narrow" w:hAnsi="Arial Narrow" w:cs="Arial"/>
              </w:rPr>
            </w:pPr>
            <w:ins w:id="24" w:author="Roni Mines" w:date="2025-07-28T10:38:00Z" w16du:dateUtc="2025-07-28T02:38:00Z">
              <w:r>
                <w:rPr>
                  <w:rFonts w:ascii="Arial Narrow" w:hAnsi="Arial Narrow" w:cs="Arial"/>
                </w:rPr>
                <w:t>ART APP</w:t>
              </w:r>
            </w:ins>
            <w:r>
              <w:rPr>
                <w:rFonts w:ascii="Arial Narrow" w:hAnsi="Arial Narrow" w:cs="Arial"/>
              </w:rPr>
              <w:t>RECIATION</w:t>
            </w:r>
          </w:p>
        </w:tc>
        <w:tc>
          <w:tcPr>
            <w:tcW w:w="900" w:type="dxa"/>
            <w:vAlign w:val="center"/>
          </w:tcPr>
          <w:p w14:paraId="53B39704" w14:textId="0B1C56F5" w:rsidR="00615F33" w:rsidRDefault="00615F33" w:rsidP="00615F33">
            <w:pPr>
              <w:spacing w:after="0" w:line="240" w:lineRule="auto"/>
              <w:jc w:val="center"/>
              <w:rPr>
                <w:rFonts w:ascii="Arial" w:hAnsi="Arial" w:cs="Arial"/>
              </w:rPr>
            </w:pPr>
            <w:r>
              <w:rPr>
                <w:rFonts w:ascii="Arial" w:hAnsi="Arial" w:cs="Arial"/>
              </w:rPr>
              <w:t>3</w:t>
            </w:r>
          </w:p>
        </w:tc>
        <w:tc>
          <w:tcPr>
            <w:tcW w:w="720" w:type="dxa"/>
            <w:vAlign w:val="center"/>
          </w:tcPr>
          <w:p w14:paraId="2BB54A06" w14:textId="5940A807" w:rsidR="00615F33" w:rsidRDefault="00615F33" w:rsidP="00615F33">
            <w:pPr>
              <w:spacing w:after="0" w:line="240" w:lineRule="auto"/>
              <w:jc w:val="center"/>
              <w:rPr>
                <w:rFonts w:ascii="Arial" w:hAnsi="Arial" w:cs="Arial"/>
              </w:rPr>
            </w:pPr>
            <w:r>
              <w:rPr>
                <w:rFonts w:ascii="Arial" w:hAnsi="Arial" w:cs="Arial"/>
              </w:rPr>
              <w:t>M-F</w:t>
            </w:r>
          </w:p>
        </w:tc>
        <w:tc>
          <w:tcPr>
            <w:tcW w:w="900" w:type="dxa"/>
            <w:vAlign w:val="center"/>
          </w:tcPr>
          <w:p w14:paraId="64E58C4A" w14:textId="207B0922" w:rsidR="00615F33" w:rsidRDefault="00615F33" w:rsidP="00615F33">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5543D0FE" w14:textId="2B1A291B" w:rsidR="00615F33" w:rsidRDefault="00615F33" w:rsidP="00615F33">
            <w:pPr>
              <w:spacing w:after="0" w:line="240" w:lineRule="auto"/>
              <w:rPr>
                <w:rFonts w:ascii="Arial" w:hAnsi="Arial" w:cs="Arial"/>
              </w:rPr>
            </w:pPr>
            <w:ins w:id="25" w:author="Roni Mines" w:date="2025-07-28T10:38:00Z" w16du:dateUtc="2025-07-28T02:38:00Z">
              <w:r>
                <w:rPr>
                  <w:rFonts w:ascii="Arial" w:hAnsi="Arial" w:cs="Arial"/>
                </w:rPr>
                <w:t>HRM 2-2</w:t>
              </w:r>
            </w:ins>
          </w:p>
        </w:tc>
      </w:tr>
      <w:tr w:rsidR="00615F33" w14:paraId="36A5CFB3" w14:textId="77777777" w:rsidTr="004E429B">
        <w:trPr>
          <w:trHeight w:val="85"/>
        </w:trPr>
        <w:tc>
          <w:tcPr>
            <w:tcW w:w="1455" w:type="dxa"/>
            <w:vAlign w:val="center"/>
          </w:tcPr>
          <w:p w14:paraId="378344EA" w14:textId="303CB966" w:rsidR="00615F33" w:rsidRDefault="00615F33" w:rsidP="00615F33">
            <w:pPr>
              <w:spacing w:after="0" w:line="240" w:lineRule="auto"/>
              <w:rPr>
                <w:rFonts w:ascii="Arial Narrow" w:hAnsi="Arial Narrow" w:cs="Arial"/>
              </w:rPr>
            </w:pPr>
            <w:r>
              <w:rPr>
                <w:rFonts w:ascii="Arial Narrow" w:hAnsi="Arial Narrow" w:cs="Arial"/>
              </w:rPr>
              <w:t>2:00-3:00</w:t>
            </w:r>
          </w:p>
        </w:tc>
        <w:tc>
          <w:tcPr>
            <w:tcW w:w="1170" w:type="dxa"/>
            <w:vAlign w:val="bottom"/>
          </w:tcPr>
          <w:p w14:paraId="41F79927" w14:textId="24A151AD" w:rsidR="00615F33" w:rsidRDefault="00615F33" w:rsidP="00615F33">
            <w:pPr>
              <w:spacing w:after="0" w:line="240" w:lineRule="auto"/>
              <w:rPr>
                <w:rFonts w:ascii="Arial Narrow" w:hAnsi="Arial Narrow" w:cs="Arial"/>
              </w:rPr>
            </w:pPr>
            <w:r>
              <w:rPr>
                <w:rFonts w:ascii="Arial Narrow" w:hAnsi="Arial Narrow" w:cs="Arial"/>
              </w:rPr>
              <w:t>GE 107</w:t>
            </w:r>
          </w:p>
        </w:tc>
        <w:tc>
          <w:tcPr>
            <w:tcW w:w="4343" w:type="dxa"/>
            <w:vAlign w:val="center"/>
          </w:tcPr>
          <w:p w14:paraId="52BB4655" w14:textId="5BC72899" w:rsidR="00615F33" w:rsidRDefault="00615F33" w:rsidP="00615F33">
            <w:pPr>
              <w:spacing w:after="0" w:line="240" w:lineRule="auto"/>
              <w:rPr>
                <w:rFonts w:ascii="Arial Narrow" w:hAnsi="Arial Narrow" w:cs="Arial"/>
              </w:rPr>
            </w:pPr>
            <w:r>
              <w:rPr>
                <w:rFonts w:ascii="Arial Narrow" w:hAnsi="Arial Narrow" w:cs="Arial"/>
              </w:rPr>
              <w:t>ART APPRECIATION</w:t>
            </w:r>
          </w:p>
        </w:tc>
        <w:tc>
          <w:tcPr>
            <w:tcW w:w="900" w:type="dxa"/>
            <w:vAlign w:val="center"/>
          </w:tcPr>
          <w:p w14:paraId="75860A8F" w14:textId="026D4BC1" w:rsidR="00615F33" w:rsidRDefault="00615F33" w:rsidP="00615F33">
            <w:pPr>
              <w:spacing w:after="0" w:line="240" w:lineRule="auto"/>
              <w:jc w:val="center"/>
              <w:rPr>
                <w:rFonts w:ascii="Arial" w:hAnsi="Arial" w:cs="Arial"/>
              </w:rPr>
            </w:pPr>
            <w:r>
              <w:rPr>
                <w:rFonts w:ascii="Arial" w:hAnsi="Arial" w:cs="Arial"/>
              </w:rPr>
              <w:t>3</w:t>
            </w:r>
          </w:p>
        </w:tc>
        <w:tc>
          <w:tcPr>
            <w:tcW w:w="720" w:type="dxa"/>
            <w:vAlign w:val="center"/>
          </w:tcPr>
          <w:p w14:paraId="32500E6E" w14:textId="35FFDA3E" w:rsidR="00615F33" w:rsidRDefault="00615F33" w:rsidP="00615F33">
            <w:pPr>
              <w:spacing w:after="0" w:line="240" w:lineRule="auto"/>
              <w:jc w:val="center"/>
              <w:rPr>
                <w:rFonts w:ascii="Arial" w:hAnsi="Arial" w:cs="Arial"/>
              </w:rPr>
            </w:pPr>
            <w:r>
              <w:rPr>
                <w:rFonts w:ascii="Arial" w:hAnsi="Arial" w:cs="Arial"/>
              </w:rPr>
              <w:t>M-F</w:t>
            </w:r>
          </w:p>
        </w:tc>
        <w:tc>
          <w:tcPr>
            <w:tcW w:w="900" w:type="dxa"/>
            <w:vAlign w:val="center"/>
          </w:tcPr>
          <w:p w14:paraId="44465CD0" w14:textId="33646008" w:rsidR="00615F33" w:rsidRDefault="00615F33" w:rsidP="00615F33">
            <w:pPr>
              <w:spacing w:after="0" w:line="240" w:lineRule="auto"/>
              <w:jc w:val="center"/>
              <w:rPr>
                <w:rFonts w:ascii="Arial" w:hAnsi="Arial" w:cs="Arial"/>
              </w:rPr>
            </w:pPr>
            <w:r>
              <w:rPr>
                <w:rFonts w:ascii="Arial" w:hAnsi="Arial" w:cs="Arial"/>
              </w:rPr>
              <w:t>1</w:t>
            </w:r>
          </w:p>
        </w:tc>
        <w:tc>
          <w:tcPr>
            <w:tcW w:w="1857" w:type="dxa"/>
            <w:shd w:val="clear" w:color="auto" w:fill="C6D9F1" w:themeFill="text2" w:themeFillTint="33"/>
            <w:vAlign w:val="center"/>
          </w:tcPr>
          <w:p w14:paraId="5A638302" w14:textId="2CC4E5C7" w:rsidR="00615F33" w:rsidRDefault="00615F33" w:rsidP="00615F33">
            <w:pPr>
              <w:spacing w:after="0" w:line="240" w:lineRule="auto"/>
              <w:rPr>
                <w:rFonts w:ascii="Arial" w:hAnsi="Arial" w:cs="Arial"/>
              </w:rPr>
            </w:pPr>
            <w:r>
              <w:rPr>
                <w:rFonts w:ascii="Arial" w:hAnsi="Arial" w:cs="Arial"/>
              </w:rPr>
              <w:t>BSED VE2-2</w:t>
            </w:r>
          </w:p>
        </w:tc>
      </w:tr>
      <w:tr w:rsidR="00615F33" w14:paraId="6F595203" w14:textId="77777777" w:rsidTr="004E429B">
        <w:trPr>
          <w:trHeight w:val="85"/>
          <w:ins w:id="26" w:author="Roni Mines" w:date="2025-07-28T10:37:00Z"/>
        </w:trPr>
        <w:tc>
          <w:tcPr>
            <w:tcW w:w="1455" w:type="dxa"/>
            <w:vAlign w:val="center"/>
          </w:tcPr>
          <w:p w14:paraId="12AAF5B9" w14:textId="475F3096" w:rsidR="00615F33" w:rsidRDefault="00615F33" w:rsidP="00615F33">
            <w:pPr>
              <w:spacing w:after="0" w:line="240" w:lineRule="auto"/>
              <w:rPr>
                <w:ins w:id="27" w:author="Roni Mines" w:date="2025-07-28T10:37:00Z" w16du:dateUtc="2025-07-28T02:37:00Z"/>
                <w:rFonts w:ascii="Arial Narrow" w:hAnsi="Arial Narrow" w:cs="Arial"/>
              </w:rPr>
            </w:pPr>
            <w:r>
              <w:rPr>
                <w:rFonts w:ascii="Arial Narrow" w:hAnsi="Arial Narrow" w:cs="Arial"/>
              </w:rPr>
              <w:t>4:00-5:00</w:t>
            </w:r>
          </w:p>
        </w:tc>
        <w:tc>
          <w:tcPr>
            <w:tcW w:w="1170" w:type="dxa"/>
            <w:vAlign w:val="bottom"/>
          </w:tcPr>
          <w:p w14:paraId="43A17EFE" w14:textId="29D7D784" w:rsidR="00615F33" w:rsidRDefault="00615F33" w:rsidP="00615F33">
            <w:pPr>
              <w:spacing w:after="0" w:line="240" w:lineRule="auto"/>
              <w:rPr>
                <w:ins w:id="28" w:author="Roni Mines" w:date="2025-07-28T10:37:00Z" w16du:dateUtc="2025-07-28T02:37:00Z"/>
                <w:rFonts w:ascii="Arial Narrow" w:hAnsi="Arial Narrow" w:cs="Arial"/>
              </w:rPr>
            </w:pPr>
            <w:r>
              <w:rPr>
                <w:rFonts w:ascii="Arial Narrow" w:hAnsi="Arial Narrow" w:cs="Arial"/>
              </w:rPr>
              <w:t>GE 107</w:t>
            </w:r>
          </w:p>
        </w:tc>
        <w:tc>
          <w:tcPr>
            <w:tcW w:w="4343" w:type="dxa"/>
            <w:vAlign w:val="center"/>
          </w:tcPr>
          <w:p w14:paraId="2591A660" w14:textId="5873A171" w:rsidR="00615F33" w:rsidRDefault="00615F33" w:rsidP="00615F33">
            <w:pPr>
              <w:spacing w:after="0" w:line="240" w:lineRule="auto"/>
              <w:rPr>
                <w:ins w:id="29" w:author="Roni Mines" w:date="2025-07-28T10:37:00Z" w16du:dateUtc="2025-07-28T02:37:00Z"/>
                <w:rFonts w:ascii="Arial Narrow" w:hAnsi="Arial Narrow" w:cs="Arial"/>
              </w:rPr>
            </w:pPr>
            <w:r>
              <w:rPr>
                <w:rFonts w:ascii="Arial Narrow" w:hAnsi="Arial Narrow" w:cs="Arial"/>
              </w:rPr>
              <w:t>ART APPRECIATION</w:t>
            </w:r>
          </w:p>
        </w:tc>
        <w:tc>
          <w:tcPr>
            <w:tcW w:w="900" w:type="dxa"/>
            <w:vAlign w:val="center"/>
          </w:tcPr>
          <w:p w14:paraId="5FA86B05" w14:textId="6705589F" w:rsidR="00615F33" w:rsidRDefault="00615F33" w:rsidP="00615F33">
            <w:pPr>
              <w:spacing w:after="0" w:line="240" w:lineRule="auto"/>
              <w:jc w:val="center"/>
              <w:rPr>
                <w:ins w:id="30" w:author="Roni Mines" w:date="2025-07-28T10:37:00Z" w16du:dateUtc="2025-07-28T02:37:00Z"/>
                <w:rFonts w:ascii="Arial" w:hAnsi="Arial" w:cs="Arial"/>
              </w:rPr>
            </w:pPr>
            <w:r>
              <w:rPr>
                <w:rFonts w:ascii="Arial" w:hAnsi="Arial" w:cs="Arial"/>
              </w:rPr>
              <w:t>3</w:t>
            </w:r>
          </w:p>
        </w:tc>
        <w:tc>
          <w:tcPr>
            <w:tcW w:w="720" w:type="dxa"/>
            <w:vAlign w:val="center"/>
          </w:tcPr>
          <w:p w14:paraId="5B1E76DB" w14:textId="5325AD2B" w:rsidR="00615F33" w:rsidRDefault="00615F33" w:rsidP="00615F33">
            <w:pPr>
              <w:spacing w:after="0" w:line="240" w:lineRule="auto"/>
              <w:jc w:val="center"/>
              <w:rPr>
                <w:ins w:id="31" w:author="Roni Mines" w:date="2025-07-28T10:37:00Z" w16du:dateUtc="2025-07-28T02:37:00Z"/>
                <w:rFonts w:ascii="Arial" w:hAnsi="Arial" w:cs="Arial"/>
              </w:rPr>
            </w:pPr>
            <w:r>
              <w:rPr>
                <w:rFonts w:ascii="Arial" w:hAnsi="Arial" w:cs="Arial"/>
              </w:rPr>
              <w:t>M-F</w:t>
            </w:r>
          </w:p>
        </w:tc>
        <w:tc>
          <w:tcPr>
            <w:tcW w:w="900" w:type="dxa"/>
            <w:vAlign w:val="center"/>
          </w:tcPr>
          <w:p w14:paraId="3AC299CF" w14:textId="6771298E" w:rsidR="00615F33" w:rsidRDefault="00615F33" w:rsidP="00615F33">
            <w:pPr>
              <w:spacing w:after="0" w:line="240" w:lineRule="auto"/>
              <w:jc w:val="center"/>
              <w:rPr>
                <w:ins w:id="32" w:author="Roni Mines" w:date="2025-07-28T10:37:00Z" w16du:dateUtc="2025-07-28T02:37:00Z"/>
                <w:rFonts w:ascii="Arial" w:hAnsi="Arial" w:cs="Arial"/>
              </w:rPr>
            </w:pPr>
            <w:r>
              <w:rPr>
                <w:rFonts w:ascii="Arial" w:hAnsi="Arial" w:cs="Arial"/>
              </w:rPr>
              <w:t>1</w:t>
            </w:r>
          </w:p>
        </w:tc>
        <w:tc>
          <w:tcPr>
            <w:tcW w:w="1857" w:type="dxa"/>
            <w:shd w:val="clear" w:color="auto" w:fill="C6D9F1" w:themeFill="text2" w:themeFillTint="33"/>
            <w:vAlign w:val="center"/>
          </w:tcPr>
          <w:p w14:paraId="56936367" w14:textId="7B540BBE" w:rsidR="00615F33" w:rsidRDefault="00615F33" w:rsidP="00615F33">
            <w:pPr>
              <w:spacing w:after="0" w:line="240" w:lineRule="auto"/>
              <w:rPr>
                <w:ins w:id="33" w:author="Roni Mines" w:date="2025-07-28T10:37:00Z" w16du:dateUtc="2025-07-28T02:37:00Z"/>
                <w:rFonts w:ascii="Arial" w:hAnsi="Arial" w:cs="Arial"/>
              </w:rPr>
            </w:pPr>
            <w:r>
              <w:rPr>
                <w:rFonts w:ascii="Arial" w:hAnsi="Arial" w:cs="Arial"/>
              </w:rPr>
              <w:t>BSED ENG 2-2</w:t>
            </w:r>
          </w:p>
        </w:tc>
      </w:tr>
      <w:tr w:rsidR="00615F33" w14:paraId="2EAFEAC8" w14:textId="77777777" w:rsidTr="003D7A54">
        <w:trPr>
          <w:trHeight w:val="85"/>
          <w:ins w:id="34" w:author="Roni Mines" w:date="2025-07-28T10:37:00Z"/>
        </w:trPr>
        <w:tc>
          <w:tcPr>
            <w:tcW w:w="1455" w:type="dxa"/>
            <w:vAlign w:val="center"/>
          </w:tcPr>
          <w:p w14:paraId="50AC36FF" w14:textId="0092386D" w:rsidR="00615F33" w:rsidRDefault="00615F33" w:rsidP="00615F33">
            <w:pPr>
              <w:spacing w:after="0" w:line="240" w:lineRule="auto"/>
              <w:rPr>
                <w:ins w:id="35" w:author="Roni Mines" w:date="2025-07-28T10:37:00Z" w16du:dateUtc="2025-07-28T02:37:00Z"/>
                <w:rFonts w:ascii="Arial Narrow" w:hAnsi="Arial Narrow" w:cs="Arial"/>
              </w:rPr>
            </w:pPr>
            <w:r>
              <w:rPr>
                <w:rFonts w:ascii="Arial Narrow" w:hAnsi="Arial Narrow" w:cs="Arial"/>
              </w:rPr>
              <w:t>6:00-7:00E</w:t>
            </w:r>
          </w:p>
        </w:tc>
        <w:tc>
          <w:tcPr>
            <w:tcW w:w="1170" w:type="dxa"/>
          </w:tcPr>
          <w:p w14:paraId="79C6C2DA" w14:textId="328900B0" w:rsidR="00615F33" w:rsidRDefault="00615F33" w:rsidP="00615F33">
            <w:pPr>
              <w:spacing w:after="0" w:line="240" w:lineRule="auto"/>
              <w:rPr>
                <w:ins w:id="36" w:author="Roni Mines" w:date="2025-07-28T10:37:00Z" w16du:dateUtc="2025-07-28T02:37:00Z"/>
                <w:rFonts w:ascii="Arial Narrow" w:hAnsi="Arial Narrow" w:cs="Arial"/>
              </w:rPr>
            </w:pPr>
            <w:r>
              <w:rPr>
                <w:rFonts w:ascii="Arial Narrow" w:hAnsi="Arial Narrow" w:cs="Arial"/>
              </w:rPr>
              <w:t>GE 106</w:t>
            </w:r>
          </w:p>
        </w:tc>
        <w:tc>
          <w:tcPr>
            <w:tcW w:w="4343" w:type="dxa"/>
          </w:tcPr>
          <w:p w14:paraId="592E2CD0" w14:textId="4CEC1D9A" w:rsidR="00615F33" w:rsidRDefault="00615F33" w:rsidP="00615F33">
            <w:pPr>
              <w:spacing w:after="0" w:line="240" w:lineRule="auto"/>
              <w:rPr>
                <w:ins w:id="37" w:author="Roni Mines" w:date="2025-07-28T10:37:00Z" w16du:dateUtc="2025-07-28T02:37:00Z"/>
                <w:rFonts w:ascii="Arial Narrow" w:hAnsi="Arial Narrow" w:cs="Arial"/>
              </w:rPr>
            </w:pPr>
            <w:r>
              <w:rPr>
                <w:rFonts w:ascii="Arial Narrow" w:hAnsi="Arial Narrow" w:cs="Arial"/>
              </w:rPr>
              <w:t>ETHICS</w:t>
            </w:r>
          </w:p>
        </w:tc>
        <w:tc>
          <w:tcPr>
            <w:tcW w:w="900" w:type="dxa"/>
            <w:vAlign w:val="center"/>
          </w:tcPr>
          <w:p w14:paraId="5B7A1F12" w14:textId="19388998" w:rsidR="00615F33" w:rsidRDefault="00615F33" w:rsidP="00615F33">
            <w:pPr>
              <w:spacing w:after="0" w:line="240" w:lineRule="auto"/>
              <w:jc w:val="center"/>
              <w:rPr>
                <w:ins w:id="38" w:author="Roni Mines" w:date="2025-07-28T10:37:00Z" w16du:dateUtc="2025-07-28T02:37:00Z"/>
                <w:rFonts w:ascii="Arial" w:hAnsi="Arial" w:cs="Arial"/>
              </w:rPr>
            </w:pPr>
            <w:r>
              <w:rPr>
                <w:rFonts w:ascii="Arial" w:hAnsi="Arial" w:cs="Arial"/>
              </w:rPr>
              <w:t>3</w:t>
            </w:r>
          </w:p>
        </w:tc>
        <w:tc>
          <w:tcPr>
            <w:tcW w:w="720" w:type="dxa"/>
            <w:vAlign w:val="center"/>
          </w:tcPr>
          <w:p w14:paraId="7706EAE0" w14:textId="29034E3B" w:rsidR="00615F33" w:rsidRDefault="00615F33" w:rsidP="00615F33">
            <w:pPr>
              <w:spacing w:after="0" w:line="240" w:lineRule="auto"/>
              <w:jc w:val="center"/>
              <w:rPr>
                <w:ins w:id="39" w:author="Roni Mines" w:date="2025-07-28T10:37:00Z" w16du:dateUtc="2025-07-28T02:37:00Z"/>
                <w:rFonts w:ascii="Arial" w:hAnsi="Arial" w:cs="Arial"/>
              </w:rPr>
            </w:pPr>
            <w:r>
              <w:rPr>
                <w:rFonts w:ascii="Arial" w:hAnsi="Arial" w:cs="Arial"/>
              </w:rPr>
              <w:t>M-F</w:t>
            </w:r>
          </w:p>
        </w:tc>
        <w:tc>
          <w:tcPr>
            <w:tcW w:w="900" w:type="dxa"/>
            <w:vAlign w:val="center"/>
          </w:tcPr>
          <w:p w14:paraId="5F6D7E72" w14:textId="6FC20279" w:rsidR="00615F33" w:rsidRDefault="00615F33" w:rsidP="00615F33">
            <w:pPr>
              <w:spacing w:after="0" w:line="240" w:lineRule="auto"/>
              <w:jc w:val="center"/>
              <w:rPr>
                <w:ins w:id="40" w:author="Roni Mines" w:date="2025-07-28T10:37:00Z" w16du:dateUtc="2025-07-28T02:37:00Z"/>
                <w:rFonts w:ascii="Arial" w:hAnsi="Arial" w:cs="Arial"/>
              </w:rPr>
            </w:pPr>
            <w:r>
              <w:rPr>
                <w:rFonts w:ascii="Arial" w:hAnsi="Arial" w:cs="Arial"/>
              </w:rPr>
              <w:t>1</w:t>
            </w:r>
          </w:p>
        </w:tc>
        <w:tc>
          <w:tcPr>
            <w:tcW w:w="1857" w:type="dxa"/>
            <w:shd w:val="clear" w:color="auto" w:fill="C6D9F1" w:themeFill="text2" w:themeFillTint="33"/>
            <w:vAlign w:val="center"/>
          </w:tcPr>
          <w:p w14:paraId="0698CAFC" w14:textId="51E0637E" w:rsidR="00615F33" w:rsidRDefault="00615F33" w:rsidP="00615F33">
            <w:pPr>
              <w:spacing w:after="0" w:line="240" w:lineRule="auto"/>
              <w:rPr>
                <w:ins w:id="41" w:author="Roni Mines" w:date="2025-07-28T10:37:00Z" w16du:dateUtc="2025-07-28T02:37:00Z"/>
                <w:rFonts w:ascii="Arial" w:hAnsi="Arial" w:cs="Arial"/>
              </w:rPr>
            </w:pPr>
            <w:r>
              <w:rPr>
                <w:rFonts w:ascii="Arial" w:hAnsi="Arial" w:cs="Arial"/>
              </w:rPr>
              <w:t>BSENT 2-3</w:t>
            </w:r>
          </w:p>
        </w:tc>
      </w:tr>
      <w:tr w:rsidR="00615F33" w14:paraId="264E4712" w14:textId="77777777" w:rsidTr="004E429B">
        <w:trPr>
          <w:trHeight w:val="147"/>
        </w:trPr>
        <w:tc>
          <w:tcPr>
            <w:tcW w:w="1455" w:type="dxa"/>
            <w:shd w:val="clear" w:color="auto" w:fill="FDE9D9" w:themeFill="accent6" w:themeFillTint="33"/>
            <w:vAlign w:val="center"/>
          </w:tcPr>
          <w:p w14:paraId="6FDADC19" w14:textId="77777777" w:rsidR="00615F33" w:rsidRDefault="00615F33" w:rsidP="00615F33">
            <w:pPr>
              <w:pStyle w:val="ListParagraph"/>
              <w:spacing w:after="0" w:line="240" w:lineRule="auto"/>
              <w:ind w:left="0"/>
              <w:rPr>
                <w:rFonts w:ascii="Arial Narrow" w:hAnsi="Arial Narrow" w:cs="Arial"/>
              </w:rPr>
            </w:pPr>
          </w:p>
        </w:tc>
        <w:tc>
          <w:tcPr>
            <w:tcW w:w="1170" w:type="dxa"/>
            <w:shd w:val="clear" w:color="auto" w:fill="FDE9D9" w:themeFill="accent6" w:themeFillTint="33"/>
            <w:vAlign w:val="center"/>
          </w:tcPr>
          <w:p w14:paraId="3A3A9615" w14:textId="77777777" w:rsidR="00615F33" w:rsidRDefault="00615F33" w:rsidP="00615F33">
            <w:pPr>
              <w:pStyle w:val="ListParagraph"/>
              <w:spacing w:after="0" w:line="240" w:lineRule="auto"/>
              <w:ind w:left="0"/>
              <w:rPr>
                <w:rFonts w:ascii="Arial Narrow" w:hAnsi="Arial Narrow" w:cs="Arial"/>
              </w:rPr>
            </w:pPr>
          </w:p>
        </w:tc>
        <w:tc>
          <w:tcPr>
            <w:tcW w:w="4343" w:type="dxa"/>
            <w:shd w:val="clear" w:color="auto" w:fill="FDE9D9" w:themeFill="accent6" w:themeFillTint="33"/>
            <w:vAlign w:val="center"/>
          </w:tcPr>
          <w:p w14:paraId="749C65CA" w14:textId="77777777" w:rsidR="00615F33" w:rsidRDefault="00615F33" w:rsidP="00615F33">
            <w:pPr>
              <w:pStyle w:val="ListParagraph"/>
              <w:spacing w:after="0" w:line="240" w:lineRule="auto"/>
              <w:ind w:left="0"/>
              <w:rPr>
                <w:rFonts w:ascii="Arial Narrow" w:hAnsi="Arial Narrow" w:cs="Arial"/>
              </w:rPr>
            </w:pPr>
          </w:p>
        </w:tc>
        <w:tc>
          <w:tcPr>
            <w:tcW w:w="900" w:type="dxa"/>
            <w:shd w:val="clear" w:color="auto" w:fill="FDE9D9" w:themeFill="accent6" w:themeFillTint="33"/>
            <w:vAlign w:val="center"/>
          </w:tcPr>
          <w:p w14:paraId="2EF9DF22" w14:textId="77777777" w:rsidR="00615F33" w:rsidRDefault="00615F33" w:rsidP="00615F33">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42F1F2CB" w14:textId="77777777" w:rsidR="00615F33" w:rsidRDefault="00615F33" w:rsidP="00615F33">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56FC2E9C" w14:textId="77777777" w:rsidR="00615F33" w:rsidRDefault="00615F33" w:rsidP="00615F33">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239500D9" w14:textId="77777777" w:rsidR="00615F33" w:rsidRDefault="00615F33" w:rsidP="00615F33">
            <w:pPr>
              <w:pStyle w:val="ListParagraph"/>
              <w:spacing w:after="0" w:line="240" w:lineRule="auto"/>
              <w:ind w:left="0"/>
              <w:rPr>
                <w:rFonts w:ascii="Arial" w:hAnsi="Arial" w:cs="Arial"/>
              </w:rPr>
            </w:pPr>
          </w:p>
        </w:tc>
      </w:tr>
      <w:tr w:rsidR="00615F33" w14:paraId="68B2AC47" w14:textId="77777777" w:rsidTr="004E429B">
        <w:trPr>
          <w:trHeight w:val="245"/>
        </w:trPr>
        <w:tc>
          <w:tcPr>
            <w:tcW w:w="1455" w:type="dxa"/>
            <w:vAlign w:val="center"/>
          </w:tcPr>
          <w:p w14:paraId="240946E5" w14:textId="12BC0B7B" w:rsidR="00615F33" w:rsidRDefault="00615F33" w:rsidP="00615F33">
            <w:pPr>
              <w:pStyle w:val="ListParagraph"/>
              <w:spacing w:after="0" w:line="240" w:lineRule="auto"/>
              <w:ind w:left="0"/>
              <w:rPr>
                <w:rFonts w:ascii="Arial Narrow" w:hAnsi="Arial Narrow" w:cs="Arial"/>
              </w:rPr>
            </w:pPr>
            <w:r>
              <w:rPr>
                <w:rFonts w:ascii="Arial Narrow" w:hAnsi="Arial Narrow" w:cs="Arial"/>
              </w:rPr>
              <w:t>9:00-10:00</w:t>
            </w:r>
          </w:p>
        </w:tc>
        <w:tc>
          <w:tcPr>
            <w:tcW w:w="1170" w:type="dxa"/>
            <w:vAlign w:val="center"/>
          </w:tcPr>
          <w:p w14:paraId="12F1925D" w14:textId="77777777" w:rsidR="00615F33" w:rsidRDefault="00615F33" w:rsidP="00615F33">
            <w:pPr>
              <w:pStyle w:val="ListParagraph"/>
              <w:spacing w:after="0" w:line="240" w:lineRule="auto"/>
              <w:ind w:left="0"/>
              <w:rPr>
                <w:rFonts w:ascii="Arial Narrow" w:hAnsi="Arial Narrow" w:cs="Arial"/>
              </w:rPr>
            </w:pPr>
            <w:r>
              <w:rPr>
                <w:rFonts w:ascii="Arial Narrow" w:hAnsi="Arial Narrow" w:cs="Arial"/>
              </w:rPr>
              <w:t>GE 107</w:t>
            </w:r>
          </w:p>
        </w:tc>
        <w:tc>
          <w:tcPr>
            <w:tcW w:w="4343" w:type="dxa"/>
            <w:vAlign w:val="center"/>
          </w:tcPr>
          <w:p w14:paraId="5888C516" w14:textId="77777777" w:rsidR="00615F33" w:rsidRDefault="00615F33" w:rsidP="00615F33">
            <w:pPr>
              <w:pStyle w:val="ListParagraph"/>
              <w:spacing w:after="0" w:line="240" w:lineRule="auto"/>
              <w:ind w:left="0"/>
              <w:rPr>
                <w:rFonts w:ascii="Arial Narrow" w:hAnsi="Arial Narrow" w:cs="Arial"/>
              </w:rPr>
            </w:pPr>
            <w:r>
              <w:rPr>
                <w:rFonts w:ascii="Arial Narrow" w:hAnsi="Arial Narrow" w:cs="Arial"/>
              </w:rPr>
              <w:t>ART APPRECIATION</w:t>
            </w:r>
          </w:p>
        </w:tc>
        <w:tc>
          <w:tcPr>
            <w:tcW w:w="900" w:type="dxa"/>
            <w:vAlign w:val="center"/>
          </w:tcPr>
          <w:p w14:paraId="11FDCBE4" w14:textId="77777777" w:rsidR="00615F33" w:rsidRDefault="00615F33" w:rsidP="00615F33">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08396B6" w14:textId="77777777" w:rsidR="00615F33" w:rsidRDefault="00615F33" w:rsidP="00615F33">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3399663" w14:textId="77777777" w:rsidR="00615F33" w:rsidRDefault="00615F33" w:rsidP="00615F3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334B3EBD" w14:textId="77777777" w:rsidR="00615F33" w:rsidRDefault="00615F33" w:rsidP="00615F33">
            <w:pPr>
              <w:pStyle w:val="ListParagraph"/>
              <w:spacing w:after="0" w:line="240" w:lineRule="auto"/>
              <w:ind w:left="0"/>
              <w:rPr>
                <w:rFonts w:ascii="Arial" w:hAnsi="Arial" w:cs="Arial"/>
              </w:rPr>
            </w:pPr>
            <w:r>
              <w:rPr>
                <w:rFonts w:ascii="Arial" w:hAnsi="Arial" w:cs="Arial"/>
              </w:rPr>
              <w:t>BTLED 2-1</w:t>
            </w:r>
          </w:p>
        </w:tc>
      </w:tr>
      <w:tr w:rsidR="00615F33" w14:paraId="695B0F1A" w14:textId="77777777" w:rsidTr="004E429B">
        <w:trPr>
          <w:trHeight w:val="245"/>
        </w:trPr>
        <w:tc>
          <w:tcPr>
            <w:tcW w:w="1455" w:type="dxa"/>
            <w:vAlign w:val="center"/>
          </w:tcPr>
          <w:p w14:paraId="63C7BE8E" w14:textId="09F8C2EE" w:rsidR="00615F33" w:rsidRDefault="00615F33" w:rsidP="00615F33">
            <w:pPr>
              <w:pStyle w:val="ListParagraph"/>
              <w:spacing w:after="0" w:line="240" w:lineRule="auto"/>
              <w:ind w:left="0"/>
              <w:rPr>
                <w:rFonts w:ascii="Arial Narrow" w:hAnsi="Arial Narrow" w:cs="Arial"/>
              </w:rPr>
            </w:pPr>
            <w:r>
              <w:rPr>
                <w:rFonts w:ascii="Arial Narrow" w:hAnsi="Arial Narrow" w:cs="Arial"/>
              </w:rPr>
              <w:t>8:00-9:00</w:t>
            </w:r>
          </w:p>
        </w:tc>
        <w:tc>
          <w:tcPr>
            <w:tcW w:w="1170" w:type="dxa"/>
            <w:vAlign w:val="bottom"/>
          </w:tcPr>
          <w:p w14:paraId="00E62FBF" w14:textId="3EFB844D" w:rsidR="00615F33" w:rsidRDefault="00615F33" w:rsidP="00615F33">
            <w:pPr>
              <w:pStyle w:val="ListParagraph"/>
              <w:spacing w:after="0" w:line="240" w:lineRule="auto"/>
              <w:ind w:left="0"/>
              <w:rPr>
                <w:rFonts w:ascii="Arial Narrow" w:hAnsi="Arial Narrow" w:cs="Arial"/>
              </w:rPr>
            </w:pPr>
            <w:r>
              <w:rPr>
                <w:rFonts w:ascii="Arial Narrow" w:hAnsi="Arial Narrow" w:cs="Arial"/>
              </w:rPr>
              <w:t>GE 107</w:t>
            </w:r>
          </w:p>
        </w:tc>
        <w:tc>
          <w:tcPr>
            <w:tcW w:w="4343" w:type="dxa"/>
            <w:vAlign w:val="center"/>
          </w:tcPr>
          <w:p w14:paraId="19C263EB" w14:textId="520F4F1F" w:rsidR="00615F33" w:rsidRDefault="00615F33" w:rsidP="00615F33">
            <w:pPr>
              <w:pStyle w:val="ListParagraph"/>
              <w:spacing w:after="0" w:line="240" w:lineRule="auto"/>
              <w:ind w:left="0"/>
              <w:rPr>
                <w:rFonts w:ascii="Arial Narrow" w:hAnsi="Arial Narrow" w:cs="Arial"/>
              </w:rPr>
            </w:pPr>
            <w:r>
              <w:rPr>
                <w:rFonts w:ascii="Arial Narrow" w:hAnsi="Arial Narrow" w:cs="Arial"/>
              </w:rPr>
              <w:t>ART APPRECIATION</w:t>
            </w:r>
          </w:p>
        </w:tc>
        <w:tc>
          <w:tcPr>
            <w:tcW w:w="900" w:type="dxa"/>
            <w:vAlign w:val="center"/>
          </w:tcPr>
          <w:p w14:paraId="517FE452" w14:textId="305B273D" w:rsidR="00615F33" w:rsidRDefault="00615F33" w:rsidP="00615F33">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266FABD" w14:textId="33FD13DF" w:rsidR="00615F33" w:rsidRDefault="00615F33" w:rsidP="00615F33">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3ADF7D5" w14:textId="405489A4" w:rsidR="00615F33" w:rsidRDefault="00615F33" w:rsidP="00615F3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340971AF" w14:textId="2C4E18B5" w:rsidR="00615F33" w:rsidRDefault="00615F33" w:rsidP="00615F33">
            <w:pPr>
              <w:pStyle w:val="ListParagraph"/>
              <w:spacing w:after="0" w:line="240" w:lineRule="auto"/>
              <w:ind w:left="0"/>
              <w:rPr>
                <w:rFonts w:ascii="Arial" w:hAnsi="Arial" w:cs="Arial"/>
              </w:rPr>
            </w:pPr>
            <w:r>
              <w:rPr>
                <w:rFonts w:ascii="Arial" w:hAnsi="Arial" w:cs="Arial"/>
              </w:rPr>
              <w:t>BSED VE2-1</w:t>
            </w:r>
          </w:p>
        </w:tc>
      </w:tr>
      <w:tr w:rsidR="00615F33" w14:paraId="356A85C8" w14:textId="77777777" w:rsidTr="004E429B">
        <w:trPr>
          <w:trHeight w:val="245"/>
        </w:trPr>
        <w:tc>
          <w:tcPr>
            <w:tcW w:w="1455" w:type="dxa"/>
          </w:tcPr>
          <w:p w14:paraId="298814E8" w14:textId="7251CEA9" w:rsidR="00615F33" w:rsidRDefault="00615F33" w:rsidP="00615F33">
            <w:pPr>
              <w:pStyle w:val="ListParagraph"/>
              <w:spacing w:after="0" w:line="240" w:lineRule="auto"/>
              <w:ind w:left="0"/>
              <w:rPr>
                <w:rFonts w:ascii="Arial Narrow" w:hAnsi="Arial Narrow" w:cs="Arial"/>
              </w:rPr>
            </w:pPr>
            <w:r>
              <w:rPr>
                <w:rFonts w:ascii="Arial Narrow" w:hAnsi="Arial Narrow" w:cs="Arial"/>
              </w:rPr>
              <w:t>2:00-3:00</w:t>
            </w:r>
          </w:p>
        </w:tc>
        <w:tc>
          <w:tcPr>
            <w:tcW w:w="1170" w:type="dxa"/>
          </w:tcPr>
          <w:p w14:paraId="6496DE72" w14:textId="77777777" w:rsidR="00615F33" w:rsidRDefault="00615F33" w:rsidP="00615F33">
            <w:pPr>
              <w:pStyle w:val="ListParagraph"/>
              <w:spacing w:after="0" w:line="240" w:lineRule="auto"/>
              <w:ind w:left="0"/>
              <w:rPr>
                <w:rFonts w:ascii="Arial Narrow" w:hAnsi="Arial Narrow"/>
                <w:color w:val="000000"/>
                <w:sz w:val="24"/>
                <w:szCs w:val="24"/>
              </w:rPr>
            </w:pPr>
            <w:r>
              <w:rPr>
                <w:rFonts w:ascii="Arial Narrow" w:hAnsi="Arial Narrow" w:cs="Arial"/>
              </w:rPr>
              <w:t>GE 107</w:t>
            </w:r>
          </w:p>
        </w:tc>
        <w:tc>
          <w:tcPr>
            <w:tcW w:w="4343" w:type="dxa"/>
          </w:tcPr>
          <w:p w14:paraId="0AE0B746" w14:textId="77777777" w:rsidR="00615F33" w:rsidRDefault="00615F33" w:rsidP="00615F33">
            <w:pPr>
              <w:pStyle w:val="ListParagraph"/>
              <w:spacing w:after="0" w:line="240" w:lineRule="auto"/>
              <w:ind w:left="0"/>
              <w:rPr>
                <w:rFonts w:ascii="Arial Narrow" w:hAnsi="Arial Narrow"/>
                <w:color w:val="000000"/>
                <w:sz w:val="24"/>
                <w:szCs w:val="24"/>
              </w:rPr>
            </w:pPr>
            <w:r>
              <w:rPr>
                <w:rFonts w:ascii="Arial Narrow" w:hAnsi="Arial Narrow" w:cs="Arial"/>
              </w:rPr>
              <w:t>ART APPRECIATION</w:t>
            </w:r>
          </w:p>
        </w:tc>
        <w:tc>
          <w:tcPr>
            <w:tcW w:w="900" w:type="dxa"/>
            <w:vAlign w:val="center"/>
          </w:tcPr>
          <w:p w14:paraId="69E3B592" w14:textId="77777777" w:rsidR="00615F33" w:rsidRDefault="00615F33" w:rsidP="00615F33">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FB98445" w14:textId="77777777" w:rsidR="00615F33" w:rsidRDefault="00615F33" w:rsidP="00615F33">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B1429EC" w14:textId="77777777" w:rsidR="00615F33" w:rsidRDefault="00615F33" w:rsidP="00615F3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7F994149" w14:textId="77777777" w:rsidR="00615F33" w:rsidRDefault="00615F33" w:rsidP="00615F33">
            <w:pPr>
              <w:pStyle w:val="ListParagraph"/>
              <w:spacing w:after="0" w:line="240" w:lineRule="auto"/>
              <w:ind w:left="0"/>
              <w:rPr>
                <w:rFonts w:ascii="Arial" w:hAnsi="Arial" w:cs="Arial"/>
              </w:rPr>
            </w:pPr>
            <w:r>
              <w:rPr>
                <w:rFonts w:ascii="Arial" w:hAnsi="Arial" w:cs="Arial"/>
              </w:rPr>
              <w:t>BTLED 2-2</w:t>
            </w:r>
          </w:p>
        </w:tc>
      </w:tr>
      <w:tr w:rsidR="00615F33" w14:paraId="7C60CB02" w14:textId="77777777" w:rsidTr="004E429B">
        <w:trPr>
          <w:trHeight w:val="245"/>
        </w:trPr>
        <w:tc>
          <w:tcPr>
            <w:tcW w:w="1455" w:type="dxa"/>
          </w:tcPr>
          <w:p w14:paraId="30615BE7" w14:textId="223F380F" w:rsidR="00615F33" w:rsidRDefault="00615F33" w:rsidP="00615F33">
            <w:pPr>
              <w:pStyle w:val="ListParagraph"/>
              <w:spacing w:after="0" w:line="240" w:lineRule="auto"/>
              <w:ind w:left="0"/>
              <w:rPr>
                <w:rFonts w:ascii="Arial Narrow" w:hAnsi="Arial Narrow" w:cs="Arial"/>
              </w:rPr>
            </w:pPr>
            <w:r>
              <w:rPr>
                <w:rFonts w:ascii="Arial Narrow" w:hAnsi="Arial Narrow" w:cs="Arial"/>
              </w:rPr>
              <w:t>10:00-11:00</w:t>
            </w:r>
          </w:p>
        </w:tc>
        <w:tc>
          <w:tcPr>
            <w:tcW w:w="1170" w:type="dxa"/>
          </w:tcPr>
          <w:p w14:paraId="220F83C3" w14:textId="0787AC47" w:rsidR="00615F33" w:rsidRDefault="00615F33" w:rsidP="00615F33">
            <w:pPr>
              <w:pStyle w:val="ListParagraph"/>
              <w:spacing w:after="0" w:line="240" w:lineRule="auto"/>
              <w:ind w:left="0"/>
              <w:rPr>
                <w:rFonts w:ascii="Arial Narrow" w:hAnsi="Arial Narrow" w:cs="Arial"/>
              </w:rPr>
            </w:pPr>
            <w:r>
              <w:rPr>
                <w:rFonts w:ascii="Arial Narrow" w:hAnsi="Arial Narrow" w:cs="Arial"/>
              </w:rPr>
              <w:t>GE 106</w:t>
            </w:r>
          </w:p>
        </w:tc>
        <w:tc>
          <w:tcPr>
            <w:tcW w:w="4343" w:type="dxa"/>
          </w:tcPr>
          <w:p w14:paraId="483E9752" w14:textId="008CADB2" w:rsidR="00615F33" w:rsidRDefault="00615F33" w:rsidP="00615F33">
            <w:pPr>
              <w:pStyle w:val="ListParagraph"/>
              <w:spacing w:after="0" w:line="240" w:lineRule="auto"/>
              <w:ind w:left="0"/>
              <w:rPr>
                <w:rFonts w:ascii="Arial Narrow" w:hAnsi="Arial Narrow" w:cs="Arial"/>
              </w:rPr>
            </w:pPr>
            <w:r>
              <w:rPr>
                <w:rFonts w:ascii="Arial Narrow" w:hAnsi="Arial Narrow" w:cs="Arial"/>
              </w:rPr>
              <w:t>ETHICS</w:t>
            </w:r>
          </w:p>
        </w:tc>
        <w:tc>
          <w:tcPr>
            <w:tcW w:w="900" w:type="dxa"/>
            <w:vAlign w:val="center"/>
          </w:tcPr>
          <w:p w14:paraId="24400992" w14:textId="27F71E2A" w:rsidR="00615F33" w:rsidRDefault="00615F33" w:rsidP="00615F33">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7BBE547" w14:textId="4E4CF48B" w:rsidR="00615F33" w:rsidRDefault="00615F33" w:rsidP="00615F33">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E57BA53" w14:textId="794E56AE" w:rsidR="00615F33" w:rsidRDefault="00615F33" w:rsidP="00615F3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5693BA59" w14:textId="12F2C7F3" w:rsidR="00615F33" w:rsidRDefault="00615F33" w:rsidP="00615F33">
            <w:pPr>
              <w:pStyle w:val="ListParagraph"/>
              <w:spacing w:after="0" w:line="240" w:lineRule="auto"/>
              <w:ind w:left="0"/>
              <w:rPr>
                <w:rFonts w:ascii="Arial" w:hAnsi="Arial" w:cs="Arial"/>
              </w:rPr>
            </w:pPr>
            <w:r>
              <w:rPr>
                <w:rFonts w:ascii="Arial" w:hAnsi="Arial" w:cs="Arial"/>
              </w:rPr>
              <w:t>BSAB 3-1</w:t>
            </w:r>
          </w:p>
        </w:tc>
      </w:tr>
      <w:tr w:rsidR="00615F33" w14:paraId="6B65ED41" w14:textId="77777777" w:rsidTr="004E429B">
        <w:trPr>
          <w:trHeight w:val="245"/>
        </w:trPr>
        <w:tc>
          <w:tcPr>
            <w:tcW w:w="1455" w:type="dxa"/>
          </w:tcPr>
          <w:p w14:paraId="28591466" w14:textId="0B0A7222" w:rsidR="00615F33" w:rsidRDefault="00615F33" w:rsidP="00615F33">
            <w:pPr>
              <w:pStyle w:val="ListParagraph"/>
              <w:spacing w:after="0" w:line="240" w:lineRule="auto"/>
              <w:ind w:left="0"/>
              <w:rPr>
                <w:rFonts w:ascii="Arial Narrow" w:hAnsi="Arial Narrow" w:cs="Arial"/>
              </w:rPr>
            </w:pPr>
            <w:r>
              <w:rPr>
                <w:rFonts w:ascii="Arial Narrow" w:hAnsi="Arial Narrow" w:cs="Arial"/>
              </w:rPr>
              <w:t>4:00-5:00</w:t>
            </w:r>
          </w:p>
        </w:tc>
        <w:tc>
          <w:tcPr>
            <w:tcW w:w="1170" w:type="dxa"/>
          </w:tcPr>
          <w:p w14:paraId="7C704C84" w14:textId="4AC058AF" w:rsidR="00615F33" w:rsidRDefault="00615F33" w:rsidP="00615F33">
            <w:pPr>
              <w:pStyle w:val="ListParagraph"/>
              <w:spacing w:after="0" w:line="240" w:lineRule="auto"/>
              <w:ind w:left="0"/>
              <w:rPr>
                <w:rFonts w:ascii="Arial Narrow" w:hAnsi="Arial Narrow" w:cs="Arial"/>
              </w:rPr>
            </w:pPr>
            <w:r>
              <w:rPr>
                <w:rFonts w:ascii="Arial Narrow" w:hAnsi="Arial Narrow" w:cs="Arial"/>
              </w:rPr>
              <w:t>GE 106</w:t>
            </w:r>
          </w:p>
        </w:tc>
        <w:tc>
          <w:tcPr>
            <w:tcW w:w="4343" w:type="dxa"/>
          </w:tcPr>
          <w:p w14:paraId="7B345E62" w14:textId="50171B99" w:rsidR="00615F33" w:rsidRDefault="00615F33" w:rsidP="00615F33">
            <w:pPr>
              <w:pStyle w:val="ListParagraph"/>
              <w:spacing w:after="0" w:line="240" w:lineRule="auto"/>
              <w:ind w:left="0"/>
              <w:rPr>
                <w:rFonts w:ascii="Arial Narrow" w:hAnsi="Arial Narrow" w:cs="Arial"/>
              </w:rPr>
            </w:pPr>
            <w:r>
              <w:rPr>
                <w:rFonts w:ascii="Arial Narrow" w:hAnsi="Arial Narrow" w:cs="Arial"/>
              </w:rPr>
              <w:t>ETHICS</w:t>
            </w:r>
          </w:p>
        </w:tc>
        <w:tc>
          <w:tcPr>
            <w:tcW w:w="900" w:type="dxa"/>
            <w:vAlign w:val="center"/>
          </w:tcPr>
          <w:p w14:paraId="2315CE50" w14:textId="218A973F" w:rsidR="00615F33" w:rsidRDefault="00615F33" w:rsidP="00615F33">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6989E85" w14:textId="5CD91D7B" w:rsidR="00615F33" w:rsidRDefault="00615F33" w:rsidP="00615F33">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806046B" w14:textId="104CF079" w:rsidR="00615F33" w:rsidRDefault="00615F33" w:rsidP="00615F3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19E46E3E" w14:textId="76ED671B" w:rsidR="00615F33" w:rsidRDefault="00615F33" w:rsidP="00615F33">
            <w:pPr>
              <w:pStyle w:val="ListParagraph"/>
              <w:spacing w:after="0" w:line="240" w:lineRule="auto"/>
              <w:ind w:left="0"/>
              <w:rPr>
                <w:rFonts w:ascii="Arial" w:hAnsi="Arial" w:cs="Arial"/>
              </w:rPr>
            </w:pPr>
            <w:r>
              <w:rPr>
                <w:rFonts w:ascii="Arial" w:hAnsi="Arial" w:cs="Arial"/>
              </w:rPr>
              <w:t>BSAB 4-1</w:t>
            </w:r>
          </w:p>
        </w:tc>
      </w:tr>
      <w:tr w:rsidR="00615F33" w14:paraId="42606EC5" w14:textId="77777777" w:rsidTr="004E429B">
        <w:trPr>
          <w:trHeight w:val="245"/>
        </w:trPr>
        <w:tc>
          <w:tcPr>
            <w:tcW w:w="1455" w:type="dxa"/>
          </w:tcPr>
          <w:p w14:paraId="404BC150" w14:textId="40D3E80A" w:rsidR="00615F33" w:rsidRDefault="00615F33" w:rsidP="00615F33">
            <w:pPr>
              <w:pStyle w:val="ListParagraph"/>
              <w:spacing w:after="0" w:line="240" w:lineRule="auto"/>
              <w:ind w:left="0"/>
              <w:rPr>
                <w:rFonts w:ascii="Arial Narrow" w:hAnsi="Arial Narrow" w:cs="Arial"/>
              </w:rPr>
            </w:pPr>
            <w:r>
              <w:rPr>
                <w:rFonts w:ascii="Arial Narrow" w:hAnsi="Arial Narrow" w:cs="Arial"/>
              </w:rPr>
              <w:t>6:00-7:00</w:t>
            </w:r>
          </w:p>
        </w:tc>
        <w:tc>
          <w:tcPr>
            <w:tcW w:w="1170" w:type="dxa"/>
          </w:tcPr>
          <w:p w14:paraId="3543E6B7" w14:textId="594A23C9" w:rsidR="00615F33" w:rsidRDefault="00615F33" w:rsidP="00615F33">
            <w:pPr>
              <w:pStyle w:val="ListParagraph"/>
              <w:spacing w:after="0" w:line="240" w:lineRule="auto"/>
              <w:ind w:left="0"/>
              <w:rPr>
                <w:rFonts w:ascii="Arial Narrow" w:hAnsi="Arial Narrow" w:cs="Arial"/>
              </w:rPr>
            </w:pPr>
            <w:r>
              <w:rPr>
                <w:rFonts w:ascii="Arial Narrow" w:hAnsi="Arial Narrow" w:cs="Arial"/>
              </w:rPr>
              <w:t>GE 106</w:t>
            </w:r>
          </w:p>
        </w:tc>
        <w:tc>
          <w:tcPr>
            <w:tcW w:w="4343" w:type="dxa"/>
          </w:tcPr>
          <w:p w14:paraId="08F6CD5B" w14:textId="0C4BC597" w:rsidR="00615F33" w:rsidRDefault="00615F33" w:rsidP="00615F33">
            <w:pPr>
              <w:pStyle w:val="ListParagraph"/>
              <w:spacing w:after="0" w:line="240" w:lineRule="auto"/>
              <w:ind w:left="0"/>
              <w:rPr>
                <w:rFonts w:ascii="Arial Narrow" w:hAnsi="Arial Narrow" w:cs="Arial"/>
              </w:rPr>
            </w:pPr>
            <w:r>
              <w:rPr>
                <w:rFonts w:ascii="Arial Narrow" w:hAnsi="Arial Narrow" w:cs="Arial"/>
              </w:rPr>
              <w:t>ETHICS</w:t>
            </w:r>
          </w:p>
        </w:tc>
        <w:tc>
          <w:tcPr>
            <w:tcW w:w="900" w:type="dxa"/>
            <w:vAlign w:val="center"/>
          </w:tcPr>
          <w:p w14:paraId="7F30CB7C" w14:textId="51E7F717" w:rsidR="00615F33" w:rsidRDefault="00615F33" w:rsidP="00615F33">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DFB536E" w14:textId="4AFF00E6" w:rsidR="00615F33" w:rsidRDefault="00615F33" w:rsidP="00615F33">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DBC4E57" w14:textId="33D265B3" w:rsidR="00615F33" w:rsidRDefault="00615F33" w:rsidP="00615F3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C6D9F1" w:themeFill="text2" w:themeFillTint="33"/>
            <w:vAlign w:val="center"/>
          </w:tcPr>
          <w:p w14:paraId="3C166654" w14:textId="32F3E7A2" w:rsidR="00615F33" w:rsidRDefault="00615F33" w:rsidP="00615F33">
            <w:pPr>
              <w:pStyle w:val="ListParagraph"/>
              <w:spacing w:after="0" w:line="240" w:lineRule="auto"/>
              <w:ind w:left="0"/>
              <w:rPr>
                <w:rFonts w:ascii="Arial" w:hAnsi="Arial" w:cs="Arial"/>
              </w:rPr>
            </w:pPr>
            <w:r>
              <w:rPr>
                <w:rFonts w:ascii="Arial" w:hAnsi="Arial" w:cs="Arial"/>
              </w:rPr>
              <w:t>BSAB 3-4</w:t>
            </w:r>
          </w:p>
        </w:tc>
      </w:tr>
      <w:tr w:rsidR="00615F33" w14:paraId="4E8B8420" w14:textId="77777777" w:rsidTr="004E429B">
        <w:trPr>
          <w:trHeight w:val="85"/>
        </w:trPr>
        <w:tc>
          <w:tcPr>
            <w:tcW w:w="1455" w:type="dxa"/>
            <w:shd w:val="clear" w:color="auto" w:fill="548DD4" w:themeFill="text2" w:themeFillTint="99"/>
          </w:tcPr>
          <w:p w14:paraId="529B11A9" w14:textId="77777777" w:rsidR="00615F33" w:rsidRDefault="00615F33" w:rsidP="00615F33">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2016F97" w14:textId="77777777" w:rsidR="00615F33" w:rsidRDefault="00615F33" w:rsidP="00615F33">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2C22BC9D" w14:textId="77777777" w:rsidR="00615F33" w:rsidRDefault="00615F33" w:rsidP="00615F33">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BAA94D2" w14:textId="7D9A8135" w:rsidR="00615F33" w:rsidRDefault="00615F33" w:rsidP="00615F33">
            <w:pPr>
              <w:pStyle w:val="ListParagraph"/>
              <w:spacing w:after="0" w:line="240" w:lineRule="auto"/>
              <w:ind w:left="0"/>
              <w:jc w:val="center"/>
              <w:rPr>
                <w:rFonts w:ascii="Arial" w:hAnsi="Arial" w:cs="Arial"/>
                <w:b/>
                <w:bCs/>
                <w:sz w:val="24"/>
                <w:szCs w:val="24"/>
              </w:rPr>
            </w:pPr>
            <w:r>
              <w:rPr>
                <w:rFonts w:ascii="Arial" w:hAnsi="Arial" w:cs="Arial"/>
                <w:b/>
                <w:bCs/>
                <w:sz w:val="24"/>
                <w:szCs w:val="24"/>
              </w:rPr>
              <w:t>39.0</w:t>
            </w:r>
          </w:p>
        </w:tc>
        <w:tc>
          <w:tcPr>
            <w:tcW w:w="720" w:type="dxa"/>
            <w:shd w:val="clear" w:color="auto" w:fill="548DD4" w:themeFill="text2" w:themeFillTint="99"/>
          </w:tcPr>
          <w:p w14:paraId="6A1C288F" w14:textId="77777777" w:rsidR="00615F33" w:rsidRDefault="00615F33" w:rsidP="00615F33">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54CE1D8" w14:textId="77777777" w:rsidR="00615F33" w:rsidRDefault="00615F33" w:rsidP="00615F33">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1810AE4" w14:textId="77777777" w:rsidR="00615F33" w:rsidRDefault="00615F33" w:rsidP="00615F33">
            <w:pPr>
              <w:pStyle w:val="ListParagraph"/>
              <w:spacing w:after="0" w:line="240" w:lineRule="auto"/>
              <w:ind w:left="0"/>
              <w:jc w:val="center"/>
              <w:rPr>
                <w:rFonts w:ascii="Arial" w:hAnsi="Arial" w:cs="Arial"/>
                <w:b/>
                <w:bCs/>
                <w:sz w:val="24"/>
                <w:szCs w:val="24"/>
              </w:rPr>
            </w:pPr>
          </w:p>
        </w:tc>
      </w:tr>
    </w:tbl>
    <w:p w14:paraId="6D5973AD" w14:textId="39830836" w:rsidR="001A4307" w:rsidRDefault="00000000"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r w:rsidR="009A350C">
        <w:rPr>
          <w:rFonts w:ascii="Arial" w:hAnsi="Arial" w:cs="Arial"/>
          <w:b/>
          <w:bCs/>
          <w:i/>
          <w:iCs/>
          <w:sz w:val="24"/>
          <w:szCs w:val="24"/>
          <w:lang w:val="en-US"/>
        </w:rPr>
        <w:t>KNP Chorale Moderator (Load Release – 3 units)</w:t>
      </w:r>
    </w:p>
    <w:p w14:paraId="1BB7A178" w14:textId="5589FF2D"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5233E5">
        <w:rPr>
          <w:rFonts w:ascii="Arial" w:hAnsi="Arial" w:cs="Arial"/>
          <w:i/>
          <w:iCs/>
          <w:sz w:val="24"/>
          <w:szCs w:val="24"/>
        </w:rPr>
        <w:t>21 units</w:t>
      </w:r>
      <w:r w:rsidR="00AF6BE9">
        <w:rPr>
          <w:rFonts w:ascii="Arial" w:hAnsi="Arial" w:cs="Arial"/>
          <w:i/>
          <w:iCs/>
          <w:sz w:val="24"/>
          <w:szCs w:val="24"/>
        </w:rPr>
        <w:t xml:space="preserve"> (7 loads)</w:t>
      </w:r>
    </w:p>
    <w:p w14:paraId="7B7DCF10" w14:textId="68770837" w:rsidR="001A4307" w:rsidRPr="00F81A97" w:rsidRDefault="00000000" w:rsidP="00F81A9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AF6BE9">
        <w:rPr>
          <w:rFonts w:ascii="Arial" w:hAnsi="Arial" w:cs="Arial"/>
          <w:i/>
          <w:iCs/>
          <w:sz w:val="24"/>
          <w:szCs w:val="24"/>
        </w:rPr>
        <w:t xml:space="preserve">     1</w:t>
      </w:r>
      <w:r w:rsidR="006B355D">
        <w:rPr>
          <w:rFonts w:ascii="Arial" w:hAnsi="Arial" w:cs="Arial"/>
          <w:i/>
          <w:iCs/>
          <w:sz w:val="24"/>
          <w:szCs w:val="24"/>
        </w:rPr>
        <w:t>8</w:t>
      </w:r>
      <w:r w:rsidR="00AF6BE9">
        <w:rPr>
          <w:rFonts w:ascii="Arial" w:hAnsi="Arial" w:cs="Arial"/>
          <w:i/>
          <w:iCs/>
          <w:sz w:val="24"/>
          <w:szCs w:val="24"/>
        </w:rPr>
        <w:t xml:space="preserve"> units (</w:t>
      </w:r>
      <w:r w:rsidR="006B355D">
        <w:rPr>
          <w:rFonts w:ascii="Arial" w:hAnsi="Arial" w:cs="Arial"/>
          <w:i/>
          <w:iCs/>
          <w:sz w:val="24"/>
          <w:szCs w:val="24"/>
        </w:rPr>
        <w:t>6</w:t>
      </w:r>
      <w:r w:rsidR="00AF6BE9">
        <w:rPr>
          <w:rFonts w:ascii="Arial" w:hAnsi="Arial" w:cs="Arial"/>
          <w:i/>
          <w:iCs/>
          <w:sz w:val="24"/>
          <w:szCs w:val="24"/>
        </w:rPr>
        <w:t xml:space="preserve"> loads)</w:t>
      </w:r>
      <w:r>
        <w:rPr>
          <w:rFonts w:ascii="Arial" w:hAnsi="Arial" w:cs="Arial"/>
          <w:i/>
          <w:iCs/>
          <w:sz w:val="24"/>
          <w:szCs w:val="24"/>
        </w:rPr>
        <w:t xml:space="preserve">  </w:t>
      </w:r>
      <w:r w:rsidR="00AF6BE9">
        <w:rPr>
          <w:rFonts w:ascii="Arial" w:hAnsi="Arial" w:cs="Arial"/>
          <w:i/>
          <w:iCs/>
          <w:sz w:val="24"/>
          <w:szCs w:val="24"/>
        </w:rPr>
        <w:t xml:space="preserve">  </w:t>
      </w:r>
      <w:r>
        <w:rPr>
          <w:rFonts w:ascii="Arial" w:hAnsi="Arial" w:cs="Arial"/>
          <w:i/>
          <w:iCs/>
          <w:sz w:val="24"/>
          <w:szCs w:val="24"/>
        </w:rPr>
        <w:t xml:space="preserve">       </w:t>
      </w:r>
    </w:p>
    <w:p w14:paraId="247D9F9C" w14:textId="135C12C3"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9904F6">
        <w:rPr>
          <w:rFonts w:ascii="Arial" w:hAnsi="Arial" w:cs="Arial"/>
          <w:i/>
          <w:iCs/>
          <w:sz w:val="24"/>
          <w:szCs w:val="24"/>
          <w:lang w:val="en-US"/>
        </w:rPr>
        <w:t>3:00-4:00 Thursday</w:t>
      </w:r>
    </w:p>
    <w:p w14:paraId="0260F4D3" w14:textId="77777777" w:rsidR="001A4307" w:rsidRDefault="001A4307">
      <w:pPr>
        <w:pStyle w:val="ListParagraph"/>
        <w:spacing w:after="0" w:line="240" w:lineRule="auto"/>
        <w:jc w:val="both"/>
        <w:rPr>
          <w:rFonts w:ascii="Arial" w:hAnsi="Arial" w:cs="Arial"/>
          <w:i/>
          <w:iCs/>
          <w:sz w:val="24"/>
          <w:szCs w:val="24"/>
          <w:lang w:val="en-US"/>
        </w:rPr>
      </w:pPr>
    </w:p>
    <w:p w14:paraId="5C9CEB43" w14:textId="77777777" w:rsidR="001A4307" w:rsidRDefault="001A4307">
      <w:pPr>
        <w:pStyle w:val="ListParagraph"/>
        <w:spacing w:after="0" w:line="240" w:lineRule="auto"/>
        <w:jc w:val="both"/>
        <w:rPr>
          <w:rFonts w:ascii="Arial" w:hAnsi="Arial" w:cs="Arial"/>
          <w:i/>
          <w:iCs/>
          <w:sz w:val="24"/>
          <w:szCs w:val="24"/>
          <w:lang w:val="en-US"/>
        </w:rPr>
      </w:pPr>
    </w:p>
    <w:p w14:paraId="0AFA546B" w14:textId="77777777" w:rsidR="001A4307" w:rsidRDefault="001A4307">
      <w:pPr>
        <w:pStyle w:val="ListParagraph"/>
        <w:spacing w:after="0" w:line="240" w:lineRule="auto"/>
        <w:jc w:val="both"/>
        <w:rPr>
          <w:rFonts w:ascii="Arial" w:hAnsi="Arial" w:cs="Arial"/>
          <w:i/>
          <w:iCs/>
          <w:sz w:val="24"/>
          <w:szCs w:val="24"/>
          <w:lang w:val="en-US"/>
        </w:rPr>
      </w:pPr>
    </w:p>
    <w:p w14:paraId="408546A4" w14:textId="77777777" w:rsidR="001A4307" w:rsidRDefault="001A4307">
      <w:pPr>
        <w:pStyle w:val="ListParagraph"/>
        <w:spacing w:after="0" w:line="240" w:lineRule="auto"/>
        <w:jc w:val="both"/>
        <w:rPr>
          <w:rFonts w:ascii="Arial" w:hAnsi="Arial" w:cs="Arial"/>
          <w:i/>
          <w:iCs/>
          <w:sz w:val="24"/>
          <w:szCs w:val="24"/>
          <w:lang w:val="en-US"/>
        </w:rPr>
      </w:pPr>
    </w:p>
    <w:p w14:paraId="53F3DD24" w14:textId="77777777" w:rsidR="001A4307" w:rsidRDefault="001A4307">
      <w:pPr>
        <w:pStyle w:val="ListParagraph"/>
        <w:spacing w:after="0" w:line="240" w:lineRule="auto"/>
        <w:jc w:val="both"/>
        <w:rPr>
          <w:rFonts w:ascii="Arial" w:hAnsi="Arial" w:cs="Arial"/>
          <w:i/>
          <w:iCs/>
          <w:sz w:val="24"/>
          <w:szCs w:val="24"/>
          <w:lang w:val="en-US"/>
        </w:rPr>
      </w:pPr>
    </w:p>
    <w:p w14:paraId="4D778691" w14:textId="77777777" w:rsidR="001A4307" w:rsidRDefault="001A4307">
      <w:pPr>
        <w:pStyle w:val="ListParagraph"/>
        <w:spacing w:after="0" w:line="240" w:lineRule="auto"/>
        <w:jc w:val="both"/>
        <w:rPr>
          <w:rFonts w:ascii="Arial" w:hAnsi="Arial" w:cs="Arial"/>
          <w:i/>
          <w:iCs/>
          <w:sz w:val="24"/>
          <w:szCs w:val="24"/>
          <w:lang w:val="en-US"/>
        </w:rPr>
      </w:pPr>
    </w:p>
    <w:p w14:paraId="7D72565E" w14:textId="77777777" w:rsidR="001A4307" w:rsidRDefault="001A4307">
      <w:pPr>
        <w:pStyle w:val="ListParagraph"/>
        <w:spacing w:after="0" w:line="240" w:lineRule="auto"/>
        <w:jc w:val="both"/>
        <w:rPr>
          <w:rFonts w:ascii="Arial" w:hAnsi="Arial" w:cs="Arial"/>
          <w:i/>
          <w:iCs/>
          <w:sz w:val="24"/>
          <w:szCs w:val="24"/>
          <w:lang w:val="en-US"/>
        </w:rPr>
      </w:pPr>
    </w:p>
    <w:p w14:paraId="2668515B" w14:textId="77777777" w:rsidR="001A4307" w:rsidRDefault="001A4307">
      <w:pPr>
        <w:pStyle w:val="ListParagraph"/>
        <w:spacing w:after="0" w:line="240" w:lineRule="auto"/>
        <w:jc w:val="both"/>
        <w:rPr>
          <w:rFonts w:ascii="Arial" w:hAnsi="Arial" w:cs="Arial"/>
          <w:i/>
          <w:iCs/>
          <w:sz w:val="24"/>
          <w:szCs w:val="24"/>
          <w:lang w:val="en-US"/>
        </w:rPr>
      </w:pPr>
    </w:p>
    <w:p w14:paraId="0B05D79E" w14:textId="77777777" w:rsidR="001A4307" w:rsidRDefault="001A4307">
      <w:pPr>
        <w:pStyle w:val="ListParagraph"/>
        <w:spacing w:after="0" w:line="240" w:lineRule="auto"/>
        <w:jc w:val="both"/>
        <w:rPr>
          <w:rFonts w:ascii="Arial" w:hAnsi="Arial" w:cs="Arial"/>
          <w:i/>
          <w:iCs/>
          <w:sz w:val="24"/>
          <w:szCs w:val="24"/>
          <w:lang w:val="en-US"/>
        </w:rPr>
      </w:pPr>
    </w:p>
    <w:p w14:paraId="7A2D8DC7" w14:textId="77777777" w:rsidR="001A4307" w:rsidRDefault="001A4307">
      <w:pPr>
        <w:pStyle w:val="ListParagraph"/>
        <w:spacing w:after="0" w:line="240" w:lineRule="auto"/>
        <w:jc w:val="both"/>
        <w:rPr>
          <w:rFonts w:ascii="Arial" w:hAnsi="Arial" w:cs="Arial"/>
          <w:i/>
          <w:iCs/>
          <w:sz w:val="24"/>
          <w:szCs w:val="24"/>
          <w:lang w:val="en-US"/>
        </w:rPr>
      </w:pPr>
    </w:p>
    <w:p w14:paraId="40A51323" w14:textId="77777777" w:rsidR="001A4307" w:rsidRDefault="001A4307">
      <w:pPr>
        <w:pStyle w:val="ListParagraph"/>
        <w:spacing w:after="0" w:line="240" w:lineRule="auto"/>
        <w:jc w:val="both"/>
        <w:rPr>
          <w:rFonts w:ascii="Arial" w:hAnsi="Arial" w:cs="Arial"/>
          <w:i/>
          <w:iCs/>
          <w:sz w:val="24"/>
          <w:szCs w:val="24"/>
          <w:lang w:val="en-US"/>
        </w:rPr>
      </w:pPr>
    </w:p>
    <w:p w14:paraId="17DC0BB2" w14:textId="77777777" w:rsidR="001A4307" w:rsidRDefault="001A4307">
      <w:pPr>
        <w:pStyle w:val="ListParagraph"/>
        <w:spacing w:after="0" w:line="240" w:lineRule="auto"/>
        <w:jc w:val="both"/>
        <w:rPr>
          <w:rFonts w:ascii="Arial" w:hAnsi="Arial" w:cs="Arial"/>
          <w:i/>
          <w:iCs/>
          <w:sz w:val="24"/>
          <w:szCs w:val="24"/>
          <w:lang w:val="en-US"/>
        </w:rPr>
      </w:pPr>
    </w:p>
    <w:p w14:paraId="6FB9674E" w14:textId="77777777" w:rsidR="001A4307" w:rsidRDefault="001A4307">
      <w:pPr>
        <w:pStyle w:val="ListParagraph"/>
        <w:spacing w:after="0" w:line="240" w:lineRule="auto"/>
        <w:jc w:val="both"/>
        <w:rPr>
          <w:rFonts w:ascii="Arial" w:hAnsi="Arial" w:cs="Arial"/>
          <w:i/>
          <w:iCs/>
          <w:sz w:val="24"/>
          <w:szCs w:val="24"/>
          <w:lang w:val="en-US"/>
        </w:rPr>
      </w:pPr>
    </w:p>
    <w:p w14:paraId="55FD9826" w14:textId="77777777" w:rsidR="001E01E7" w:rsidRDefault="001E01E7">
      <w:pPr>
        <w:pStyle w:val="ListParagraph"/>
        <w:spacing w:after="0" w:line="240" w:lineRule="auto"/>
        <w:jc w:val="both"/>
        <w:rPr>
          <w:rFonts w:ascii="Arial" w:hAnsi="Arial" w:cs="Arial"/>
          <w:i/>
          <w:iCs/>
          <w:sz w:val="24"/>
          <w:szCs w:val="24"/>
          <w:lang w:val="en-US"/>
        </w:rPr>
      </w:pPr>
    </w:p>
    <w:p w14:paraId="6B09C682" w14:textId="77777777" w:rsidR="00F81A97" w:rsidRDefault="00F81A97">
      <w:pPr>
        <w:pStyle w:val="ListParagraph"/>
        <w:spacing w:after="0" w:line="240" w:lineRule="auto"/>
        <w:jc w:val="both"/>
        <w:rPr>
          <w:rFonts w:ascii="Arial" w:hAnsi="Arial" w:cs="Arial"/>
          <w:i/>
          <w:iCs/>
          <w:sz w:val="24"/>
          <w:szCs w:val="24"/>
          <w:lang w:val="en-US"/>
        </w:rPr>
      </w:pPr>
    </w:p>
    <w:p w14:paraId="42D5C06B" w14:textId="77777777" w:rsidR="00F81A97" w:rsidRDefault="00F81A97">
      <w:pPr>
        <w:pStyle w:val="ListParagraph"/>
        <w:spacing w:after="0" w:line="240" w:lineRule="auto"/>
        <w:jc w:val="both"/>
        <w:rPr>
          <w:rFonts w:ascii="Arial" w:hAnsi="Arial" w:cs="Arial"/>
          <w:i/>
          <w:iCs/>
          <w:sz w:val="24"/>
          <w:szCs w:val="24"/>
          <w:lang w:val="en-US"/>
        </w:rPr>
      </w:pPr>
    </w:p>
    <w:p w14:paraId="443C4F04" w14:textId="77777777" w:rsidR="00F81A97" w:rsidRDefault="00F81A97">
      <w:pPr>
        <w:pStyle w:val="ListParagraph"/>
        <w:spacing w:after="0" w:line="240" w:lineRule="auto"/>
        <w:jc w:val="both"/>
        <w:rPr>
          <w:rFonts w:ascii="Arial" w:hAnsi="Arial" w:cs="Arial"/>
          <w:i/>
          <w:iCs/>
          <w:sz w:val="24"/>
          <w:szCs w:val="24"/>
          <w:lang w:val="en-US"/>
        </w:rPr>
      </w:pPr>
    </w:p>
    <w:p w14:paraId="7A40CB54" w14:textId="77777777" w:rsidR="00F81A97" w:rsidRDefault="00F81A97">
      <w:pPr>
        <w:pStyle w:val="ListParagraph"/>
        <w:spacing w:after="0" w:line="240" w:lineRule="auto"/>
        <w:jc w:val="both"/>
        <w:rPr>
          <w:rFonts w:ascii="Arial" w:hAnsi="Arial" w:cs="Arial"/>
          <w:i/>
          <w:iCs/>
          <w:sz w:val="24"/>
          <w:szCs w:val="24"/>
          <w:lang w:val="en-US"/>
        </w:rPr>
      </w:pPr>
    </w:p>
    <w:p w14:paraId="4CFE0F2B" w14:textId="77777777" w:rsidR="00A94785" w:rsidRDefault="00A94785">
      <w:pPr>
        <w:spacing w:after="120" w:line="240" w:lineRule="auto"/>
        <w:rPr>
          <w:rFonts w:ascii="Arial" w:hAnsi="Arial" w:cs="Arial"/>
          <w:b/>
          <w:sz w:val="24"/>
          <w:szCs w:val="24"/>
        </w:rPr>
      </w:pPr>
    </w:p>
    <w:p w14:paraId="6B7564F0" w14:textId="77777777" w:rsidR="00E900FC" w:rsidRDefault="00E900FC" w:rsidP="00DF4FD9">
      <w:pPr>
        <w:spacing w:after="120" w:line="240" w:lineRule="auto"/>
        <w:ind w:firstLine="720"/>
        <w:rPr>
          <w:rFonts w:ascii="Arial" w:hAnsi="Arial" w:cs="Arial"/>
          <w:b/>
          <w:sz w:val="24"/>
          <w:szCs w:val="24"/>
        </w:rPr>
      </w:pPr>
    </w:p>
    <w:p w14:paraId="110F629B" w14:textId="20D3767D" w:rsidR="00DF4FD9" w:rsidRDefault="00DF4FD9" w:rsidP="00DF4FD9">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64736" behindDoc="0" locked="0" layoutInCell="1" allowOverlap="1" wp14:anchorId="216CF41F" wp14:editId="6BDE1709">
                <wp:simplePos x="0" y="0"/>
                <wp:positionH relativeFrom="column">
                  <wp:posOffset>1814195</wp:posOffset>
                </wp:positionH>
                <wp:positionV relativeFrom="paragraph">
                  <wp:posOffset>209550</wp:posOffset>
                </wp:positionV>
                <wp:extent cx="5177790" cy="0"/>
                <wp:effectExtent l="0" t="0" r="3810" b="0"/>
                <wp:wrapNone/>
                <wp:docPr id="21" name="Straight Connector 2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6903D5C" id="Straight Connector 2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8A2957">
        <w:rPr>
          <w:rFonts w:ascii="Arial" w:hAnsi="Arial" w:cs="Arial"/>
          <w:b/>
          <w:bCs/>
          <w:sz w:val="24"/>
          <w:szCs w:val="24"/>
        </w:rPr>
        <w:t>MASONA, ANISAH, LPT</w:t>
      </w:r>
      <w:r>
        <w:rPr>
          <w:rFonts w:ascii="Arial" w:hAnsi="Arial" w:cs="Arial"/>
          <w:b/>
          <w:bCs/>
          <w:sz w:val="24"/>
          <w:szCs w:val="24"/>
          <w:shd w:val="clear" w:color="auto" w:fill="FFFF00"/>
        </w:rPr>
        <w:t xml:space="preserve"> </w:t>
      </w:r>
    </w:p>
    <w:p w14:paraId="16467F18" w14:textId="77777777" w:rsidR="00DF4FD9" w:rsidRDefault="00DF4FD9" w:rsidP="00DF4FD9">
      <w:pPr>
        <w:pStyle w:val="ListParagraph"/>
        <w:spacing w:after="120" w:line="240" w:lineRule="auto"/>
        <w:ind w:left="0"/>
        <w:rPr>
          <w:rFonts w:ascii="Arial" w:hAnsi="Arial" w:cs="Arial"/>
          <w:b/>
          <w:sz w:val="24"/>
          <w:szCs w:val="24"/>
        </w:rPr>
      </w:pPr>
    </w:p>
    <w:p w14:paraId="29868AB2" w14:textId="77777777" w:rsidR="00DF4FD9" w:rsidRDefault="00DF4FD9" w:rsidP="00DF4FD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9839360" w14:textId="77777777" w:rsidR="00DF4FD9" w:rsidRDefault="00DF4FD9" w:rsidP="00DF4FD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65760" behindDoc="0" locked="0" layoutInCell="1" allowOverlap="1" wp14:anchorId="4226A2F0" wp14:editId="5F45B5F7">
                <wp:simplePos x="0" y="0"/>
                <wp:positionH relativeFrom="column">
                  <wp:posOffset>1811655</wp:posOffset>
                </wp:positionH>
                <wp:positionV relativeFrom="paragraph">
                  <wp:posOffset>10160</wp:posOffset>
                </wp:positionV>
                <wp:extent cx="5177155" cy="0"/>
                <wp:effectExtent l="0" t="0" r="4445" b="0"/>
                <wp:wrapNone/>
                <wp:docPr id="20" name="Straight Connector 2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2824EF3" id="Straight Connector 2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37B99301" w14:textId="77777777" w:rsidR="00DF4FD9" w:rsidRDefault="00DF4FD9" w:rsidP="00DF4FD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54971FD" w14:textId="77777777" w:rsidR="00DF4FD9" w:rsidRDefault="00DF4FD9" w:rsidP="00DF4FD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66784" behindDoc="0" locked="0" layoutInCell="1" allowOverlap="1" wp14:anchorId="1062AA56" wp14:editId="342D6468">
                <wp:simplePos x="0" y="0"/>
                <wp:positionH relativeFrom="column">
                  <wp:posOffset>1754505</wp:posOffset>
                </wp:positionH>
                <wp:positionV relativeFrom="paragraph">
                  <wp:posOffset>18415</wp:posOffset>
                </wp:positionV>
                <wp:extent cx="5236845" cy="0"/>
                <wp:effectExtent l="0" t="0" r="1905" b="0"/>
                <wp:wrapNone/>
                <wp:docPr id="19" name="Straight Connector 1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36CA73B" id="Straight Connector 19"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4DA6F4F0" w14:textId="77777777" w:rsidR="00DF4FD9" w:rsidRDefault="00DF4FD9" w:rsidP="00DF4FD9">
      <w:pPr>
        <w:pStyle w:val="ListParagraph"/>
        <w:spacing w:line="240" w:lineRule="auto"/>
        <w:jc w:val="both"/>
        <w:rPr>
          <w:rFonts w:ascii="Arial" w:hAnsi="Arial" w:cs="Arial"/>
          <w:sz w:val="24"/>
          <w:szCs w:val="24"/>
        </w:rPr>
      </w:pPr>
      <w:r>
        <w:rPr>
          <w:rFonts w:ascii="Arial" w:hAnsi="Arial" w:cs="Arial"/>
          <w:sz w:val="24"/>
          <w:szCs w:val="24"/>
        </w:rPr>
        <w:tab/>
      </w:r>
    </w:p>
    <w:p w14:paraId="190F88F6" w14:textId="77777777" w:rsidR="00DF4FD9" w:rsidRDefault="00DF4FD9" w:rsidP="00DF4FD9">
      <w:pPr>
        <w:pStyle w:val="ListParagraph"/>
        <w:spacing w:line="240" w:lineRule="auto"/>
        <w:ind w:firstLine="720"/>
        <w:jc w:val="both"/>
        <w:rPr>
          <w:rFonts w:ascii="Arial" w:hAnsi="Arial" w:cs="Arial"/>
          <w:sz w:val="24"/>
          <w:szCs w:val="24"/>
        </w:rPr>
      </w:pPr>
    </w:p>
    <w:p w14:paraId="0405FCD1" w14:textId="77777777" w:rsidR="00DF4FD9" w:rsidRDefault="00DF4FD9" w:rsidP="00DF4FD9">
      <w:pPr>
        <w:pStyle w:val="ListParagraph"/>
        <w:spacing w:line="240" w:lineRule="auto"/>
        <w:ind w:firstLine="720"/>
        <w:jc w:val="both"/>
        <w:rPr>
          <w:rFonts w:ascii="Arial" w:hAnsi="Arial" w:cs="Arial"/>
          <w:sz w:val="24"/>
          <w:szCs w:val="24"/>
        </w:rPr>
      </w:pPr>
    </w:p>
    <w:p w14:paraId="74C0A149" w14:textId="77777777" w:rsidR="00DF4FD9" w:rsidRDefault="00DF4FD9" w:rsidP="00DF4FD9">
      <w:pPr>
        <w:pStyle w:val="ListParagraph"/>
        <w:spacing w:line="240" w:lineRule="auto"/>
        <w:ind w:firstLine="720"/>
        <w:jc w:val="both"/>
        <w:rPr>
          <w:rFonts w:ascii="Arial" w:hAnsi="Arial" w:cs="Arial"/>
          <w:sz w:val="24"/>
          <w:szCs w:val="24"/>
        </w:rPr>
      </w:pPr>
    </w:p>
    <w:p w14:paraId="1CF852AD" w14:textId="77777777" w:rsidR="00DF4FD9" w:rsidRDefault="00DF4FD9" w:rsidP="00DF4FD9">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DF4FD9" w14:paraId="21BC67A8" w14:textId="77777777" w:rsidTr="00362728">
        <w:trPr>
          <w:trHeight w:val="85"/>
        </w:trPr>
        <w:tc>
          <w:tcPr>
            <w:tcW w:w="1388" w:type="dxa"/>
            <w:shd w:val="clear" w:color="auto" w:fill="8DB3E2" w:themeFill="text2" w:themeFillTint="66"/>
            <w:vAlign w:val="center"/>
          </w:tcPr>
          <w:p w14:paraId="7D8872B6" w14:textId="77777777" w:rsidR="00DF4FD9" w:rsidRDefault="00DF4FD9" w:rsidP="00362728">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76A5B556"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E2AA2F2"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4B9FDBF"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E486E70"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BC1A7AA"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0F49EAAB" w14:textId="77777777" w:rsidR="00DF4FD9" w:rsidRDefault="00DF4FD9" w:rsidP="00362728">
            <w:pPr>
              <w:pStyle w:val="ListParagraph"/>
              <w:spacing w:after="0" w:line="240" w:lineRule="auto"/>
              <w:ind w:left="0"/>
              <w:jc w:val="center"/>
              <w:rPr>
                <w:rFonts w:ascii="Arial" w:hAnsi="Arial" w:cs="Arial"/>
                <w:b/>
              </w:rPr>
            </w:pPr>
            <w:r>
              <w:rPr>
                <w:rFonts w:ascii="Arial" w:hAnsi="Arial" w:cs="Arial"/>
                <w:b/>
              </w:rPr>
              <w:t>SECTION</w:t>
            </w:r>
          </w:p>
        </w:tc>
      </w:tr>
      <w:tr w:rsidR="005A37E7" w14:paraId="510E8012" w14:textId="77777777" w:rsidTr="00412DD2">
        <w:trPr>
          <w:trHeight w:val="85"/>
        </w:trPr>
        <w:tc>
          <w:tcPr>
            <w:tcW w:w="1388" w:type="dxa"/>
            <w:vAlign w:val="center"/>
          </w:tcPr>
          <w:p w14:paraId="515D2EF0" w14:textId="7443E804" w:rsidR="005A37E7" w:rsidRDefault="005A37E7" w:rsidP="005A37E7">
            <w:pPr>
              <w:spacing w:after="0" w:line="240" w:lineRule="auto"/>
              <w:rPr>
                <w:rFonts w:ascii="Times New Roman" w:hAnsi="Times New Roman"/>
              </w:rPr>
            </w:pPr>
            <w:r>
              <w:rPr>
                <w:rFonts w:ascii="Times New Roman" w:hAnsi="Times New Roman"/>
              </w:rPr>
              <w:t>9:00-10:00</w:t>
            </w:r>
          </w:p>
        </w:tc>
        <w:tc>
          <w:tcPr>
            <w:tcW w:w="1237" w:type="dxa"/>
            <w:tcBorders>
              <w:top w:val="single" w:sz="4" w:space="0" w:color="000000"/>
              <w:left w:val="single" w:sz="4" w:space="0" w:color="000000"/>
              <w:bottom w:val="single" w:sz="4" w:space="0" w:color="000000"/>
              <w:right w:val="single" w:sz="4" w:space="0" w:color="000000"/>
            </w:tcBorders>
            <w:vAlign w:val="center"/>
          </w:tcPr>
          <w:p w14:paraId="7EDE9183" w14:textId="18CB618B" w:rsidR="005A37E7" w:rsidRPr="009E4B37" w:rsidRDefault="005A37E7" w:rsidP="005A37E7">
            <w:pPr>
              <w:spacing w:after="0" w:line="240" w:lineRule="auto"/>
              <w:rPr>
                <w:rFonts w:ascii="Times New Roman" w:hAnsi="Times New Roman"/>
                <w:sz w:val="20"/>
                <w:szCs w:val="20"/>
              </w:rPr>
            </w:pPr>
            <w:r w:rsidRPr="009E4B37">
              <w:rPr>
                <w:rFonts w:ascii="Times New Roman" w:hAnsi="Times New Roman"/>
                <w:bCs/>
                <w:color w:val="000000"/>
                <w:sz w:val="20"/>
                <w:szCs w:val="20"/>
              </w:rPr>
              <w:t>GE-104</w:t>
            </w:r>
          </w:p>
        </w:tc>
        <w:tc>
          <w:tcPr>
            <w:tcW w:w="4343" w:type="dxa"/>
            <w:tcBorders>
              <w:top w:val="single" w:sz="4" w:space="0" w:color="000000"/>
              <w:left w:val="single" w:sz="4" w:space="0" w:color="000000"/>
              <w:bottom w:val="single" w:sz="4" w:space="0" w:color="000000"/>
              <w:right w:val="single" w:sz="4" w:space="0" w:color="000000"/>
            </w:tcBorders>
            <w:vAlign w:val="center"/>
          </w:tcPr>
          <w:p w14:paraId="3B81571C" w14:textId="5021CA3B" w:rsidR="005A37E7" w:rsidRPr="009E4B37" w:rsidRDefault="005A37E7" w:rsidP="005A37E7">
            <w:pPr>
              <w:spacing w:after="0" w:line="240" w:lineRule="auto"/>
              <w:rPr>
                <w:rFonts w:ascii="Times New Roman" w:hAnsi="Times New Roman"/>
                <w:sz w:val="20"/>
                <w:szCs w:val="20"/>
              </w:rPr>
            </w:pPr>
            <w:r w:rsidRPr="009E4B37">
              <w:rPr>
                <w:rFonts w:ascii="Times New Roman" w:hAnsi="Times New Roman"/>
                <w:bCs/>
                <w:color w:val="000000"/>
                <w:sz w:val="20"/>
                <w:szCs w:val="20"/>
              </w:rPr>
              <w:t>U</w:t>
            </w:r>
            <w:r w:rsidR="009E4B37" w:rsidRPr="009E4B37">
              <w:rPr>
                <w:rFonts w:ascii="Times New Roman" w:hAnsi="Times New Roman"/>
                <w:bCs/>
                <w:color w:val="000000"/>
                <w:sz w:val="20"/>
                <w:szCs w:val="20"/>
              </w:rPr>
              <w:t>NDERSTANDING THE SELF</w:t>
            </w:r>
          </w:p>
        </w:tc>
        <w:tc>
          <w:tcPr>
            <w:tcW w:w="900" w:type="dxa"/>
            <w:vAlign w:val="center"/>
          </w:tcPr>
          <w:p w14:paraId="6BF7A536" w14:textId="38D73735" w:rsidR="005A37E7" w:rsidRDefault="005A37E7" w:rsidP="005A37E7">
            <w:pPr>
              <w:spacing w:after="0" w:line="240" w:lineRule="auto"/>
              <w:jc w:val="center"/>
              <w:rPr>
                <w:rFonts w:ascii="Arial" w:hAnsi="Arial" w:cs="Arial"/>
              </w:rPr>
            </w:pPr>
            <w:r>
              <w:rPr>
                <w:rFonts w:ascii="Arial" w:hAnsi="Arial" w:cs="Arial"/>
              </w:rPr>
              <w:t>3</w:t>
            </w:r>
          </w:p>
        </w:tc>
        <w:tc>
          <w:tcPr>
            <w:tcW w:w="720" w:type="dxa"/>
            <w:vAlign w:val="center"/>
          </w:tcPr>
          <w:p w14:paraId="1689F2DE" w14:textId="336DAB92" w:rsidR="005A37E7" w:rsidRDefault="005A37E7" w:rsidP="005A37E7">
            <w:pPr>
              <w:spacing w:after="0" w:line="240" w:lineRule="auto"/>
              <w:jc w:val="center"/>
              <w:rPr>
                <w:rFonts w:ascii="Arial" w:hAnsi="Arial" w:cs="Arial"/>
              </w:rPr>
            </w:pPr>
            <w:r>
              <w:rPr>
                <w:rFonts w:ascii="Arial" w:hAnsi="Arial" w:cs="Arial"/>
              </w:rPr>
              <w:t>M-F</w:t>
            </w:r>
          </w:p>
        </w:tc>
        <w:tc>
          <w:tcPr>
            <w:tcW w:w="900" w:type="dxa"/>
            <w:vAlign w:val="center"/>
          </w:tcPr>
          <w:p w14:paraId="4536F801" w14:textId="115BC62D" w:rsidR="005A37E7" w:rsidRDefault="005A37E7" w:rsidP="005A37E7">
            <w:pPr>
              <w:spacing w:after="0" w:line="240" w:lineRule="auto"/>
              <w:jc w:val="center"/>
              <w:rPr>
                <w:rFonts w:ascii="Arial" w:hAnsi="Arial" w:cs="Arial"/>
              </w:rPr>
            </w:pPr>
            <w:r>
              <w:rPr>
                <w:rFonts w:ascii="Arial" w:hAnsi="Arial" w:cs="Arial"/>
              </w:rPr>
              <w:t>1</w:t>
            </w:r>
          </w:p>
        </w:tc>
        <w:tc>
          <w:tcPr>
            <w:tcW w:w="1857" w:type="dxa"/>
            <w:vAlign w:val="center"/>
          </w:tcPr>
          <w:p w14:paraId="68D51188" w14:textId="2EACF058" w:rsidR="005A37E7" w:rsidRDefault="005A37E7" w:rsidP="005A37E7">
            <w:pPr>
              <w:spacing w:after="0" w:line="240" w:lineRule="auto"/>
              <w:rPr>
                <w:rFonts w:ascii="Arial" w:hAnsi="Arial" w:cs="Arial"/>
              </w:rPr>
            </w:pPr>
            <w:r>
              <w:rPr>
                <w:rFonts w:ascii="Arial" w:hAnsi="Arial" w:cs="Arial"/>
              </w:rPr>
              <w:t>BSENTREP 1-1</w:t>
            </w:r>
          </w:p>
        </w:tc>
      </w:tr>
      <w:tr w:rsidR="0096164F" w14:paraId="1A4E5BCC" w14:textId="77777777" w:rsidTr="00412DD2">
        <w:trPr>
          <w:trHeight w:val="85"/>
        </w:trPr>
        <w:tc>
          <w:tcPr>
            <w:tcW w:w="1388" w:type="dxa"/>
            <w:vAlign w:val="center"/>
          </w:tcPr>
          <w:p w14:paraId="5CA87488" w14:textId="0641FA48" w:rsidR="0096164F" w:rsidRDefault="0096164F" w:rsidP="0096164F">
            <w:pPr>
              <w:spacing w:after="0" w:line="240" w:lineRule="auto"/>
              <w:rPr>
                <w:rFonts w:ascii="Times New Roman" w:hAnsi="Times New Roman"/>
              </w:rPr>
            </w:pPr>
            <w:r>
              <w:rPr>
                <w:rFonts w:ascii="Times New Roman" w:hAnsi="Times New Roman"/>
              </w:rPr>
              <w:t>10:00-11:00</w:t>
            </w:r>
          </w:p>
        </w:tc>
        <w:tc>
          <w:tcPr>
            <w:tcW w:w="1237" w:type="dxa"/>
            <w:tcBorders>
              <w:top w:val="single" w:sz="4" w:space="0" w:color="000000"/>
              <w:left w:val="single" w:sz="4" w:space="0" w:color="000000"/>
              <w:bottom w:val="single" w:sz="4" w:space="0" w:color="000000"/>
              <w:right w:val="single" w:sz="4" w:space="0" w:color="000000"/>
            </w:tcBorders>
            <w:vAlign w:val="center"/>
          </w:tcPr>
          <w:p w14:paraId="458B6A1C" w14:textId="405B5B1B" w:rsidR="0096164F" w:rsidRPr="009E4B37" w:rsidRDefault="0096164F" w:rsidP="0096164F">
            <w:pPr>
              <w:spacing w:after="0" w:line="240" w:lineRule="auto"/>
              <w:rPr>
                <w:rFonts w:ascii="Times New Roman" w:hAnsi="Times New Roman"/>
                <w:bCs/>
                <w:color w:val="000000"/>
                <w:sz w:val="20"/>
                <w:szCs w:val="20"/>
              </w:rPr>
            </w:pPr>
            <w:r w:rsidRPr="009E4B37">
              <w:rPr>
                <w:rFonts w:ascii="Times New Roman" w:hAnsi="Times New Roman"/>
                <w:bCs/>
                <w:color w:val="000000"/>
                <w:sz w:val="20"/>
                <w:szCs w:val="20"/>
              </w:rPr>
              <w:t>GE-104</w:t>
            </w:r>
          </w:p>
        </w:tc>
        <w:tc>
          <w:tcPr>
            <w:tcW w:w="4343" w:type="dxa"/>
            <w:tcBorders>
              <w:top w:val="single" w:sz="4" w:space="0" w:color="000000"/>
              <w:left w:val="single" w:sz="4" w:space="0" w:color="000000"/>
              <w:bottom w:val="single" w:sz="4" w:space="0" w:color="000000"/>
              <w:right w:val="single" w:sz="4" w:space="0" w:color="000000"/>
            </w:tcBorders>
            <w:vAlign w:val="center"/>
          </w:tcPr>
          <w:p w14:paraId="107292CF" w14:textId="349BB122" w:rsidR="0096164F" w:rsidRPr="009E4B37" w:rsidRDefault="0096164F" w:rsidP="0096164F">
            <w:pPr>
              <w:spacing w:after="0" w:line="240" w:lineRule="auto"/>
              <w:rPr>
                <w:rFonts w:ascii="Times New Roman" w:hAnsi="Times New Roman"/>
                <w:bCs/>
                <w:color w:val="000000"/>
                <w:sz w:val="20"/>
                <w:szCs w:val="20"/>
              </w:rPr>
            </w:pPr>
            <w:r w:rsidRPr="009E4B37">
              <w:rPr>
                <w:rFonts w:ascii="Times New Roman" w:hAnsi="Times New Roman"/>
                <w:bCs/>
                <w:color w:val="000000"/>
                <w:sz w:val="20"/>
                <w:szCs w:val="20"/>
              </w:rPr>
              <w:t>U</w:t>
            </w:r>
            <w:r w:rsidR="009E4B37" w:rsidRPr="009E4B37">
              <w:rPr>
                <w:rFonts w:ascii="Times New Roman" w:hAnsi="Times New Roman"/>
                <w:bCs/>
                <w:color w:val="000000"/>
                <w:sz w:val="20"/>
                <w:szCs w:val="20"/>
              </w:rPr>
              <w:t>NDERSTANDING THE SELF</w:t>
            </w:r>
          </w:p>
        </w:tc>
        <w:tc>
          <w:tcPr>
            <w:tcW w:w="900" w:type="dxa"/>
            <w:vAlign w:val="center"/>
          </w:tcPr>
          <w:p w14:paraId="1676D27D" w14:textId="5345F6DC" w:rsidR="0096164F" w:rsidRDefault="0096164F" w:rsidP="0096164F">
            <w:pPr>
              <w:spacing w:after="0" w:line="240" w:lineRule="auto"/>
              <w:jc w:val="center"/>
              <w:rPr>
                <w:rFonts w:ascii="Arial" w:hAnsi="Arial" w:cs="Arial"/>
              </w:rPr>
            </w:pPr>
            <w:r>
              <w:rPr>
                <w:rFonts w:ascii="Arial" w:hAnsi="Arial" w:cs="Arial"/>
              </w:rPr>
              <w:t>3</w:t>
            </w:r>
          </w:p>
        </w:tc>
        <w:tc>
          <w:tcPr>
            <w:tcW w:w="720" w:type="dxa"/>
            <w:vAlign w:val="center"/>
          </w:tcPr>
          <w:p w14:paraId="6775BD3B" w14:textId="3E1C3408" w:rsidR="0096164F" w:rsidRDefault="0096164F" w:rsidP="0096164F">
            <w:pPr>
              <w:spacing w:after="0" w:line="240" w:lineRule="auto"/>
              <w:jc w:val="center"/>
              <w:rPr>
                <w:rFonts w:ascii="Arial" w:hAnsi="Arial" w:cs="Arial"/>
              </w:rPr>
            </w:pPr>
            <w:r>
              <w:rPr>
                <w:rFonts w:ascii="Arial" w:hAnsi="Arial" w:cs="Arial"/>
              </w:rPr>
              <w:t>M-F</w:t>
            </w:r>
          </w:p>
        </w:tc>
        <w:tc>
          <w:tcPr>
            <w:tcW w:w="900" w:type="dxa"/>
            <w:vAlign w:val="center"/>
          </w:tcPr>
          <w:p w14:paraId="2AE966A3" w14:textId="5B04F624" w:rsidR="0096164F" w:rsidRDefault="0096164F" w:rsidP="0096164F">
            <w:pPr>
              <w:spacing w:after="0" w:line="240" w:lineRule="auto"/>
              <w:jc w:val="center"/>
              <w:rPr>
                <w:rFonts w:ascii="Arial" w:hAnsi="Arial" w:cs="Arial"/>
              </w:rPr>
            </w:pPr>
            <w:r>
              <w:rPr>
                <w:rFonts w:ascii="Arial" w:hAnsi="Arial" w:cs="Arial"/>
              </w:rPr>
              <w:t>1</w:t>
            </w:r>
          </w:p>
        </w:tc>
        <w:tc>
          <w:tcPr>
            <w:tcW w:w="1857" w:type="dxa"/>
            <w:vAlign w:val="center"/>
          </w:tcPr>
          <w:p w14:paraId="57134BC3" w14:textId="63085E9E" w:rsidR="0096164F" w:rsidRDefault="0096164F" w:rsidP="0096164F">
            <w:pPr>
              <w:spacing w:after="0" w:line="240" w:lineRule="auto"/>
              <w:rPr>
                <w:rFonts w:ascii="Arial" w:hAnsi="Arial" w:cs="Arial"/>
              </w:rPr>
            </w:pPr>
            <w:r>
              <w:rPr>
                <w:rFonts w:ascii="Arial" w:hAnsi="Arial" w:cs="Arial"/>
              </w:rPr>
              <w:t>BSCRIM 2-9</w:t>
            </w:r>
          </w:p>
        </w:tc>
      </w:tr>
      <w:tr w:rsidR="0096164F" w14:paraId="465B06EC" w14:textId="77777777" w:rsidTr="00362728">
        <w:trPr>
          <w:trHeight w:val="85"/>
        </w:trPr>
        <w:tc>
          <w:tcPr>
            <w:tcW w:w="1388" w:type="dxa"/>
            <w:vAlign w:val="center"/>
          </w:tcPr>
          <w:p w14:paraId="53E16116" w14:textId="77777777" w:rsidR="0096164F" w:rsidRDefault="0096164F" w:rsidP="0096164F">
            <w:pPr>
              <w:spacing w:after="0" w:line="240" w:lineRule="auto"/>
              <w:rPr>
                <w:rFonts w:ascii="Times New Roman" w:hAnsi="Times New Roman"/>
              </w:rPr>
            </w:pPr>
            <w:r>
              <w:rPr>
                <w:rFonts w:ascii="Times New Roman" w:hAnsi="Times New Roman"/>
              </w:rPr>
              <w:t>2:00-3:00</w:t>
            </w:r>
          </w:p>
        </w:tc>
        <w:tc>
          <w:tcPr>
            <w:tcW w:w="1237" w:type="dxa"/>
            <w:vAlign w:val="center"/>
          </w:tcPr>
          <w:p w14:paraId="085666A8" w14:textId="77777777" w:rsidR="0096164F" w:rsidRPr="009E4B37" w:rsidRDefault="0096164F" w:rsidP="0096164F">
            <w:pPr>
              <w:spacing w:after="0" w:line="240" w:lineRule="auto"/>
              <w:rPr>
                <w:rFonts w:ascii="Times New Roman" w:hAnsi="Times New Roman"/>
                <w:sz w:val="20"/>
                <w:szCs w:val="20"/>
              </w:rPr>
            </w:pPr>
            <w:r w:rsidRPr="009E4B37">
              <w:rPr>
                <w:rFonts w:ascii="Times New Roman" w:hAnsi="Times New Roman"/>
                <w:sz w:val="20"/>
                <w:szCs w:val="20"/>
              </w:rPr>
              <w:t>LHG</w:t>
            </w:r>
          </w:p>
        </w:tc>
        <w:tc>
          <w:tcPr>
            <w:tcW w:w="4343" w:type="dxa"/>
            <w:vAlign w:val="center"/>
          </w:tcPr>
          <w:p w14:paraId="75ACF074" w14:textId="77777777" w:rsidR="0096164F" w:rsidRPr="009E4B37" w:rsidRDefault="0096164F" w:rsidP="0096164F">
            <w:pPr>
              <w:spacing w:after="0" w:line="240" w:lineRule="auto"/>
              <w:rPr>
                <w:rFonts w:ascii="Times New Roman" w:hAnsi="Times New Roman"/>
                <w:sz w:val="20"/>
                <w:szCs w:val="20"/>
              </w:rPr>
            </w:pPr>
            <w:r w:rsidRPr="009E4B37">
              <w:rPr>
                <w:rFonts w:ascii="Times New Roman" w:hAnsi="Times New Roman"/>
                <w:sz w:val="20"/>
                <w:szCs w:val="20"/>
              </w:rPr>
              <w:t>LOCAL HISTORY AND GOVRNANCE</w:t>
            </w:r>
          </w:p>
        </w:tc>
        <w:tc>
          <w:tcPr>
            <w:tcW w:w="900" w:type="dxa"/>
            <w:vAlign w:val="center"/>
          </w:tcPr>
          <w:p w14:paraId="06917F8A" w14:textId="77777777" w:rsidR="0096164F" w:rsidRDefault="0096164F" w:rsidP="0096164F">
            <w:pPr>
              <w:spacing w:after="0" w:line="240" w:lineRule="auto"/>
              <w:jc w:val="center"/>
              <w:rPr>
                <w:rFonts w:ascii="Arial" w:hAnsi="Arial" w:cs="Arial"/>
              </w:rPr>
            </w:pPr>
            <w:r>
              <w:rPr>
                <w:rFonts w:ascii="Arial" w:hAnsi="Arial" w:cs="Arial"/>
              </w:rPr>
              <w:t>3</w:t>
            </w:r>
          </w:p>
        </w:tc>
        <w:tc>
          <w:tcPr>
            <w:tcW w:w="720" w:type="dxa"/>
            <w:vAlign w:val="center"/>
          </w:tcPr>
          <w:p w14:paraId="16D68C1B" w14:textId="77777777" w:rsidR="0096164F" w:rsidRDefault="0096164F" w:rsidP="0096164F">
            <w:pPr>
              <w:spacing w:after="0" w:line="240" w:lineRule="auto"/>
              <w:jc w:val="center"/>
              <w:rPr>
                <w:rFonts w:ascii="Arial" w:hAnsi="Arial" w:cs="Arial"/>
              </w:rPr>
            </w:pPr>
            <w:r>
              <w:rPr>
                <w:rFonts w:ascii="Arial" w:hAnsi="Arial" w:cs="Arial"/>
              </w:rPr>
              <w:t>M-F</w:t>
            </w:r>
          </w:p>
        </w:tc>
        <w:tc>
          <w:tcPr>
            <w:tcW w:w="900" w:type="dxa"/>
            <w:vAlign w:val="center"/>
          </w:tcPr>
          <w:p w14:paraId="3FC99969" w14:textId="77777777" w:rsidR="0096164F" w:rsidRDefault="0096164F" w:rsidP="0096164F">
            <w:pPr>
              <w:spacing w:after="0" w:line="240" w:lineRule="auto"/>
              <w:jc w:val="center"/>
              <w:rPr>
                <w:rFonts w:ascii="Arial" w:hAnsi="Arial" w:cs="Arial"/>
              </w:rPr>
            </w:pPr>
            <w:r>
              <w:rPr>
                <w:rFonts w:ascii="Arial" w:hAnsi="Arial" w:cs="Arial"/>
              </w:rPr>
              <w:t>1</w:t>
            </w:r>
          </w:p>
        </w:tc>
        <w:tc>
          <w:tcPr>
            <w:tcW w:w="1857" w:type="dxa"/>
            <w:vAlign w:val="center"/>
          </w:tcPr>
          <w:p w14:paraId="340F346D" w14:textId="77777777" w:rsidR="0096164F" w:rsidRDefault="0096164F" w:rsidP="0096164F">
            <w:pPr>
              <w:spacing w:after="0" w:line="240" w:lineRule="auto"/>
              <w:rPr>
                <w:rFonts w:ascii="Arial" w:hAnsi="Arial" w:cs="Arial"/>
              </w:rPr>
            </w:pPr>
            <w:r>
              <w:rPr>
                <w:rFonts w:ascii="Arial" w:hAnsi="Arial" w:cs="Arial"/>
              </w:rPr>
              <w:t>BSENTREP 1-2</w:t>
            </w:r>
          </w:p>
        </w:tc>
      </w:tr>
      <w:tr w:rsidR="0096164F" w14:paraId="730E959F" w14:textId="77777777" w:rsidTr="00362728">
        <w:trPr>
          <w:trHeight w:val="85"/>
        </w:trPr>
        <w:tc>
          <w:tcPr>
            <w:tcW w:w="1388" w:type="dxa"/>
            <w:vAlign w:val="center"/>
          </w:tcPr>
          <w:p w14:paraId="2D2576F5" w14:textId="77777777" w:rsidR="0096164F" w:rsidRDefault="0096164F" w:rsidP="0096164F">
            <w:pPr>
              <w:spacing w:after="0" w:line="240" w:lineRule="auto"/>
              <w:rPr>
                <w:rFonts w:ascii="Times New Roman" w:hAnsi="Times New Roman"/>
              </w:rPr>
            </w:pPr>
            <w:r>
              <w:rPr>
                <w:rFonts w:ascii="Times New Roman" w:hAnsi="Times New Roman"/>
              </w:rPr>
              <w:t>6:00-7:00E</w:t>
            </w:r>
          </w:p>
        </w:tc>
        <w:tc>
          <w:tcPr>
            <w:tcW w:w="1237" w:type="dxa"/>
            <w:vAlign w:val="center"/>
          </w:tcPr>
          <w:p w14:paraId="11516C13" w14:textId="77777777" w:rsidR="0096164F" w:rsidRPr="009E4B37" w:rsidRDefault="0096164F" w:rsidP="0096164F">
            <w:pPr>
              <w:spacing w:after="0" w:line="240" w:lineRule="auto"/>
              <w:rPr>
                <w:rFonts w:ascii="Times New Roman" w:hAnsi="Times New Roman"/>
                <w:sz w:val="20"/>
                <w:szCs w:val="20"/>
              </w:rPr>
            </w:pPr>
            <w:r w:rsidRPr="009E4B37">
              <w:rPr>
                <w:rFonts w:ascii="Times New Roman" w:hAnsi="Times New Roman"/>
                <w:sz w:val="20"/>
                <w:szCs w:val="20"/>
              </w:rPr>
              <w:t>GE 102</w:t>
            </w:r>
          </w:p>
        </w:tc>
        <w:tc>
          <w:tcPr>
            <w:tcW w:w="4343" w:type="dxa"/>
            <w:vAlign w:val="center"/>
          </w:tcPr>
          <w:p w14:paraId="7BABCAEC" w14:textId="77777777" w:rsidR="0096164F" w:rsidRPr="009E4B37" w:rsidRDefault="0096164F" w:rsidP="0096164F">
            <w:pPr>
              <w:spacing w:after="0" w:line="240" w:lineRule="auto"/>
              <w:rPr>
                <w:rFonts w:ascii="Times New Roman" w:hAnsi="Times New Roman"/>
                <w:sz w:val="20"/>
                <w:szCs w:val="20"/>
              </w:rPr>
            </w:pPr>
            <w:r w:rsidRPr="009E4B37">
              <w:rPr>
                <w:rFonts w:ascii="Times New Roman" w:hAnsi="Times New Roman"/>
                <w:sz w:val="20"/>
                <w:szCs w:val="20"/>
              </w:rPr>
              <w:t>READINGS IN THE PHILLIPINES HISTORY</w:t>
            </w:r>
          </w:p>
        </w:tc>
        <w:tc>
          <w:tcPr>
            <w:tcW w:w="900" w:type="dxa"/>
            <w:vAlign w:val="center"/>
          </w:tcPr>
          <w:p w14:paraId="0894BE84" w14:textId="77777777" w:rsidR="0096164F" w:rsidRDefault="0096164F" w:rsidP="0096164F">
            <w:pPr>
              <w:spacing w:after="0" w:line="240" w:lineRule="auto"/>
              <w:jc w:val="center"/>
              <w:rPr>
                <w:rFonts w:ascii="Arial" w:hAnsi="Arial" w:cs="Arial"/>
              </w:rPr>
            </w:pPr>
            <w:r>
              <w:rPr>
                <w:rFonts w:ascii="Arial" w:hAnsi="Arial" w:cs="Arial"/>
              </w:rPr>
              <w:t>3</w:t>
            </w:r>
          </w:p>
        </w:tc>
        <w:tc>
          <w:tcPr>
            <w:tcW w:w="720" w:type="dxa"/>
            <w:vAlign w:val="center"/>
          </w:tcPr>
          <w:p w14:paraId="4D5D8E51" w14:textId="77777777" w:rsidR="0096164F" w:rsidRDefault="0096164F" w:rsidP="0096164F">
            <w:pPr>
              <w:spacing w:after="0" w:line="240" w:lineRule="auto"/>
              <w:jc w:val="center"/>
              <w:rPr>
                <w:rFonts w:ascii="Arial" w:hAnsi="Arial" w:cs="Arial"/>
              </w:rPr>
            </w:pPr>
            <w:r>
              <w:rPr>
                <w:rFonts w:ascii="Arial" w:hAnsi="Arial" w:cs="Arial"/>
              </w:rPr>
              <w:t>M-F</w:t>
            </w:r>
          </w:p>
        </w:tc>
        <w:tc>
          <w:tcPr>
            <w:tcW w:w="900" w:type="dxa"/>
            <w:vAlign w:val="center"/>
          </w:tcPr>
          <w:p w14:paraId="19299464" w14:textId="77777777" w:rsidR="0096164F" w:rsidRDefault="0096164F" w:rsidP="0096164F">
            <w:pPr>
              <w:spacing w:after="0" w:line="240" w:lineRule="auto"/>
              <w:jc w:val="center"/>
              <w:rPr>
                <w:rFonts w:ascii="Arial" w:hAnsi="Arial" w:cs="Arial"/>
              </w:rPr>
            </w:pPr>
            <w:r>
              <w:rPr>
                <w:rFonts w:ascii="Arial" w:hAnsi="Arial" w:cs="Arial"/>
              </w:rPr>
              <w:t>1</w:t>
            </w:r>
          </w:p>
        </w:tc>
        <w:tc>
          <w:tcPr>
            <w:tcW w:w="1857" w:type="dxa"/>
            <w:vAlign w:val="center"/>
          </w:tcPr>
          <w:p w14:paraId="6B2E876F" w14:textId="77777777" w:rsidR="0096164F" w:rsidRDefault="0096164F" w:rsidP="0096164F">
            <w:pPr>
              <w:spacing w:after="0" w:line="240" w:lineRule="auto"/>
              <w:rPr>
                <w:rFonts w:ascii="Arial" w:hAnsi="Arial" w:cs="Arial"/>
              </w:rPr>
            </w:pPr>
            <w:r>
              <w:rPr>
                <w:rFonts w:ascii="Arial" w:hAnsi="Arial" w:cs="Arial"/>
              </w:rPr>
              <w:t>BSBA MM1-6</w:t>
            </w:r>
          </w:p>
        </w:tc>
      </w:tr>
      <w:tr w:rsidR="0096164F" w14:paraId="78F134F8" w14:textId="77777777" w:rsidTr="00362728">
        <w:trPr>
          <w:trHeight w:val="147"/>
        </w:trPr>
        <w:tc>
          <w:tcPr>
            <w:tcW w:w="1388" w:type="dxa"/>
            <w:shd w:val="clear" w:color="auto" w:fill="FDE9D9" w:themeFill="accent6" w:themeFillTint="33"/>
            <w:vAlign w:val="center"/>
          </w:tcPr>
          <w:p w14:paraId="118EEEF9" w14:textId="77777777" w:rsidR="0096164F" w:rsidRDefault="0096164F" w:rsidP="0096164F">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337283D3" w14:textId="77777777" w:rsidR="0096164F" w:rsidRPr="009E4B37" w:rsidRDefault="0096164F" w:rsidP="0096164F">
            <w:pPr>
              <w:pStyle w:val="ListParagraph"/>
              <w:spacing w:after="0" w:line="240" w:lineRule="auto"/>
              <w:ind w:left="0"/>
              <w:rPr>
                <w:rFonts w:ascii="Arial" w:hAnsi="Arial" w:cs="Arial"/>
                <w:sz w:val="20"/>
                <w:szCs w:val="20"/>
              </w:rPr>
            </w:pPr>
          </w:p>
        </w:tc>
        <w:tc>
          <w:tcPr>
            <w:tcW w:w="4343" w:type="dxa"/>
            <w:shd w:val="clear" w:color="auto" w:fill="FDE9D9" w:themeFill="accent6" w:themeFillTint="33"/>
            <w:vAlign w:val="center"/>
          </w:tcPr>
          <w:p w14:paraId="4B38066D" w14:textId="77777777" w:rsidR="0096164F" w:rsidRPr="009E4B37" w:rsidRDefault="0096164F" w:rsidP="0096164F">
            <w:pPr>
              <w:pStyle w:val="ListParagraph"/>
              <w:spacing w:after="0" w:line="240" w:lineRule="auto"/>
              <w:ind w:left="0"/>
              <w:rPr>
                <w:rFonts w:ascii="Arial" w:hAnsi="Arial" w:cs="Arial"/>
                <w:sz w:val="20"/>
                <w:szCs w:val="20"/>
              </w:rPr>
            </w:pPr>
          </w:p>
        </w:tc>
        <w:tc>
          <w:tcPr>
            <w:tcW w:w="900" w:type="dxa"/>
            <w:shd w:val="clear" w:color="auto" w:fill="FDE9D9" w:themeFill="accent6" w:themeFillTint="33"/>
            <w:vAlign w:val="center"/>
          </w:tcPr>
          <w:p w14:paraId="3F5B5618" w14:textId="77777777" w:rsidR="0096164F" w:rsidRDefault="0096164F" w:rsidP="0096164F">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E02B009" w14:textId="77777777" w:rsidR="0096164F" w:rsidRDefault="0096164F" w:rsidP="0096164F">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38281087" w14:textId="77777777" w:rsidR="0096164F" w:rsidRDefault="0096164F" w:rsidP="0096164F">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740EDAEA" w14:textId="77777777" w:rsidR="0096164F" w:rsidRDefault="0096164F" w:rsidP="0096164F">
            <w:pPr>
              <w:pStyle w:val="ListParagraph"/>
              <w:spacing w:after="0" w:line="240" w:lineRule="auto"/>
              <w:ind w:left="0"/>
              <w:rPr>
                <w:rFonts w:ascii="Arial" w:hAnsi="Arial" w:cs="Arial"/>
              </w:rPr>
            </w:pPr>
          </w:p>
        </w:tc>
      </w:tr>
      <w:tr w:rsidR="0096164F" w14:paraId="277378E1" w14:textId="77777777" w:rsidTr="00362728">
        <w:trPr>
          <w:trHeight w:val="147"/>
        </w:trPr>
        <w:tc>
          <w:tcPr>
            <w:tcW w:w="1388" w:type="dxa"/>
            <w:shd w:val="clear" w:color="auto" w:fill="FFFFFF" w:themeFill="background1"/>
            <w:vAlign w:val="center"/>
          </w:tcPr>
          <w:p w14:paraId="588A18EF" w14:textId="77777777" w:rsidR="0096164F" w:rsidRDefault="0096164F" w:rsidP="0096164F">
            <w:pPr>
              <w:pStyle w:val="ListParagraph"/>
              <w:spacing w:after="0" w:line="240" w:lineRule="auto"/>
              <w:ind w:left="-71"/>
              <w:rPr>
                <w:rFonts w:ascii="Arial" w:hAnsi="Arial" w:cs="Arial"/>
                <w:sz w:val="20"/>
              </w:rPr>
            </w:pPr>
            <w:r>
              <w:rPr>
                <w:rFonts w:ascii="Times New Roman" w:hAnsi="Times New Roman"/>
                <w:sz w:val="20"/>
              </w:rPr>
              <w:t>9:00-10:00</w:t>
            </w:r>
          </w:p>
        </w:tc>
        <w:tc>
          <w:tcPr>
            <w:tcW w:w="1237" w:type="dxa"/>
            <w:shd w:val="clear" w:color="auto" w:fill="FFFFFF" w:themeFill="background1"/>
            <w:vAlign w:val="center"/>
          </w:tcPr>
          <w:p w14:paraId="44EB78FE" w14:textId="77777777" w:rsidR="0096164F" w:rsidRPr="009E4B37" w:rsidRDefault="0096164F" w:rsidP="0096164F">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LHG</w:t>
            </w:r>
          </w:p>
        </w:tc>
        <w:tc>
          <w:tcPr>
            <w:tcW w:w="4343" w:type="dxa"/>
            <w:shd w:val="clear" w:color="auto" w:fill="FFFFFF" w:themeFill="background1"/>
            <w:vAlign w:val="center"/>
          </w:tcPr>
          <w:p w14:paraId="188D7EE5" w14:textId="77777777" w:rsidR="0096164F" w:rsidRPr="009E4B37" w:rsidRDefault="0096164F" w:rsidP="0096164F">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LOCAL HISTORY AND GOVERNANCE</w:t>
            </w:r>
          </w:p>
        </w:tc>
        <w:tc>
          <w:tcPr>
            <w:tcW w:w="900" w:type="dxa"/>
            <w:shd w:val="clear" w:color="auto" w:fill="FFFFFF" w:themeFill="background1"/>
            <w:vAlign w:val="center"/>
          </w:tcPr>
          <w:p w14:paraId="0749C9C6" w14:textId="77777777" w:rsidR="0096164F" w:rsidRDefault="0096164F" w:rsidP="0096164F">
            <w:pPr>
              <w:pStyle w:val="ListParagraph"/>
              <w:spacing w:after="0" w:line="240" w:lineRule="auto"/>
              <w:ind w:left="0"/>
              <w:jc w:val="center"/>
              <w:rPr>
                <w:rFonts w:ascii="Arial" w:hAnsi="Arial" w:cs="Arial"/>
                <w:sz w:val="20"/>
              </w:rPr>
            </w:pPr>
            <w:r>
              <w:rPr>
                <w:rFonts w:ascii="Arial" w:hAnsi="Arial" w:cs="Arial"/>
                <w:sz w:val="20"/>
              </w:rPr>
              <w:t>3</w:t>
            </w:r>
          </w:p>
        </w:tc>
        <w:tc>
          <w:tcPr>
            <w:tcW w:w="720" w:type="dxa"/>
            <w:shd w:val="clear" w:color="auto" w:fill="FFFFFF" w:themeFill="background1"/>
            <w:vAlign w:val="center"/>
          </w:tcPr>
          <w:p w14:paraId="34CE5559" w14:textId="77777777" w:rsidR="0096164F" w:rsidRDefault="0096164F" w:rsidP="0096164F">
            <w:pPr>
              <w:pStyle w:val="ListParagraph"/>
              <w:spacing w:after="0" w:line="240" w:lineRule="auto"/>
              <w:ind w:left="0"/>
              <w:jc w:val="center"/>
              <w:rPr>
                <w:rFonts w:ascii="Arial" w:hAnsi="Arial" w:cs="Arial"/>
                <w:sz w:val="20"/>
              </w:rPr>
            </w:pPr>
            <w:r>
              <w:rPr>
                <w:rFonts w:ascii="Arial" w:hAnsi="Arial" w:cs="Arial"/>
                <w:sz w:val="20"/>
              </w:rPr>
              <w:t>M-F</w:t>
            </w:r>
          </w:p>
        </w:tc>
        <w:tc>
          <w:tcPr>
            <w:tcW w:w="900" w:type="dxa"/>
            <w:shd w:val="clear" w:color="auto" w:fill="FFFFFF" w:themeFill="background1"/>
            <w:vAlign w:val="center"/>
          </w:tcPr>
          <w:p w14:paraId="6AACF572" w14:textId="77777777" w:rsidR="0096164F" w:rsidRDefault="0096164F" w:rsidP="0096164F">
            <w:pPr>
              <w:pStyle w:val="ListParagraph"/>
              <w:spacing w:after="0" w:line="240" w:lineRule="auto"/>
              <w:ind w:left="0"/>
              <w:jc w:val="center"/>
              <w:rPr>
                <w:rFonts w:ascii="Arial" w:hAnsi="Arial" w:cs="Arial"/>
                <w:sz w:val="20"/>
              </w:rPr>
            </w:pPr>
            <w:r>
              <w:rPr>
                <w:rFonts w:ascii="Arial" w:hAnsi="Arial" w:cs="Arial"/>
                <w:sz w:val="20"/>
              </w:rPr>
              <w:t>2</w:t>
            </w:r>
          </w:p>
        </w:tc>
        <w:tc>
          <w:tcPr>
            <w:tcW w:w="1857" w:type="dxa"/>
            <w:shd w:val="clear" w:color="auto" w:fill="FFFFFF" w:themeFill="background1"/>
            <w:vAlign w:val="center"/>
          </w:tcPr>
          <w:p w14:paraId="08510683" w14:textId="77777777" w:rsidR="0096164F" w:rsidRDefault="0096164F" w:rsidP="0096164F">
            <w:pPr>
              <w:pStyle w:val="ListParagraph"/>
              <w:spacing w:after="0" w:line="240" w:lineRule="auto"/>
              <w:ind w:left="0"/>
              <w:rPr>
                <w:rFonts w:ascii="Arial" w:hAnsi="Arial" w:cs="Arial"/>
                <w:sz w:val="20"/>
              </w:rPr>
            </w:pPr>
            <w:r>
              <w:rPr>
                <w:rFonts w:ascii="Arial" w:hAnsi="Arial" w:cs="Arial"/>
                <w:sz w:val="20"/>
              </w:rPr>
              <w:t>BSBA FM 1-1</w:t>
            </w:r>
          </w:p>
        </w:tc>
      </w:tr>
      <w:tr w:rsidR="009E4B37" w14:paraId="7EFC30CF" w14:textId="77777777" w:rsidTr="00A913BA">
        <w:trPr>
          <w:trHeight w:val="147"/>
        </w:trPr>
        <w:tc>
          <w:tcPr>
            <w:tcW w:w="1388" w:type="dxa"/>
            <w:shd w:val="clear" w:color="auto" w:fill="FFFFFF" w:themeFill="background1"/>
          </w:tcPr>
          <w:p w14:paraId="703868B9" w14:textId="02F20329" w:rsidR="009E4B37" w:rsidRDefault="009E4B37" w:rsidP="009E4B37">
            <w:pPr>
              <w:pStyle w:val="ListParagraph"/>
              <w:spacing w:after="0" w:line="240" w:lineRule="auto"/>
              <w:ind w:left="-71"/>
              <w:rPr>
                <w:rFonts w:ascii="Times New Roman" w:hAnsi="Times New Roman"/>
                <w:sz w:val="20"/>
              </w:rPr>
            </w:pPr>
            <w:r>
              <w:rPr>
                <w:rFonts w:ascii="Times New Roman" w:hAnsi="Times New Roman"/>
              </w:rPr>
              <w:t>2:00-3:00</w:t>
            </w:r>
          </w:p>
        </w:tc>
        <w:tc>
          <w:tcPr>
            <w:tcW w:w="1237" w:type="dxa"/>
            <w:shd w:val="clear" w:color="auto" w:fill="FFFFFF" w:themeFill="background1"/>
            <w:vAlign w:val="center"/>
          </w:tcPr>
          <w:p w14:paraId="3F167AD1" w14:textId="19700028"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VAL.ED</w:t>
            </w:r>
          </w:p>
        </w:tc>
        <w:tc>
          <w:tcPr>
            <w:tcW w:w="4343" w:type="dxa"/>
            <w:shd w:val="clear" w:color="auto" w:fill="FFFFFF" w:themeFill="background1"/>
            <w:vAlign w:val="center"/>
          </w:tcPr>
          <w:p w14:paraId="5C727645" w14:textId="78C2C43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VALUES EDUCATION</w:t>
            </w:r>
          </w:p>
        </w:tc>
        <w:tc>
          <w:tcPr>
            <w:tcW w:w="900" w:type="dxa"/>
            <w:shd w:val="clear" w:color="auto" w:fill="FFFFFF" w:themeFill="background1"/>
            <w:vAlign w:val="center"/>
          </w:tcPr>
          <w:p w14:paraId="2E3026CF" w14:textId="62EE5FF9" w:rsidR="009E4B37" w:rsidRDefault="009E4B37" w:rsidP="009E4B37">
            <w:pPr>
              <w:pStyle w:val="ListParagraph"/>
              <w:spacing w:after="0" w:line="240" w:lineRule="auto"/>
              <w:ind w:left="0"/>
              <w:jc w:val="center"/>
              <w:rPr>
                <w:rFonts w:ascii="Arial" w:hAnsi="Arial" w:cs="Arial"/>
                <w:sz w:val="20"/>
              </w:rPr>
            </w:pPr>
            <w:r>
              <w:rPr>
                <w:rFonts w:ascii="Arial" w:hAnsi="Arial" w:cs="Arial"/>
              </w:rPr>
              <w:t>3</w:t>
            </w:r>
          </w:p>
        </w:tc>
        <w:tc>
          <w:tcPr>
            <w:tcW w:w="720" w:type="dxa"/>
            <w:shd w:val="clear" w:color="auto" w:fill="FFFFFF" w:themeFill="background1"/>
            <w:vAlign w:val="center"/>
          </w:tcPr>
          <w:p w14:paraId="084DA2B4" w14:textId="6DE4C62B" w:rsidR="009E4B37" w:rsidRDefault="009E4B37" w:rsidP="009E4B37">
            <w:pPr>
              <w:pStyle w:val="ListParagraph"/>
              <w:spacing w:after="0" w:line="240" w:lineRule="auto"/>
              <w:ind w:left="0"/>
              <w:jc w:val="center"/>
              <w:rPr>
                <w:rFonts w:ascii="Arial" w:hAnsi="Arial" w:cs="Arial"/>
                <w:sz w:val="20"/>
              </w:rPr>
            </w:pPr>
            <w:r>
              <w:rPr>
                <w:rFonts w:ascii="Arial" w:hAnsi="Arial" w:cs="Arial"/>
              </w:rPr>
              <w:t>M-F</w:t>
            </w:r>
          </w:p>
        </w:tc>
        <w:tc>
          <w:tcPr>
            <w:tcW w:w="900" w:type="dxa"/>
            <w:shd w:val="clear" w:color="auto" w:fill="FFFFFF" w:themeFill="background1"/>
            <w:vAlign w:val="center"/>
          </w:tcPr>
          <w:p w14:paraId="25677C27" w14:textId="7C936357" w:rsidR="009E4B37" w:rsidRDefault="009E4B37" w:rsidP="009E4B37">
            <w:pPr>
              <w:pStyle w:val="ListParagraph"/>
              <w:spacing w:after="0" w:line="240" w:lineRule="auto"/>
              <w:ind w:left="0"/>
              <w:jc w:val="center"/>
              <w:rPr>
                <w:rFonts w:ascii="Arial" w:hAnsi="Arial" w:cs="Arial"/>
                <w:sz w:val="20"/>
              </w:rPr>
            </w:pPr>
            <w:r>
              <w:rPr>
                <w:rFonts w:ascii="Arial" w:hAnsi="Arial" w:cs="Arial"/>
              </w:rPr>
              <w:t>2</w:t>
            </w:r>
          </w:p>
        </w:tc>
        <w:tc>
          <w:tcPr>
            <w:tcW w:w="1857" w:type="dxa"/>
            <w:shd w:val="clear" w:color="auto" w:fill="FFFFFF" w:themeFill="background1"/>
            <w:vAlign w:val="center"/>
          </w:tcPr>
          <w:p w14:paraId="0E12B6D1" w14:textId="3D570D65" w:rsidR="009E4B37" w:rsidRDefault="009E4B37" w:rsidP="009E4B37">
            <w:pPr>
              <w:pStyle w:val="ListParagraph"/>
              <w:spacing w:after="0" w:line="240" w:lineRule="auto"/>
              <w:ind w:left="0"/>
              <w:rPr>
                <w:rFonts w:ascii="Arial" w:hAnsi="Arial" w:cs="Arial"/>
                <w:sz w:val="20"/>
              </w:rPr>
            </w:pPr>
            <w:r>
              <w:rPr>
                <w:rFonts w:ascii="Arial" w:hAnsi="Arial" w:cs="Arial"/>
              </w:rPr>
              <w:t>BSENTREP1-2</w:t>
            </w:r>
          </w:p>
        </w:tc>
      </w:tr>
      <w:tr w:rsidR="009E4B37" w14:paraId="6621C5D0" w14:textId="77777777" w:rsidTr="00362728">
        <w:trPr>
          <w:trHeight w:val="147"/>
        </w:trPr>
        <w:tc>
          <w:tcPr>
            <w:tcW w:w="1388" w:type="dxa"/>
            <w:vAlign w:val="center"/>
          </w:tcPr>
          <w:p w14:paraId="13F10670" w14:textId="77777777" w:rsidR="009E4B37" w:rsidRDefault="009E4B37" w:rsidP="009E4B37">
            <w:pPr>
              <w:pStyle w:val="ListParagraph"/>
              <w:spacing w:after="0" w:line="240" w:lineRule="auto"/>
              <w:ind w:left="-71"/>
              <w:rPr>
                <w:rFonts w:ascii="Times New Roman" w:hAnsi="Times New Roman"/>
                <w:sz w:val="20"/>
              </w:rPr>
            </w:pPr>
            <w:r>
              <w:rPr>
                <w:rFonts w:ascii="Times New Roman" w:hAnsi="Times New Roman"/>
              </w:rPr>
              <w:t>3:00-4:00</w:t>
            </w:r>
          </w:p>
        </w:tc>
        <w:tc>
          <w:tcPr>
            <w:tcW w:w="1237" w:type="dxa"/>
            <w:shd w:val="clear" w:color="auto" w:fill="FFFFFF" w:themeFill="background1"/>
            <w:vAlign w:val="center"/>
          </w:tcPr>
          <w:p w14:paraId="2090C118" w14:textId="7777777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GEN.SOC</w:t>
            </w:r>
          </w:p>
        </w:tc>
        <w:tc>
          <w:tcPr>
            <w:tcW w:w="4343" w:type="dxa"/>
            <w:shd w:val="clear" w:color="auto" w:fill="FFFFFF" w:themeFill="background1"/>
            <w:vAlign w:val="center"/>
          </w:tcPr>
          <w:p w14:paraId="6C4C775B" w14:textId="7777777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GENDER AND SOCIETY</w:t>
            </w:r>
          </w:p>
        </w:tc>
        <w:tc>
          <w:tcPr>
            <w:tcW w:w="900" w:type="dxa"/>
            <w:shd w:val="clear" w:color="auto" w:fill="FFFFFF" w:themeFill="background1"/>
            <w:vAlign w:val="center"/>
          </w:tcPr>
          <w:p w14:paraId="4C8BBC65" w14:textId="77777777" w:rsidR="009E4B37" w:rsidRDefault="009E4B37" w:rsidP="009E4B37">
            <w:pPr>
              <w:pStyle w:val="ListParagraph"/>
              <w:spacing w:after="0" w:line="240" w:lineRule="auto"/>
              <w:ind w:left="0"/>
              <w:jc w:val="center"/>
              <w:rPr>
                <w:rFonts w:ascii="Arial" w:hAnsi="Arial" w:cs="Arial"/>
                <w:sz w:val="20"/>
              </w:rPr>
            </w:pPr>
            <w:r>
              <w:rPr>
                <w:rFonts w:ascii="Arial" w:hAnsi="Arial" w:cs="Arial"/>
              </w:rPr>
              <w:t>3</w:t>
            </w:r>
          </w:p>
        </w:tc>
        <w:tc>
          <w:tcPr>
            <w:tcW w:w="720" w:type="dxa"/>
            <w:shd w:val="clear" w:color="auto" w:fill="FFFFFF" w:themeFill="background1"/>
            <w:vAlign w:val="center"/>
          </w:tcPr>
          <w:p w14:paraId="27C73C8B" w14:textId="77777777" w:rsidR="009E4B37" w:rsidRDefault="009E4B37" w:rsidP="009E4B37">
            <w:pPr>
              <w:pStyle w:val="ListParagraph"/>
              <w:spacing w:after="0" w:line="240" w:lineRule="auto"/>
              <w:ind w:left="0"/>
              <w:jc w:val="center"/>
              <w:rPr>
                <w:rFonts w:ascii="Arial" w:hAnsi="Arial" w:cs="Arial"/>
                <w:sz w:val="20"/>
              </w:rPr>
            </w:pPr>
            <w:r>
              <w:rPr>
                <w:rFonts w:ascii="Arial" w:hAnsi="Arial" w:cs="Arial"/>
              </w:rPr>
              <w:t>M-F</w:t>
            </w:r>
          </w:p>
        </w:tc>
        <w:tc>
          <w:tcPr>
            <w:tcW w:w="900" w:type="dxa"/>
            <w:shd w:val="clear" w:color="auto" w:fill="FFFFFF" w:themeFill="background1"/>
            <w:vAlign w:val="center"/>
          </w:tcPr>
          <w:p w14:paraId="216A6FC6" w14:textId="77777777" w:rsidR="009E4B37" w:rsidRDefault="009E4B37" w:rsidP="009E4B37">
            <w:pPr>
              <w:pStyle w:val="ListParagraph"/>
              <w:spacing w:after="0" w:line="240" w:lineRule="auto"/>
              <w:ind w:left="0"/>
              <w:jc w:val="center"/>
              <w:rPr>
                <w:rFonts w:ascii="Arial" w:hAnsi="Arial" w:cs="Arial"/>
                <w:sz w:val="20"/>
              </w:rPr>
            </w:pPr>
            <w:r>
              <w:rPr>
                <w:rFonts w:ascii="Arial" w:hAnsi="Arial" w:cs="Arial"/>
              </w:rPr>
              <w:t>2</w:t>
            </w:r>
          </w:p>
        </w:tc>
        <w:tc>
          <w:tcPr>
            <w:tcW w:w="1857" w:type="dxa"/>
            <w:shd w:val="clear" w:color="auto" w:fill="FFFFFF" w:themeFill="background1"/>
            <w:vAlign w:val="center"/>
          </w:tcPr>
          <w:p w14:paraId="0B4EB927" w14:textId="77777777" w:rsidR="009E4B37" w:rsidRDefault="009E4B37" w:rsidP="009E4B37">
            <w:pPr>
              <w:pStyle w:val="ListParagraph"/>
              <w:spacing w:after="0" w:line="240" w:lineRule="auto"/>
              <w:ind w:left="0"/>
              <w:rPr>
                <w:rFonts w:ascii="Arial" w:hAnsi="Arial" w:cs="Arial"/>
                <w:sz w:val="20"/>
              </w:rPr>
            </w:pPr>
            <w:r>
              <w:rPr>
                <w:rFonts w:ascii="Arial" w:hAnsi="Arial" w:cs="Arial"/>
              </w:rPr>
              <w:t>BSAB 4-2</w:t>
            </w:r>
          </w:p>
        </w:tc>
      </w:tr>
      <w:tr w:rsidR="009E4B37" w14:paraId="0670D9F7" w14:textId="77777777" w:rsidTr="00362728">
        <w:trPr>
          <w:trHeight w:val="89"/>
        </w:trPr>
        <w:tc>
          <w:tcPr>
            <w:tcW w:w="1388" w:type="dxa"/>
          </w:tcPr>
          <w:p w14:paraId="41107A0C" w14:textId="77777777" w:rsidR="009E4B37" w:rsidRDefault="009E4B37" w:rsidP="009E4B37">
            <w:pPr>
              <w:pStyle w:val="ListParagraph"/>
              <w:spacing w:after="0" w:line="240" w:lineRule="auto"/>
              <w:ind w:left="-77" w:right="-107"/>
              <w:rPr>
                <w:rFonts w:ascii="Arial" w:hAnsi="Arial" w:cs="Arial"/>
              </w:rPr>
            </w:pPr>
            <w:r>
              <w:rPr>
                <w:rFonts w:ascii="Times New Roman" w:hAnsi="Times New Roman"/>
              </w:rPr>
              <w:t>6:00-7:00E</w:t>
            </w:r>
          </w:p>
        </w:tc>
        <w:tc>
          <w:tcPr>
            <w:tcW w:w="1237" w:type="dxa"/>
            <w:vAlign w:val="center"/>
          </w:tcPr>
          <w:p w14:paraId="3026EAF0" w14:textId="7777777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VAL.ED</w:t>
            </w:r>
          </w:p>
        </w:tc>
        <w:tc>
          <w:tcPr>
            <w:tcW w:w="4343" w:type="dxa"/>
            <w:vAlign w:val="center"/>
          </w:tcPr>
          <w:p w14:paraId="600FC517" w14:textId="7777777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VALUES EDUCATION</w:t>
            </w:r>
          </w:p>
        </w:tc>
        <w:tc>
          <w:tcPr>
            <w:tcW w:w="900" w:type="dxa"/>
            <w:vAlign w:val="center"/>
          </w:tcPr>
          <w:p w14:paraId="5808DD45"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71D78B4"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0AC8D05"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26AAEDC8" w14:textId="77777777" w:rsidR="009E4B37" w:rsidRDefault="009E4B37" w:rsidP="009E4B37">
            <w:pPr>
              <w:pStyle w:val="ListParagraph"/>
              <w:spacing w:after="0" w:line="240" w:lineRule="auto"/>
              <w:ind w:left="0"/>
              <w:rPr>
                <w:rFonts w:ascii="Arial" w:hAnsi="Arial" w:cs="Arial"/>
              </w:rPr>
            </w:pPr>
            <w:r>
              <w:rPr>
                <w:rFonts w:ascii="Arial" w:hAnsi="Arial" w:cs="Arial"/>
              </w:rPr>
              <w:t>BSENTREP1-3</w:t>
            </w:r>
          </w:p>
        </w:tc>
      </w:tr>
      <w:tr w:rsidR="009E4B37" w14:paraId="3CFEFA9B" w14:textId="77777777" w:rsidTr="00362728">
        <w:trPr>
          <w:trHeight w:val="245"/>
        </w:trPr>
        <w:tc>
          <w:tcPr>
            <w:tcW w:w="1388" w:type="dxa"/>
          </w:tcPr>
          <w:p w14:paraId="32669712" w14:textId="4FA9C138" w:rsidR="009E4B37" w:rsidRDefault="009E4B37" w:rsidP="009E4B37">
            <w:pPr>
              <w:pStyle w:val="ListParagraph"/>
              <w:spacing w:after="0" w:line="240" w:lineRule="auto"/>
              <w:ind w:left="-77" w:right="-107"/>
              <w:rPr>
                <w:rFonts w:ascii="Times New Roman" w:hAnsi="Times New Roman"/>
                <w:sz w:val="20"/>
                <w:szCs w:val="20"/>
              </w:rPr>
            </w:pPr>
            <w:r>
              <w:rPr>
                <w:rFonts w:ascii="Times New Roman" w:hAnsi="Times New Roman"/>
              </w:rPr>
              <w:t>7:00-8:00E</w:t>
            </w:r>
          </w:p>
        </w:tc>
        <w:tc>
          <w:tcPr>
            <w:tcW w:w="1237" w:type="dxa"/>
            <w:vAlign w:val="center"/>
          </w:tcPr>
          <w:p w14:paraId="24BE6C2D" w14:textId="7777777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VAL.ED</w:t>
            </w:r>
          </w:p>
        </w:tc>
        <w:tc>
          <w:tcPr>
            <w:tcW w:w="4343" w:type="dxa"/>
            <w:vAlign w:val="center"/>
          </w:tcPr>
          <w:p w14:paraId="3848BDA2" w14:textId="77777777" w:rsidR="009E4B37" w:rsidRPr="009E4B37" w:rsidRDefault="009E4B37" w:rsidP="009E4B37">
            <w:pPr>
              <w:pStyle w:val="ListParagraph"/>
              <w:spacing w:after="0" w:line="240" w:lineRule="auto"/>
              <w:ind w:left="0"/>
              <w:rPr>
                <w:rFonts w:ascii="Times New Roman" w:hAnsi="Times New Roman"/>
                <w:sz w:val="20"/>
                <w:szCs w:val="20"/>
              </w:rPr>
            </w:pPr>
            <w:r w:rsidRPr="009E4B37">
              <w:rPr>
                <w:rFonts w:ascii="Times New Roman" w:hAnsi="Times New Roman"/>
                <w:sz w:val="20"/>
                <w:szCs w:val="20"/>
              </w:rPr>
              <w:t>VALUES EDUCATION</w:t>
            </w:r>
          </w:p>
        </w:tc>
        <w:tc>
          <w:tcPr>
            <w:tcW w:w="900" w:type="dxa"/>
            <w:vAlign w:val="center"/>
          </w:tcPr>
          <w:p w14:paraId="599FCE09"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2B01578"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8349382"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40B9FD2" w14:textId="77777777" w:rsidR="009E4B37" w:rsidRDefault="009E4B37" w:rsidP="009E4B37">
            <w:pPr>
              <w:pStyle w:val="ListParagraph"/>
              <w:spacing w:after="0" w:line="240" w:lineRule="auto"/>
              <w:ind w:left="0"/>
              <w:rPr>
                <w:rFonts w:ascii="Arial" w:hAnsi="Arial" w:cs="Arial"/>
              </w:rPr>
            </w:pPr>
            <w:r>
              <w:rPr>
                <w:rFonts w:ascii="Arial" w:hAnsi="Arial" w:cs="Arial"/>
              </w:rPr>
              <w:t>BSBA HRM1-3</w:t>
            </w:r>
          </w:p>
        </w:tc>
      </w:tr>
      <w:tr w:rsidR="009E4B37" w14:paraId="388FD07C" w14:textId="77777777" w:rsidTr="00362728">
        <w:trPr>
          <w:trHeight w:val="245"/>
        </w:trPr>
        <w:tc>
          <w:tcPr>
            <w:tcW w:w="1388" w:type="dxa"/>
          </w:tcPr>
          <w:p w14:paraId="1CE0D272" w14:textId="3E665FE7" w:rsidR="009E4B37" w:rsidRDefault="009E4B37" w:rsidP="009E4B37">
            <w:pPr>
              <w:pStyle w:val="ListParagraph"/>
              <w:spacing w:after="0" w:line="240" w:lineRule="auto"/>
              <w:ind w:left="-77" w:right="-107"/>
              <w:rPr>
                <w:rFonts w:ascii="Arial" w:hAnsi="Arial" w:cs="Arial"/>
              </w:rPr>
            </w:pPr>
            <w:r>
              <w:rPr>
                <w:rFonts w:ascii="Times New Roman" w:hAnsi="Times New Roman"/>
                <w:sz w:val="20"/>
                <w:szCs w:val="20"/>
              </w:rPr>
              <w:t>8:00-9:00E</w:t>
            </w:r>
          </w:p>
        </w:tc>
        <w:tc>
          <w:tcPr>
            <w:tcW w:w="1237" w:type="dxa"/>
            <w:vAlign w:val="center"/>
          </w:tcPr>
          <w:p w14:paraId="77F6137C" w14:textId="77777777" w:rsidR="009E4B37" w:rsidRPr="009E4B37" w:rsidRDefault="009E4B37" w:rsidP="009E4B37">
            <w:pPr>
              <w:pStyle w:val="ListParagraph"/>
              <w:spacing w:after="0" w:line="240" w:lineRule="auto"/>
              <w:ind w:left="0"/>
              <w:rPr>
                <w:rFonts w:ascii="Arial" w:hAnsi="Arial" w:cs="Arial"/>
                <w:bCs/>
                <w:color w:val="000000" w:themeColor="text1"/>
                <w:sz w:val="20"/>
                <w:szCs w:val="20"/>
              </w:rPr>
            </w:pPr>
            <w:r w:rsidRPr="009E4B37">
              <w:rPr>
                <w:rFonts w:ascii="Times New Roman" w:hAnsi="Times New Roman"/>
                <w:sz w:val="20"/>
                <w:szCs w:val="20"/>
              </w:rPr>
              <w:t>VAL.ED</w:t>
            </w:r>
          </w:p>
        </w:tc>
        <w:tc>
          <w:tcPr>
            <w:tcW w:w="4343" w:type="dxa"/>
            <w:vAlign w:val="center"/>
          </w:tcPr>
          <w:p w14:paraId="36568577" w14:textId="77777777" w:rsidR="009E4B37" w:rsidRPr="009E4B37" w:rsidRDefault="009E4B37" w:rsidP="009E4B37">
            <w:pPr>
              <w:pStyle w:val="ListParagraph"/>
              <w:spacing w:after="0" w:line="240" w:lineRule="auto"/>
              <w:ind w:left="0"/>
              <w:rPr>
                <w:rFonts w:ascii="Arial" w:hAnsi="Arial" w:cs="Arial"/>
                <w:bCs/>
                <w:color w:val="000000" w:themeColor="text1"/>
                <w:sz w:val="20"/>
                <w:szCs w:val="20"/>
              </w:rPr>
            </w:pPr>
            <w:r w:rsidRPr="009E4B37">
              <w:rPr>
                <w:rFonts w:ascii="Times New Roman" w:hAnsi="Times New Roman"/>
                <w:sz w:val="20"/>
                <w:szCs w:val="20"/>
              </w:rPr>
              <w:t>VALUES EDUCATION</w:t>
            </w:r>
          </w:p>
        </w:tc>
        <w:tc>
          <w:tcPr>
            <w:tcW w:w="900" w:type="dxa"/>
            <w:vAlign w:val="center"/>
          </w:tcPr>
          <w:p w14:paraId="304B052A"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911FB6B"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1E70592"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26CD99BE" w14:textId="77777777" w:rsidR="009E4B37" w:rsidRDefault="009E4B37" w:rsidP="009E4B37">
            <w:pPr>
              <w:pStyle w:val="ListParagraph"/>
              <w:spacing w:after="0" w:line="240" w:lineRule="auto"/>
              <w:ind w:left="0"/>
              <w:rPr>
                <w:rFonts w:ascii="Arial" w:hAnsi="Arial" w:cs="Arial"/>
              </w:rPr>
            </w:pPr>
            <w:r>
              <w:rPr>
                <w:rFonts w:ascii="Arial" w:hAnsi="Arial" w:cs="Arial"/>
              </w:rPr>
              <w:t>BSBA HRM1-4</w:t>
            </w:r>
          </w:p>
        </w:tc>
      </w:tr>
      <w:tr w:rsidR="009E4B37" w14:paraId="126C8457" w14:textId="77777777" w:rsidTr="00362728">
        <w:trPr>
          <w:trHeight w:val="85"/>
        </w:trPr>
        <w:tc>
          <w:tcPr>
            <w:tcW w:w="1388" w:type="dxa"/>
            <w:shd w:val="clear" w:color="auto" w:fill="548DD4" w:themeFill="text2" w:themeFillTint="99"/>
          </w:tcPr>
          <w:p w14:paraId="003E0350"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6611B481"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046ABA7" w14:textId="77777777" w:rsidR="009E4B37" w:rsidRDefault="009E4B37" w:rsidP="009E4B37">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2341862" w14:textId="77777777" w:rsidR="009E4B37" w:rsidRDefault="009E4B37" w:rsidP="009E4B37">
            <w:pPr>
              <w:pStyle w:val="ListParagraph"/>
              <w:spacing w:after="0" w:line="240" w:lineRule="auto"/>
              <w:ind w:left="0"/>
              <w:jc w:val="center"/>
              <w:rPr>
                <w:rFonts w:ascii="Arial" w:hAnsi="Arial" w:cs="Arial"/>
                <w:b/>
                <w:bCs/>
                <w:sz w:val="24"/>
                <w:szCs w:val="24"/>
              </w:rPr>
            </w:pPr>
            <w:r>
              <w:rPr>
                <w:rFonts w:ascii="Arial" w:hAnsi="Arial" w:cs="Arial"/>
                <w:b/>
                <w:bCs/>
                <w:sz w:val="24"/>
                <w:szCs w:val="24"/>
              </w:rPr>
              <w:t>24.0</w:t>
            </w:r>
          </w:p>
        </w:tc>
        <w:tc>
          <w:tcPr>
            <w:tcW w:w="720" w:type="dxa"/>
            <w:shd w:val="clear" w:color="auto" w:fill="548DD4" w:themeFill="text2" w:themeFillTint="99"/>
          </w:tcPr>
          <w:p w14:paraId="639844F6"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39A77A4"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7ECCC75" w14:textId="77777777" w:rsidR="009E4B37" w:rsidRDefault="009E4B37" w:rsidP="009E4B37">
            <w:pPr>
              <w:pStyle w:val="ListParagraph"/>
              <w:spacing w:after="0" w:line="240" w:lineRule="auto"/>
              <w:ind w:left="0"/>
              <w:jc w:val="center"/>
              <w:rPr>
                <w:rFonts w:ascii="Arial" w:hAnsi="Arial" w:cs="Arial"/>
                <w:b/>
                <w:bCs/>
                <w:sz w:val="24"/>
                <w:szCs w:val="24"/>
              </w:rPr>
            </w:pPr>
          </w:p>
        </w:tc>
      </w:tr>
    </w:tbl>
    <w:p w14:paraId="57F3CF38" w14:textId="77777777" w:rsidR="00DF4FD9" w:rsidRDefault="00DF4FD9"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Full-time Faculty:</w:t>
      </w:r>
    </w:p>
    <w:p w14:paraId="3F61838A" w14:textId="77777777" w:rsidR="00DF4FD9" w:rsidRDefault="00DF4FD9" w:rsidP="0096164F">
      <w:pPr>
        <w:spacing w:after="0" w:line="240" w:lineRule="auto"/>
        <w:ind w:firstLine="720"/>
        <w:jc w:val="both"/>
        <w:rPr>
          <w:rFonts w:ascii="Arial" w:hAnsi="Arial" w:cs="Arial"/>
          <w:i/>
          <w:iCs/>
          <w:sz w:val="24"/>
          <w:szCs w:val="24"/>
          <w:lang w:val="en-US"/>
        </w:rPr>
      </w:pPr>
    </w:p>
    <w:p w14:paraId="1B002A10" w14:textId="77777777" w:rsidR="00DF4FD9" w:rsidRPr="0096164F" w:rsidRDefault="00DF4FD9" w:rsidP="00F81A97">
      <w:pPr>
        <w:pStyle w:val="NoSpacing"/>
        <w:ind w:left="720" w:firstLine="720"/>
        <w:rPr>
          <w:rFonts w:ascii="Arial" w:hAnsi="Arial" w:cs="Arial"/>
          <w:i/>
          <w:iCs/>
          <w:sz w:val="24"/>
          <w:szCs w:val="24"/>
        </w:rPr>
      </w:pPr>
      <w:r w:rsidRPr="0096164F">
        <w:rPr>
          <w:rFonts w:ascii="Arial" w:hAnsi="Arial" w:cs="Arial"/>
          <w:i/>
          <w:iCs/>
          <w:sz w:val="24"/>
          <w:szCs w:val="24"/>
        </w:rPr>
        <w:t>Teaching Load:</w:t>
      </w:r>
      <w:r w:rsidRPr="0096164F">
        <w:rPr>
          <w:rFonts w:ascii="Arial" w:hAnsi="Arial" w:cs="Arial"/>
          <w:i/>
          <w:iCs/>
          <w:sz w:val="24"/>
          <w:szCs w:val="24"/>
        </w:rPr>
        <w:tab/>
        <w:t>24 units (8 loads)</w:t>
      </w:r>
    </w:p>
    <w:p w14:paraId="3FE860B9" w14:textId="03E42EB8" w:rsidR="0096164F" w:rsidRPr="0096164F" w:rsidRDefault="0096164F" w:rsidP="0096164F">
      <w:pPr>
        <w:pStyle w:val="NoSpacing"/>
        <w:rPr>
          <w:rFonts w:ascii="Arial" w:hAnsi="Arial" w:cs="Arial"/>
          <w:i/>
          <w:iCs/>
          <w:sz w:val="24"/>
          <w:szCs w:val="24"/>
        </w:rPr>
      </w:pPr>
      <w:r w:rsidRPr="0096164F">
        <w:rPr>
          <w:rFonts w:ascii="Arial" w:hAnsi="Arial" w:cs="Arial"/>
          <w:i/>
          <w:iCs/>
          <w:sz w:val="24"/>
          <w:szCs w:val="24"/>
        </w:rPr>
        <w:tab/>
      </w:r>
      <w:r w:rsidR="00F81A97">
        <w:rPr>
          <w:rFonts w:ascii="Arial" w:hAnsi="Arial" w:cs="Arial"/>
          <w:i/>
          <w:iCs/>
          <w:sz w:val="24"/>
          <w:szCs w:val="24"/>
        </w:rPr>
        <w:tab/>
      </w:r>
      <w:r w:rsidRPr="0096164F">
        <w:rPr>
          <w:rFonts w:ascii="Arial" w:hAnsi="Arial" w:cs="Arial"/>
          <w:i/>
          <w:iCs/>
          <w:sz w:val="24"/>
          <w:szCs w:val="24"/>
        </w:rPr>
        <w:t xml:space="preserve">Overload </w:t>
      </w:r>
      <w:r>
        <w:rPr>
          <w:rFonts w:ascii="Arial" w:hAnsi="Arial" w:cs="Arial"/>
          <w:i/>
          <w:iCs/>
          <w:sz w:val="24"/>
          <w:szCs w:val="24"/>
        </w:rPr>
        <w:t xml:space="preserve">                  6 units (2 loads)</w:t>
      </w:r>
    </w:p>
    <w:p w14:paraId="705A74FC" w14:textId="31B2BC32" w:rsidR="00DF4FD9" w:rsidRPr="0096164F" w:rsidRDefault="0096164F" w:rsidP="00F81A97">
      <w:pPr>
        <w:pStyle w:val="NoSpacing"/>
        <w:ind w:left="720" w:firstLine="720"/>
        <w:rPr>
          <w:rFonts w:ascii="Arial" w:hAnsi="Arial" w:cs="Arial"/>
          <w:i/>
          <w:iCs/>
          <w:sz w:val="24"/>
          <w:szCs w:val="24"/>
        </w:rPr>
      </w:pPr>
      <w:r>
        <w:rPr>
          <w:rFonts w:ascii="Arial" w:hAnsi="Arial" w:cs="Arial"/>
          <w:i/>
          <w:iCs/>
          <w:sz w:val="24"/>
          <w:szCs w:val="24"/>
        </w:rPr>
        <w:t>Consultation Hour:  8:00-9:00</w:t>
      </w:r>
      <w:proofErr w:type="gramStart"/>
      <w:r w:rsidR="009E4B37">
        <w:rPr>
          <w:rFonts w:ascii="Arial" w:hAnsi="Arial" w:cs="Arial"/>
          <w:i/>
          <w:iCs/>
          <w:sz w:val="24"/>
          <w:szCs w:val="24"/>
        </w:rPr>
        <w:t>AM</w:t>
      </w:r>
      <w:r>
        <w:rPr>
          <w:rFonts w:ascii="Arial" w:hAnsi="Arial" w:cs="Arial"/>
          <w:i/>
          <w:iCs/>
          <w:sz w:val="24"/>
          <w:szCs w:val="24"/>
        </w:rPr>
        <w:t xml:space="preserve">  Tuesday</w:t>
      </w:r>
      <w:proofErr w:type="gramEnd"/>
    </w:p>
    <w:p w14:paraId="5946EB32" w14:textId="77777777" w:rsidR="00DF4FD9" w:rsidRDefault="00DF4FD9" w:rsidP="00DF4FD9">
      <w:pPr>
        <w:pStyle w:val="NoSpacing"/>
        <w:ind w:firstLine="720"/>
        <w:rPr>
          <w:rFonts w:ascii="Arial" w:hAnsi="Arial" w:cs="Arial"/>
          <w:sz w:val="24"/>
          <w:szCs w:val="24"/>
        </w:rPr>
      </w:pPr>
    </w:p>
    <w:p w14:paraId="10B9BC8D" w14:textId="77777777" w:rsidR="00DF4FD9" w:rsidRDefault="00DF4FD9" w:rsidP="00DF4FD9">
      <w:pPr>
        <w:pStyle w:val="NoSpacing"/>
        <w:ind w:firstLine="720"/>
        <w:rPr>
          <w:rFonts w:ascii="Arial" w:hAnsi="Arial" w:cs="Arial"/>
          <w:sz w:val="24"/>
          <w:szCs w:val="24"/>
        </w:rPr>
      </w:pPr>
    </w:p>
    <w:p w14:paraId="40832977" w14:textId="77777777" w:rsidR="00DF4FD9" w:rsidRDefault="00DF4FD9" w:rsidP="00DF4FD9">
      <w:pPr>
        <w:pStyle w:val="NoSpacing"/>
        <w:ind w:firstLine="720"/>
        <w:rPr>
          <w:rFonts w:ascii="Arial" w:hAnsi="Arial" w:cs="Arial"/>
          <w:sz w:val="24"/>
          <w:szCs w:val="24"/>
        </w:rPr>
      </w:pPr>
    </w:p>
    <w:p w14:paraId="02DA9592" w14:textId="77777777" w:rsidR="00DF4FD9" w:rsidRDefault="00DF4FD9" w:rsidP="00DF4FD9">
      <w:pPr>
        <w:pStyle w:val="NoSpacing"/>
        <w:ind w:firstLine="720"/>
        <w:rPr>
          <w:rFonts w:ascii="Arial" w:hAnsi="Arial" w:cs="Arial"/>
          <w:sz w:val="24"/>
          <w:szCs w:val="24"/>
        </w:rPr>
      </w:pPr>
    </w:p>
    <w:p w14:paraId="16A8C5A1" w14:textId="77777777" w:rsidR="00DF4FD9" w:rsidRDefault="00DF4FD9" w:rsidP="00DF4FD9">
      <w:pPr>
        <w:pStyle w:val="NoSpacing"/>
        <w:ind w:firstLine="720"/>
        <w:rPr>
          <w:rFonts w:ascii="Arial" w:hAnsi="Arial" w:cs="Arial"/>
          <w:sz w:val="24"/>
          <w:szCs w:val="24"/>
        </w:rPr>
      </w:pPr>
    </w:p>
    <w:p w14:paraId="63B25ED2" w14:textId="77777777" w:rsidR="00DF4FD9" w:rsidRDefault="00DF4FD9" w:rsidP="00DF4FD9">
      <w:pPr>
        <w:pStyle w:val="NoSpacing"/>
        <w:ind w:firstLine="720"/>
        <w:rPr>
          <w:rFonts w:ascii="Arial" w:hAnsi="Arial" w:cs="Arial"/>
          <w:sz w:val="24"/>
          <w:szCs w:val="24"/>
        </w:rPr>
      </w:pPr>
    </w:p>
    <w:p w14:paraId="4CEC8B02" w14:textId="77777777" w:rsidR="00DF4FD9" w:rsidRDefault="00DF4FD9" w:rsidP="00DF4FD9">
      <w:pPr>
        <w:pStyle w:val="NoSpacing"/>
        <w:ind w:firstLine="720"/>
        <w:rPr>
          <w:rFonts w:ascii="Arial" w:hAnsi="Arial" w:cs="Arial"/>
          <w:sz w:val="24"/>
          <w:szCs w:val="24"/>
        </w:rPr>
      </w:pPr>
    </w:p>
    <w:p w14:paraId="299DBB12" w14:textId="77777777" w:rsidR="00DF4FD9" w:rsidRDefault="00DF4FD9" w:rsidP="00DF4FD9">
      <w:pPr>
        <w:pStyle w:val="NoSpacing"/>
        <w:ind w:firstLine="720"/>
        <w:rPr>
          <w:rFonts w:ascii="Arial" w:hAnsi="Arial" w:cs="Arial"/>
          <w:sz w:val="24"/>
          <w:szCs w:val="24"/>
        </w:rPr>
      </w:pPr>
    </w:p>
    <w:p w14:paraId="231E783C" w14:textId="77777777" w:rsidR="00DF4FD9" w:rsidRDefault="00DF4FD9" w:rsidP="00DF4FD9">
      <w:pPr>
        <w:pStyle w:val="NoSpacing"/>
        <w:ind w:firstLine="720"/>
        <w:rPr>
          <w:rFonts w:ascii="Arial" w:hAnsi="Arial" w:cs="Arial"/>
          <w:sz w:val="24"/>
          <w:szCs w:val="24"/>
        </w:rPr>
      </w:pPr>
    </w:p>
    <w:p w14:paraId="62F74F57" w14:textId="77777777" w:rsidR="00DF4FD9" w:rsidRDefault="00DF4FD9" w:rsidP="00DF4FD9">
      <w:pPr>
        <w:pStyle w:val="NoSpacing"/>
        <w:ind w:firstLine="720"/>
        <w:rPr>
          <w:rFonts w:ascii="Arial" w:hAnsi="Arial" w:cs="Arial"/>
          <w:sz w:val="24"/>
          <w:szCs w:val="24"/>
        </w:rPr>
      </w:pPr>
    </w:p>
    <w:p w14:paraId="44ABA9A0" w14:textId="77777777" w:rsidR="00DF4FD9" w:rsidRDefault="00DF4FD9" w:rsidP="00DF4FD9">
      <w:pPr>
        <w:pStyle w:val="NoSpacing"/>
        <w:ind w:firstLine="720"/>
        <w:rPr>
          <w:rFonts w:ascii="Arial" w:hAnsi="Arial" w:cs="Arial"/>
          <w:sz w:val="24"/>
          <w:szCs w:val="24"/>
        </w:rPr>
      </w:pPr>
    </w:p>
    <w:p w14:paraId="089743FB" w14:textId="77777777" w:rsidR="00DF4FD9" w:rsidRDefault="00DF4FD9" w:rsidP="00DF4FD9">
      <w:pPr>
        <w:pStyle w:val="NoSpacing"/>
        <w:ind w:firstLine="720"/>
        <w:rPr>
          <w:rFonts w:ascii="Arial" w:hAnsi="Arial" w:cs="Arial"/>
          <w:sz w:val="24"/>
          <w:szCs w:val="24"/>
        </w:rPr>
      </w:pPr>
    </w:p>
    <w:p w14:paraId="2E17BA65" w14:textId="77777777" w:rsidR="00DF4FD9" w:rsidRDefault="00DF4FD9" w:rsidP="00DF4FD9">
      <w:pPr>
        <w:pStyle w:val="NoSpacing"/>
        <w:ind w:firstLine="720"/>
        <w:rPr>
          <w:rFonts w:ascii="Arial" w:hAnsi="Arial" w:cs="Arial"/>
          <w:sz w:val="24"/>
          <w:szCs w:val="24"/>
        </w:rPr>
      </w:pPr>
    </w:p>
    <w:p w14:paraId="5F566FBC" w14:textId="77777777" w:rsidR="00DF4FD9" w:rsidRDefault="00DF4FD9" w:rsidP="00DF4FD9">
      <w:pPr>
        <w:pStyle w:val="NoSpacing"/>
        <w:ind w:firstLine="720"/>
        <w:rPr>
          <w:rFonts w:ascii="Arial" w:hAnsi="Arial" w:cs="Arial"/>
          <w:sz w:val="24"/>
          <w:szCs w:val="24"/>
        </w:rPr>
      </w:pPr>
    </w:p>
    <w:p w14:paraId="12095E3C" w14:textId="77777777" w:rsidR="00DF4FD9" w:rsidRDefault="00DF4FD9" w:rsidP="00DF4FD9">
      <w:pPr>
        <w:pStyle w:val="NoSpacing"/>
        <w:ind w:firstLine="720"/>
        <w:rPr>
          <w:rFonts w:ascii="Arial" w:hAnsi="Arial" w:cs="Arial"/>
          <w:sz w:val="24"/>
          <w:szCs w:val="24"/>
        </w:rPr>
      </w:pPr>
    </w:p>
    <w:p w14:paraId="0C70DC99" w14:textId="77777777" w:rsidR="00DF4FD9" w:rsidRDefault="00DF4FD9" w:rsidP="00DF4FD9">
      <w:pPr>
        <w:pStyle w:val="NoSpacing"/>
        <w:ind w:firstLine="720"/>
        <w:rPr>
          <w:rFonts w:ascii="Arial" w:hAnsi="Arial" w:cs="Arial"/>
          <w:sz w:val="24"/>
          <w:szCs w:val="24"/>
        </w:rPr>
      </w:pPr>
    </w:p>
    <w:p w14:paraId="60CB80EB" w14:textId="77777777" w:rsidR="00DF4FD9" w:rsidRDefault="00DF4FD9" w:rsidP="00DF4FD9">
      <w:pPr>
        <w:pStyle w:val="NoSpacing"/>
        <w:ind w:firstLine="720"/>
        <w:rPr>
          <w:rFonts w:ascii="Arial" w:hAnsi="Arial" w:cs="Arial"/>
          <w:sz w:val="24"/>
          <w:szCs w:val="24"/>
        </w:rPr>
      </w:pPr>
    </w:p>
    <w:p w14:paraId="7A1D9F12" w14:textId="77777777" w:rsidR="00DF4FD9" w:rsidRDefault="00DF4FD9" w:rsidP="00DF4FD9">
      <w:pPr>
        <w:pStyle w:val="NoSpacing"/>
        <w:ind w:firstLine="720"/>
        <w:rPr>
          <w:rFonts w:ascii="Arial" w:hAnsi="Arial" w:cs="Arial"/>
          <w:sz w:val="24"/>
          <w:szCs w:val="24"/>
        </w:rPr>
      </w:pPr>
    </w:p>
    <w:p w14:paraId="669E70A7" w14:textId="77777777" w:rsidR="00DF4FD9" w:rsidRDefault="00DF4FD9" w:rsidP="00DF4FD9">
      <w:pPr>
        <w:pStyle w:val="NoSpacing"/>
        <w:ind w:firstLine="720"/>
        <w:rPr>
          <w:rFonts w:ascii="Arial" w:hAnsi="Arial" w:cs="Arial"/>
          <w:sz w:val="24"/>
          <w:szCs w:val="24"/>
        </w:rPr>
      </w:pPr>
    </w:p>
    <w:p w14:paraId="36A529F2" w14:textId="77777777" w:rsidR="00DF4FD9" w:rsidRDefault="00DF4FD9" w:rsidP="00DF4FD9">
      <w:pPr>
        <w:pStyle w:val="NoSpacing"/>
        <w:ind w:firstLine="720"/>
        <w:rPr>
          <w:rFonts w:ascii="Arial" w:hAnsi="Arial" w:cs="Arial"/>
          <w:sz w:val="24"/>
          <w:szCs w:val="24"/>
        </w:rPr>
      </w:pPr>
    </w:p>
    <w:p w14:paraId="4B22719B" w14:textId="77777777" w:rsidR="00F81A97" w:rsidRDefault="00F81A97" w:rsidP="00DF4FD9">
      <w:pPr>
        <w:pStyle w:val="NoSpacing"/>
        <w:ind w:firstLine="720"/>
        <w:rPr>
          <w:rFonts w:ascii="Arial" w:hAnsi="Arial" w:cs="Arial"/>
          <w:sz w:val="24"/>
          <w:szCs w:val="24"/>
        </w:rPr>
      </w:pPr>
    </w:p>
    <w:p w14:paraId="0BA92B79" w14:textId="77777777" w:rsidR="00F81A97" w:rsidRDefault="00F81A97" w:rsidP="00DF4FD9">
      <w:pPr>
        <w:pStyle w:val="NoSpacing"/>
        <w:ind w:firstLine="720"/>
        <w:rPr>
          <w:rFonts w:ascii="Arial" w:hAnsi="Arial" w:cs="Arial"/>
          <w:sz w:val="24"/>
          <w:szCs w:val="24"/>
        </w:rPr>
      </w:pPr>
    </w:p>
    <w:p w14:paraId="32530E08" w14:textId="77777777" w:rsidR="00DF4FD9" w:rsidRDefault="00DF4FD9" w:rsidP="00DF4FD9">
      <w:pPr>
        <w:pStyle w:val="NoSpacing"/>
        <w:ind w:firstLine="720"/>
        <w:rPr>
          <w:rFonts w:ascii="Arial" w:hAnsi="Arial" w:cs="Arial"/>
          <w:sz w:val="24"/>
          <w:szCs w:val="24"/>
        </w:rPr>
      </w:pPr>
    </w:p>
    <w:p w14:paraId="0C30EA2E" w14:textId="11AE28A0" w:rsidR="00DF4FD9" w:rsidRDefault="00DF4FD9" w:rsidP="009E4B37">
      <w:pPr>
        <w:pStyle w:val="NoSpacing"/>
        <w:rPr>
          <w:rFonts w:ascii="Arial" w:hAnsi="Arial" w:cs="Arial"/>
          <w:sz w:val="24"/>
          <w:szCs w:val="24"/>
        </w:rPr>
      </w:pPr>
    </w:p>
    <w:p w14:paraId="5A9CB4D8" w14:textId="77777777" w:rsidR="004D54E7" w:rsidRDefault="004D54E7" w:rsidP="004D54E7">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81120" behindDoc="0" locked="0" layoutInCell="1" allowOverlap="1" wp14:anchorId="1F4472A4" wp14:editId="1FEEBBD9">
                <wp:simplePos x="0" y="0"/>
                <wp:positionH relativeFrom="column">
                  <wp:posOffset>1814195</wp:posOffset>
                </wp:positionH>
                <wp:positionV relativeFrom="paragraph">
                  <wp:posOffset>210185</wp:posOffset>
                </wp:positionV>
                <wp:extent cx="5177790" cy="0"/>
                <wp:effectExtent l="0" t="0" r="0" b="0"/>
                <wp:wrapNone/>
                <wp:docPr id="838520105" name="Straight Connector 83852010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09C82BB" id="Straight Connector 83852010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PEDRERA, ROLANDO.,</w:t>
      </w:r>
      <w:r>
        <w:rPr>
          <w:rFonts w:ascii="Arial" w:hAnsi="Arial" w:cs="Arial"/>
          <w:b/>
          <w:sz w:val="24"/>
          <w:szCs w:val="24"/>
        </w:rPr>
        <w:t xml:space="preserve"> LPT</w:t>
      </w:r>
    </w:p>
    <w:p w14:paraId="48D29EB5" w14:textId="77777777" w:rsidR="004D54E7" w:rsidRDefault="004D54E7" w:rsidP="004D54E7">
      <w:pPr>
        <w:pStyle w:val="ListParagraph"/>
        <w:spacing w:after="120" w:line="240" w:lineRule="auto"/>
        <w:ind w:left="0"/>
        <w:rPr>
          <w:rFonts w:ascii="Arial" w:hAnsi="Arial" w:cs="Arial"/>
          <w:b/>
          <w:sz w:val="24"/>
          <w:szCs w:val="24"/>
        </w:rPr>
      </w:pPr>
    </w:p>
    <w:p w14:paraId="531F503B" w14:textId="77777777" w:rsidR="004D54E7" w:rsidRDefault="004D54E7" w:rsidP="004D54E7">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355D666" w14:textId="77777777" w:rsidR="004D54E7" w:rsidRDefault="004D54E7" w:rsidP="004D54E7">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82144" behindDoc="0" locked="0" layoutInCell="1" allowOverlap="1" wp14:anchorId="24A92523" wp14:editId="08027720">
                <wp:simplePos x="0" y="0"/>
                <wp:positionH relativeFrom="column">
                  <wp:posOffset>1811655</wp:posOffset>
                </wp:positionH>
                <wp:positionV relativeFrom="paragraph">
                  <wp:posOffset>10795</wp:posOffset>
                </wp:positionV>
                <wp:extent cx="5177155" cy="0"/>
                <wp:effectExtent l="0" t="0" r="0" b="0"/>
                <wp:wrapNone/>
                <wp:docPr id="198809188" name="Straight Connector 19880918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F5D39FC" id="Straight Connector 19880918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3F0F07A2" w14:textId="77777777" w:rsidR="004D54E7" w:rsidRDefault="004D54E7" w:rsidP="004D54E7">
      <w:pPr>
        <w:spacing w:after="120" w:line="240" w:lineRule="auto"/>
        <w:ind w:firstLine="720"/>
        <w:rPr>
          <w:rFonts w:ascii="Arial" w:hAnsi="Arial" w:cs="Arial"/>
          <w:b/>
          <w:bCs/>
          <w:sz w:val="24"/>
          <w:szCs w:val="24"/>
          <w:lang w:val="en-US"/>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24, 2025</w:t>
      </w:r>
    </w:p>
    <w:p w14:paraId="3EA4A001" w14:textId="77777777" w:rsidR="004D54E7" w:rsidRDefault="004D54E7" w:rsidP="004D54E7">
      <w:pPr>
        <w:spacing w:after="120" w:line="240" w:lineRule="auto"/>
        <w:ind w:firstLine="720"/>
        <w:rPr>
          <w:rFonts w:ascii="Arial" w:hAnsi="Arial" w:cs="Arial"/>
          <w:b/>
          <w:bCs/>
          <w:sz w:val="24"/>
          <w:szCs w:val="24"/>
          <w:lang w:val="en-US"/>
        </w:rPr>
      </w:pPr>
    </w:p>
    <w:p w14:paraId="4C9B0B26" w14:textId="77777777" w:rsidR="004D54E7" w:rsidRDefault="004D54E7" w:rsidP="004D54E7">
      <w:pPr>
        <w:spacing w:after="120" w:line="240" w:lineRule="auto"/>
        <w:ind w:firstLine="720"/>
        <w:rPr>
          <w:rFonts w:ascii="Arial" w:hAnsi="Arial" w:cs="Arial"/>
          <w:b/>
          <w:bCs/>
          <w:sz w:val="24"/>
          <w:szCs w:val="24"/>
          <w:lang w:val="en-US"/>
        </w:rPr>
      </w:pPr>
    </w:p>
    <w:p w14:paraId="730780E6" w14:textId="77777777" w:rsidR="004D54E7" w:rsidDel="00A945CD" w:rsidRDefault="004D54E7" w:rsidP="004D54E7">
      <w:pPr>
        <w:pStyle w:val="ListParagraph"/>
        <w:spacing w:after="120" w:line="240" w:lineRule="auto"/>
        <w:ind w:left="0" w:firstLine="720"/>
        <w:rPr>
          <w:del w:id="42" w:author="Roni Mines" w:date="2025-07-29T14:16:00Z" w16du:dateUtc="2025-07-29T06:16:00Z"/>
          <w:rFonts w:ascii="Arial" w:hAnsi="Arial" w:cs="Arial"/>
          <w:sz w:val="24"/>
          <w:szCs w:val="24"/>
        </w:rPr>
      </w:pPr>
      <w:r>
        <w:rPr>
          <w:rFonts w:ascii="Arial" w:hAnsi="Arial" w:cs="Arial"/>
          <w:b/>
          <w:bCs/>
          <w:sz w:val="24"/>
          <w:szCs w:val="24"/>
        </w:rPr>
        <w:tab/>
      </w:r>
    </w:p>
    <w:p w14:paraId="01E8FE6E" w14:textId="77777777" w:rsidR="004D54E7" w:rsidRPr="00A945CD" w:rsidDel="00A945CD" w:rsidRDefault="004D54E7" w:rsidP="004D54E7">
      <w:pPr>
        <w:pStyle w:val="ListParagraph"/>
        <w:spacing w:after="120" w:line="240" w:lineRule="auto"/>
        <w:ind w:left="0" w:firstLine="720"/>
        <w:rPr>
          <w:del w:id="43" w:author="Roni Mines" w:date="2025-07-29T14:16:00Z" w16du:dateUtc="2025-07-29T06:16:00Z"/>
          <w:rFonts w:ascii="Arial" w:hAnsi="Arial" w:cs="Arial"/>
          <w:sz w:val="24"/>
          <w:szCs w:val="24"/>
          <w:rPrChange w:id="44" w:author="Roni Mines" w:date="2025-07-29T14:16:00Z" w16du:dateUtc="2025-07-29T06:16:00Z">
            <w:rPr>
              <w:del w:id="45" w:author="Roni Mines" w:date="2025-07-29T14:16:00Z" w16du:dateUtc="2025-07-29T06:16:00Z"/>
            </w:rPr>
          </w:rPrChange>
        </w:rPr>
      </w:pPr>
      <w:r>
        <w:rPr>
          <w:noProof/>
          <w:lang w:eastAsia="en-PH"/>
        </w:rPr>
        <mc:AlternateContent>
          <mc:Choice Requires="wps">
            <w:drawing>
              <wp:anchor distT="0" distB="0" distL="114300" distR="114300" simplePos="0" relativeHeight="251783168" behindDoc="0" locked="0" layoutInCell="1" allowOverlap="1" wp14:anchorId="61A0BE12" wp14:editId="6EA8A243">
                <wp:simplePos x="0" y="0"/>
                <wp:positionH relativeFrom="column">
                  <wp:posOffset>1754505</wp:posOffset>
                </wp:positionH>
                <wp:positionV relativeFrom="paragraph">
                  <wp:posOffset>19050</wp:posOffset>
                </wp:positionV>
                <wp:extent cx="5236845" cy="0"/>
                <wp:effectExtent l="0" t="0" r="0" b="0"/>
                <wp:wrapNone/>
                <wp:docPr id="253552303" name="Straight Connector 25355230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9798C2B" id="Straight Connector 25355230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627573A3" w14:textId="77777777" w:rsidR="004D54E7" w:rsidDel="00A945CD" w:rsidRDefault="004D54E7" w:rsidP="004D54E7">
      <w:pPr>
        <w:spacing w:after="120" w:line="240" w:lineRule="auto"/>
        <w:ind w:firstLine="720"/>
        <w:rPr>
          <w:del w:id="46" w:author="Roni Mines" w:date="2025-07-29T14:16:00Z" w16du:dateUtc="2025-07-29T06:16:00Z"/>
        </w:rPr>
      </w:pPr>
    </w:p>
    <w:p w14:paraId="4EE21E77" w14:textId="77777777" w:rsidR="004D54E7" w:rsidDel="00A945CD" w:rsidRDefault="004D54E7" w:rsidP="004D54E7">
      <w:pPr>
        <w:spacing w:after="120" w:line="240" w:lineRule="auto"/>
        <w:ind w:firstLine="720"/>
        <w:rPr>
          <w:del w:id="47" w:author="Roni Mines" w:date="2025-07-29T14:16:00Z" w16du:dateUtc="2025-07-29T06:16:00Z"/>
          <w:rFonts w:ascii="Arial" w:hAnsi="Arial" w:cs="Arial"/>
          <w:b/>
          <w:sz w:val="24"/>
          <w:szCs w:val="24"/>
        </w:rPr>
      </w:pPr>
    </w:p>
    <w:p w14:paraId="53B79B70" w14:textId="77777777" w:rsidR="004D54E7" w:rsidRDefault="004D54E7" w:rsidP="004D54E7">
      <w:pPr>
        <w:spacing w:after="120" w:line="240" w:lineRule="auto"/>
        <w:ind w:firstLine="720"/>
        <w:rPr>
          <w:rFonts w:ascii="Arial" w:hAnsi="Arial" w:cs="Arial"/>
          <w:b/>
          <w:sz w:val="24"/>
          <w:szCs w:val="24"/>
        </w:rPr>
      </w:pPr>
    </w:p>
    <w:p w14:paraId="45D2FA38" w14:textId="77777777" w:rsidR="004D54E7" w:rsidRDefault="004D54E7" w:rsidP="004D54E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4D54E7" w14:paraId="2E85B2E0" w14:textId="77777777" w:rsidTr="009D4358">
        <w:trPr>
          <w:trHeight w:val="85"/>
        </w:trPr>
        <w:tc>
          <w:tcPr>
            <w:tcW w:w="1455" w:type="dxa"/>
            <w:shd w:val="clear" w:color="auto" w:fill="8DB3E2" w:themeFill="text2" w:themeFillTint="66"/>
            <w:vAlign w:val="center"/>
          </w:tcPr>
          <w:p w14:paraId="49D60AB6" w14:textId="77777777" w:rsidR="004D54E7" w:rsidRDefault="004D54E7" w:rsidP="009D4358">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3365D630" w14:textId="77777777" w:rsidR="004D54E7" w:rsidRDefault="004D54E7" w:rsidP="009D4358">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4D6C2C1" w14:textId="77777777" w:rsidR="004D54E7" w:rsidRDefault="004D54E7" w:rsidP="009D435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DFA65B8" w14:textId="77777777" w:rsidR="004D54E7" w:rsidRDefault="004D54E7" w:rsidP="009D435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A1D0422" w14:textId="77777777" w:rsidR="004D54E7" w:rsidRDefault="004D54E7" w:rsidP="009D435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6346059" w14:textId="77777777" w:rsidR="004D54E7" w:rsidRDefault="004D54E7" w:rsidP="009D435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2610190" w14:textId="77777777" w:rsidR="004D54E7" w:rsidRDefault="004D54E7" w:rsidP="009D4358">
            <w:pPr>
              <w:pStyle w:val="ListParagraph"/>
              <w:spacing w:after="0" w:line="240" w:lineRule="auto"/>
              <w:ind w:left="0"/>
              <w:jc w:val="center"/>
              <w:rPr>
                <w:rFonts w:ascii="Arial" w:hAnsi="Arial" w:cs="Arial"/>
                <w:b/>
              </w:rPr>
            </w:pPr>
            <w:r>
              <w:rPr>
                <w:rFonts w:ascii="Arial" w:hAnsi="Arial" w:cs="Arial"/>
                <w:b/>
              </w:rPr>
              <w:t>SECTION</w:t>
            </w:r>
          </w:p>
        </w:tc>
      </w:tr>
      <w:tr w:rsidR="004D54E7" w14:paraId="17949975" w14:textId="77777777" w:rsidTr="009D4358">
        <w:trPr>
          <w:trHeight w:val="85"/>
        </w:trPr>
        <w:tc>
          <w:tcPr>
            <w:tcW w:w="1455" w:type="dxa"/>
            <w:vAlign w:val="center"/>
          </w:tcPr>
          <w:p w14:paraId="5A2C12BD" w14:textId="77777777" w:rsidR="004D54E7" w:rsidRDefault="004D54E7" w:rsidP="009D4358">
            <w:pPr>
              <w:spacing w:after="0" w:line="240" w:lineRule="auto"/>
              <w:rPr>
                <w:rFonts w:ascii="Arial Narrow" w:hAnsi="Arial Narrow" w:cs="Arial"/>
              </w:rPr>
            </w:pPr>
            <w:r>
              <w:rPr>
                <w:rFonts w:ascii="Arial Narrow" w:hAnsi="Arial Narrow" w:cs="Arial"/>
              </w:rPr>
              <w:t>8:00-9:00</w:t>
            </w:r>
          </w:p>
        </w:tc>
        <w:tc>
          <w:tcPr>
            <w:tcW w:w="1170" w:type="dxa"/>
          </w:tcPr>
          <w:p w14:paraId="67D7D4EB" w14:textId="77777777" w:rsidR="004D54E7" w:rsidRDefault="004D54E7" w:rsidP="009D4358">
            <w:pPr>
              <w:spacing w:after="0" w:line="240" w:lineRule="auto"/>
              <w:rPr>
                <w:rFonts w:ascii="Arial Narrow" w:hAnsi="Arial Narrow" w:cs="Arial"/>
              </w:rPr>
            </w:pPr>
            <w:r>
              <w:rPr>
                <w:rFonts w:ascii="Arial Narrow" w:hAnsi="Arial Narrow" w:cs="Arial Narrow"/>
              </w:rPr>
              <w:t>GE Elec 3</w:t>
            </w:r>
          </w:p>
        </w:tc>
        <w:tc>
          <w:tcPr>
            <w:tcW w:w="4343" w:type="dxa"/>
            <w:vAlign w:val="center"/>
          </w:tcPr>
          <w:p w14:paraId="5E1029AA" w14:textId="77777777" w:rsidR="004D54E7" w:rsidRDefault="004D54E7" w:rsidP="009D4358">
            <w:pPr>
              <w:spacing w:after="0" w:line="240" w:lineRule="auto"/>
              <w:rPr>
                <w:rFonts w:ascii="Arial Narrow" w:hAnsi="Arial Narrow" w:cs="Arial"/>
              </w:rPr>
            </w:pPr>
            <w:r>
              <w:rPr>
                <w:rFonts w:ascii="Arial Narrow" w:hAnsi="Arial Narrow" w:cs="Arial Narrow"/>
              </w:rPr>
              <w:t>ENVIRONMENTAL SCIENCE</w:t>
            </w:r>
          </w:p>
        </w:tc>
        <w:tc>
          <w:tcPr>
            <w:tcW w:w="900" w:type="dxa"/>
            <w:vAlign w:val="center"/>
          </w:tcPr>
          <w:p w14:paraId="2D1B46FC" w14:textId="77777777" w:rsidR="004D54E7" w:rsidRDefault="004D54E7" w:rsidP="009D4358">
            <w:pPr>
              <w:spacing w:after="0" w:line="240" w:lineRule="auto"/>
              <w:jc w:val="center"/>
              <w:rPr>
                <w:rFonts w:ascii="Arial" w:hAnsi="Arial" w:cs="Arial"/>
              </w:rPr>
            </w:pPr>
            <w:r>
              <w:rPr>
                <w:rFonts w:ascii="Arial" w:hAnsi="Arial" w:cs="Arial"/>
              </w:rPr>
              <w:t>3</w:t>
            </w:r>
          </w:p>
        </w:tc>
        <w:tc>
          <w:tcPr>
            <w:tcW w:w="720" w:type="dxa"/>
            <w:vAlign w:val="center"/>
          </w:tcPr>
          <w:p w14:paraId="0A7EFE6D" w14:textId="77777777" w:rsidR="004D54E7" w:rsidRDefault="004D54E7" w:rsidP="009D4358">
            <w:pPr>
              <w:spacing w:after="0" w:line="240" w:lineRule="auto"/>
              <w:jc w:val="center"/>
              <w:rPr>
                <w:rFonts w:ascii="Arial" w:hAnsi="Arial" w:cs="Arial"/>
              </w:rPr>
            </w:pPr>
            <w:r>
              <w:rPr>
                <w:rFonts w:ascii="Arial" w:hAnsi="Arial" w:cs="Arial"/>
              </w:rPr>
              <w:t>M-F</w:t>
            </w:r>
          </w:p>
        </w:tc>
        <w:tc>
          <w:tcPr>
            <w:tcW w:w="900" w:type="dxa"/>
            <w:vAlign w:val="center"/>
          </w:tcPr>
          <w:p w14:paraId="44F35D03" w14:textId="77777777" w:rsidR="004D54E7" w:rsidRDefault="004D54E7" w:rsidP="009D4358">
            <w:pPr>
              <w:spacing w:after="0" w:line="240" w:lineRule="auto"/>
              <w:jc w:val="center"/>
              <w:rPr>
                <w:rFonts w:ascii="Arial" w:hAnsi="Arial" w:cs="Arial"/>
              </w:rPr>
            </w:pPr>
            <w:r>
              <w:rPr>
                <w:rFonts w:ascii="Arial" w:hAnsi="Arial" w:cs="Arial"/>
              </w:rPr>
              <w:t>1</w:t>
            </w:r>
          </w:p>
        </w:tc>
        <w:tc>
          <w:tcPr>
            <w:tcW w:w="1857" w:type="dxa"/>
            <w:vAlign w:val="center"/>
          </w:tcPr>
          <w:p w14:paraId="47440585" w14:textId="77777777" w:rsidR="004D54E7" w:rsidRDefault="004D54E7" w:rsidP="009D4358">
            <w:pPr>
              <w:spacing w:after="0" w:line="240" w:lineRule="auto"/>
              <w:rPr>
                <w:rFonts w:ascii="Arial Narrow" w:hAnsi="Arial Narrow" w:cs="Arial"/>
              </w:rPr>
            </w:pPr>
            <w:r>
              <w:rPr>
                <w:rFonts w:ascii="Arial Narrow" w:hAnsi="Arial Narrow" w:cs="Arial"/>
              </w:rPr>
              <w:t>BSED ENG 3-1</w:t>
            </w:r>
          </w:p>
        </w:tc>
      </w:tr>
      <w:tr w:rsidR="004D54E7" w14:paraId="1C146DC6" w14:textId="77777777" w:rsidTr="009D4358">
        <w:trPr>
          <w:trHeight w:val="85"/>
        </w:trPr>
        <w:tc>
          <w:tcPr>
            <w:tcW w:w="1455" w:type="dxa"/>
            <w:vAlign w:val="center"/>
          </w:tcPr>
          <w:p w14:paraId="3ACFE4B0" w14:textId="77777777" w:rsidR="004D54E7" w:rsidRDefault="004D54E7" w:rsidP="009D4358">
            <w:pPr>
              <w:spacing w:after="0" w:line="240" w:lineRule="auto"/>
              <w:rPr>
                <w:rFonts w:ascii="Arial Narrow" w:hAnsi="Arial Narrow" w:cs="Arial"/>
              </w:rPr>
            </w:pPr>
            <w:r>
              <w:rPr>
                <w:rFonts w:ascii="Arial Narrow" w:hAnsi="Arial Narrow" w:cs="Arial"/>
              </w:rPr>
              <w:t>9:00-10:00</w:t>
            </w:r>
          </w:p>
        </w:tc>
        <w:tc>
          <w:tcPr>
            <w:tcW w:w="1170" w:type="dxa"/>
          </w:tcPr>
          <w:p w14:paraId="5484FCD8" w14:textId="77777777" w:rsidR="004D54E7" w:rsidRDefault="004D54E7" w:rsidP="009D4358">
            <w:pPr>
              <w:spacing w:after="0" w:line="240" w:lineRule="auto"/>
              <w:rPr>
                <w:rFonts w:ascii="Arial Narrow" w:hAnsi="Arial Narrow" w:cs="Arial"/>
              </w:rPr>
            </w:pPr>
            <w:r>
              <w:rPr>
                <w:rFonts w:ascii="Arial Narrow" w:hAnsi="Arial Narrow" w:cs="Arial"/>
              </w:rPr>
              <w:t>GE 101</w:t>
            </w:r>
          </w:p>
        </w:tc>
        <w:tc>
          <w:tcPr>
            <w:tcW w:w="4343" w:type="dxa"/>
            <w:vAlign w:val="center"/>
          </w:tcPr>
          <w:p w14:paraId="0CE4BA32" w14:textId="77777777" w:rsidR="004D54E7" w:rsidRDefault="004D54E7" w:rsidP="009D4358">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3DC7CDD5" w14:textId="77777777" w:rsidR="004D54E7" w:rsidRDefault="004D54E7" w:rsidP="009D4358">
            <w:pPr>
              <w:spacing w:after="0" w:line="240" w:lineRule="auto"/>
              <w:jc w:val="center"/>
              <w:rPr>
                <w:rFonts w:ascii="Arial" w:hAnsi="Arial" w:cs="Arial"/>
              </w:rPr>
            </w:pPr>
            <w:r>
              <w:rPr>
                <w:rFonts w:ascii="Arial" w:hAnsi="Arial" w:cs="Arial"/>
              </w:rPr>
              <w:t>3</w:t>
            </w:r>
          </w:p>
        </w:tc>
        <w:tc>
          <w:tcPr>
            <w:tcW w:w="720" w:type="dxa"/>
            <w:vAlign w:val="center"/>
          </w:tcPr>
          <w:p w14:paraId="35302AAA" w14:textId="77777777" w:rsidR="004D54E7" w:rsidRDefault="004D54E7" w:rsidP="009D4358">
            <w:pPr>
              <w:spacing w:after="0" w:line="240" w:lineRule="auto"/>
              <w:jc w:val="center"/>
              <w:rPr>
                <w:rFonts w:ascii="Arial" w:hAnsi="Arial" w:cs="Arial"/>
              </w:rPr>
            </w:pPr>
            <w:r>
              <w:rPr>
                <w:rFonts w:ascii="Arial" w:hAnsi="Arial" w:cs="Arial"/>
              </w:rPr>
              <w:t>M-F</w:t>
            </w:r>
          </w:p>
        </w:tc>
        <w:tc>
          <w:tcPr>
            <w:tcW w:w="900" w:type="dxa"/>
            <w:vAlign w:val="center"/>
          </w:tcPr>
          <w:p w14:paraId="13E17DC6" w14:textId="77777777" w:rsidR="004D54E7" w:rsidRDefault="004D54E7" w:rsidP="009D4358">
            <w:pPr>
              <w:spacing w:after="0" w:line="240" w:lineRule="auto"/>
              <w:jc w:val="center"/>
              <w:rPr>
                <w:rFonts w:ascii="Arial" w:hAnsi="Arial" w:cs="Arial"/>
              </w:rPr>
            </w:pPr>
            <w:r>
              <w:rPr>
                <w:rFonts w:ascii="Arial" w:hAnsi="Arial" w:cs="Arial"/>
              </w:rPr>
              <w:t>1</w:t>
            </w:r>
          </w:p>
        </w:tc>
        <w:tc>
          <w:tcPr>
            <w:tcW w:w="1857" w:type="dxa"/>
            <w:vAlign w:val="center"/>
          </w:tcPr>
          <w:p w14:paraId="4CA2C961" w14:textId="77777777" w:rsidR="004D54E7" w:rsidRDefault="004D54E7" w:rsidP="009D4358">
            <w:pPr>
              <w:spacing w:after="0" w:line="240" w:lineRule="auto"/>
              <w:rPr>
                <w:rFonts w:ascii="Arial Narrow" w:hAnsi="Arial Narrow" w:cs="Arial"/>
              </w:rPr>
            </w:pPr>
            <w:r>
              <w:rPr>
                <w:rFonts w:ascii="Arial Narrow" w:hAnsi="Arial Narrow" w:cs="Arial"/>
              </w:rPr>
              <w:t>BTLED 1-1</w:t>
            </w:r>
          </w:p>
        </w:tc>
      </w:tr>
      <w:tr w:rsidR="004D54E7" w14:paraId="253951A4" w14:textId="77777777" w:rsidTr="009D4358">
        <w:trPr>
          <w:trHeight w:val="85"/>
        </w:trPr>
        <w:tc>
          <w:tcPr>
            <w:tcW w:w="1455" w:type="dxa"/>
            <w:vAlign w:val="center"/>
          </w:tcPr>
          <w:p w14:paraId="56C40F1C" w14:textId="77777777" w:rsidR="004D54E7" w:rsidRDefault="004D54E7" w:rsidP="009D4358">
            <w:pPr>
              <w:spacing w:after="0" w:line="240" w:lineRule="auto"/>
              <w:rPr>
                <w:rFonts w:ascii="Arial Narrow" w:hAnsi="Arial Narrow" w:cs="Arial"/>
              </w:rPr>
            </w:pPr>
            <w:r>
              <w:rPr>
                <w:rFonts w:ascii="Arial Narrow" w:hAnsi="Arial Narrow" w:cs="Arial"/>
              </w:rPr>
              <w:t>10:00-11:00</w:t>
            </w:r>
          </w:p>
        </w:tc>
        <w:tc>
          <w:tcPr>
            <w:tcW w:w="1170" w:type="dxa"/>
            <w:vAlign w:val="bottom"/>
          </w:tcPr>
          <w:p w14:paraId="3A847845" w14:textId="77777777" w:rsidR="004D54E7" w:rsidRDefault="004D54E7" w:rsidP="009D4358">
            <w:pPr>
              <w:spacing w:after="0" w:line="240" w:lineRule="auto"/>
              <w:rPr>
                <w:rFonts w:ascii="Arial Narrow" w:hAnsi="Arial Narrow" w:cs="Arial"/>
              </w:rPr>
            </w:pPr>
            <w:r>
              <w:rPr>
                <w:rFonts w:ascii="Arial Narrow" w:hAnsi="Arial Narrow" w:cs="Arial"/>
              </w:rPr>
              <w:t>GE 101</w:t>
            </w:r>
          </w:p>
        </w:tc>
        <w:tc>
          <w:tcPr>
            <w:tcW w:w="4343" w:type="dxa"/>
            <w:vAlign w:val="bottom"/>
          </w:tcPr>
          <w:p w14:paraId="0706B368" w14:textId="77777777" w:rsidR="004D54E7" w:rsidRDefault="004D54E7" w:rsidP="009D4358">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271D4312" w14:textId="77777777" w:rsidR="004D54E7" w:rsidRDefault="004D54E7" w:rsidP="009D4358">
            <w:pPr>
              <w:spacing w:after="0" w:line="240" w:lineRule="auto"/>
              <w:jc w:val="center"/>
              <w:rPr>
                <w:rFonts w:ascii="Arial" w:hAnsi="Arial" w:cs="Arial"/>
              </w:rPr>
            </w:pPr>
            <w:r>
              <w:rPr>
                <w:rFonts w:ascii="Arial" w:hAnsi="Arial" w:cs="Arial"/>
              </w:rPr>
              <w:t>3</w:t>
            </w:r>
          </w:p>
        </w:tc>
        <w:tc>
          <w:tcPr>
            <w:tcW w:w="720" w:type="dxa"/>
            <w:vAlign w:val="center"/>
          </w:tcPr>
          <w:p w14:paraId="28A2DC69" w14:textId="77777777" w:rsidR="004D54E7" w:rsidRDefault="004D54E7" w:rsidP="009D4358">
            <w:pPr>
              <w:spacing w:after="0" w:line="240" w:lineRule="auto"/>
              <w:jc w:val="center"/>
              <w:rPr>
                <w:rFonts w:ascii="Arial" w:hAnsi="Arial" w:cs="Arial"/>
              </w:rPr>
            </w:pPr>
            <w:r>
              <w:rPr>
                <w:rFonts w:ascii="Arial" w:hAnsi="Arial" w:cs="Arial"/>
              </w:rPr>
              <w:t>M-F</w:t>
            </w:r>
          </w:p>
        </w:tc>
        <w:tc>
          <w:tcPr>
            <w:tcW w:w="900" w:type="dxa"/>
            <w:vAlign w:val="center"/>
          </w:tcPr>
          <w:p w14:paraId="0AEE7DF1" w14:textId="77777777" w:rsidR="004D54E7" w:rsidRDefault="004D54E7" w:rsidP="009D4358">
            <w:pPr>
              <w:spacing w:after="0" w:line="240" w:lineRule="auto"/>
              <w:jc w:val="center"/>
              <w:rPr>
                <w:rFonts w:ascii="Arial" w:hAnsi="Arial" w:cs="Arial"/>
              </w:rPr>
            </w:pPr>
            <w:r>
              <w:rPr>
                <w:rFonts w:ascii="Arial" w:hAnsi="Arial" w:cs="Arial"/>
              </w:rPr>
              <w:t>1</w:t>
            </w:r>
          </w:p>
        </w:tc>
        <w:tc>
          <w:tcPr>
            <w:tcW w:w="1857" w:type="dxa"/>
            <w:vAlign w:val="center"/>
          </w:tcPr>
          <w:p w14:paraId="7A623933" w14:textId="77777777" w:rsidR="004D54E7" w:rsidRDefault="004D54E7" w:rsidP="009D4358">
            <w:pPr>
              <w:spacing w:after="0" w:line="240" w:lineRule="auto"/>
              <w:rPr>
                <w:rFonts w:ascii="Arial Narrow" w:hAnsi="Arial Narrow" w:cs="Arial"/>
              </w:rPr>
            </w:pPr>
            <w:r>
              <w:rPr>
                <w:rFonts w:ascii="Arial Narrow" w:hAnsi="Arial Narrow" w:cs="Arial"/>
              </w:rPr>
              <w:t>BSED MATH1-1</w:t>
            </w:r>
          </w:p>
        </w:tc>
      </w:tr>
      <w:tr w:rsidR="004D54E7" w14:paraId="1C548D29" w14:textId="77777777" w:rsidTr="009D4358">
        <w:trPr>
          <w:trHeight w:val="85"/>
        </w:trPr>
        <w:tc>
          <w:tcPr>
            <w:tcW w:w="1455" w:type="dxa"/>
            <w:vAlign w:val="center"/>
          </w:tcPr>
          <w:p w14:paraId="22FDBAA6" w14:textId="77777777" w:rsidR="004D54E7" w:rsidRDefault="004D54E7" w:rsidP="009D4358">
            <w:pPr>
              <w:spacing w:after="0" w:line="240" w:lineRule="auto"/>
              <w:rPr>
                <w:rFonts w:ascii="Arial Narrow" w:hAnsi="Arial Narrow" w:cs="Arial"/>
              </w:rPr>
            </w:pPr>
            <w:r>
              <w:rPr>
                <w:rFonts w:ascii="Arial Narrow" w:hAnsi="Arial Narrow" w:cs="Arial"/>
              </w:rPr>
              <w:t>11:00-12:00</w:t>
            </w:r>
          </w:p>
        </w:tc>
        <w:tc>
          <w:tcPr>
            <w:tcW w:w="1170" w:type="dxa"/>
          </w:tcPr>
          <w:p w14:paraId="7AEE4360" w14:textId="77777777" w:rsidR="004D54E7" w:rsidRDefault="004D54E7" w:rsidP="009D4358">
            <w:pPr>
              <w:spacing w:after="0" w:line="240" w:lineRule="auto"/>
              <w:rPr>
                <w:rFonts w:ascii="Arial Narrow" w:hAnsi="Arial Narrow" w:cs="Arial Narrow"/>
              </w:rPr>
            </w:pPr>
            <w:r>
              <w:rPr>
                <w:rFonts w:ascii="Arial Narrow" w:hAnsi="Arial Narrow" w:cs="Arial"/>
              </w:rPr>
              <w:t>GE 101</w:t>
            </w:r>
          </w:p>
        </w:tc>
        <w:tc>
          <w:tcPr>
            <w:tcW w:w="4343" w:type="dxa"/>
            <w:vAlign w:val="center"/>
          </w:tcPr>
          <w:p w14:paraId="219BA83F" w14:textId="77777777" w:rsidR="004D54E7" w:rsidRDefault="004D54E7" w:rsidP="009D4358">
            <w:pPr>
              <w:spacing w:after="0" w:line="240" w:lineRule="auto"/>
              <w:rPr>
                <w:rFonts w:ascii="Arial Narrow" w:hAnsi="Arial Narrow" w:cs="Arial Narrow"/>
              </w:rPr>
            </w:pPr>
            <w:r>
              <w:rPr>
                <w:rFonts w:ascii="Arial Narrow" w:hAnsi="Arial Narrow" w:cs="Arial"/>
              </w:rPr>
              <w:t>PURPOSIVE COMMUNICATION</w:t>
            </w:r>
          </w:p>
        </w:tc>
        <w:tc>
          <w:tcPr>
            <w:tcW w:w="900" w:type="dxa"/>
            <w:vAlign w:val="center"/>
          </w:tcPr>
          <w:p w14:paraId="6B9241CA" w14:textId="77777777" w:rsidR="004D54E7" w:rsidRDefault="004D54E7" w:rsidP="009D4358">
            <w:pPr>
              <w:spacing w:after="0" w:line="240" w:lineRule="auto"/>
              <w:jc w:val="center"/>
              <w:rPr>
                <w:rFonts w:ascii="Arial" w:hAnsi="Arial" w:cs="Arial"/>
              </w:rPr>
            </w:pPr>
            <w:r>
              <w:rPr>
                <w:rFonts w:ascii="Arial" w:hAnsi="Arial" w:cs="Arial"/>
              </w:rPr>
              <w:t>3</w:t>
            </w:r>
          </w:p>
        </w:tc>
        <w:tc>
          <w:tcPr>
            <w:tcW w:w="720" w:type="dxa"/>
            <w:vAlign w:val="center"/>
          </w:tcPr>
          <w:p w14:paraId="64F2D878" w14:textId="77777777" w:rsidR="004D54E7" w:rsidRDefault="004D54E7" w:rsidP="009D4358">
            <w:pPr>
              <w:spacing w:after="0" w:line="240" w:lineRule="auto"/>
              <w:jc w:val="center"/>
              <w:rPr>
                <w:rFonts w:ascii="Arial" w:hAnsi="Arial" w:cs="Arial"/>
              </w:rPr>
            </w:pPr>
            <w:r>
              <w:rPr>
                <w:rFonts w:ascii="Arial" w:hAnsi="Arial" w:cs="Arial"/>
              </w:rPr>
              <w:t>M-F</w:t>
            </w:r>
          </w:p>
        </w:tc>
        <w:tc>
          <w:tcPr>
            <w:tcW w:w="900" w:type="dxa"/>
            <w:vAlign w:val="center"/>
          </w:tcPr>
          <w:p w14:paraId="5367579F" w14:textId="77777777" w:rsidR="004D54E7" w:rsidRDefault="004D54E7" w:rsidP="009D4358">
            <w:pPr>
              <w:spacing w:after="0" w:line="240" w:lineRule="auto"/>
              <w:jc w:val="center"/>
              <w:rPr>
                <w:rFonts w:ascii="Arial" w:hAnsi="Arial" w:cs="Arial"/>
              </w:rPr>
            </w:pPr>
            <w:r>
              <w:rPr>
                <w:rFonts w:ascii="Arial" w:hAnsi="Arial" w:cs="Arial"/>
              </w:rPr>
              <w:t>1</w:t>
            </w:r>
          </w:p>
        </w:tc>
        <w:tc>
          <w:tcPr>
            <w:tcW w:w="1857" w:type="dxa"/>
            <w:vAlign w:val="center"/>
          </w:tcPr>
          <w:p w14:paraId="3E995B68" w14:textId="77777777" w:rsidR="004D54E7" w:rsidRDefault="004D54E7" w:rsidP="009D4358">
            <w:pPr>
              <w:spacing w:after="0" w:line="240" w:lineRule="auto"/>
              <w:rPr>
                <w:rFonts w:ascii="Arial Narrow" w:hAnsi="Arial Narrow" w:cs="Arial"/>
              </w:rPr>
            </w:pPr>
            <w:r>
              <w:rPr>
                <w:rFonts w:ascii="Arial Narrow" w:hAnsi="Arial Narrow" w:cs="Arial"/>
              </w:rPr>
              <w:t>BSED SSE 1-1</w:t>
            </w:r>
          </w:p>
        </w:tc>
      </w:tr>
      <w:tr w:rsidR="004D54E7" w14:paraId="0F17F61C" w14:textId="77777777" w:rsidTr="009D4358">
        <w:trPr>
          <w:trHeight w:val="85"/>
          <w:ins w:id="48" w:author="Roni Mines" w:date="2025-07-28T13:34:00Z"/>
        </w:trPr>
        <w:tc>
          <w:tcPr>
            <w:tcW w:w="1455" w:type="dxa"/>
            <w:vAlign w:val="center"/>
          </w:tcPr>
          <w:p w14:paraId="72B81257" w14:textId="717CD4D2" w:rsidR="004D54E7" w:rsidRDefault="00897FD9" w:rsidP="009D4358">
            <w:pPr>
              <w:spacing w:after="0" w:line="240" w:lineRule="auto"/>
              <w:rPr>
                <w:ins w:id="49" w:author="Roni Mines" w:date="2025-07-28T13:34:00Z" w16du:dateUtc="2025-07-28T05:34:00Z"/>
                <w:rFonts w:ascii="Arial Narrow" w:hAnsi="Arial Narrow" w:cs="Arial"/>
              </w:rPr>
            </w:pPr>
            <w:r>
              <w:rPr>
                <w:rFonts w:ascii="Arial Narrow" w:hAnsi="Arial Narrow" w:cs="Arial"/>
              </w:rPr>
              <w:t>2:00-3:</w:t>
            </w:r>
            <w:r w:rsidR="004D54E7">
              <w:rPr>
                <w:rFonts w:ascii="Arial Narrow" w:hAnsi="Arial Narrow" w:cs="Arial"/>
              </w:rPr>
              <w:t>00</w:t>
            </w:r>
          </w:p>
        </w:tc>
        <w:tc>
          <w:tcPr>
            <w:tcW w:w="1170" w:type="dxa"/>
          </w:tcPr>
          <w:p w14:paraId="1AA49981" w14:textId="77777777" w:rsidR="004D54E7" w:rsidRDefault="004D54E7" w:rsidP="009D4358">
            <w:pPr>
              <w:spacing w:after="0" w:line="240" w:lineRule="auto"/>
              <w:rPr>
                <w:ins w:id="50" w:author="Roni Mines" w:date="2025-07-28T13:34:00Z" w16du:dateUtc="2025-07-28T05:34:00Z"/>
                <w:rFonts w:ascii="Arial Narrow" w:hAnsi="Arial Narrow" w:cs="Arial"/>
              </w:rPr>
            </w:pPr>
            <w:r>
              <w:rPr>
                <w:rFonts w:ascii="Arial Narrow" w:hAnsi="Arial Narrow" w:cs="Arial"/>
              </w:rPr>
              <w:t>GE 101</w:t>
            </w:r>
          </w:p>
        </w:tc>
        <w:tc>
          <w:tcPr>
            <w:tcW w:w="4343" w:type="dxa"/>
            <w:vAlign w:val="center"/>
          </w:tcPr>
          <w:p w14:paraId="37A1B41E" w14:textId="77777777" w:rsidR="004D54E7" w:rsidRDefault="004D54E7" w:rsidP="009D4358">
            <w:pPr>
              <w:spacing w:after="0" w:line="240" w:lineRule="auto"/>
              <w:rPr>
                <w:ins w:id="51" w:author="Roni Mines" w:date="2025-07-28T13:34:00Z" w16du:dateUtc="2025-07-28T05:34:00Z"/>
                <w:rFonts w:ascii="Arial Narrow" w:hAnsi="Arial Narrow" w:cs="Arial"/>
              </w:rPr>
            </w:pPr>
            <w:ins w:id="52" w:author="Roni Mines" w:date="2025-07-28T13:35:00Z" w16du:dateUtc="2025-07-28T05:35:00Z">
              <w:r>
                <w:rPr>
                  <w:rFonts w:ascii="Arial Narrow" w:hAnsi="Arial Narrow" w:cs="Arial"/>
                </w:rPr>
                <w:t>PURPOSIVE</w:t>
              </w:r>
            </w:ins>
            <w:r>
              <w:rPr>
                <w:rFonts w:ascii="Arial Narrow" w:hAnsi="Arial Narrow" w:cs="Arial"/>
              </w:rPr>
              <w:t xml:space="preserve"> COMMUNICATION</w:t>
            </w:r>
          </w:p>
        </w:tc>
        <w:tc>
          <w:tcPr>
            <w:tcW w:w="900" w:type="dxa"/>
            <w:vAlign w:val="center"/>
          </w:tcPr>
          <w:p w14:paraId="5187BCF6" w14:textId="77777777" w:rsidR="004D54E7" w:rsidRDefault="004D54E7" w:rsidP="009D4358">
            <w:pPr>
              <w:spacing w:after="0" w:line="240" w:lineRule="auto"/>
              <w:jc w:val="center"/>
              <w:rPr>
                <w:ins w:id="53" w:author="Roni Mines" w:date="2025-07-28T13:34:00Z" w16du:dateUtc="2025-07-28T05:34:00Z"/>
                <w:rFonts w:ascii="Arial" w:hAnsi="Arial" w:cs="Arial"/>
              </w:rPr>
            </w:pPr>
            <w:r>
              <w:rPr>
                <w:rFonts w:ascii="Arial" w:hAnsi="Arial" w:cs="Arial"/>
              </w:rPr>
              <w:t>3</w:t>
            </w:r>
          </w:p>
        </w:tc>
        <w:tc>
          <w:tcPr>
            <w:tcW w:w="720" w:type="dxa"/>
            <w:vAlign w:val="center"/>
          </w:tcPr>
          <w:p w14:paraId="5F690FF1" w14:textId="77777777" w:rsidR="004D54E7" w:rsidRDefault="004D54E7" w:rsidP="009D4358">
            <w:pPr>
              <w:spacing w:after="0" w:line="240" w:lineRule="auto"/>
              <w:jc w:val="center"/>
              <w:rPr>
                <w:ins w:id="54" w:author="Roni Mines" w:date="2025-07-28T13:34:00Z" w16du:dateUtc="2025-07-28T05:34:00Z"/>
                <w:rFonts w:ascii="Arial" w:hAnsi="Arial" w:cs="Arial"/>
              </w:rPr>
            </w:pPr>
            <w:r>
              <w:rPr>
                <w:rFonts w:ascii="Arial" w:hAnsi="Arial" w:cs="Arial"/>
              </w:rPr>
              <w:t>M-F</w:t>
            </w:r>
          </w:p>
        </w:tc>
        <w:tc>
          <w:tcPr>
            <w:tcW w:w="900" w:type="dxa"/>
            <w:vAlign w:val="center"/>
          </w:tcPr>
          <w:p w14:paraId="5C9583F0" w14:textId="77777777" w:rsidR="004D54E7" w:rsidRDefault="004D54E7" w:rsidP="009D4358">
            <w:pPr>
              <w:spacing w:after="0" w:line="240" w:lineRule="auto"/>
              <w:jc w:val="center"/>
              <w:rPr>
                <w:ins w:id="55" w:author="Roni Mines" w:date="2025-07-28T13:34:00Z" w16du:dateUtc="2025-07-28T05:34:00Z"/>
                <w:rFonts w:ascii="Arial" w:hAnsi="Arial" w:cs="Arial"/>
              </w:rPr>
            </w:pPr>
            <w:r>
              <w:rPr>
                <w:rFonts w:ascii="Arial" w:hAnsi="Arial" w:cs="Arial"/>
              </w:rPr>
              <w:t>1</w:t>
            </w:r>
          </w:p>
        </w:tc>
        <w:tc>
          <w:tcPr>
            <w:tcW w:w="1857" w:type="dxa"/>
            <w:vAlign w:val="center"/>
          </w:tcPr>
          <w:p w14:paraId="6EF383E6" w14:textId="77777777" w:rsidR="004D54E7" w:rsidRDefault="004D54E7" w:rsidP="009D4358">
            <w:pPr>
              <w:spacing w:after="0" w:line="240" w:lineRule="auto"/>
              <w:rPr>
                <w:ins w:id="56" w:author="Roni Mines" w:date="2025-07-28T13:34:00Z" w16du:dateUtc="2025-07-28T05:34:00Z"/>
                <w:rFonts w:ascii="Arial Narrow" w:hAnsi="Arial Narrow" w:cs="Arial"/>
              </w:rPr>
            </w:pPr>
            <w:ins w:id="57" w:author="Roni Mines" w:date="2025-07-28T13:35:00Z" w16du:dateUtc="2025-07-28T05:35:00Z">
              <w:r>
                <w:rPr>
                  <w:rFonts w:ascii="Arial Narrow" w:hAnsi="Arial Narrow" w:cs="Arial"/>
                </w:rPr>
                <w:t>BSBA MM 1-2</w:t>
              </w:r>
            </w:ins>
          </w:p>
        </w:tc>
      </w:tr>
      <w:tr w:rsidR="00FE2C48" w14:paraId="212E3A52" w14:textId="77777777" w:rsidTr="009D4358">
        <w:trPr>
          <w:trHeight w:val="85"/>
        </w:trPr>
        <w:tc>
          <w:tcPr>
            <w:tcW w:w="1455" w:type="dxa"/>
            <w:vAlign w:val="center"/>
          </w:tcPr>
          <w:p w14:paraId="1890A178" w14:textId="38D39037" w:rsidR="00FE2C48" w:rsidRDefault="00897FD9" w:rsidP="00FE2C48">
            <w:pPr>
              <w:spacing w:after="0" w:line="240" w:lineRule="auto"/>
              <w:rPr>
                <w:rFonts w:ascii="Arial Narrow" w:hAnsi="Arial Narrow" w:cs="Arial"/>
              </w:rPr>
            </w:pPr>
            <w:r>
              <w:rPr>
                <w:rFonts w:ascii="Arial Narrow" w:hAnsi="Arial Narrow" w:cs="Arial"/>
              </w:rPr>
              <w:t>1:00-2:</w:t>
            </w:r>
            <w:r w:rsidR="00FE2C48">
              <w:rPr>
                <w:rFonts w:ascii="Arial Narrow" w:hAnsi="Arial Narrow" w:cs="Arial"/>
              </w:rPr>
              <w:t>00</w:t>
            </w:r>
          </w:p>
        </w:tc>
        <w:tc>
          <w:tcPr>
            <w:tcW w:w="1170" w:type="dxa"/>
          </w:tcPr>
          <w:p w14:paraId="7F8F41DF" w14:textId="2417606F" w:rsidR="00FE2C48" w:rsidRDefault="00FE2C48" w:rsidP="00FE2C48">
            <w:pPr>
              <w:spacing w:after="0" w:line="240" w:lineRule="auto"/>
              <w:rPr>
                <w:rFonts w:ascii="Arial Narrow" w:hAnsi="Arial Narrow" w:cs="Arial"/>
              </w:rPr>
            </w:pPr>
            <w:r>
              <w:rPr>
                <w:rFonts w:ascii="Arial Narrow" w:hAnsi="Arial Narrow" w:cs="Arial"/>
              </w:rPr>
              <w:t>GE 101</w:t>
            </w:r>
          </w:p>
        </w:tc>
        <w:tc>
          <w:tcPr>
            <w:tcW w:w="4343" w:type="dxa"/>
            <w:vAlign w:val="center"/>
          </w:tcPr>
          <w:p w14:paraId="35DEFA94" w14:textId="2FDB4D1B" w:rsidR="00FE2C48" w:rsidRDefault="00FE2C48" w:rsidP="00FE2C48">
            <w:pPr>
              <w:spacing w:after="0" w:line="240" w:lineRule="auto"/>
              <w:rPr>
                <w:rFonts w:ascii="Arial Narrow" w:hAnsi="Arial Narrow" w:cs="Arial"/>
              </w:rPr>
            </w:pPr>
            <w:ins w:id="58" w:author="Roni Mines" w:date="2025-07-28T13:35:00Z" w16du:dateUtc="2025-07-28T05:35:00Z">
              <w:r>
                <w:rPr>
                  <w:rFonts w:ascii="Arial Narrow" w:hAnsi="Arial Narrow" w:cs="Arial"/>
                </w:rPr>
                <w:t>PURPOSIVE</w:t>
              </w:r>
            </w:ins>
            <w:r>
              <w:rPr>
                <w:rFonts w:ascii="Arial Narrow" w:hAnsi="Arial Narrow" w:cs="Arial"/>
              </w:rPr>
              <w:t xml:space="preserve"> COMMUNICATION</w:t>
            </w:r>
          </w:p>
        </w:tc>
        <w:tc>
          <w:tcPr>
            <w:tcW w:w="900" w:type="dxa"/>
            <w:vAlign w:val="center"/>
          </w:tcPr>
          <w:p w14:paraId="463FCF44" w14:textId="628F96E1" w:rsidR="00FE2C48" w:rsidRDefault="00FE2C48" w:rsidP="00FE2C48">
            <w:pPr>
              <w:spacing w:after="0" w:line="240" w:lineRule="auto"/>
              <w:jc w:val="center"/>
              <w:rPr>
                <w:rFonts w:ascii="Arial" w:hAnsi="Arial" w:cs="Arial"/>
              </w:rPr>
            </w:pPr>
            <w:r>
              <w:rPr>
                <w:rFonts w:ascii="Arial" w:hAnsi="Arial" w:cs="Arial"/>
              </w:rPr>
              <w:t>3</w:t>
            </w:r>
          </w:p>
        </w:tc>
        <w:tc>
          <w:tcPr>
            <w:tcW w:w="720" w:type="dxa"/>
            <w:vAlign w:val="center"/>
          </w:tcPr>
          <w:p w14:paraId="18FF32D5" w14:textId="399C1CFD" w:rsidR="00FE2C48" w:rsidRDefault="00FE2C48" w:rsidP="00FE2C48">
            <w:pPr>
              <w:spacing w:after="0" w:line="240" w:lineRule="auto"/>
              <w:jc w:val="center"/>
              <w:rPr>
                <w:rFonts w:ascii="Arial" w:hAnsi="Arial" w:cs="Arial"/>
              </w:rPr>
            </w:pPr>
            <w:r>
              <w:rPr>
                <w:rFonts w:ascii="Arial" w:hAnsi="Arial" w:cs="Arial"/>
              </w:rPr>
              <w:t>M-F</w:t>
            </w:r>
          </w:p>
        </w:tc>
        <w:tc>
          <w:tcPr>
            <w:tcW w:w="900" w:type="dxa"/>
            <w:vAlign w:val="center"/>
          </w:tcPr>
          <w:p w14:paraId="114DC1AA" w14:textId="3510FB4A" w:rsidR="00FE2C48" w:rsidRDefault="00FE2C48" w:rsidP="00FE2C48">
            <w:pPr>
              <w:spacing w:after="0" w:line="240" w:lineRule="auto"/>
              <w:jc w:val="center"/>
              <w:rPr>
                <w:rFonts w:ascii="Arial" w:hAnsi="Arial" w:cs="Arial"/>
              </w:rPr>
            </w:pPr>
            <w:r>
              <w:rPr>
                <w:rFonts w:ascii="Arial" w:hAnsi="Arial" w:cs="Arial"/>
              </w:rPr>
              <w:t>1</w:t>
            </w:r>
          </w:p>
        </w:tc>
        <w:tc>
          <w:tcPr>
            <w:tcW w:w="1857" w:type="dxa"/>
            <w:vAlign w:val="center"/>
          </w:tcPr>
          <w:p w14:paraId="6F0B57A5" w14:textId="2602EC74" w:rsidR="00FE2C48" w:rsidRDefault="00FE2C48" w:rsidP="00FE2C48">
            <w:pPr>
              <w:spacing w:after="0" w:line="240" w:lineRule="auto"/>
              <w:rPr>
                <w:rFonts w:ascii="Arial Narrow" w:hAnsi="Arial Narrow" w:cs="Arial"/>
              </w:rPr>
            </w:pPr>
            <w:r>
              <w:rPr>
                <w:rFonts w:ascii="Arial Narrow" w:hAnsi="Arial Narrow" w:cs="Arial"/>
              </w:rPr>
              <w:t>BTLED 1-2</w:t>
            </w:r>
          </w:p>
        </w:tc>
      </w:tr>
      <w:tr w:rsidR="00FE2C48" w14:paraId="1ECDC2CC" w14:textId="77777777" w:rsidTr="009D4358">
        <w:trPr>
          <w:trHeight w:val="85"/>
        </w:trPr>
        <w:tc>
          <w:tcPr>
            <w:tcW w:w="1455" w:type="dxa"/>
            <w:vAlign w:val="center"/>
          </w:tcPr>
          <w:p w14:paraId="254944D9" w14:textId="77777777" w:rsidR="00FE2C48" w:rsidRDefault="00FE2C48" w:rsidP="00FE2C48">
            <w:pPr>
              <w:spacing w:after="0" w:line="240" w:lineRule="auto"/>
              <w:rPr>
                <w:rFonts w:ascii="Arial Narrow" w:hAnsi="Arial Narrow" w:cs="Arial"/>
              </w:rPr>
            </w:pPr>
            <w:r>
              <w:rPr>
                <w:rFonts w:ascii="Arial Narrow" w:hAnsi="Arial Narrow" w:cs="Arial"/>
              </w:rPr>
              <w:t>3:00-4:00</w:t>
            </w:r>
          </w:p>
        </w:tc>
        <w:tc>
          <w:tcPr>
            <w:tcW w:w="1170" w:type="dxa"/>
          </w:tcPr>
          <w:p w14:paraId="06E306E9" w14:textId="77777777" w:rsidR="00FE2C48" w:rsidRDefault="00FE2C48" w:rsidP="00FE2C48">
            <w:pPr>
              <w:spacing w:after="0" w:line="240" w:lineRule="auto"/>
              <w:rPr>
                <w:rFonts w:ascii="Arial Narrow" w:hAnsi="Arial Narrow" w:cs="Arial Narrow"/>
              </w:rPr>
            </w:pPr>
            <w:r>
              <w:rPr>
                <w:rFonts w:ascii="Arial Narrow" w:hAnsi="Arial Narrow" w:cs="Arial"/>
              </w:rPr>
              <w:t>GE 101</w:t>
            </w:r>
          </w:p>
        </w:tc>
        <w:tc>
          <w:tcPr>
            <w:tcW w:w="4343" w:type="dxa"/>
            <w:vAlign w:val="center"/>
          </w:tcPr>
          <w:p w14:paraId="4E8CD676" w14:textId="77777777" w:rsidR="00FE2C48" w:rsidRDefault="00FE2C48" w:rsidP="00FE2C48">
            <w:pPr>
              <w:spacing w:after="0" w:line="240" w:lineRule="auto"/>
              <w:rPr>
                <w:rFonts w:ascii="Arial Narrow" w:hAnsi="Arial Narrow" w:cs="Arial"/>
              </w:rPr>
            </w:pPr>
            <w:r>
              <w:rPr>
                <w:rFonts w:ascii="Arial Narrow" w:hAnsi="Arial Narrow" w:cs="Arial"/>
              </w:rPr>
              <w:t>PURPOSIVE COMMUNICATION</w:t>
            </w:r>
          </w:p>
        </w:tc>
        <w:tc>
          <w:tcPr>
            <w:tcW w:w="900" w:type="dxa"/>
            <w:vAlign w:val="center"/>
          </w:tcPr>
          <w:p w14:paraId="0C0C4117" w14:textId="77777777" w:rsidR="00FE2C48" w:rsidRDefault="00FE2C48" w:rsidP="00FE2C48">
            <w:pPr>
              <w:spacing w:after="0" w:line="240" w:lineRule="auto"/>
              <w:jc w:val="center"/>
              <w:rPr>
                <w:rFonts w:ascii="Arial" w:hAnsi="Arial" w:cs="Arial"/>
              </w:rPr>
            </w:pPr>
            <w:r>
              <w:rPr>
                <w:rFonts w:ascii="Arial" w:hAnsi="Arial" w:cs="Arial"/>
              </w:rPr>
              <w:t>3</w:t>
            </w:r>
          </w:p>
        </w:tc>
        <w:tc>
          <w:tcPr>
            <w:tcW w:w="720" w:type="dxa"/>
            <w:vAlign w:val="center"/>
          </w:tcPr>
          <w:p w14:paraId="4D29C920" w14:textId="77777777" w:rsidR="00FE2C48" w:rsidRDefault="00FE2C48" w:rsidP="00FE2C48">
            <w:pPr>
              <w:spacing w:after="0" w:line="240" w:lineRule="auto"/>
              <w:jc w:val="center"/>
              <w:rPr>
                <w:rFonts w:ascii="Arial" w:hAnsi="Arial" w:cs="Arial"/>
              </w:rPr>
            </w:pPr>
            <w:r>
              <w:rPr>
                <w:rFonts w:ascii="Arial" w:hAnsi="Arial" w:cs="Arial"/>
              </w:rPr>
              <w:t>M-F</w:t>
            </w:r>
          </w:p>
        </w:tc>
        <w:tc>
          <w:tcPr>
            <w:tcW w:w="900" w:type="dxa"/>
            <w:vAlign w:val="center"/>
          </w:tcPr>
          <w:p w14:paraId="5715AC30" w14:textId="77777777" w:rsidR="00FE2C48" w:rsidRDefault="00FE2C48" w:rsidP="00FE2C48">
            <w:pPr>
              <w:spacing w:after="0" w:line="240" w:lineRule="auto"/>
              <w:jc w:val="center"/>
              <w:rPr>
                <w:rFonts w:ascii="Arial" w:hAnsi="Arial" w:cs="Arial"/>
              </w:rPr>
            </w:pPr>
            <w:r>
              <w:rPr>
                <w:rFonts w:ascii="Arial" w:hAnsi="Arial" w:cs="Arial"/>
              </w:rPr>
              <w:t>1</w:t>
            </w:r>
          </w:p>
        </w:tc>
        <w:tc>
          <w:tcPr>
            <w:tcW w:w="1857" w:type="dxa"/>
            <w:vAlign w:val="center"/>
          </w:tcPr>
          <w:p w14:paraId="757B85ED" w14:textId="77777777" w:rsidR="00FE2C48" w:rsidRDefault="00FE2C48" w:rsidP="00FE2C48">
            <w:pPr>
              <w:spacing w:after="0" w:line="240" w:lineRule="auto"/>
              <w:rPr>
                <w:rFonts w:ascii="Arial Narrow" w:hAnsi="Arial Narrow" w:cs="Arial"/>
              </w:rPr>
            </w:pPr>
            <w:r>
              <w:rPr>
                <w:rFonts w:ascii="Arial Narrow" w:hAnsi="Arial Narrow" w:cs="Arial"/>
              </w:rPr>
              <w:t>BSED VE 1-2</w:t>
            </w:r>
          </w:p>
        </w:tc>
      </w:tr>
      <w:tr w:rsidR="00FE2C48" w14:paraId="4CAF184E" w14:textId="77777777" w:rsidTr="009D4358">
        <w:trPr>
          <w:trHeight w:val="147"/>
        </w:trPr>
        <w:tc>
          <w:tcPr>
            <w:tcW w:w="1455" w:type="dxa"/>
            <w:shd w:val="clear" w:color="auto" w:fill="FDE9D9" w:themeFill="accent6" w:themeFillTint="33"/>
            <w:vAlign w:val="center"/>
          </w:tcPr>
          <w:p w14:paraId="1F41E9D9" w14:textId="77777777" w:rsidR="00FE2C48" w:rsidRDefault="00FE2C48" w:rsidP="00FE2C48">
            <w:pPr>
              <w:pStyle w:val="ListParagraph"/>
              <w:spacing w:after="0" w:line="240" w:lineRule="auto"/>
              <w:ind w:left="0"/>
              <w:rPr>
                <w:rFonts w:ascii="Arial" w:hAnsi="Arial" w:cs="Arial"/>
              </w:rPr>
            </w:pPr>
          </w:p>
        </w:tc>
        <w:tc>
          <w:tcPr>
            <w:tcW w:w="1170" w:type="dxa"/>
            <w:shd w:val="clear" w:color="auto" w:fill="FDE9D9" w:themeFill="accent6" w:themeFillTint="33"/>
            <w:vAlign w:val="center"/>
          </w:tcPr>
          <w:p w14:paraId="3EB4FDFA" w14:textId="77777777" w:rsidR="00FE2C48" w:rsidRDefault="00FE2C48" w:rsidP="00FE2C48">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408038FC" w14:textId="77777777" w:rsidR="00FE2C48" w:rsidRDefault="00FE2C48" w:rsidP="00FE2C48">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1216FB3C" w14:textId="77777777" w:rsidR="00FE2C48" w:rsidRDefault="00FE2C48" w:rsidP="00FE2C48">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16B0DE8D" w14:textId="77777777" w:rsidR="00FE2C48" w:rsidRDefault="00FE2C48" w:rsidP="00FE2C48">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1A569214" w14:textId="77777777" w:rsidR="00FE2C48" w:rsidRDefault="00FE2C48" w:rsidP="00FE2C48">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062ECE5A" w14:textId="77777777" w:rsidR="00FE2C48" w:rsidRDefault="00FE2C48" w:rsidP="00FE2C48">
            <w:pPr>
              <w:pStyle w:val="ListParagraph"/>
              <w:spacing w:after="0" w:line="240" w:lineRule="auto"/>
              <w:ind w:left="0"/>
              <w:rPr>
                <w:rFonts w:ascii="Arial" w:hAnsi="Arial" w:cs="Arial"/>
              </w:rPr>
            </w:pPr>
          </w:p>
        </w:tc>
      </w:tr>
      <w:tr w:rsidR="00FE2C48" w14:paraId="25771B73" w14:textId="77777777" w:rsidTr="009D4358">
        <w:trPr>
          <w:trHeight w:val="245"/>
        </w:trPr>
        <w:tc>
          <w:tcPr>
            <w:tcW w:w="1455" w:type="dxa"/>
          </w:tcPr>
          <w:p w14:paraId="7444385B" w14:textId="77777777" w:rsidR="00FE2C48" w:rsidRDefault="00FE2C48" w:rsidP="00FE2C48">
            <w:pPr>
              <w:pStyle w:val="ListParagraph"/>
              <w:spacing w:after="0" w:line="240" w:lineRule="auto"/>
              <w:ind w:left="0"/>
              <w:rPr>
                <w:rFonts w:ascii="Arial" w:hAnsi="Arial" w:cs="Arial"/>
              </w:rPr>
            </w:pPr>
            <w:r>
              <w:rPr>
                <w:rFonts w:ascii="Arial" w:hAnsi="Arial" w:cs="Arial"/>
              </w:rPr>
              <w:t>8:00-9:00</w:t>
            </w:r>
          </w:p>
        </w:tc>
        <w:tc>
          <w:tcPr>
            <w:tcW w:w="1170" w:type="dxa"/>
            <w:vAlign w:val="bottom"/>
          </w:tcPr>
          <w:p w14:paraId="7832FAF5" w14:textId="77777777" w:rsidR="00FE2C48" w:rsidRDefault="00FE2C48" w:rsidP="00FE2C48">
            <w:pPr>
              <w:pStyle w:val="ListParagraph"/>
              <w:spacing w:after="0" w:line="240" w:lineRule="auto"/>
              <w:ind w:left="0"/>
              <w:rPr>
                <w:rFonts w:ascii="Arial Narrow" w:hAnsi="Arial Narrow"/>
                <w:color w:val="000000"/>
                <w:sz w:val="24"/>
                <w:szCs w:val="24"/>
              </w:rPr>
            </w:pPr>
            <w:ins w:id="59" w:author="Roni Mines" w:date="2025-07-28T10:19:00Z" w16du:dateUtc="2025-07-28T02:19:00Z">
              <w:r>
                <w:rPr>
                  <w:rFonts w:ascii="Arial Narrow" w:hAnsi="Arial Narrow"/>
                  <w:color w:val="000000"/>
                  <w:sz w:val="24"/>
                  <w:szCs w:val="24"/>
                </w:rPr>
                <w:t>Env Sci</w:t>
              </w:r>
            </w:ins>
          </w:p>
        </w:tc>
        <w:tc>
          <w:tcPr>
            <w:tcW w:w="4343" w:type="dxa"/>
            <w:vAlign w:val="bottom"/>
          </w:tcPr>
          <w:p w14:paraId="56D28B9A" w14:textId="77777777" w:rsidR="00FE2C48" w:rsidRPr="009E2D00" w:rsidRDefault="00FE2C48" w:rsidP="00FE2C48">
            <w:pPr>
              <w:pStyle w:val="ListParagraph"/>
              <w:spacing w:after="0" w:line="240" w:lineRule="auto"/>
              <w:ind w:left="0"/>
              <w:rPr>
                <w:rFonts w:ascii="Arial Narrow" w:hAnsi="Arial Narrow"/>
                <w:color w:val="000000"/>
              </w:rPr>
            </w:pPr>
            <w:ins w:id="60" w:author="Roni Mines" w:date="2025-07-28T10:19:00Z" w16du:dateUtc="2025-07-28T02:19:00Z">
              <w:r w:rsidRPr="009E2D00">
                <w:rPr>
                  <w:rFonts w:ascii="Arial Narrow" w:hAnsi="Arial Narrow"/>
                  <w:color w:val="000000"/>
                </w:rPr>
                <w:t>E</w:t>
              </w:r>
            </w:ins>
            <w:r w:rsidRPr="009E2D00">
              <w:rPr>
                <w:rFonts w:ascii="Arial Narrow" w:hAnsi="Arial Narrow"/>
                <w:color w:val="000000"/>
              </w:rPr>
              <w:t>NVIRONMENTAL SCIENCE</w:t>
            </w:r>
          </w:p>
        </w:tc>
        <w:tc>
          <w:tcPr>
            <w:tcW w:w="900" w:type="dxa"/>
            <w:vAlign w:val="center"/>
          </w:tcPr>
          <w:p w14:paraId="664283DC"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0C984DC"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DFAC203"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47F1E1FA" w14:textId="77777777" w:rsidR="00FE2C48" w:rsidRDefault="00FE2C48" w:rsidP="00FE2C48">
            <w:pPr>
              <w:pStyle w:val="ListParagraph"/>
              <w:spacing w:after="0" w:line="240" w:lineRule="auto"/>
              <w:ind w:left="0"/>
              <w:rPr>
                <w:rFonts w:ascii="Arial" w:hAnsi="Arial" w:cs="Arial"/>
              </w:rPr>
            </w:pPr>
            <w:ins w:id="61" w:author="Roni Mines" w:date="2025-07-28T10:19:00Z" w16du:dateUtc="2025-07-28T02:19:00Z">
              <w:r>
                <w:rPr>
                  <w:rFonts w:ascii="Arial" w:hAnsi="Arial" w:cs="Arial"/>
                </w:rPr>
                <w:t>B</w:t>
              </w:r>
            </w:ins>
            <w:ins w:id="62" w:author="Roni Mines" w:date="2025-07-28T10:20:00Z" w16du:dateUtc="2025-07-28T02:20:00Z">
              <w:r>
                <w:rPr>
                  <w:rFonts w:ascii="Arial" w:hAnsi="Arial" w:cs="Arial"/>
                </w:rPr>
                <w:t>SBA FM 4-1</w:t>
              </w:r>
            </w:ins>
          </w:p>
        </w:tc>
      </w:tr>
      <w:tr w:rsidR="00FE2C48" w14:paraId="2AF71E83" w14:textId="77777777" w:rsidTr="009D4358">
        <w:trPr>
          <w:trHeight w:val="245"/>
        </w:trPr>
        <w:tc>
          <w:tcPr>
            <w:tcW w:w="1455" w:type="dxa"/>
            <w:vAlign w:val="center"/>
          </w:tcPr>
          <w:p w14:paraId="6564C645" w14:textId="77777777" w:rsidR="00FE2C48" w:rsidRDefault="00FE2C48" w:rsidP="00FE2C48">
            <w:pPr>
              <w:pStyle w:val="ListParagraph"/>
              <w:spacing w:after="0" w:line="240" w:lineRule="auto"/>
              <w:ind w:left="0"/>
              <w:rPr>
                <w:rFonts w:ascii="Arial" w:hAnsi="Arial" w:cs="Arial"/>
              </w:rPr>
            </w:pPr>
            <w:r>
              <w:rPr>
                <w:rFonts w:ascii="Arial" w:hAnsi="Arial" w:cs="Arial"/>
              </w:rPr>
              <w:t>9:00-10:00</w:t>
            </w:r>
          </w:p>
        </w:tc>
        <w:tc>
          <w:tcPr>
            <w:tcW w:w="1170" w:type="dxa"/>
            <w:vAlign w:val="center"/>
          </w:tcPr>
          <w:p w14:paraId="66172772" w14:textId="77777777" w:rsidR="00FE2C48" w:rsidRDefault="00FE2C48" w:rsidP="00FE2C48">
            <w:pPr>
              <w:pStyle w:val="ListParagraph"/>
              <w:spacing w:after="0" w:line="240" w:lineRule="auto"/>
              <w:ind w:left="0"/>
              <w:rPr>
                <w:rFonts w:ascii="Arial Narrow" w:hAnsi="Arial Narrow"/>
                <w:color w:val="000000"/>
                <w:sz w:val="24"/>
                <w:szCs w:val="24"/>
              </w:rPr>
            </w:pPr>
            <w:ins w:id="63" w:author="Roni Mines" w:date="2025-07-28T10:18:00Z" w16du:dateUtc="2025-07-28T02:18:00Z">
              <w:r>
                <w:rPr>
                  <w:rFonts w:ascii="Arial Narrow" w:hAnsi="Arial Narrow"/>
                  <w:color w:val="000000"/>
                  <w:sz w:val="24"/>
                  <w:szCs w:val="24"/>
                </w:rPr>
                <w:t>Eng 6</w:t>
              </w:r>
            </w:ins>
          </w:p>
        </w:tc>
        <w:tc>
          <w:tcPr>
            <w:tcW w:w="4343" w:type="dxa"/>
            <w:vAlign w:val="center"/>
          </w:tcPr>
          <w:p w14:paraId="21512D36" w14:textId="77777777" w:rsidR="00FE2C48" w:rsidRPr="009E2D00" w:rsidRDefault="00FE2C48" w:rsidP="00FE2C48">
            <w:pPr>
              <w:pStyle w:val="ListParagraph"/>
              <w:spacing w:after="0" w:line="240" w:lineRule="auto"/>
              <w:ind w:left="0"/>
              <w:rPr>
                <w:rFonts w:ascii="Arial Narrow" w:hAnsi="Arial Narrow"/>
                <w:color w:val="000000"/>
              </w:rPr>
            </w:pPr>
            <w:ins w:id="64" w:author="Roni Mines" w:date="2025-07-28T10:18:00Z" w16du:dateUtc="2025-07-28T02:18:00Z">
              <w:r w:rsidRPr="009E2D00">
                <w:rPr>
                  <w:rFonts w:ascii="Arial Narrow" w:hAnsi="Arial Narrow"/>
                  <w:color w:val="000000"/>
                </w:rPr>
                <w:t>B</w:t>
              </w:r>
            </w:ins>
            <w:r w:rsidRPr="009E2D00">
              <w:rPr>
                <w:rFonts w:ascii="Arial Narrow" w:hAnsi="Arial Narrow"/>
                <w:color w:val="000000"/>
              </w:rPr>
              <w:t>USINESS COMMUNICATION</w:t>
            </w:r>
          </w:p>
        </w:tc>
        <w:tc>
          <w:tcPr>
            <w:tcW w:w="900" w:type="dxa"/>
            <w:vAlign w:val="center"/>
          </w:tcPr>
          <w:p w14:paraId="42404091"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5F9CD3F"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B43CA2B"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02AFBD20" w14:textId="77777777" w:rsidR="00FE2C48" w:rsidRDefault="00FE2C48" w:rsidP="00FE2C48">
            <w:pPr>
              <w:pStyle w:val="ListParagraph"/>
              <w:spacing w:after="0" w:line="240" w:lineRule="auto"/>
              <w:ind w:left="0"/>
              <w:rPr>
                <w:rFonts w:ascii="Arial" w:hAnsi="Arial" w:cs="Arial"/>
              </w:rPr>
            </w:pPr>
            <w:ins w:id="65" w:author="Roni Mines" w:date="2025-07-28T10:18:00Z" w16du:dateUtc="2025-07-28T02:18:00Z">
              <w:r>
                <w:rPr>
                  <w:rFonts w:ascii="Arial" w:hAnsi="Arial" w:cs="Arial"/>
                </w:rPr>
                <w:t>BSBA MM 4-1</w:t>
              </w:r>
            </w:ins>
          </w:p>
        </w:tc>
      </w:tr>
      <w:tr w:rsidR="00FE2C48" w14:paraId="7FCA7612" w14:textId="77777777" w:rsidTr="009D4358">
        <w:trPr>
          <w:trHeight w:val="245"/>
        </w:trPr>
        <w:tc>
          <w:tcPr>
            <w:tcW w:w="1455" w:type="dxa"/>
          </w:tcPr>
          <w:p w14:paraId="655A4FAC" w14:textId="77777777" w:rsidR="00FE2C48" w:rsidRDefault="00FE2C48" w:rsidP="00FE2C48">
            <w:pPr>
              <w:pStyle w:val="ListParagraph"/>
              <w:spacing w:after="0" w:line="240" w:lineRule="auto"/>
              <w:ind w:left="0"/>
              <w:rPr>
                <w:rFonts w:ascii="Arial" w:hAnsi="Arial" w:cs="Arial"/>
              </w:rPr>
            </w:pPr>
            <w:r>
              <w:rPr>
                <w:rFonts w:ascii="Arial" w:hAnsi="Arial" w:cs="Arial"/>
              </w:rPr>
              <w:t>1:00-2:00</w:t>
            </w:r>
          </w:p>
        </w:tc>
        <w:tc>
          <w:tcPr>
            <w:tcW w:w="1170" w:type="dxa"/>
            <w:vAlign w:val="bottom"/>
          </w:tcPr>
          <w:p w14:paraId="54AF6049" w14:textId="77777777" w:rsidR="00FE2C48" w:rsidRDefault="00FE2C48" w:rsidP="00FE2C48">
            <w:pPr>
              <w:pStyle w:val="ListParagraph"/>
              <w:spacing w:after="0" w:line="240" w:lineRule="auto"/>
              <w:ind w:left="0"/>
              <w:rPr>
                <w:rFonts w:ascii="Arial" w:hAnsi="Arial" w:cs="Arial"/>
              </w:rPr>
            </w:pPr>
            <w:ins w:id="66" w:author="Roni Mines" w:date="2025-07-28T10:20:00Z" w16du:dateUtc="2025-07-28T02:20:00Z">
              <w:r>
                <w:rPr>
                  <w:rFonts w:ascii="Arial Narrow" w:hAnsi="Arial Narrow"/>
                  <w:color w:val="000000"/>
                  <w:sz w:val="24"/>
                  <w:szCs w:val="24"/>
                </w:rPr>
                <w:t>Env Sci</w:t>
              </w:r>
            </w:ins>
          </w:p>
        </w:tc>
        <w:tc>
          <w:tcPr>
            <w:tcW w:w="4343" w:type="dxa"/>
            <w:vAlign w:val="bottom"/>
          </w:tcPr>
          <w:p w14:paraId="670DB273" w14:textId="77777777" w:rsidR="00FE2C48" w:rsidRPr="009E2D00" w:rsidRDefault="00FE2C48" w:rsidP="00FE2C48">
            <w:pPr>
              <w:pStyle w:val="ListParagraph"/>
              <w:spacing w:after="0" w:line="240" w:lineRule="auto"/>
              <w:ind w:left="0"/>
              <w:rPr>
                <w:rFonts w:ascii="Arial" w:hAnsi="Arial" w:cs="Arial"/>
              </w:rPr>
            </w:pPr>
            <w:ins w:id="67" w:author="Roni Mines" w:date="2025-07-28T10:19:00Z" w16du:dateUtc="2025-07-28T02:19:00Z">
              <w:r w:rsidRPr="009E2D00">
                <w:rPr>
                  <w:rFonts w:ascii="Arial Narrow" w:hAnsi="Arial Narrow"/>
                  <w:color w:val="000000"/>
                </w:rPr>
                <w:t>E</w:t>
              </w:r>
            </w:ins>
            <w:r w:rsidRPr="009E2D00">
              <w:rPr>
                <w:rFonts w:ascii="Arial Narrow" w:hAnsi="Arial Narrow"/>
                <w:color w:val="000000"/>
              </w:rPr>
              <w:t>NVIRONMENTAL SCIENCE</w:t>
            </w:r>
          </w:p>
        </w:tc>
        <w:tc>
          <w:tcPr>
            <w:tcW w:w="900" w:type="dxa"/>
            <w:vAlign w:val="center"/>
          </w:tcPr>
          <w:p w14:paraId="1383CF21"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2ADE74D"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48F454C"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276243A9" w14:textId="77777777" w:rsidR="00FE2C48" w:rsidRDefault="00FE2C48" w:rsidP="00FE2C48">
            <w:pPr>
              <w:pStyle w:val="ListParagraph"/>
              <w:spacing w:after="0" w:line="240" w:lineRule="auto"/>
              <w:ind w:left="0"/>
              <w:rPr>
                <w:rFonts w:ascii="Arial" w:hAnsi="Arial" w:cs="Arial"/>
              </w:rPr>
            </w:pPr>
            <w:ins w:id="68" w:author="Roni Mines" w:date="2025-07-28T10:20:00Z" w16du:dateUtc="2025-07-28T02:20:00Z">
              <w:r>
                <w:rPr>
                  <w:rFonts w:ascii="Arial" w:hAnsi="Arial" w:cs="Arial"/>
                </w:rPr>
                <w:t>BSBA FM 4-2</w:t>
              </w:r>
            </w:ins>
          </w:p>
        </w:tc>
      </w:tr>
      <w:tr w:rsidR="00FE2C48" w14:paraId="6755A685" w14:textId="77777777" w:rsidTr="009D4358">
        <w:trPr>
          <w:trHeight w:val="245"/>
        </w:trPr>
        <w:tc>
          <w:tcPr>
            <w:tcW w:w="1455" w:type="dxa"/>
            <w:vAlign w:val="center"/>
          </w:tcPr>
          <w:p w14:paraId="15207BEA" w14:textId="77777777" w:rsidR="00FE2C48" w:rsidRDefault="00FE2C48" w:rsidP="00FE2C48">
            <w:pPr>
              <w:pStyle w:val="ListParagraph"/>
              <w:spacing w:after="0" w:line="240" w:lineRule="auto"/>
              <w:ind w:left="0"/>
              <w:rPr>
                <w:rFonts w:ascii="Arial" w:hAnsi="Arial" w:cs="Arial"/>
              </w:rPr>
            </w:pPr>
            <w:r>
              <w:rPr>
                <w:rFonts w:ascii="Arial" w:hAnsi="Arial" w:cs="Arial"/>
              </w:rPr>
              <w:t>2:00-3:00</w:t>
            </w:r>
          </w:p>
        </w:tc>
        <w:tc>
          <w:tcPr>
            <w:tcW w:w="1170" w:type="dxa"/>
            <w:vAlign w:val="center"/>
          </w:tcPr>
          <w:p w14:paraId="1A3E7EBA" w14:textId="77777777" w:rsidR="00FE2C48" w:rsidRDefault="00FE2C48" w:rsidP="00FE2C48">
            <w:pPr>
              <w:pStyle w:val="ListParagraph"/>
              <w:spacing w:after="0" w:line="240" w:lineRule="auto"/>
              <w:ind w:left="0"/>
              <w:rPr>
                <w:rFonts w:ascii="Arial Narrow" w:hAnsi="Arial Narrow"/>
                <w:color w:val="000000"/>
                <w:sz w:val="24"/>
                <w:szCs w:val="24"/>
              </w:rPr>
            </w:pPr>
            <w:ins w:id="69" w:author="Roni Mines" w:date="2025-07-28T10:18:00Z" w16du:dateUtc="2025-07-28T02:18:00Z">
              <w:r>
                <w:rPr>
                  <w:rFonts w:ascii="Arial Narrow" w:hAnsi="Arial Narrow"/>
                  <w:color w:val="000000"/>
                  <w:sz w:val="24"/>
                  <w:szCs w:val="24"/>
                </w:rPr>
                <w:t>Eng 6</w:t>
              </w:r>
            </w:ins>
          </w:p>
        </w:tc>
        <w:tc>
          <w:tcPr>
            <w:tcW w:w="4343" w:type="dxa"/>
            <w:vAlign w:val="center"/>
          </w:tcPr>
          <w:p w14:paraId="6A905A51" w14:textId="77777777" w:rsidR="00FE2C48" w:rsidRPr="009E2D00" w:rsidRDefault="00FE2C48" w:rsidP="00FE2C48">
            <w:pPr>
              <w:pStyle w:val="ListParagraph"/>
              <w:spacing w:after="0" w:line="240" w:lineRule="auto"/>
              <w:ind w:left="0"/>
              <w:rPr>
                <w:rFonts w:ascii="Arial Narrow" w:hAnsi="Arial Narrow"/>
                <w:color w:val="000000"/>
              </w:rPr>
            </w:pPr>
            <w:ins w:id="70" w:author="Roni Mines" w:date="2025-07-28T10:18:00Z" w16du:dateUtc="2025-07-28T02:18:00Z">
              <w:r w:rsidRPr="009E2D00">
                <w:rPr>
                  <w:rFonts w:ascii="Arial Narrow" w:hAnsi="Arial Narrow"/>
                  <w:color w:val="000000"/>
                </w:rPr>
                <w:t>B</w:t>
              </w:r>
            </w:ins>
            <w:r w:rsidRPr="009E2D00">
              <w:rPr>
                <w:rFonts w:ascii="Arial Narrow" w:hAnsi="Arial Narrow"/>
                <w:color w:val="000000"/>
              </w:rPr>
              <w:t>USINESS COMMUNICATION</w:t>
            </w:r>
          </w:p>
        </w:tc>
        <w:tc>
          <w:tcPr>
            <w:tcW w:w="900" w:type="dxa"/>
            <w:vAlign w:val="center"/>
          </w:tcPr>
          <w:p w14:paraId="3EE5D0D5"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1895B71"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D85AC48"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C2F22C4" w14:textId="77777777" w:rsidR="00FE2C48" w:rsidRDefault="00FE2C48" w:rsidP="00FE2C48">
            <w:pPr>
              <w:pStyle w:val="ListParagraph"/>
              <w:spacing w:after="0" w:line="240" w:lineRule="auto"/>
              <w:ind w:left="0"/>
              <w:rPr>
                <w:rFonts w:ascii="Arial" w:hAnsi="Arial" w:cs="Arial"/>
              </w:rPr>
            </w:pPr>
            <w:ins w:id="71" w:author="Roni Mines" w:date="2025-07-28T10:18:00Z" w16du:dateUtc="2025-07-28T02:18:00Z">
              <w:r>
                <w:rPr>
                  <w:rFonts w:ascii="Arial" w:hAnsi="Arial" w:cs="Arial"/>
                </w:rPr>
                <w:t>BSBA F</w:t>
              </w:r>
            </w:ins>
            <w:ins w:id="72" w:author="Roni Mines" w:date="2025-07-28T10:19:00Z" w16du:dateUtc="2025-07-28T02:19:00Z">
              <w:r>
                <w:rPr>
                  <w:rFonts w:ascii="Arial" w:hAnsi="Arial" w:cs="Arial"/>
                </w:rPr>
                <w:t>M 4-2</w:t>
              </w:r>
            </w:ins>
          </w:p>
        </w:tc>
      </w:tr>
      <w:tr w:rsidR="00FE2C48" w14:paraId="1C2996B4" w14:textId="77777777" w:rsidTr="009D4358">
        <w:trPr>
          <w:trHeight w:val="245"/>
        </w:trPr>
        <w:tc>
          <w:tcPr>
            <w:tcW w:w="1455" w:type="dxa"/>
            <w:vAlign w:val="center"/>
          </w:tcPr>
          <w:p w14:paraId="5BE23D1E" w14:textId="77777777" w:rsidR="00FE2C48" w:rsidRDefault="00FE2C48" w:rsidP="00FE2C48">
            <w:pPr>
              <w:pStyle w:val="ListParagraph"/>
              <w:spacing w:after="0" w:line="240" w:lineRule="auto"/>
              <w:ind w:left="0"/>
              <w:rPr>
                <w:rFonts w:ascii="Arial" w:hAnsi="Arial" w:cs="Arial"/>
              </w:rPr>
            </w:pPr>
            <w:r>
              <w:rPr>
                <w:rFonts w:ascii="Arial" w:hAnsi="Arial" w:cs="Arial"/>
              </w:rPr>
              <w:t>3:00-4:00</w:t>
            </w:r>
          </w:p>
        </w:tc>
        <w:tc>
          <w:tcPr>
            <w:tcW w:w="1170" w:type="dxa"/>
            <w:vAlign w:val="center"/>
          </w:tcPr>
          <w:p w14:paraId="114F8AF5" w14:textId="77777777" w:rsidR="00FE2C48" w:rsidRDefault="00FE2C48" w:rsidP="00FE2C48">
            <w:pPr>
              <w:pStyle w:val="ListParagraph"/>
              <w:spacing w:after="0" w:line="240" w:lineRule="auto"/>
              <w:ind w:left="0"/>
              <w:rPr>
                <w:rFonts w:ascii="Arial" w:hAnsi="Arial" w:cs="Arial"/>
              </w:rPr>
            </w:pPr>
            <w:ins w:id="73" w:author="Roni Mines" w:date="2025-07-28T10:20:00Z" w16du:dateUtc="2025-07-28T02:20:00Z">
              <w:r>
                <w:rPr>
                  <w:rFonts w:ascii="Arial" w:hAnsi="Arial" w:cs="Arial"/>
                </w:rPr>
                <w:t>Env Sci</w:t>
              </w:r>
            </w:ins>
          </w:p>
        </w:tc>
        <w:tc>
          <w:tcPr>
            <w:tcW w:w="4343" w:type="dxa"/>
            <w:vAlign w:val="bottom"/>
          </w:tcPr>
          <w:p w14:paraId="3392916D" w14:textId="77777777" w:rsidR="00FE2C48" w:rsidRPr="009E2D00" w:rsidRDefault="00FE2C48" w:rsidP="00FE2C48">
            <w:pPr>
              <w:pStyle w:val="ListParagraph"/>
              <w:spacing w:after="0" w:line="240" w:lineRule="auto"/>
              <w:ind w:left="0"/>
              <w:rPr>
                <w:rFonts w:ascii="Arial" w:hAnsi="Arial" w:cs="Arial"/>
              </w:rPr>
            </w:pPr>
            <w:ins w:id="74" w:author="Roni Mines" w:date="2025-07-28T10:19:00Z" w16du:dateUtc="2025-07-28T02:19:00Z">
              <w:r w:rsidRPr="009E2D00">
                <w:rPr>
                  <w:rFonts w:ascii="Arial Narrow" w:hAnsi="Arial Narrow"/>
                  <w:color w:val="000000"/>
                </w:rPr>
                <w:t>E</w:t>
              </w:r>
            </w:ins>
            <w:r w:rsidRPr="009E2D00">
              <w:rPr>
                <w:rFonts w:ascii="Arial Narrow" w:hAnsi="Arial Narrow"/>
                <w:color w:val="000000"/>
              </w:rPr>
              <w:t>NVIRONMENTAL SCIENCE</w:t>
            </w:r>
          </w:p>
        </w:tc>
        <w:tc>
          <w:tcPr>
            <w:tcW w:w="900" w:type="dxa"/>
            <w:vAlign w:val="center"/>
          </w:tcPr>
          <w:p w14:paraId="18E1D3D3"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A87F53C"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CD7BF63"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BD60278" w14:textId="77777777" w:rsidR="00FE2C48" w:rsidRDefault="00FE2C48" w:rsidP="00FE2C48">
            <w:pPr>
              <w:pStyle w:val="ListParagraph"/>
              <w:spacing w:after="0" w:line="240" w:lineRule="auto"/>
              <w:ind w:left="0"/>
              <w:rPr>
                <w:rFonts w:ascii="Arial" w:hAnsi="Arial" w:cs="Arial"/>
              </w:rPr>
            </w:pPr>
            <w:ins w:id="75" w:author="Roni Mines" w:date="2025-07-28T10:20:00Z" w16du:dateUtc="2025-07-28T02:20:00Z">
              <w:r>
                <w:rPr>
                  <w:rFonts w:ascii="Arial" w:hAnsi="Arial" w:cs="Arial"/>
                </w:rPr>
                <w:t>BSBA HRM 2-2</w:t>
              </w:r>
            </w:ins>
          </w:p>
        </w:tc>
      </w:tr>
      <w:tr w:rsidR="00FE2C48" w14:paraId="31DFF9E8" w14:textId="77777777" w:rsidTr="009D4358">
        <w:trPr>
          <w:trHeight w:val="245"/>
          <w:ins w:id="76" w:author="Roni Mines" w:date="2025-07-28T10:21:00Z"/>
        </w:trPr>
        <w:tc>
          <w:tcPr>
            <w:tcW w:w="1455" w:type="dxa"/>
            <w:vAlign w:val="center"/>
          </w:tcPr>
          <w:p w14:paraId="02873A75" w14:textId="7BE8E6E2" w:rsidR="00FE2C48" w:rsidRDefault="00FE2C48" w:rsidP="00FE2C48">
            <w:pPr>
              <w:pStyle w:val="ListParagraph"/>
              <w:spacing w:after="0" w:line="240" w:lineRule="auto"/>
              <w:ind w:left="0"/>
              <w:rPr>
                <w:ins w:id="77" w:author="Roni Mines" w:date="2025-07-28T10:21:00Z" w16du:dateUtc="2025-07-28T02:21:00Z"/>
                <w:rFonts w:ascii="Arial" w:hAnsi="Arial" w:cs="Arial"/>
              </w:rPr>
            </w:pPr>
            <w:r>
              <w:rPr>
                <w:rFonts w:ascii="Arial" w:hAnsi="Arial" w:cs="Arial"/>
              </w:rPr>
              <w:t>5:00-6:00E</w:t>
            </w:r>
          </w:p>
        </w:tc>
        <w:tc>
          <w:tcPr>
            <w:tcW w:w="1170" w:type="dxa"/>
            <w:vAlign w:val="center"/>
          </w:tcPr>
          <w:p w14:paraId="18DA3D6C" w14:textId="77777777" w:rsidR="00FE2C48" w:rsidRDefault="00FE2C48" w:rsidP="00FE2C48">
            <w:pPr>
              <w:pStyle w:val="ListParagraph"/>
              <w:spacing w:after="0" w:line="240" w:lineRule="auto"/>
              <w:ind w:left="0"/>
              <w:rPr>
                <w:ins w:id="78" w:author="Roni Mines" w:date="2025-07-28T10:21:00Z" w16du:dateUtc="2025-07-28T02:21:00Z"/>
                <w:rFonts w:ascii="Arial" w:hAnsi="Arial" w:cs="Arial"/>
              </w:rPr>
            </w:pPr>
            <w:ins w:id="79" w:author="Roni Mines" w:date="2025-07-28T10:21:00Z" w16du:dateUtc="2025-07-28T02:21:00Z">
              <w:r>
                <w:rPr>
                  <w:rFonts w:ascii="Arial" w:hAnsi="Arial" w:cs="Arial"/>
                </w:rPr>
                <w:t>Env Sci</w:t>
              </w:r>
            </w:ins>
          </w:p>
        </w:tc>
        <w:tc>
          <w:tcPr>
            <w:tcW w:w="4343" w:type="dxa"/>
            <w:vAlign w:val="bottom"/>
          </w:tcPr>
          <w:p w14:paraId="07732471" w14:textId="77777777" w:rsidR="00FE2C48" w:rsidRPr="009E2D00" w:rsidRDefault="00FE2C48" w:rsidP="00FE2C48">
            <w:pPr>
              <w:pStyle w:val="ListParagraph"/>
              <w:spacing w:after="0" w:line="240" w:lineRule="auto"/>
              <w:ind w:left="0"/>
              <w:rPr>
                <w:ins w:id="80" w:author="Roni Mines" w:date="2025-07-28T10:21:00Z" w16du:dateUtc="2025-07-28T02:21:00Z"/>
                <w:rFonts w:ascii="Arial" w:hAnsi="Arial" w:cs="Arial"/>
              </w:rPr>
            </w:pPr>
            <w:ins w:id="81" w:author="Roni Mines" w:date="2025-07-28T10:19:00Z" w16du:dateUtc="2025-07-28T02:19:00Z">
              <w:r w:rsidRPr="009E2D00">
                <w:rPr>
                  <w:rFonts w:ascii="Arial Narrow" w:hAnsi="Arial Narrow"/>
                  <w:color w:val="000000"/>
                </w:rPr>
                <w:t>E</w:t>
              </w:r>
            </w:ins>
            <w:r w:rsidRPr="009E2D00">
              <w:rPr>
                <w:rFonts w:ascii="Arial Narrow" w:hAnsi="Arial Narrow"/>
                <w:color w:val="000000"/>
              </w:rPr>
              <w:t>NVIRONMENTAL SCIENCE</w:t>
            </w:r>
          </w:p>
        </w:tc>
        <w:tc>
          <w:tcPr>
            <w:tcW w:w="900" w:type="dxa"/>
            <w:vAlign w:val="center"/>
          </w:tcPr>
          <w:p w14:paraId="6749C31D" w14:textId="77777777" w:rsidR="00FE2C48" w:rsidRDefault="00FE2C48" w:rsidP="00FE2C48">
            <w:pPr>
              <w:pStyle w:val="ListParagraph"/>
              <w:spacing w:after="0" w:line="240" w:lineRule="auto"/>
              <w:ind w:left="0"/>
              <w:jc w:val="center"/>
              <w:rPr>
                <w:ins w:id="82" w:author="Roni Mines" w:date="2025-07-28T10:21:00Z" w16du:dateUtc="2025-07-28T02:21:00Z"/>
                <w:rFonts w:ascii="Arial" w:hAnsi="Arial" w:cs="Arial"/>
              </w:rPr>
            </w:pPr>
            <w:r>
              <w:rPr>
                <w:rFonts w:ascii="Arial" w:hAnsi="Arial" w:cs="Arial"/>
              </w:rPr>
              <w:t>3</w:t>
            </w:r>
          </w:p>
        </w:tc>
        <w:tc>
          <w:tcPr>
            <w:tcW w:w="720" w:type="dxa"/>
            <w:vAlign w:val="center"/>
          </w:tcPr>
          <w:p w14:paraId="13CF14FE" w14:textId="77777777" w:rsidR="00FE2C48" w:rsidRDefault="00FE2C48" w:rsidP="00FE2C48">
            <w:pPr>
              <w:pStyle w:val="ListParagraph"/>
              <w:spacing w:after="0" w:line="240" w:lineRule="auto"/>
              <w:ind w:left="0"/>
              <w:jc w:val="center"/>
              <w:rPr>
                <w:ins w:id="83" w:author="Roni Mines" w:date="2025-07-28T10:21:00Z" w16du:dateUtc="2025-07-28T02:21:00Z"/>
                <w:rFonts w:ascii="Arial" w:hAnsi="Arial" w:cs="Arial"/>
              </w:rPr>
            </w:pPr>
            <w:r>
              <w:rPr>
                <w:rFonts w:ascii="Arial" w:hAnsi="Arial" w:cs="Arial"/>
              </w:rPr>
              <w:t>M-F</w:t>
            </w:r>
          </w:p>
        </w:tc>
        <w:tc>
          <w:tcPr>
            <w:tcW w:w="900" w:type="dxa"/>
            <w:vAlign w:val="center"/>
          </w:tcPr>
          <w:p w14:paraId="0A650581" w14:textId="77777777" w:rsidR="00FE2C48" w:rsidRDefault="00FE2C48" w:rsidP="00FE2C48">
            <w:pPr>
              <w:pStyle w:val="ListParagraph"/>
              <w:spacing w:after="0" w:line="240" w:lineRule="auto"/>
              <w:ind w:left="0"/>
              <w:jc w:val="center"/>
              <w:rPr>
                <w:ins w:id="84" w:author="Roni Mines" w:date="2025-07-28T10:21:00Z" w16du:dateUtc="2025-07-28T02:21:00Z"/>
                <w:rFonts w:ascii="Arial" w:hAnsi="Arial" w:cs="Arial"/>
              </w:rPr>
            </w:pPr>
            <w:r>
              <w:rPr>
                <w:rFonts w:ascii="Arial" w:hAnsi="Arial" w:cs="Arial"/>
              </w:rPr>
              <w:t>2</w:t>
            </w:r>
          </w:p>
        </w:tc>
        <w:tc>
          <w:tcPr>
            <w:tcW w:w="1857" w:type="dxa"/>
            <w:vAlign w:val="center"/>
          </w:tcPr>
          <w:p w14:paraId="6090E64D" w14:textId="77777777" w:rsidR="00FE2C48" w:rsidRDefault="00FE2C48" w:rsidP="00FE2C48">
            <w:pPr>
              <w:pStyle w:val="ListParagraph"/>
              <w:spacing w:after="0" w:line="240" w:lineRule="auto"/>
              <w:ind w:left="0"/>
              <w:rPr>
                <w:ins w:id="85" w:author="Roni Mines" w:date="2025-07-28T10:21:00Z" w16du:dateUtc="2025-07-28T02:21:00Z"/>
                <w:rFonts w:ascii="Arial" w:hAnsi="Arial" w:cs="Arial"/>
              </w:rPr>
            </w:pPr>
            <w:ins w:id="86" w:author="Roni Mines" w:date="2025-07-28T10:21:00Z" w16du:dateUtc="2025-07-28T02:21:00Z">
              <w:r>
                <w:rPr>
                  <w:rFonts w:ascii="Arial" w:hAnsi="Arial" w:cs="Arial"/>
                </w:rPr>
                <w:t>BSBA FM 4-3</w:t>
              </w:r>
            </w:ins>
          </w:p>
        </w:tc>
      </w:tr>
      <w:tr w:rsidR="00FE2C48" w14:paraId="10D08D50" w14:textId="77777777" w:rsidTr="009D4358">
        <w:trPr>
          <w:trHeight w:val="245"/>
        </w:trPr>
        <w:tc>
          <w:tcPr>
            <w:tcW w:w="1455" w:type="dxa"/>
            <w:vAlign w:val="center"/>
          </w:tcPr>
          <w:p w14:paraId="7882FC44" w14:textId="77777777" w:rsidR="00FE2C48" w:rsidRDefault="00FE2C48" w:rsidP="00FE2C48">
            <w:pPr>
              <w:pStyle w:val="ListParagraph"/>
              <w:spacing w:after="0" w:line="240" w:lineRule="auto"/>
              <w:ind w:left="0"/>
              <w:rPr>
                <w:rFonts w:ascii="Arial" w:hAnsi="Arial" w:cs="Arial"/>
              </w:rPr>
            </w:pPr>
            <w:r>
              <w:rPr>
                <w:rFonts w:ascii="Arial" w:hAnsi="Arial" w:cs="Arial"/>
              </w:rPr>
              <w:t>6:00-7:00E</w:t>
            </w:r>
          </w:p>
        </w:tc>
        <w:tc>
          <w:tcPr>
            <w:tcW w:w="1170" w:type="dxa"/>
            <w:vAlign w:val="center"/>
          </w:tcPr>
          <w:p w14:paraId="5414A561" w14:textId="77777777" w:rsidR="00FE2C48" w:rsidRDefault="00FE2C48" w:rsidP="00FE2C48">
            <w:pPr>
              <w:pStyle w:val="ListParagraph"/>
              <w:spacing w:after="0" w:line="240" w:lineRule="auto"/>
              <w:ind w:left="0"/>
              <w:rPr>
                <w:rFonts w:ascii="Arial" w:hAnsi="Arial" w:cs="Arial"/>
              </w:rPr>
            </w:pPr>
            <w:ins w:id="87" w:author="Roni Mines" w:date="2025-07-28T10:18:00Z" w16du:dateUtc="2025-07-28T02:18:00Z">
              <w:r>
                <w:rPr>
                  <w:rFonts w:ascii="Arial Narrow" w:hAnsi="Arial Narrow"/>
                  <w:color w:val="000000"/>
                  <w:sz w:val="24"/>
                  <w:szCs w:val="24"/>
                </w:rPr>
                <w:t>Eng 6</w:t>
              </w:r>
            </w:ins>
          </w:p>
        </w:tc>
        <w:tc>
          <w:tcPr>
            <w:tcW w:w="4343" w:type="dxa"/>
            <w:vAlign w:val="center"/>
          </w:tcPr>
          <w:p w14:paraId="37194AA3" w14:textId="77777777" w:rsidR="00FE2C48" w:rsidRPr="009E2D00" w:rsidRDefault="00FE2C48" w:rsidP="00FE2C48">
            <w:pPr>
              <w:pStyle w:val="ListParagraph"/>
              <w:spacing w:after="0" w:line="240" w:lineRule="auto"/>
              <w:ind w:left="0"/>
              <w:rPr>
                <w:rFonts w:ascii="Arial Narrow" w:hAnsi="Arial Narrow"/>
                <w:color w:val="000000"/>
              </w:rPr>
            </w:pPr>
            <w:ins w:id="88" w:author="Roni Mines" w:date="2025-07-28T10:18:00Z" w16du:dateUtc="2025-07-28T02:18:00Z">
              <w:r w:rsidRPr="009E2D00">
                <w:rPr>
                  <w:rFonts w:ascii="Arial Narrow" w:hAnsi="Arial Narrow"/>
                  <w:color w:val="000000"/>
                </w:rPr>
                <w:t>B</w:t>
              </w:r>
            </w:ins>
            <w:r w:rsidRPr="009E2D00">
              <w:rPr>
                <w:rFonts w:ascii="Arial Narrow" w:hAnsi="Arial Narrow"/>
                <w:color w:val="000000"/>
              </w:rPr>
              <w:t>USINESS COMMUNICATION</w:t>
            </w:r>
          </w:p>
        </w:tc>
        <w:tc>
          <w:tcPr>
            <w:tcW w:w="900" w:type="dxa"/>
            <w:vAlign w:val="center"/>
          </w:tcPr>
          <w:p w14:paraId="6051253B"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40E365B"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0480671" w14:textId="77777777" w:rsidR="00FE2C48" w:rsidRDefault="00FE2C48" w:rsidP="00FE2C48">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762BFE88" w14:textId="77777777" w:rsidR="00FE2C48" w:rsidRDefault="00FE2C48" w:rsidP="00FE2C48">
            <w:pPr>
              <w:pStyle w:val="ListParagraph"/>
              <w:spacing w:after="0" w:line="240" w:lineRule="auto"/>
              <w:ind w:left="0"/>
              <w:rPr>
                <w:rFonts w:ascii="Arial" w:hAnsi="Arial" w:cs="Arial"/>
              </w:rPr>
            </w:pPr>
            <w:ins w:id="89" w:author="Roni Mines" w:date="2025-07-28T10:19:00Z" w16du:dateUtc="2025-07-28T02:19:00Z">
              <w:r>
                <w:rPr>
                  <w:rFonts w:ascii="Arial" w:hAnsi="Arial" w:cs="Arial"/>
                </w:rPr>
                <w:t>BSBA FM 4-3</w:t>
              </w:r>
            </w:ins>
          </w:p>
        </w:tc>
      </w:tr>
      <w:tr w:rsidR="00FE2C48" w14:paraId="573071BC" w14:textId="77777777" w:rsidTr="009D4358">
        <w:trPr>
          <w:trHeight w:val="85"/>
        </w:trPr>
        <w:tc>
          <w:tcPr>
            <w:tcW w:w="1455" w:type="dxa"/>
            <w:shd w:val="clear" w:color="auto" w:fill="548DD4" w:themeFill="text2" w:themeFillTint="99"/>
          </w:tcPr>
          <w:p w14:paraId="2BC9EABD" w14:textId="77777777" w:rsidR="00FE2C48" w:rsidRDefault="00FE2C48" w:rsidP="00FE2C48">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7C3F22BB" w14:textId="77777777" w:rsidR="00FE2C48" w:rsidRDefault="00FE2C48" w:rsidP="00FE2C48">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1D246A7A" w14:textId="77777777" w:rsidR="00FE2C48" w:rsidRDefault="00FE2C48" w:rsidP="00FE2C48">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9159E9E" w14:textId="77777777" w:rsidR="00FE2C48" w:rsidRDefault="00FE2C48" w:rsidP="00FE2C48">
            <w:pPr>
              <w:pStyle w:val="ListParagraph"/>
              <w:spacing w:after="0" w:line="240" w:lineRule="auto"/>
              <w:ind w:left="0"/>
              <w:jc w:val="center"/>
              <w:rPr>
                <w:rFonts w:ascii="Arial" w:hAnsi="Arial" w:cs="Arial"/>
                <w:b/>
                <w:bCs/>
                <w:sz w:val="24"/>
                <w:szCs w:val="24"/>
              </w:rPr>
            </w:pPr>
            <w:r>
              <w:rPr>
                <w:rFonts w:ascii="Arial" w:hAnsi="Arial" w:cs="Arial"/>
                <w:b/>
                <w:bCs/>
                <w:sz w:val="24"/>
                <w:szCs w:val="24"/>
              </w:rPr>
              <w:t>42.0</w:t>
            </w:r>
          </w:p>
        </w:tc>
        <w:tc>
          <w:tcPr>
            <w:tcW w:w="720" w:type="dxa"/>
            <w:shd w:val="clear" w:color="auto" w:fill="548DD4" w:themeFill="text2" w:themeFillTint="99"/>
          </w:tcPr>
          <w:p w14:paraId="6D72D422" w14:textId="77777777" w:rsidR="00FE2C48" w:rsidRDefault="00FE2C48" w:rsidP="00FE2C48">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9411A27" w14:textId="77777777" w:rsidR="00FE2C48" w:rsidRDefault="00FE2C48" w:rsidP="00FE2C48">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195497A" w14:textId="77777777" w:rsidR="00FE2C48" w:rsidRDefault="00FE2C48" w:rsidP="00FE2C48">
            <w:pPr>
              <w:pStyle w:val="ListParagraph"/>
              <w:spacing w:after="0" w:line="240" w:lineRule="auto"/>
              <w:ind w:left="0"/>
              <w:jc w:val="center"/>
              <w:rPr>
                <w:rFonts w:ascii="Arial" w:hAnsi="Arial" w:cs="Arial"/>
                <w:b/>
                <w:bCs/>
                <w:sz w:val="24"/>
                <w:szCs w:val="24"/>
              </w:rPr>
            </w:pPr>
          </w:p>
        </w:tc>
      </w:tr>
    </w:tbl>
    <w:p w14:paraId="11AFF31F" w14:textId="73F57900" w:rsidR="004D54E7" w:rsidRDefault="004D54E7"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260E9938" w14:textId="77777777" w:rsidR="004D54E7" w:rsidRDefault="004D54E7" w:rsidP="004D54E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24 units (8 loads)</w:t>
      </w:r>
    </w:p>
    <w:p w14:paraId="685384C7" w14:textId="54568489" w:rsidR="004D54E7" w:rsidRPr="00F81A97" w:rsidRDefault="004D54E7" w:rsidP="00F81A9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r>
      <w:r>
        <w:rPr>
          <w:rFonts w:ascii="Arial" w:hAnsi="Arial" w:cs="Arial"/>
          <w:i/>
          <w:iCs/>
          <w:sz w:val="24"/>
          <w:szCs w:val="24"/>
        </w:rPr>
        <w:tab/>
        <w:t>18 units (6 loads)</w:t>
      </w:r>
      <w:r>
        <w:rPr>
          <w:rFonts w:ascii="Arial" w:hAnsi="Arial" w:cs="Arial"/>
          <w:i/>
          <w:iCs/>
          <w:sz w:val="24"/>
          <w:szCs w:val="24"/>
        </w:rPr>
        <w:tab/>
        <w:t xml:space="preserve">          </w:t>
      </w:r>
    </w:p>
    <w:p w14:paraId="6719C0A6" w14:textId="77777777" w:rsidR="004D54E7" w:rsidRDefault="004D54E7" w:rsidP="004D54E7">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1:00-2:00 Friday </w:t>
      </w:r>
    </w:p>
    <w:p w14:paraId="620091E5" w14:textId="77777777" w:rsidR="004D54E7" w:rsidRDefault="004D54E7" w:rsidP="004D54E7">
      <w:pPr>
        <w:spacing w:after="120" w:line="240" w:lineRule="auto"/>
        <w:rPr>
          <w:rFonts w:ascii="Arial" w:hAnsi="Arial" w:cs="Arial"/>
          <w:b/>
          <w:sz w:val="24"/>
          <w:szCs w:val="24"/>
        </w:rPr>
      </w:pPr>
    </w:p>
    <w:p w14:paraId="4AE9E61E" w14:textId="77777777" w:rsidR="004D54E7" w:rsidRDefault="004D54E7" w:rsidP="004D54E7">
      <w:pPr>
        <w:spacing w:after="120" w:line="240" w:lineRule="auto"/>
        <w:rPr>
          <w:rFonts w:ascii="Arial" w:hAnsi="Arial" w:cs="Arial"/>
          <w:b/>
          <w:sz w:val="24"/>
          <w:szCs w:val="24"/>
        </w:rPr>
      </w:pPr>
    </w:p>
    <w:p w14:paraId="0A2DE445" w14:textId="77777777" w:rsidR="004D54E7" w:rsidRDefault="004D54E7" w:rsidP="004D54E7">
      <w:pPr>
        <w:spacing w:after="120" w:line="240" w:lineRule="auto"/>
        <w:rPr>
          <w:rFonts w:ascii="Arial" w:hAnsi="Arial" w:cs="Arial"/>
          <w:b/>
          <w:sz w:val="24"/>
          <w:szCs w:val="24"/>
        </w:rPr>
      </w:pPr>
    </w:p>
    <w:p w14:paraId="1D9AD69A" w14:textId="77777777" w:rsidR="004D54E7" w:rsidRDefault="004D54E7" w:rsidP="004D54E7">
      <w:pPr>
        <w:spacing w:after="120" w:line="240" w:lineRule="auto"/>
        <w:rPr>
          <w:rFonts w:ascii="Arial" w:hAnsi="Arial" w:cs="Arial"/>
          <w:b/>
          <w:sz w:val="24"/>
          <w:szCs w:val="24"/>
        </w:rPr>
      </w:pPr>
    </w:p>
    <w:p w14:paraId="582799E0" w14:textId="77777777" w:rsidR="004D54E7" w:rsidRDefault="004D54E7" w:rsidP="004D54E7">
      <w:pPr>
        <w:spacing w:after="120" w:line="240" w:lineRule="auto"/>
        <w:rPr>
          <w:rFonts w:ascii="Arial" w:hAnsi="Arial" w:cs="Arial"/>
          <w:b/>
          <w:sz w:val="24"/>
          <w:szCs w:val="24"/>
        </w:rPr>
      </w:pPr>
    </w:p>
    <w:p w14:paraId="02470E9B" w14:textId="77777777" w:rsidR="004D54E7" w:rsidRDefault="004D54E7" w:rsidP="004D54E7">
      <w:pPr>
        <w:spacing w:after="120" w:line="240" w:lineRule="auto"/>
        <w:rPr>
          <w:rFonts w:ascii="Arial" w:hAnsi="Arial" w:cs="Arial"/>
          <w:b/>
          <w:sz w:val="24"/>
          <w:szCs w:val="24"/>
        </w:rPr>
      </w:pPr>
    </w:p>
    <w:p w14:paraId="7B07F6D2" w14:textId="77777777" w:rsidR="004D54E7" w:rsidRDefault="004D54E7" w:rsidP="004D54E7">
      <w:pPr>
        <w:pStyle w:val="ListParagraph"/>
        <w:spacing w:after="0" w:line="240" w:lineRule="auto"/>
        <w:jc w:val="both"/>
        <w:rPr>
          <w:rFonts w:ascii="Arial" w:hAnsi="Arial" w:cs="Arial"/>
          <w:i/>
          <w:iCs/>
          <w:sz w:val="24"/>
          <w:szCs w:val="24"/>
          <w:lang w:val="en-US"/>
        </w:rPr>
      </w:pPr>
    </w:p>
    <w:p w14:paraId="7B94BE10" w14:textId="77777777" w:rsidR="004D54E7" w:rsidRDefault="004D54E7" w:rsidP="004D54E7">
      <w:pPr>
        <w:pStyle w:val="ListParagraph"/>
        <w:spacing w:after="0" w:line="240" w:lineRule="auto"/>
        <w:jc w:val="both"/>
        <w:rPr>
          <w:rFonts w:ascii="Arial" w:hAnsi="Arial" w:cs="Arial"/>
          <w:i/>
          <w:iCs/>
          <w:sz w:val="24"/>
          <w:szCs w:val="24"/>
          <w:lang w:val="en-US"/>
        </w:rPr>
      </w:pPr>
    </w:p>
    <w:p w14:paraId="144C729D" w14:textId="77777777" w:rsidR="004D54E7" w:rsidRDefault="004D54E7" w:rsidP="004D54E7">
      <w:pPr>
        <w:pStyle w:val="ListParagraph"/>
        <w:spacing w:after="0" w:line="240" w:lineRule="auto"/>
        <w:jc w:val="both"/>
        <w:rPr>
          <w:rFonts w:ascii="Arial" w:hAnsi="Arial" w:cs="Arial"/>
          <w:i/>
          <w:iCs/>
          <w:sz w:val="24"/>
          <w:szCs w:val="24"/>
          <w:lang w:val="en-US"/>
        </w:rPr>
      </w:pPr>
    </w:p>
    <w:p w14:paraId="53D59BD1" w14:textId="77777777" w:rsidR="004D54E7" w:rsidRDefault="004D54E7" w:rsidP="004D54E7">
      <w:pPr>
        <w:pStyle w:val="ListParagraph"/>
        <w:spacing w:after="0" w:line="240" w:lineRule="auto"/>
        <w:jc w:val="both"/>
        <w:rPr>
          <w:rFonts w:ascii="Arial" w:hAnsi="Arial" w:cs="Arial"/>
          <w:i/>
          <w:iCs/>
          <w:sz w:val="24"/>
          <w:szCs w:val="24"/>
          <w:lang w:val="en-US"/>
        </w:rPr>
      </w:pPr>
    </w:p>
    <w:p w14:paraId="44C79643" w14:textId="77777777" w:rsidR="004D54E7" w:rsidRDefault="004D54E7" w:rsidP="004D54E7">
      <w:pPr>
        <w:spacing w:after="120" w:line="240" w:lineRule="auto"/>
        <w:rPr>
          <w:rFonts w:ascii="Arial" w:hAnsi="Arial" w:cs="Arial"/>
          <w:b/>
          <w:sz w:val="24"/>
          <w:szCs w:val="24"/>
        </w:rPr>
      </w:pPr>
    </w:p>
    <w:p w14:paraId="37DC736A" w14:textId="77777777" w:rsidR="004D54E7" w:rsidRDefault="004D54E7" w:rsidP="004D54E7">
      <w:pPr>
        <w:spacing w:after="120" w:line="240" w:lineRule="auto"/>
        <w:rPr>
          <w:rFonts w:ascii="Arial" w:hAnsi="Arial" w:cs="Arial"/>
          <w:b/>
          <w:sz w:val="24"/>
          <w:szCs w:val="24"/>
        </w:rPr>
      </w:pPr>
    </w:p>
    <w:p w14:paraId="7FCC7F2A" w14:textId="77777777" w:rsidR="00F81A97" w:rsidRDefault="00F81A97" w:rsidP="004D54E7">
      <w:pPr>
        <w:spacing w:after="120" w:line="240" w:lineRule="auto"/>
        <w:rPr>
          <w:rFonts w:ascii="Arial" w:hAnsi="Arial" w:cs="Arial"/>
          <w:b/>
          <w:sz w:val="24"/>
          <w:szCs w:val="24"/>
        </w:rPr>
      </w:pPr>
    </w:p>
    <w:p w14:paraId="61E8A75A" w14:textId="77777777" w:rsidR="00F81A97" w:rsidRDefault="00F81A97" w:rsidP="004D54E7">
      <w:pPr>
        <w:spacing w:after="120" w:line="240" w:lineRule="auto"/>
        <w:rPr>
          <w:rFonts w:ascii="Arial" w:hAnsi="Arial" w:cs="Arial"/>
          <w:b/>
          <w:sz w:val="24"/>
          <w:szCs w:val="24"/>
        </w:rPr>
      </w:pPr>
    </w:p>
    <w:p w14:paraId="5528E3EE" w14:textId="77777777" w:rsidR="00281855" w:rsidRPr="004D54E7" w:rsidRDefault="00281855" w:rsidP="004D54E7">
      <w:pPr>
        <w:spacing w:after="0" w:line="240" w:lineRule="auto"/>
        <w:jc w:val="both"/>
        <w:rPr>
          <w:rFonts w:ascii="Arial" w:hAnsi="Arial" w:cs="Arial"/>
          <w:i/>
          <w:iCs/>
          <w:sz w:val="24"/>
          <w:szCs w:val="24"/>
          <w:lang w:val="en-US"/>
        </w:rPr>
      </w:pPr>
    </w:p>
    <w:p w14:paraId="769B907D" w14:textId="77777777" w:rsidR="00DF4FD9" w:rsidRDefault="00DF4FD9">
      <w:pPr>
        <w:spacing w:after="120" w:line="240" w:lineRule="auto"/>
        <w:ind w:firstLine="720"/>
        <w:rPr>
          <w:rFonts w:ascii="Arial" w:hAnsi="Arial" w:cs="Arial"/>
          <w:b/>
          <w:sz w:val="24"/>
          <w:szCs w:val="24"/>
        </w:rPr>
      </w:pPr>
    </w:p>
    <w:p w14:paraId="1C187652" w14:textId="4903113B" w:rsidR="001A4307"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05344" behindDoc="0" locked="0" layoutInCell="1" allowOverlap="1" wp14:anchorId="0F47808C" wp14:editId="451B27BE">
                <wp:simplePos x="0" y="0"/>
                <wp:positionH relativeFrom="column">
                  <wp:posOffset>1814195</wp:posOffset>
                </wp:positionH>
                <wp:positionV relativeFrom="paragraph">
                  <wp:posOffset>210185</wp:posOffset>
                </wp:positionV>
                <wp:extent cx="5177790" cy="0"/>
                <wp:effectExtent l="0" t="0" r="0" b="0"/>
                <wp:wrapNone/>
                <wp:docPr id="1665705123" name="Straight Connector 166570512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5pt;height:0pt;width:407.7pt;z-index:251705344;mso-width-relative:page;mso-height-relative:page;" filled="f" stroked="t" coordsize="21600,21600" o:gfxdata="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HvGfWAAAACgEAAA8AAAAAAAAAAQAgAAAAIgAAAGRycy9kb3ducmV2Lnht&#10;bFBLAQIUABQAAAAIAIdO4kCUX6/b+wEAAAkEAAAOAAAAAAAAAAEAIAAAACUBAABkcnMvZTJvRG9j&#10;LnhtbFBLBQYAAAAABgAGAFkBAACS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SALAMIY EMBIN, LPT</w:t>
      </w:r>
    </w:p>
    <w:p w14:paraId="717FF1E4" w14:textId="77777777" w:rsidR="001A4307" w:rsidRDefault="001A4307">
      <w:pPr>
        <w:pStyle w:val="ListParagraph"/>
        <w:spacing w:after="120" w:line="240" w:lineRule="auto"/>
        <w:ind w:left="0"/>
        <w:rPr>
          <w:rFonts w:ascii="Arial" w:hAnsi="Arial" w:cs="Arial"/>
          <w:b/>
          <w:sz w:val="24"/>
          <w:szCs w:val="24"/>
        </w:rPr>
      </w:pPr>
    </w:p>
    <w:p w14:paraId="546FAA51" w14:textId="77777777" w:rsidR="001A4307"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AE5D43E" w14:textId="77777777" w:rsidR="001A4307" w:rsidRDefault="00000000">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06368" behindDoc="0" locked="0" layoutInCell="1" allowOverlap="1" wp14:anchorId="3DD0764C" wp14:editId="01570606">
                <wp:simplePos x="0" y="0"/>
                <wp:positionH relativeFrom="column">
                  <wp:posOffset>1811655</wp:posOffset>
                </wp:positionH>
                <wp:positionV relativeFrom="paragraph">
                  <wp:posOffset>10795</wp:posOffset>
                </wp:positionV>
                <wp:extent cx="5177155" cy="0"/>
                <wp:effectExtent l="0" t="0" r="0" b="0"/>
                <wp:wrapNone/>
                <wp:docPr id="901556685" name="Straight Connector 90155668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5pt;height:0pt;width:407.65pt;z-index:251706368;mso-width-relative:page;mso-height-relative:page;" filled="f" stroked="t" coordsize="21600,21600" o:gfxdata="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9mDk9MAAAAIAQAADwAAAAAAAAABACAAAAAiAAAAZHJzL2Rvd25yZXYueG1sUEsBAhQA&#10;FAAAAAgAh07iQHrAkyH3AQAABwQAAA4AAAAAAAAAAQAgAAAAIgEAAGRycy9lMm9Eb2MueG1sUEsF&#10;BgAAAAAGAAYAWQEAAIsFAAAAAA==&#10;">
                <v:fill on="f" focussize="0,0"/>
                <v:stroke color="#000000" joinstyle="round"/>
                <v:imagedata o:title=""/>
                <o:lock v:ext="edit" aspectratio="f"/>
              </v:line>
            </w:pict>
          </mc:Fallback>
        </mc:AlternateContent>
      </w:r>
    </w:p>
    <w:p w14:paraId="3E0C412A" w14:textId="4A8BB046" w:rsidR="001A4307"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 xml:space="preserve">July </w:t>
      </w:r>
      <w:r w:rsidR="009A350C">
        <w:rPr>
          <w:rFonts w:ascii="Arial" w:hAnsi="Arial" w:cs="Arial"/>
          <w:b/>
          <w:bCs/>
          <w:sz w:val="24"/>
          <w:szCs w:val="24"/>
          <w:lang w:val="en-US"/>
        </w:rPr>
        <w:t>24</w:t>
      </w:r>
      <w:r>
        <w:rPr>
          <w:rFonts w:ascii="Arial" w:hAnsi="Arial" w:cs="Arial"/>
          <w:b/>
          <w:bCs/>
          <w:sz w:val="24"/>
          <w:szCs w:val="24"/>
          <w:lang w:val="en-US"/>
        </w:rPr>
        <w:t>, 2025</w:t>
      </w:r>
      <w:r>
        <w:rPr>
          <w:rFonts w:ascii="Arial" w:hAnsi="Arial" w:cs="Arial"/>
          <w:b/>
          <w:bCs/>
          <w:sz w:val="24"/>
          <w:szCs w:val="24"/>
        </w:rPr>
        <w:tab/>
      </w:r>
    </w:p>
    <w:p w14:paraId="772CBEA6" w14:textId="77777777" w:rsidR="001A4307" w:rsidRDefault="00000000">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07392" behindDoc="0" locked="0" layoutInCell="1" allowOverlap="1" wp14:anchorId="028EC171" wp14:editId="399FB470">
                <wp:simplePos x="0" y="0"/>
                <wp:positionH relativeFrom="column">
                  <wp:posOffset>1754505</wp:posOffset>
                </wp:positionH>
                <wp:positionV relativeFrom="paragraph">
                  <wp:posOffset>19050</wp:posOffset>
                </wp:positionV>
                <wp:extent cx="5236845" cy="0"/>
                <wp:effectExtent l="0" t="0" r="0" b="0"/>
                <wp:wrapNone/>
                <wp:docPr id="7867319" name="Straight Connector 786731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5pt;height:0pt;width:412.35pt;z-index:251707392;mso-width-relative:page;mso-height-relative:page;" filled="f" stroked="t" coordsize="21600,21600" o:gfxdata="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UlnnrVAAAACAEAAA8AAAAAAAAAAQAgAAAAIgAAAGRycy9kb3ducmV2LnhtbFBL&#10;AQIUABQAAAAIAIdO4kDOSuty+QEAAAMEAAAOAAAAAAAAAAEAIAAAACQBAABkcnMvZTJvRG9jLnht&#10;bFBLBQYAAAAABgAGAFkBAACPBQAAAAA=&#10;">
                <v:fill on="f" focussize="0,0"/>
                <v:stroke color="#000000" joinstyle="round"/>
                <v:imagedata o:title=""/>
                <o:lock v:ext="edit" aspectratio="f"/>
              </v:line>
            </w:pict>
          </mc:Fallback>
        </mc:AlternateContent>
      </w:r>
    </w:p>
    <w:p w14:paraId="0A9AD0B5" w14:textId="77777777" w:rsidR="001A4307" w:rsidRDefault="001A4307">
      <w:pPr>
        <w:spacing w:after="120" w:line="240" w:lineRule="auto"/>
        <w:rPr>
          <w:rFonts w:ascii="Arial" w:hAnsi="Arial" w:cs="Arial"/>
          <w:b/>
          <w:sz w:val="24"/>
          <w:szCs w:val="24"/>
        </w:rPr>
      </w:pPr>
    </w:p>
    <w:p w14:paraId="70456088" w14:textId="77777777" w:rsidR="001A4307" w:rsidRDefault="001A4307">
      <w:pPr>
        <w:spacing w:after="120" w:line="240" w:lineRule="auto"/>
        <w:rPr>
          <w:rFonts w:ascii="Arial" w:hAnsi="Arial" w:cs="Arial"/>
          <w:b/>
          <w:sz w:val="24"/>
          <w:szCs w:val="24"/>
        </w:rPr>
      </w:pPr>
    </w:p>
    <w:p w14:paraId="309524C3" w14:textId="77777777" w:rsidR="001A4307" w:rsidRDefault="001A4307">
      <w:pPr>
        <w:spacing w:after="120" w:line="240" w:lineRule="auto"/>
        <w:rPr>
          <w:rFonts w:ascii="Arial" w:hAnsi="Arial" w:cs="Arial"/>
          <w:b/>
          <w:sz w:val="24"/>
          <w:szCs w:val="24"/>
        </w:rPr>
      </w:pPr>
    </w:p>
    <w:p w14:paraId="64B02148" w14:textId="77777777" w:rsidR="001A4307" w:rsidRDefault="001A4307">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1A4307" w14:paraId="0BD3466A" w14:textId="77777777" w:rsidTr="00E113F5">
        <w:trPr>
          <w:trHeight w:val="85"/>
        </w:trPr>
        <w:tc>
          <w:tcPr>
            <w:tcW w:w="1455" w:type="dxa"/>
            <w:shd w:val="clear" w:color="auto" w:fill="8DB3E2" w:themeFill="text2" w:themeFillTint="66"/>
            <w:vAlign w:val="center"/>
          </w:tcPr>
          <w:p w14:paraId="53F9BC31" w14:textId="77777777" w:rsidR="001A4307"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EB5995D" w14:textId="77777777" w:rsidR="001A4307"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07C95E67" w14:textId="77777777" w:rsidR="001A4307"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337522F" w14:textId="77777777" w:rsidR="001A4307"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C58BAD5" w14:textId="77777777" w:rsidR="001A4307"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304241E" w14:textId="77777777" w:rsidR="001A4307"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0EA6938" w14:textId="77777777" w:rsidR="001A4307" w:rsidRDefault="00000000">
            <w:pPr>
              <w:pStyle w:val="ListParagraph"/>
              <w:spacing w:after="0" w:line="240" w:lineRule="auto"/>
              <w:ind w:left="0"/>
              <w:jc w:val="center"/>
              <w:rPr>
                <w:rFonts w:ascii="Arial" w:hAnsi="Arial" w:cs="Arial"/>
                <w:b/>
              </w:rPr>
            </w:pPr>
            <w:r>
              <w:rPr>
                <w:rFonts w:ascii="Arial" w:hAnsi="Arial" w:cs="Arial"/>
                <w:b/>
              </w:rPr>
              <w:t>SECTION</w:t>
            </w:r>
          </w:p>
        </w:tc>
      </w:tr>
      <w:tr w:rsidR="00EF49F8" w14:paraId="282FD9AD" w14:textId="77777777" w:rsidTr="00210283">
        <w:trPr>
          <w:trHeight w:val="85"/>
        </w:trPr>
        <w:tc>
          <w:tcPr>
            <w:tcW w:w="1455" w:type="dxa"/>
            <w:vAlign w:val="center"/>
          </w:tcPr>
          <w:p w14:paraId="524295DC" w14:textId="13A9C6FE" w:rsidR="00EF49F8" w:rsidRDefault="00EF49F8" w:rsidP="00EF49F8">
            <w:pPr>
              <w:spacing w:after="0" w:line="240" w:lineRule="auto"/>
              <w:rPr>
                <w:rFonts w:ascii="Arial" w:hAnsi="Arial" w:cs="Arial"/>
              </w:rPr>
            </w:pPr>
            <w:r>
              <w:rPr>
                <w:rFonts w:ascii="Arial Narrow" w:hAnsi="Arial Narrow" w:cs="Arial"/>
              </w:rPr>
              <w:t>8:00-9:00</w:t>
            </w:r>
          </w:p>
        </w:tc>
        <w:tc>
          <w:tcPr>
            <w:tcW w:w="1170" w:type="dxa"/>
            <w:vAlign w:val="bottom"/>
          </w:tcPr>
          <w:p w14:paraId="5F7BE93E" w14:textId="7343BA24" w:rsidR="00EF49F8" w:rsidRPr="00166672" w:rsidRDefault="00EF49F8" w:rsidP="00EF49F8">
            <w:pPr>
              <w:spacing w:after="0" w:line="240" w:lineRule="auto"/>
              <w:rPr>
                <w:rFonts w:ascii="Arial Narrow" w:hAnsi="Arial Narrow"/>
                <w:color w:val="000000" w:themeColor="text1"/>
                <w:sz w:val="24"/>
                <w:szCs w:val="24"/>
              </w:rPr>
            </w:pPr>
            <w:r>
              <w:rPr>
                <w:rFonts w:ascii="Arial Narrow" w:eastAsia="Times New Roman" w:hAnsi="Arial Narrow" w:cs="Arial"/>
                <w:lang w:eastAsia="en-PH"/>
              </w:rPr>
              <w:t>GE 107</w:t>
            </w:r>
          </w:p>
        </w:tc>
        <w:tc>
          <w:tcPr>
            <w:tcW w:w="4343" w:type="dxa"/>
            <w:vAlign w:val="center"/>
          </w:tcPr>
          <w:p w14:paraId="2FAFE4F0" w14:textId="0848ECF2" w:rsidR="00EF49F8" w:rsidRPr="007354D8" w:rsidRDefault="00EF49F8" w:rsidP="00EF49F8">
            <w:pPr>
              <w:spacing w:after="0" w:line="240" w:lineRule="auto"/>
              <w:rPr>
                <w:rFonts w:ascii="Arial Narrow" w:hAnsi="Arial Narrow"/>
                <w:color w:val="000000" w:themeColor="text1"/>
              </w:rPr>
            </w:pPr>
            <w:ins w:id="90" w:author="Roni Mines" w:date="2025-07-28T10:39:00Z" w16du:dateUtc="2025-07-28T02:39:00Z">
              <w:r>
                <w:rPr>
                  <w:rFonts w:ascii="Arial Narrow" w:hAnsi="Arial Narrow" w:cs="Arial"/>
                </w:rPr>
                <w:t>ART APP</w:t>
              </w:r>
            </w:ins>
            <w:r>
              <w:rPr>
                <w:rFonts w:ascii="Arial Narrow" w:hAnsi="Arial Narrow" w:cs="Arial"/>
              </w:rPr>
              <w:t>RECIATION</w:t>
            </w:r>
          </w:p>
        </w:tc>
        <w:tc>
          <w:tcPr>
            <w:tcW w:w="900" w:type="dxa"/>
            <w:vAlign w:val="center"/>
          </w:tcPr>
          <w:p w14:paraId="09EE96DE" w14:textId="70B6A8BF" w:rsidR="00EF49F8" w:rsidRDefault="00EF49F8" w:rsidP="00EF49F8">
            <w:pPr>
              <w:spacing w:after="0" w:line="240" w:lineRule="auto"/>
              <w:jc w:val="center"/>
              <w:rPr>
                <w:rFonts w:ascii="Arial" w:hAnsi="Arial" w:cs="Arial"/>
              </w:rPr>
            </w:pPr>
            <w:r>
              <w:rPr>
                <w:rFonts w:ascii="Arial" w:hAnsi="Arial" w:cs="Arial"/>
              </w:rPr>
              <w:t>3</w:t>
            </w:r>
          </w:p>
        </w:tc>
        <w:tc>
          <w:tcPr>
            <w:tcW w:w="720" w:type="dxa"/>
            <w:vAlign w:val="center"/>
          </w:tcPr>
          <w:p w14:paraId="211E87A9" w14:textId="2A74A75E" w:rsidR="00EF49F8" w:rsidRDefault="00EF49F8" w:rsidP="00EF49F8">
            <w:pPr>
              <w:spacing w:after="0" w:line="240" w:lineRule="auto"/>
              <w:jc w:val="center"/>
              <w:rPr>
                <w:rFonts w:ascii="Arial" w:hAnsi="Arial" w:cs="Arial"/>
              </w:rPr>
            </w:pPr>
            <w:r>
              <w:rPr>
                <w:rFonts w:ascii="Arial" w:hAnsi="Arial" w:cs="Arial"/>
              </w:rPr>
              <w:t>M-F</w:t>
            </w:r>
          </w:p>
        </w:tc>
        <w:tc>
          <w:tcPr>
            <w:tcW w:w="900" w:type="dxa"/>
            <w:vAlign w:val="center"/>
          </w:tcPr>
          <w:p w14:paraId="2B471D09" w14:textId="58457DEA" w:rsidR="00EF49F8" w:rsidRDefault="00EF49F8" w:rsidP="00EF49F8">
            <w:pPr>
              <w:spacing w:after="0" w:line="240" w:lineRule="auto"/>
              <w:jc w:val="center"/>
              <w:rPr>
                <w:rFonts w:ascii="Arial" w:hAnsi="Arial" w:cs="Arial"/>
              </w:rPr>
            </w:pPr>
            <w:r>
              <w:rPr>
                <w:rFonts w:ascii="Arial" w:hAnsi="Arial" w:cs="Arial"/>
              </w:rPr>
              <w:t>1</w:t>
            </w:r>
          </w:p>
        </w:tc>
        <w:tc>
          <w:tcPr>
            <w:tcW w:w="1857" w:type="dxa"/>
            <w:vAlign w:val="center"/>
          </w:tcPr>
          <w:p w14:paraId="6231B66A" w14:textId="7CFC5FC2" w:rsidR="00EF49F8" w:rsidRPr="00557DE9" w:rsidRDefault="00EF49F8" w:rsidP="00EF49F8">
            <w:pPr>
              <w:spacing w:after="0" w:line="240" w:lineRule="auto"/>
              <w:rPr>
                <w:rFonts w:ascii="Arial Narrow" w:hAnsi="Arial Narrow" w:cs="Arial"/>
              </w:rPr>
            </w:pPr>
            <w:r w:rsidRPr="00557DE9">
              <w:rPr>
                <w:rFonts w:ascii="Arial Narrow" w:hAnsi="Arial Narrow" w:cs="Arial"/>
              </w:rPr>
              <w:t xml:space="preserve">BSBA </w:t>
            </w:r>
            <w:ins w:id="91" w:author="Roni Mines" w:date="2025-07-28T10:39:00Z" w16du:dateUtc="2025-07-28T02:39:00Z">
              <w:r w:rsidRPr="00557DE9">
                <w:rPr>
                  <w:rFonts w:ascii="Arial Narrow" w:hAnsi="Arial Narrow" w:cs="Arial"/>
                </w:rPr>
                <w:t>HRM 2-1</w:t>
              </w:r>
            </w:ins>
          </w:p>
        </w:tc>
      </w:tr>
      <w:tr w:rsidR="00EF49F8" w14:paraId="16DEB697" w14:textId="77777777" w:rsidTr="00557DE9">
        <w:trPr>
          <w:trHeight w:val="85"/>
        </w:trPr>
        <w:tc>
          <w:tcPr>
            <w:tcW w:w="1455" w:type="dxa"/>
            <w:vAlign w:val="center"/>
          </w:tcPr>
          <w:p w14:paraId="4ACBF411" w14:textId="77777777" w:rsidR="00EF49F8" w:rsidRDefault="00EF49F8" w:rsidP="00EF49F8">
            <w:pPr>
              <w:spacing w:after="0" w:line="240" w:lineRule="auto"/>
              <w:rPr>
                <w:rFonts w:ascii="Arial Narrow" w:hAnsi="Arial Narrow" w:cs="Arial"/>
              </w:rPr>
            </w:pPr>
            <w:r>
              <w:rPr>
                <w:rFonts w:ascii="Arial Narrow" w:hAnsi="Arial Narrow" w:cs="Arial"/>
              </w:rPr>
              <w:t>9:00-10:00</w:t>
            </w:r>
          </w:p>
        </w:tc>
        <w:tc>
          <w:tcPr>
            <w:tcW w:w="1170" w:type="dxa"/>
            <w:vAlign w:val="center"/>
          </w:tcPr>
          <w:p w14:paraId="0D5F13C2" w14:textId="77777777" w:rsidR="00EF49F8" w:rsidRDefault="00EF49F8" w:rsidP="00EF49F8">
            <w:pPr>
              <w:spacing w:after="0" w:line="240" w:lineRule="auto"/>
              <w:rPr>
                <w:rFonts w:ascii="Arial Narrow" w:hAnsi="Arial Narrow" w:cs="Arial Narrow"/>
              </w:rPr>
            </w:pPr>
            <w:r>
              <w:rPr>
                <w:rFonts w:ascii="Arial Narrow" w:hAnsi="Arial Narrow" w:cs="Arial Narrow"/>
              </w:rPr>
              <w:t>GE 105</w:t>
            </w:r>
          </w:p>
        </w:tc>
        <w:tc>
          <w:tcPr>
            <w:tcW w:w="4343" w:type="dxa"/>
            <w:vAlign w:val="center"/>
          </w:tcPr>
          <w:p w14:paraId="1385BC51" w14:textId="77777777" w:rsidR="00EF49F8" w:rsidRDefault="00EF49F8" w:rsidP="00EF49F8">
            <w:pPr>
              <w:spacing w:after="0" w:line="240" w:lineRule="auto"/>
              <w:rPr>
                <w:rFonts w:ascii="Arial Narrow" w:hAnsi="Arial Narrow" w:cs="Arial Narrow"/>
              </w:rPr>
            </w:pPr>
            <w:r>
              <w:rPr>
                <w:rFonts w:ascii="Arial Narrow" w:hAnsi="Arial Narrow" w:cs="Arial Narrow"/>
              </w:rPr>
              <w:t>SCIENCE TECHNOLOGY &amp; SOCIETY</w:t>
            </w:r>
          </w:p>
        </w:tc>
        <w:tc>
          <w:tcPr>
            <w:tcW w:w="900" w:type="dxa"/>
            <w:vAlign w:val="center"/>
          </w:tcPr>
          <w:p w14:paraId="0C9623CE" w14:textId="77777777" w:rsidR="00EF49F8" w:rsidRDefault="00EF49F8" w:rsidP="00EF49F8">
            <w:pPr>
              <w:spacing w:after="0" w:line="240" w:lineRule="auto"/>
              <w:jc w:val="center"/>
              <w:rPr>
                <w:rFonts w:ascii="Arial" w:hAnsi="Arial" w:cs="Arial"/>
              </w:rPr>
            </w:pPr>
            <w:r>
              <w:rPr>
                <w:rFonts w:ascii="Arial" w:hAnsi="Arial" w:cs="Arial"/>
              </w:rPr>
              <w:t>3</w:t>
            </w:r>
          </w:p>
        </w:tc>
        <w:tc>
          <w:tcPr>
            <w:tcW w:w="720" w:type="dxa"/>
            <w:vAlign w:val="center"/>
          </w:tcPr>
          <w:p w14:paraId="76E84809" w14:textId="77777777" w:rsidR="00EF49F8" w:rsidRDefault="00EF49F8" w:rsidP="00EF49F8">
            <w:pPr>
              <w:spacing w:after="0" w:line="240" w:lineRule="auto"/>
              <w:jc w:val="center"/>
              <w:rPr>
                <w:rFonts w:ascii="Arial" w:hAnsi="Arial" w:cs="Arial"/>
              </w:rPr>
            </w:pPr>
            <w:r>
              <w:rPr>
                <w:rFonts w:ascii="Arial" w:hAnsi="Arial" w:cs="Arial"/>
              </w:rPr>
              <w:t>M-F</w:t>
            </w:r>
          </w:p>
        </w:tc>
        <w:tc>
          <w:tcPr>
            <w:tcW w:w="900" w:type="dxa"/>
            <w:vAlign w:val="center"/>
          </w:tcPr>
          <w:p w14:paraId="482075EF" w14:textId="77777777" w:rsidR="00EF49F8" w:rsidRDefault="00EF49F8" w:rsidP="00EF49F8">
            <w:pPr>
              <w:spacing w:after="0" w:line="240" w:lineRule="auto"/>
              <w:jc w:val="center"/>
              <w:rPr>
                <w:rFonts w:ascii="Arial" w:hAnsi="Arial" w:cs="Arial"/>
              </w:rPr>
            </w:pPr>
            <w:r>
              <w:rPr>
                <w:rFonts w:ascii="Arial" w:hAnsi="Arial" w:cs="Arial"/>
              </w:rPr>
              <w:t>1</w:t>
            </w:r>
          </w:p>
        </w:tc>
        <w:tc>
          <w:tcPr>
            <w:tcW w:w="1857" w:type="dxa"/>
            <w:vAlign w:val="center"/>
          </w:tcPr>
          <w:p w14:paraId="2059249F" w14:textId="77777777" w:rsidR="00EF49F8" w:rsidRPr="00557DE9" w:rsidRDefault="00EF49F8" w:rsidP="00EF49F8">
            <w:pPr>
              <w:spacing w:after="0" w:line="240" w:lineRule="auto"/>
              <w:rPr>
                <w:rFonts w:ascii="Arial Narrow" w:hAnsi="Arial Narrow" w:cs="Arial"/>
              </w:rPr>
            </w:pPr>
            <w:r w:rsidRPr="00557DE9">
              <w:rPr>
                <w:rFonts w:ascii="Arial Narrow" w:hAnsi="Arial Narrow" w:cs="Arial"/>
              </w:rPr>
              <w:t>BSED SOC2-1</w:t>
            </w:r>
          </w:p>
        </w:tc>
      </w:tr>
      <w:tr w:rsidR="00EF49F8" w14:paraId="3ECA4B93" w14:textId="77777777" w:rsidTr="00557DE9">
        <w:trPr>
          <w:trHeight w:val="85"/>
        </w:trPr>
        <w:tc>
          <w:tcPr>
            <w:tcW w:w="1455" w:type="dxa"/>
            <w:vAlign w:val="center"/>
          </w:tcPr>
          <w:p w14:paraId="2C9A0A6E" w14:textId="683C0EC1" w:rsidR="00EF49F8" w:rsidRDefault="00EF49F8" w:rsidP="00EF49F8">
            <w:pPr>
              <w:spacing w:after="0" w:line="240" w:lineRule="auto"/>
              <w:rPr>
                <w:rFonts w:ascii="Arial Narrow" w:hAnsi="Arial Narrow" w:cs="Arial"/>
              </w:rPr>
            </w:pPr>
            <w:r>
              <w:rPr>
                <w:rFonts w:ascii="Arial Narrow" w:hAnsi="Arial Narrow" w:cs="Arial"/>
              </w:rPr>
              <w:t>11:00-12:00</w:t>
            </w:r>
          </w:p>
        </w:tc>
        <w:tc>
          <w:tcPr>
            <w:tcW w:w="1170" w:type="dxa"/>
            <w:vAlign w:val="center"/>
          </w:tcPr>
          <w:p w14:paraId="2C8EF7F4" w14:textId="7DA76F4F" w:rsidR="00EF49F8" w:rsidRPr="00E11B4A" w:rsidRDefault="00EF49F8" w:rsidP="00EF49F8">
            <w:pPr>
              <w:spacing w:after="0" w:line="240" w:lineRule="auto"/>
              <w:rPr>
                <w:rFonts w:ascii="Arial Narrow" w:hAnsi="Arial Narrow"/>
                <w:color w:val="000000"/>
              </w:rPr>
            </w:pPr>
            <w:r w:rsidRPr="00E11B4A">
              <w:rPr>
                <w:rFonts w:ascii="Arial Narrow" w:hAnsi="Arial Narrow"/>
                <w:color w:val="000000"/>
              </w:rPr>
              <w:t>GE Elec 3</w:t>
            </w:r>
          </w:p>
        </w:tc>
        <w:tc>
          <w:tcPr>
            <w:tcW w:w="4343" w:type="dxa"/>
            <w:vAlign w:val="center"/>
          </w:tcPr>
          <w:p w14:paraId="03CB04E4" w14:textId="1B6625B5" w:rsidR="00EF49F8" w:rsidRPr="00E11B4A" w:rsidRDefault="00EF49F8" w:rsidP="00EF49F8">
            <w:pPr>
              <w:spacing w:after="0" w:line="240" w:lineRule="auto"/>
              <w:rPr>
                <w:rFonts w:ascii="Arial Narrow" w:hAnsi="Arial Narrow"/>
                <w:color w:val="000000"/>
              </w:rPr>
            </w:pPr>
            <w:r w:rsidRPr="00E11B4A">
              <w:rPr>
                <w:rFonts w:ascii="Arial Narrow" w:hAnsi="Arial Narrow"/>
                <w:color w:val="000000"/>
              </w:rPr>
              <w:t>E</w:t>
            </w:r>
            <w:r>
              <w:rPr>
                <w:rFonts w:ascii="Arial Narrow" w:hAnsi="Arial Narrow"/>
                <w:color w:val="000000"/>
              </w:rPr>
              <w:t>NVIRONMENTAL SCIENCE</w:t>
            </w:r>
          </w:p>
        </w:tc>
        <w:tc>
          <w:tcPr>
            <w:tcW w:w="900" w:type="dxa"/>
            <w:vAlign w:val="center"/>
          </w:tcPr>
          <w:p w14:paraId="1E87499D" w14:textId="38C15BE8" w:rsidR="00EF49F8" w:rsidRDefault="00EF49F8" w:rsidP="00EF49F8">
            <w:pPr>
              <w:spacing w:after="0" w:line="240" w:lineRule="auto"/>
              <w:jc w:val="center"/>
              <w:rPr>
                <w:rFonts w:ascii="Arial" w:hAnsi="Arial" w:cs="Arial"/>
              </w:rPr>
            </w:pPr>
            <w:r>
              <w:rPr>
                <w:rFonts w:ascii="Arial" w:hAnsi="Arial" w:cs="Arial"/>
              </w:rPr>
              <w:t>3</w:t>
            </w:r>
          </w:p>
        </w:tc>
        <w:tc>
          <w:tcPr>
            <w:tcW w:w="720" w:type="dxa"/>
            <w:vAlign w:val="center"/>
          </w:tcPr>
          <w:p w14:paraId="471FDB02" w14:textId="6CEFB43C" w:rsidR="00EF49F8" w:rsidRDefault="00EF49F8" w:rsidP="00EF49F8">
            <w:pPr>
              <w:spacing w:after="0" w:line="240" w:lineRule="auto"/>
              <w:jc w:val="center"/>
              <w:rPr>
                <w:rFonts w:ascii="Arial" w:hAnsi="Arial" w:cs="Arial"/>
              </w:rPr>
            </w:pPr>
            <w:r>
              <w:rPr>
                <w:rFonts w:ascii="Arial" w:hAnsi="Arial" w:cs="Arial"/>
              </w:rPr>
              <w:t>M-F</w:t>
            </w:r>
          </w:p>
        </w:tc>
        <w:tc>
          <w:tcPr>
            <w:tcW w:w="900" w:type="dxa"/>
            <w:vAlign w:val="center"/>
          </w:tcPr>
          <w:p w14:paraId="2C21C6CD" w14:textId="42E263A6" w:rsidR="00EF49F8" w:rsidRDefault="00EF49F8" w:rsidP="00EF49F8">
            <w:pPr>
              <w:spacing w:after="0" w:line="240" w:lineRule="auto"/>
              <w:jc w:val="center"/>
              <w:rPr>
                <w:rFonts w:ascii="Arial" w:hAnsi="Arial" w:cs="Arial"/>
              </w:rPr>
            </w:pPr>
            <w:r>
              <w:rPr>
                <w:rFonts w:ascii="Arial" w:hAnsi="Arial" w:cs="Arial"/>
              </w:rPr>
              <w:t>1</w:t>
            </w:r>
          </w:p>
        </w:tc>
        <w:tc>
          <w:tcPr>
            <w:tcW w:w="1857" w:type="dxa"/>
            <w:vAlign w:val="center"/>
          </w:tcPr>
          <w:p w14:paraId="26D46F9B" w14:textId="7B600DE3" w:rsidR="00EF49F8" w:rsidRPr="00557DE9" w:rsidRDefault="00EF49F8" w:rsidP="00EF49F8">
            <w:pPr>
              <w:spacing w:after="0" w:line="240" w:lineRule="auto"/>
              <w:rPr>
                <w:rFonts w:ascii="Arial Narrow" w:hAnsi="Arial Narrow" w:cs="Arial"/>
              </w:rPr>
            </w:pPr>
            <w:r w:rsidRPr="00557DE9">
              <w:rPr>
                <w:rFonts w:ascii="Arial Narrow" w:hAnsi="Arial Narrow" w:cs="Arial"/>
              </w:rPr>
              <w:t>BSBA MM 2-1</w:t>
            </w:r>
          </w:p>
        </w:tc>
      </w:tr>
      <w:tr w:rsidR="00EF49F8" w14:paraId="56FFE48D" w14:textId="77777777" w:rsidTr="00557DE9">
        <w:trPr>
          <w:trHeight w:val="85"/>
        </w:trPr>
        <w:tc>
          <w:tcPr>
            <w:tcW w:w="1455" w:type="dxa"/>
            <w:vAlign w:val="center"/>
          </w:tcPr>
          <w:p w14:paraId="101E261B" w14:textId="4B1AC2F7" w:rsidR="00EF49F8" w:rsidRDefault="00EF49F8" w:rsidP="00EF49F8">
            <w:pPr>
              <w:spacing w:after="0" w:line="240" w:lineRule="auto"/>
              <w:rPr>
                <w:rFonts w:ascii="Arial Narrow" w:hAnsi="Arial Narrow" w:cs="Arial"/>
              </w:rPr>
            </w:pPr>
            <w:r>
              <w:rPr>
                <w:rFonts w:ascii="Arial" w:hAnsi="Arial" w:cs="Arial"/>
              </w:rPr>
              <w:t>1:00-2:00</w:t>
            </w:r>
          </w:p>
        </w:tc>
        <w:tc>
          <w:tcPr>
            <w:tcW w:w="1170" w:type="dxa"/>
            <w:vAlign w:val="center"/>
          </w:tcPr>
          <w:p w14:paraId="6FA8978D" w14:textId="5CB66581" w:rsidR="00EF49F8" w:rsidRDefault="00EF49F8" w:rsidP="00EF49F8">
            <w:pPr>
              <w:spacing w:after="0" w:line="240" w:lineRule="auto"/>
              <w:rPr>
                <w:rFonts w:ascii="Arial Narrow" w:eastAsia="Times New Roman" w:hAnsi="Arial Narrow" w:cs="Arial"/>
                <w:lang w:eastAsia="en-PH"/>
              </w:rPr>
            </w:pPr>
            <w:r w:rsidRPr="00166672">
              <w:rPr>
                <w:rFonts w:ascii="Arial Narrow" w:hAnsi="Arial Narrow"/>
                <w:color w:val="000000" w:themeColor="text1"/>
                <w:sz w:val="24"/>
                <w:szCs w:val="24"/>
              </w:rPr>
              <w:t xml:space="preserve">GE 107 </w:t>
            </w:r>
          </w:p>
        </w:tc>
        <w:tc>
          <w:tcPr>
            <w:tcW w:w="4343" w:type="dxa"/>
            <w:vAlign w:val="center"/>
          </w:tcPr>
          <w:p w14:paraId="31CAE07A" w14:textId="5C60F5A8" w:rsidR="00EF49F8" w:rsidRDefault="00EF49F8" w:rsidP="00EF49F8">
            <w:pPr>
              <w:spacing w:after="0" w:line="240" w:lineRule="auto"/>
              <w:rPr>
                <w:rFonts w:ascii="Arial Narrow" w:hAnsi="Arial Narrow" w:cs="Arial"/>
              </w:rPr>
            </w:pPr>
            <w:r w:rsidRPr="007354D8">
              <w:rPr>
                <w:rFonts w:ascii="Arial Narrow" w:hAnsi="Arial Narrow"/>
                <w:color w:val="000000" w:themeColor="text1"/>
              </w:rPr>
              <w:t>ART APPRECIATION</w:t>
            </w:r>
          </w:p>
        </w:tc>
        <w:tc>
          <w:tcPr>
            <w:tcW w:w="900" w:type="dxa"/>
            <w:vAlign w:val="center"/>
          </w:tcPr>
          <w:p w14:paraId="4F1283A8" w14:textId="0EBD082C" w:rsidR="00EF49F8" w:rsidRDefault="00EF49F8" w:rsidP="00EF49F8">
            <w:pPr>
              <w:spacing w:after="0" w:line="240" w:lineRule="auto"/>
              <w:jc w:val="center"/>
              <w:rPr>
                <w:rFonts w:ascii="Arial" w:hAnsi="Arial" w:cs="Arial"/>
              </w:rPr>
            </w:pPr>
            <w:r>
              <w:rPr>
                <w:rFonts w:ascii="Arial" w:hAnsi="Arial" w:cs="Arial"/>
              </w:rPr>
              <w:t>3</w:t>
            </w:r>
          </w:p>
        </w:tc>
        <w:tc>
          <w:tcPr>
            <w:tcW w:w="720" w:type="dxa"/>
            <w:vAlign w:val="center"/>
          </w:tcPr>
          <w:p w14:paraId="1451ADFC" w14:textId="04EF472C" w:rsidR="00EF49F8" w:rsidRDefault="00EF49F8" w:rsidP="00EF49F8">
            <w:pPr>
              <w:spacing w:after="0" w:line="240" w:lineRule="auto"/>
              <w:jc w:val="center"/>
              <w:rPr>
                <w:rFonts w:ascii="Arial" w:hAnsi="Arial" w:cs="Arial"/>
              </w:rPr>
            </w:pPr>
            <w:r>
              <w:rPr>
                <w:rFonts w:ascii="Arial" w:hAnsi="Arial" w:cs="Arial"/>
              </w:rPr>
              <w:t>M-F</w:t>
            </w:r>
          </w:p>
        </w:tc>
        <w:tc>
          <w:tcPr>
            <w:tcW w:w="900" w:type="dxa"/>
            <w:vAlign w:val="center"/>
          </w:tcPr>
          <w:p w14:paraId="1C8C49E2" w14:textId="6A8A0586" w:rsidR="00EF49F8" w:rsidRDefault="00EF49F8" w:rsidP="00EF49F8">
            <w:pPr>
              <w:spacing w:after="0" w:line="240" w:lineRule="auto"/>
              <w:jc w:val="center"/>
              <w:rPr>
                <w:rFonts w:ascii="Arial" w:hAnsi="Arial" w:cs="Arial"/>
              </w:rPr>
            </w:pPr>
            <w:r>
              <w:rPr>
                <w:rFonts w:ascii="Arial" w:hAnsi="Arial" w:cs="Arial"/>
              </w:rPr>
              <w:t>1</w:t>
            </w:r>
          </w:p>
        </w:tc>
        <w:tc>
          <w:tcPr>
            <w:tcW w:w="1857" w:type="dxa"/>
            <w:vAlign w:val="center"/>
          </w:tcPr>
          <w:p w14:paraId="4CFB1275" w14:textId="4C02DBC4" w:rsidR="00EF49F8" w:rsidRPr="00557DE9" w:rsidRDefault="00EF49F8" w:rsidP="00EF49F8">
            <w:pPr>
              <w:spacing w:after="0" w:line="240" w:lineRule="auto"/>
              <w:rPr>
                <w:rFonts w:ascii="Arial Narrow" w:hAnsi="Arial Narrow" w:cs="Arial"/>
              </w:rPr>
            </w:pPr>
            <w:r w:rsidRPr="00557DE9">
              <w:rPr>
                <w:rFonts w:ascii="Arial Narrow" w:hAnsi="Arial Narrow" w:cs="Arial"/>
              </w:rPr>
              <w:t>BSED ENG 2-3</w:t>
            </w:r>
          </w:p>
        </w:tc>
      </w:tr>
      <w:tr w:rsidR="00EF49F8" w14:paraId="0C15B1E9" w14:textId="77777777" w:rsidTr="00557DE9">
        <w:trPr>
          <w:trHeight w:val="85"/>
        </w:trPr>
        <w:tc>
          <w:tcPr>
            <w:tcW w:w="1455" w:type="dxa"/>
            <w:vAlign w:val="center"/>
          </w:tcPr>
          <w:p w14:paraId="2509B05F" w14:textId="4B9AB812" w:rsidR="00EF49F8" w:rsidRDefault="00EF49F8" w:rsidP="00EF49F8">
            <w:pPr>
              <w:spacing w:after="0" w:line="240" w:lineRule="auto"/>
              <w:rPr>
                <w:rFonts w:ascii="Arial" w:hAnsi="Arial" w:cs="Arial"/>
              </w:rPr>
            </w:pPr>
            <w:r>
              <w:rPr>
                <w:rFonts w:ascii="Arial" w:hAnsi="Arial" w:cs="Arial"/>
              </w:rPr>
              <w:t>2:00-3:00</w:t>
            </w:r>
          </w:p>
        </w:tc>
        <w:tc>
          <w:tcPr>
            <w:tcW w:w="1170" w:type="dxa"/>
            <w:vAlign w:val="center"/>
          </w:tcPr>
          <w:p w14:paraId="7FBFF27E" w14:textId="6F680F74" w:rsidR="00EF49F8" w:rsidRPr="00166672" w:rsidRDefault="00EF49F8" w:rsidP="00EF49F8">
            <w:pPr>
              <w:spacing w:after="0" w:line="240" w:lineRule="auto"/>
              <w:rPr>
                <w:rFonts w:ascii="Arial Narrow" w:hAnsi="Arial Narrow"/>
                <w:color w:val="000000" w:themeColor="text1"/>
                <w:sz w:val="24"/>
                <w:szCs w:val="24"/>
              </w:rPr>
            </w:pPr>
            <w:r w:rsidRPr="00166672">
              <w:rPr>
                <w:rFonts w:ascii="Arial Narrow" w:hAnsi="Arial Narrow"/>
                <w:color w:val="000000" w:themeColor="text1"/>
                <w:sz w:val="24"/>
                <w:szCs w:val="24"/>
              </w:rPr>
              <w:t xml:space="preserve">GE 107 </w:t>
            </w:r>
          </w:p>
        </w:tc>
        <w:tc>
          <w:tcPr>
            <w:tcW w:w="4343" w:type="dxa"/>
            <w:vAlign w:val="center"/>
          </w:tcPr>
          <w:p w14:paraId="01C6BEA5" w14:textId="0625BC65" w:rsidR="00EF49F8" w:rsidRPr="007354D8" w:rsidRDefault="00EF49F8" w:rsidP="00EF49F8">
            <w:pPr>
              <w:spacing w:after="0" w:line="240" w:lineRule="auto"/>
              <w:rPr>
                <w:rFonts w:ascii="Arial Narrow" w:hAnsi="Arial Narrow"/>
                <w:color w:val="000000" w:themeColor="text1"/>
              </w:rPr>
            </w:pPr>
            <w:r w:rsidRPr="007354D8">
              <w:rPr>
                <w:rFonts w:ascii="Arial Narrow" w:hAnsi="Arial Narrow"/>
                <w:color w:val="000000" w:themeColor="text1"/>
              </w:rPr>
              <w:t>ART APPRECIATION</w:t>
            </w:r>
          </w:p>
        </w:tc>
        <w:tc>
          <w:tcPr>
            <w:tcW w:w="900" w:type="dxa"/>
            <w:vAlign w:val="center"/>
          </w:tcPr>
          <w:p w14:paraId="408C5E96" w14:textId="0D0C3AD8" w:rsidR="00EF49F8" w:rsidRDefault="00EF49F8" w:rsidP="00EF49F8">
            <w:pPr>
              <w:spacing w:after="0" w:line="240" w:lineRule="auto"/>
              <w:jc w:val="center"/>
              <w:rPr>
                <w:rFonts w:ascii="Arial" w:hAnsi="Arial" w:cs="Arial"/>
              </w:rPr>
            </w:pPr>
            <w:r>
              <w:rPr>
                <w:rFonts w:ascii="Arial" w:hAnsi="Arial" w:cs="Arial"/>
              </w:rPr>
              <w:t>3</w:t>
            </w:r>
          </w:p>
        </w:tc>
        <w:tc>
          <w:tcPr>
            <w:tcW w:w="720" w:type="dxa"/>
            <w:vAlign w:val="center"/>
          </w:tcPr>
          <w:p w14:paraId="6415857F" w14:textId="293A2811" w:rsidR="00EF49F8" w:rsidRDefault="00EF49F8" w:rsidP="00EF49F8">
            <w:pPr>
              <w:spacing w:after="0" w:line="240" w:lineRule="auto"/>
              <w:jc w:val="center"/>
              <w:rPr>
                <w:rFonts w:ascii="Arial" w:hAnsi="Arial" w:cs="Arial"/>
              </w:rPr>
            </w:pPr>
            <w:r>
              <w:rPr>
                <w:rFonts w:ascii="Arial" w:hAnsi="Arial" w:cs="Arial"/>
              </w:rPr>
              <w:t>M-F</w:t>
            </w:r>
          </w:p>
        </w:tc>
        <w:tc>
          <w:tcPr>
            <w:tcW w:w="900" w:type="dxa"/>
            <w:vAlign w:val="center"/>
          </w:tcPr>
          <w:p w14:paraId="28AF4449" w14:textId="371FE579" w:rsidR="00EF49F8" w:rsidRDefault="00EF49F8" w:rsidP="00EF49F8">
            <w:pPr>
              <w:spacing w:after="0" w:line="240" w:lineRule="auto"/>
              <w:jc w:val="center"/>
              <w:rPr>
                <w:rFonts w:ascii="Arial" w:hAnsi="Arial" w:cs="Arial"/>
              </w:rPr>
            </w:pPr>
            <w:r>
              <w:rPr>
                <w:rFonts w:ascii="Arial" w:hAnsi="Arial" w:cs="Arial"/>
              </w:rPr>
              <w:t>1</w:t>
            </w:r>
          </w:p>
        </w:tc>
        <w:tc>
          <w:tcPr>
            <w:tcW w:w="1857" w:type="dxa"/>
            <w:vAlign w:val="center"/>
          </w:tcPr>
          <w:p w14:paraId="66DB749E" w14:textId="7979D198" w:rsidR="00EF49F8" w:rsidRPr="00557DE9" w:rsidRDefault="00EF49F8" w:rsidP="00EF49F8">
            <w:pPr>
              <w:spacing w:after="0" w:line="240" w:lineRule="auto"/>
              <w:rPr>
                <w:rFonts w:ascii="Arial Narrow" w:hAnsi="Arial Narrow" w:cs="Arial"/>
              </w:rPr>
            </w:pPr>
            <w:r>
              <w:rPr>
                <w:rFonts w:ascii="Arial Narrow" w:hAnsi="Arial Narrow" w:cs="Arial"/>
              </w:rPr>
              <w:t>BSTM 3-2</w:t>
            </w:r>
          </w:p>
        </w:tc>
      </w:tr>
      <w:tr w:rsidR="00EF49F8" w14:paraId="68F19626" w14:textId="77777777" w:rsidTr="00F106E3">
        <w:trPr>
          <w:trHeight w:val="85"/>
        </w:trPr>
        <w:tc>
          <w:tcPr>
            <w:tcW w:w="1455" w:type="dxa"/>
            <w:vAlign w:val="center"/>
          </w:tcPr>
          <w:p w14:paraId="01462CAB" w14:textId="67CB4E29" w:rsidR="00EF49F8" w:rsidRDefault="00EF49F8" w:rsidP="00EF49F8">
            <w:pPr>
              <w:spacing w:after="0" w:line="240" w:lineRule="auto"/>
              <w:rPr>
                <w:rFonts w:ascii="Arial Narrow" w:hAnsi="Arial Narrow" w:cs="Arial"/>
              </w:rPr>
            </w:pPr>
            <w:r>
              <w:rPr>
                <w:rFonts w:ascii="Arial Narrow" w:hAnsi="Arial Narrow" w:cs="Arial"/>
              </w:rPr>
              <w:t>4:00-5:00</w:t>
            </w:r>
          </w:p>
        </w:tc>
        <w:tc>
          <w:tcPr>
            <w:tcW w:w="1170" w:type="dxa"/>
            <w:vAlign w:val="center"/>
          </w:tcPr>
          <w:p w14:paraId="7C2C5417" w14:textId="7D8270C1" w:rsidR="00EF49F8" w:rsidRDefault="00EF49F8" w:rsidP="00EF49F8">
            <w:pPr>
              <w:spacing w:after="0" w:line="240" w:lineRule="auto"/>
              <w:rPr>
                <w:rFonts w:ascii="Arial Narrow" w:eastAsia="Times New Roman" w:hAnsi="Arial Narrow" w:cs="Arial"/>
                <w:lang w:eastAsia="en-PH"/>
              </w:rPr>
            </w:pPr>
            <w:r w:rsidRPr="00E11B4A">
              <w:rPr>
                <w:rFonts w:ascii="Arial Narrow" w:hAnsi="Arial Narrow"/>
                <w:color w:val="000000"/>
              </w:rPr>
              <w:t>GE Elec 3</w:t>
            </w:r>
          </w:p>
        </w:tc>
        <w:tc>
          <w:tcPr>
            <w:tcW w:w="4343" w:type="dxa"/>
            <w:vAlign w:val="center"/>
          </w:tcPr>
          <w:p w14:paraId="4BA2EA7F" w14:textId="102C919B" w:rsidR="00EF49F8" w:rsidRDefault="00EF49F8" w:rsidP="00EF49F8">
            <w:pPr>
              <w:spacing w:after="0" w:line="240" w:lineRule="auto"/>
              <w:rPr>
                <w:rFonts w:ascii="Arial Narrow" w:hAnsi="Arial Narrow" w:cs="Arial"/>
              </w:rPr>
            </w:pPr>
            <w:r w:rsidRPr="00E11B4A">
              <w:rPr>
                <w:rFonts w:ascii="Arial Narrow" w:hAnsi="Arial Narrow"/>
                <w:color w:val="000000"/>
              </w:rPr>
              <w:t>E</w:t>
            </w:r>
            <w:r>
              <w:rPr>
                <w:rFonts w:ascii="Arial Narrow" w:hAnsi="Arial Narrow"/>
                <w:color w:val="000000"/>
              </w:rPr>
              <w:t>NVIRONMENTAL SCIENCE</w:t>
            </w:r>
          </w:p>
        </w:tc>
        <w:tc>
          <w:tcPr>
            <w:tcW w:w="900" w:type="dxa"/>
            <w:vAlign w:val="center"/>
          </w:tcPr>
          <w:p w14:paraId="440ADDFB" w14:textId="18DA9398" w:rsidR="00EF49F8" w:rsidRDefault="00EF49F8" w:rsidP="00EF49F8">
            <w:pPr>
              <w:spacing w:after="0" w:line="240" w:lineRule="auto"/>
              <w:jc w:val="center"/>
              <w:rPr>
                <w:rFonts w:ascii="Arial" w:hAnsi="Arial" w:cs="Arial"/>
              </w:rPr>
            </w:pPr>
            <w:r>
              <w:rPr>
                <w:rFonts w:ascii="Arial" w:hAnsi="Arial" w:cs="Arial"/>
              </w:rPr>
              <w:t>3</w:t>
            </w:r>
          </w:p>
        </w:tc>
        <w:tc>
          <w:tcPr>
            <w:tcW w:w="720" w:type="dxa"/>
            <w:vAlign w:val="center"/>
          </w:tcPr>
          <w:p w14:paraId="6FF2C9D6" w14:textId="145CEF1C" w:rsidR="00EF49F8" w:rsidRDefault="00EF49F8" w:rsidP="00EF49F8">
            <w:pPr>
              <w:spacing w:after="0" w:line="240" w:lineRule="auto"/>
              <w:jc w:val="center"/>
              <w:rPr>
                <w:rFonts w:ascii="Arial" w:hAnsi="Arial" w:cs="Arial"/>
              </w:rPr>
            </w:pPr>
            <w:r>
              <w:rPr>
                <w:rFonts w:ascii="Arial" w:hAnsi="Arial" w:cs="Arial"/>
              </w:rPr>
              <w:t>M-F</w:t>
            </w:r>
          </w:p>
        </w:tc>
        <w:tc>
          <w:tcPr>
            <w:tcW w:w="900" w:type="dxa"/>
            <w:vAlign w:val="center"/>
          </w:tcPr>
          <w:p w14:paraId="503606E9" w14:textId="4C4DC430" w:rsidR="00EF49F8" w:rsidRDefault="00EF49F8" w:rsidP="00EF49F8">
            <w:pPr>
              <w:spacing w:after="0" w:line="240" w:lineRule="auto"/>
              <w:jc w:val="center"/>
              <w:rPr>
                <w:rFonts w:ascii="Arial" w:hAnsi="Arial" w:cs="Arial"/>
              </w:rPr>
            </w:pPr>
            <w:r>
              <w:rPr>
                <w:rFonts w:ascii="Arial" w:hAnsi="Arial" w:cs="Arial"/>
              </w:rPr>
              <w:t>1</w:t>
            </w:r>
          </w:p>
        </w:tc>
        <w:tc>
          <w:tcPr>
            <w:tcW w:w="1857" w:type="dxa"/>
            <w:vAlign w:val="center"/>
          </w:tcPr>
          <w:p w14:paraId="43B3EF56" w14:textId="5E6C360F" w:rsidR="00EF49F8" w:rsidRPr="00557DE9" w:rsidRDefault="00EF49F8" w:rsidP="00EF49F8">
            <w:pPr>
              <w:spacing w:after="0" w:line="240" w:lineRule="auto"/>
              <w:rPr>
                <w:rFonts w:ascii="Arial Narrow" w:hAnsi="Arial Narrow" w:cs="Arial"/>
              </w:rPr>
            </w:pPr>
            <w:r w:rsidRPr="00557DE9">
              <w:rPr>
                <w:rFonts w:ascii="Arial Narrow" w:hAnsi="Arial Narrow" w:cs="Arial"/>
              </w:rPr>
              <w:t>BSED VE 2-2</w:t>
            </w:r>
          </w:p>
        </w:tc>
      </w:tr>
      <w:tr w:rsidR="00EF49F8" w14:paraId="323D27FB" w14:textId="77777777" w:rsidTr="00E113F5">
        <w:trPr>
          <w:trHeight w:val="147"/>
        </w:trPr>
        <w:tc>
          <w:tcPr>
            <w:tcW w:w="1455" w:type="dxa"/>
            <w:shd w:val="clear" w:color="auto" w:fill="FDE9D9" w:themeFill="accent6" w:themeFillTint="33"/>
            <w:vAlign w:val="center"/>
          </w:tcPr>
          <w:p w14:paraId="2CDE1AE9" w14:textId="77777777" w:rsidR="00EF49F8" w:rsidRDefault="00EF49F8" w:rsidP="00EF49F8">
            <w:pPr>
              <w:pStyle w:val="ListParagraph"/>
              <w:spacing w:after="0" w:line="240" w:lineRule="auto"/>
              <w:ind w:left="0"/>
              <w:rPr>
                <w:rFonts w:ascii="Arial Narrow" w:hAnsi="Arial Narrow" w:cs="Arial"/>
              </w:rPr>
            </w:pPr>
          </w:p>
        </w:tc>
        <w:tc>
          <w:tcPr>
            <w:tcW w:w="1170" w:type="dxa"/>
            <w:shd w:val="clear" w:color="auto" w:fill="FDE9D9" w:themeFill="accent6" w:themeFillTint="33"/>
            <w:vAlign w:val="center"/>
          </w:tcPr>
          <w:p w14:paraId="5FBB28C5" w14:textId="77777777" w:rsidR="00EF49F8" w:rsidRDefault="00EF49F8" w:rsidP="00EF49F8">
            <w:pPr>
              <w:pStyle w:val="ListParagraph"/>
              <w:spacing w:after="0" w:line="240" w:lineRule="auto"/>
              <w:ind w:left="0"/>
              <w:rPr>
                <w:rFonts w:ascii="Arial Narrow" w:hAnsi="Arial Narrow" w:cs="Arial"/>
              </w:rPr>
            </w:pPr>
          </w:p>
        </w:tc>
        <w:tc>
          <w:tcPr>
            <w:tcW w:w="4343" w:type="dxa"/>
            <w:shd w:val="clear" w:color="auto" w:fill="FDE9D9" w:themeFill="accent6" w:themeFillTint="33"/>
            <w:vAlign w:val="center"/>
          </w:tcPr>
          <w:p w14:paraId="2A17FC63" w14:textId="77777777" w:rsidR="00EF49F8" w:rsidRDefault="00EF49F8" w:rsidP="00EF49F8">
            <w:pPr>
              <w:pStyle w:val="ListParagraph"/>
              <w:spacing w:after="0" w:line="240" w:lineRule="auto"/>
              <w:ind w:left="0"/>
              <w:rPr>
                <w:rFonts w:ascii="Arial Narrow" w:hAnsi="Arial Narrow" w:cs="Arial"/>
              </w:rPr>
            </w:pPr>
          </w:p>
        </w:tc>
        <w:tc>
          <w:tcPr>
            <w:tcW w:w="900" w:type="dxa"/>
            <w:shd w:val="clear" w:color="auto" w:fill="FDE9D9" w:themeFill="accent6" w:themeFillTint="33"/>
            <w:vAlign w:val="center"/>
          </w:tcPr>
          <w:p w14:paraId="753A2E3D" w14:textId="77777777" w:rsidR="00EF49F8" w:rsidRDefault="00EF49F8" w:rsidP="00EF49F8">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540CD6EA" w14:textId="77777777" w:rsidR="00EF49F8" w:rsidRDefault="00EF49F8" w:rsidP="00EF49F8">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B9DB97C" w14:textId="77777777" w:rsidR="00EF49F8" w:rsidRDefault="00EF49F8" w:rsidP="00EF49F8">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3CE181CB" w14:textId="77777777" w:rsidR="00EF49F8" w:rsidRPr="00557DE9" w:rsidRDefault="00EF49F8" w:rsidP="00EF49F8">
            <w:pPr>
              <w:pStyle w:val="ListParagraph"/>
              <w:spacing w:after="0" w:line="240" w:lineRule="auto"/>
              <w:ind w:left="0"/>
              <w:rPr>
                <w:rFonts w:ascii="Arial Narrow" w:hAnsi="Arial Narrow" w:cs="Arial"/>
              </w:rPr>
            </w:pPr>
          </w:p>
        </w:tc>
      </w:tr>
      <w:tr w:rsidR="00FD7852" w14:paraId="2B74B6E2" w14:textId="77777777" w:rsidTr="00557DE9">
        <w:trPr>
          <w:trHeight w:val="245"/>
        </w:trPr>
        <w:tc>
          <w:tcPr>
            <w:tcW w:w="1455" w:type="dxa"/>
            <w:vAlign w:val="center"/>
          </w:tcPr>
          <w:p w14:paraId="75C695E3" w14:textId="4CCEFF69" w:rsidR="00FD7852" w:rsidRDefault="00FD7852" w:rsidP="00FD7852">
            <w:pPr>
              <w:pStyle w:val="ListParagraph"/>
              <w:spacing w:after="0" w:line="240" w:lineRule="auto"/>
              <w:ind w:left="0"/>
              <w:rPr>
                <w:rFonts w:ascii="Arial Narrow" w:hAnsi="Arial Narrow" w:cs="Arial"/>
              </w:rPr>
            </w:pPr>
            <w:r w:rsidRPr="00557DE9">
              <w:rPr>
                <w:rFonts w:ascii="Arial Narrow" w:hAnsi="Arial Narrow" w:cs="Arial"/>
              </w:rPr>
              <w:t>8:00-9:00</w:t>
            </w:r>
          </w:p>
        </w:tc>
        <w:tc>
          <w:tcPr>
            <w:tcW w:w="1170" w:type="dxa"/>
            <w:vAlign w:val="center"/>
          </w:tcPr>
          <w:p w14:paraId="5E710D64" w14:textId="3C293756" w:rsidR="00FD7852" w:rsidRDefault="00FD7852" w:rsidP="00FD7852">
            <w:pPr>
              <w:pStyle w:val="ListParagraph"/>
              <w:spacing w:after="0" w:line="240" w:lineRule="auto"/>
              <w:ind w:left="0"/>
              <w:rPr>
                <w:rFonts w:ascii="Arial Narrow" w:hAnsi="Arial Narrow"/>
                <w:color w:val="000000"/>
              </w:rPr>
            </w:pPr>
            <w:r w:rsidRPr="00E11B4A">
              <w:rPr>
                <w:rFonts w:ascii="Arial Narrow" w:hAnsi="Arial Narrow"/>
                <w:color w:val="000000"/>
              </w:rPr>
              <w:t>GE Elec 3</w:t>
            </w:r>
          </w:p>
        </w:tc>
        <w:tc>
          <w:tcPr>
            <w:tcW w:w="4343" w:type="dxa"/>
            <w:vAlign w:val="center"/>
          </w:tcPr>
          <w:p w14:paraId="321B8CC5" w14:textId="143CB011" w:rsidR="00FD7852" w:rsidRDefault="00FD7852" w:rsidP="00FD7852">
            <w:pPr>
              <w:pStyle w:val="ListParagraph"/>
              <w:spacing w:after="0" w:line="240" w:lineRule="auto"/>
              <w:ind w:left="0"/>
              <w:rPr>
                <w:rFonts w:ascii="Arial Narrow" w:hAnsi="Arial Narrow"/>
                <w:color w:val="000000"/>
              </w:rPr>
            </w:pPr>
            <w:r w:rsidRPr="00E11B4A">
              <w:rPr>
                <w:rFonts w:ascii="Arial Narrow" w:hAnsi="Arial Narrow"/>
                <w:color w:val="000000"/>
              </w:rPr>
              <w:t>E</w:t>
            </w:r>
            <w:r>
              <w:rPr>
                <w:rFonts w:ascii="Arial Narrow" w:hAnsi="Arial Narrow"/>
                <w:color w:val="000000"/>
              </w:rPr>
              <w:t>NVIRONMENTAL SCIENCE</w:t>
            </w:r>
          </w:p>
        </w:tc>
        <w:tc>
          <w:tcPr>
            <w:tcW w:w="900" w:type="dxa"/>
            <w:vAlign w:val="center"/>
          </w:tcPr>
          <w:p w14:paraId="65F43A6E" w14:textId="773B3D23" w:rsidR="00FD7852" w:rsidRDefault="00FD7852" w:rsidP="00FD785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5727822" w14:textId="36A55410" w:rsidR="00FD7852" w:rsidRDefault="00FD7852" w:rsidP="00FD785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37798F3" w14:textId="7F96B676" w:rsidR="00FD7852" w:rsidRDefault="00FD7852" w:rsidP="00FD785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4E3391FF" w14:textId="53E2C61A" w:rsidR="00FD7852" w:rsidRDefault="00FD7852" w:rsidP="00FD7852">
            <w:pPr>
              <w:pStyle w:val="ListParagraph"/>
              <w:spacing w:after="0" w:line="240" w:lineRule="auto"/>
              <w:ind w:left="0"/>
              <w:rPr>
                <w:rFonts w:ascii="Arial Narrow" w:hAnsi="Arial Narrow" w:cs="Arial"/>
              </w:rPr>
            </w:pPr>
            <w:ins w:id="92" w:author="Roni Mines" w:date="2025-07-28T10:39:00Z" w16du:dateUtc="2025-07-28T02:39:00Z">
              <w:r w:rsidRPr="00557DE9">
                <w:rPr>
                  <w:rFonts w:ascii="Arial Narrow" w:hAnsi="Arial Narrow" w:cs="Arial"/>
                </w:rPr>
                <w:t>BSBA HRM 2-1</w:t>
              </w:r>
            </w:ins>
          </w:p>
        </w:tc>
      </w:tr>
      <w:tr w:rsidR="00FD7852" w14:paraId="7B845BEB" w14:textId="77777777" w:rsidTr="00557DE9">
        <w:trPr>
          <w:trHeight w:val="245"/>
        </w:trPr>
        <w:tc>
          <w:tcPr>
            <w:tcW w:w="1455" w:type="dxa"/>
            <w:vAlign w:val="center"/>
          </w:tcPr>
          <w:p w14:paraId="21402816" w14:textId="35B74A49" w:rsidR="00FD7852" w:rsidRPr="00557DE9" w:rsidRDefault="00FD7852" w:rsidP="00FD7852">
            <w:pPr>
              <w:pStyle w:val="ListParagraph"/>
              <w:spacing w:after="0" w:line="240" w:lineRule="auto"/>
              <w:ind w:left="0"/>
              <w:rPr>
                <w:rFonts w:ascii="Arial Narrow" w:hAnsi="Arial Narrow" w:cs="Arial"/>
              </w:rPr>
            </w:pPr>
            <w:r w:rsidRPr="00557DE9">
              <w:rPr>
                <w:rFonts w:ascii="Arial Narrow" w:hAnsi="Arial Narrow" w:cs="Arial"/>
              </w:rPr>
              <w:t>10:00-11:00</w:t>
            </w:r>
          </w:p>
        </w:tc>
        <w:tc>
          <w:tcPr>
            <w:tcW w:w="1170" w:type="dxa"/>
            <w:vAlign w:val="center"/>
          </w:tcPr>
          <w:p w14:paraId="354EA777" w14:textId="53A9AB62" w:rsidR="00FD7852" w:rsidRPr="00E11B4A" w:rsidRDefault="00FD7852" w:rsidP="00FD7852">
            <w:pPr>
              <w:pStyle w:val="ListParagraph"/>
              <w:spacing w:after="0" w:line="240" w:lineRule="auto"/>
              <w:ind w:left="0"/>
              <w:rPr>
                <w:rFonts w:ascii="Arial Narrow" w:hAnsi="Arial Narrow"/>
                <w:color w:val="000000"/>
              </w:rPr>
            </w:pPr>
            <w:r>
              <w:rPr>
                <w:rFonts w:ascii="Arial Narrow" w:hAnsi="Arial Narrow" w:cs="Arial Narrow"/>
              </w:rPr>
              <w:t>GE 105</w:t>
            </w:r>
          </w:p>
        </w:tc>
        <w:tc>
          <w:tcPr>
            <w:tcW w:w="4343" w:type="dxa"/>
            <w:vAlign w:val="center"/>
          </w:tcPr>
          <w:p w14:paraId="257B410C" w14:textId="2F20B8C7" w:rsidR="00FD7852" w:rsidRPr="00E11B4A" w:rsidRDefault="00FD7852" w:rsidP="00FD7852">
            <w:pPr>
              <w:pStyle w:val="ListParagraph"/>
              <w:spacing w:after="0" w:line="240" w:lineRule="auto"/>
              <w:ind w:left="0"/>
              <w:rPr>
                <w:rFonts w:ascii="Arial Narrow" w:hAnsi="Arial Narrow"/>
                <w:color w:val="000000"/>
              </w:rPr>
            </w:pPr>
            <w:r>
              <w:rPr>
                <w:rFonts w:ascii="Arial Narrow" w:hAnsi="Arial Narrow" w:cs="Arial Narrow"/>
              </w:rPr>
              <w:t>SCIENCE TECHNOLOGY &amp; SOCIETY</w:t>
            </w:r>
          </w:p>
        </w:tc>
        <w:tc>
          <w:tcPr>
            <w:tcW w:w="900" w:type="dxa"/>
            <w:vAlign w:val="center"/>
          </w:tcPr>
          <w:p w14:paraId="047B2169" w14:textId="155D6C88" w:rsidR="00FD7852" w:rsidRDefault="00FD7852" w:rsidP="00FD785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2BD6787" w14:textId="3C1966C3" w:rsidR="00FD7852" w:rsidRDefault="00FD7852" w:rsidP="00FD785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7396A3B" w14:textId="35881A03" w:rsidR="00FD7852" w:rsidRDefault="00FD7852" w:rsidP="00FD785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30AD1827" w14:textId="415AB065" w:rsidR="00FD7852" w:rsidRPr="00557DE9" w:rsidRDefault="00FD7852" w:rsidP="00FD7852">
            <w:pPr>
              <w:pStyle w:val="ListParagraph"/>
              <w:spacing w:after="0" w:line="240" w:lineRule="auto"/>
              <w:ind w:left="0"/>
              <w:rPr>
                <w:rFonts w:ascii="Arial Narrow" w:hAnsi="Arial Narrow" w:cs="Arial"/>
              </w:rPr>
            </w:pPr>
            <w:r w:rsidRPr="00557DE9">
              <w:rPr>
                <w:rFonts w:ascii="Arial Narrow" w:hAnsi="Arial Narrow" w:cs="Arial"/>
              </w:rPr>
              <w:t>BSED MATH2-1</w:t>
            </w:r>
          </w:p>
        </w:tc>
      </w:tr>
      <w:tr w:rsidR="00FD7852" w14:paraId="6E58F91C" w14:textId="77777777" w:rsidTr="00557DE9">
        <w:trPr>
          <w:trHeight w:val="245"/>
        </w:trPr>
        <w:tc>
          <w:tcPr>
            <w:tcW w:w="1455" w:type="dxa"/>
            <w:vAlign w:val="center"/>
          </w:tcPr>
          <w:p w14:paraId="6F339CDA" w14:textId="7A43DF04" w:rsidR="00FD7852" w:rsidRPr="00557DE9" w:rsidRDefault="00FD7852" w:rsidP="00FD7852">
            <w:pPr>
              <w:pStyle w:val="ListParagraph"/>
              <w:spacing w:after="0" w:line="240" w:lineRule="auto"/>
              <w:ind w:left="0"/>
              <w:rPr>
                <w:rFonts w:ascii="Arial Narrow" w:hAnsi="Arial Narrow" w:cs="Arial"/>
              </w:rPr>
            </w:pPr>
            <w:r>
              <w:rPr>
                <w:rFonts w:ascii="Arial Narrow" w:hAnsi="Arial Narrow" w:cs="Arial"/>
              </w:rPr>
              <w:t>11:00-12:00</w:t>
            </w:r>
          </w:p>
        </w:tc>
        <w:tc>
          <w:tcPr>
            <w:tcW w:w="1170" w:type="dxa"/>
            <w:vAlign w:val="center"/>
          </w:tcPr>
          <w:p w14:paraId="2A153AC7" w14:textId="18CF92B1" w:rsidR="00FD7852" w:rsidRDefault="00FD7852" w:rsidP="00FD7852">
            <w:pPr>
              <w:pStyle w:val="ListParagraph"/>
              <w:spacing w:after="0" w:line="240" w:lineRule="auto"/>
              <w:ind w:left="0"/>
              <w:rPr>
                <w:rFonts w:ascii="Arial Narrow" w:hAnsi="Arial Narrow"/>
                <w:color w:val="000000"/>
                <w:sz w:val="24"/>
                <w:szCs w:val="24"/>
              </w:rPr>
            </w:pPr>
            <w:r>
              <w:rPr>
                <w:rFonts w:ascii="Arial Narrow" w:hAnsi="Arial Narrow"/>
                <w:color w:val="000000"/>
              </w:rPr>
              <w:t>SPT 1</w:t>
            </w:r>
          </w:p>
        </w:tc>
        <w:tc>
          <w:tcPr>
            <w:tcW w:w="4343" w:type="dxa"/>
            <w:vAlign w:val="center"/>
          </w:tcPr>
          <w:p w14:paraId="0B7CA735" w14:textId="5FE78FC8" w:rsidR="00FD7852" w:rsidRDefault="00FD7852" w:rsidP="00FD7852">
            <w:pPr>
              <w:pStyle w:val="ListParagraph"/>
              <w:spacing w:after="0" w:line="240" w:lineRule="auto"/>
              <w:ind w:left="0"/>
              <w:rPr>
                <w:rFonts w:ascii="Arial Narrow" w:hAnsi="Arial Narrow"/>
                <w:color w:val="000000"/>
                <w:sz w:val="24"/>
                <w:szCs w:val="24"/>
              </w:rPr>
            </w:pPr>
            <w:r>
              <w:rPr>
                <w:rFonts w:ascii="Arial Narrow" w:hAnsi="Arial Narrow"/>
                <w:color w:val="000000"/>
              </w:rPr>
              <w:t>SPECIALIZED TRACK</w:t>
            </w:r>
            <w:r w:rsidR="001E01E7">
              <w:rPr>
                <w:rFonts w:ascii="Arial Narrow" w:hAnsi="Arial Narrow"/>
                <w:color w:val="000000"/>
              </w:rPr>
              <w:t xml:space="preserve"> 1</w:t>
            </w:r>
          </w:p>
        </w:tc>
        <w:tc>
          <w:tcPr>
            <w:tcW w:w="900" w:type="dxa"/>
            <w:vAlign w:val="center"/>
          </w:tcPr>
          <w:p w14:paraId="48275799" w14:textId="7647510F" w:rsidR="00FD7852" w:rsidRDefault="00FD7852" w:rsidP="00FD785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28585D07" w14:textId="28FDB3D9" w:rsidR="00FD7852" w:rsidRDefault="00FD7852" w:rsidP="00FD785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60F5A437" w14:textId="34D92484" w:rsidR="00FD7852" w:rsidRDefault="00FD7852" w:rsidP="00FD785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4AA9C78B" w14:textId="3B7BFC5F" w:rsidR="00FD7852" w:rsidRPr="00557DE9" w:rsidRDefault="00FD7852" w:rsidP="00FD7852">
            <w:pPr>
              <w:pStyle w:val="ListParagraph"/>
              <w:spacing w:after="0" w:line="240" w:lineRule="auto"/>
              <w:ind w:left="0"/>
              <w:rPr>
                <w:rFonts w:ascii="Arial Narrow" w:hAnsi="Arial Narrow" w:cs="Arial"/>
              </w:rPr>
            </w:pPr>
            <w:r>
              <w:rPr>
                <w:rFonts w:ascii="Arial Narrow" w:hAnsi="Arial Narrow" w:cs="Arial"/>
              </w:rPr>
              <w:t>BSENT 2-1</w:t>
            </w:r>
          </w:p>
        </w:tc>
      </w:tr>
      <w:tr w:rsidR="00FD7852" w14:paraId="41DB0AFD" w14:textId="77777777" w:rsidTr="004C3689">
        <w:trPr>
          <w:trHeight w:val="245"/>
        </w:trPr>
        <w:tc>
          <w:tcPr>
            <w:tcW w:w="1455" w:type="dxa"/>
            <w:vAlign w:val="center"/>
          </w:tcPr>
          <w:p w14:paraId="18E55A31" w14:textId="040B904D" w:rsidR="00FD7852" w:rsidRPr="00557DE9" w:rsidRDefault="00FD7852" w:rsidP="00FD7852">
            <w:pPr>
              <w:pStyle w:val="ListParagraph"/>
              <w:spacing w:after="0" w:line="240" w:lineRule="auto"/>
              <w:ind w:left="0"/>
              <w:rPr>
                <w:rFonts w:ascii="Arial Narrow" w:hAnsi="Arial Narrow" w:cs="Arial"/>
              </w:rPr>
            </w:pPr>
            <w:r w:rsidRPr="00557DE9">
              <w:rPr>
                <w:rFonts w:ascii="Arial Narrow" w:hAnsi="Arial Narrow" w:cs="Arial"/>
              </w:rPr>
              <w:t>1:00-2:00</w:t>
            </w:r>
          </w:p>
        </w:tc>
        <w:tc>
          <w:tcPr>
            <w:tcW w:w="1170" w:type="dxa"/>
            <w:vAlign w:val="center"/>
          </w:tcPr>
          <w:p w14:paraId="31C1C359" w14:textId="4AAB88F4" w:rsidR="00FD7852" w:rsidRDefault="00FD7852" w:rsidP="00FD7852">
            <w:pPr>
              <w:pStyle w:val="ListParagraph"/>
              <w:spacing w:after="0" w:line="240" w:lineRule="auto"/>
              <w:ind w:left="0"/>
              <w:rPr>
                <w:rFonts w:ascii="Arial Narrow" w:hAnsi="Arial Narrow" w:cs="Arial"/>
              </w:rPr>
            </w:pPr>
            <w:r w:rsidRPr="00E11B4A">
              <w:rPr>
                <w:rFonts w:ascii="Arial Narrow" w:hAnsi="Arial Narrow"/>
                <w:color w:val="000000"/>
              </w:rPr>
              <w:t>GE Elec 3</w:t>
            </w:r>
          </w:p>
        </w:tc>
        <w:tc>
          <w:tcPr>
            <w:tcW w:w="4343" w:type="dxa"/>
            <w:vAlign w:val="center"/>
          </w:tcPr>
          <w:p w14:paraId="716FF3FD" w14:textId="31B1CE36" w:rsidR="00FD7852" w:rsidRDefault="00FD7852" w:rsidP="00FD7852">
            <w:pPr>
              <w:pStyle w:val="ListParagraph"/>
              <w:spacing w:after="0" w:line="240" w:lineRule="auto"/>
              <w:ind w:left="0"/>
              <w:rPr>
                <w:rFonts w:ascii="Arial Narrow" w:hAnsi="Arial Narrow" w:cs="Arial"/>
              </w:rPr>
            </w:pPr>
            <w:r w:rsidRPr="00E11B4A">
              <w:rPr>
                <w:rFonts w:ascii="Arial Narrow" w:hAnsi="Arial Narrow"/>
                <w:color w:val="000000"/>
              </w:rPr>
              <w:t>E</w:t>
            </w:r>
            <w:r>
              <w:rPr>
                <w:rFonts w:ascii="Arial Narrow" w:hAnsi="Arial Narrow"/>
                <w:color w:val="000000"/>
              </w:rPr>
              <w:t>NVIRONMENTAL SCIENCE</w:t>
            </w:r>
          </w:p>
        </w:tc>
        <w:tc>
          <w:tcPr>
            <w:tcW w:w="900" w:type="dxa"/>
            <w:vAlign w:val="center"/>
          </w:tcPr>
          <w:p w14:paraId="6EF015C3" w14:textId="0D40B1BB" w:rsidR="00FD7852" w:rsidRDefault="00FD7852" w:rsidP="00FD785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B7FC690" w14:textId="05EF0AAF" w:rsidR="00FD7852" w:rsidRDefault="00FD7852" w:rsidP="00FD785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FF14B5E" w14:textId="6EE759F8" w:rsidR="00FD7852" w:rsidRDefault="00FD7852" w:rsidP="00FD785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26E532D0" w14:textId="5940AE15" w:rsidR="00FD7852" w:rsidRPr="00557DE9" w:rsidRDefault="00FD7852" w:rsidP="00FD7852">
            <w:pPr>
              <w:pStyle w:val="ListParagraph"/>
              <w:spacing w:after="0" w:line="240" w:lineRule="auto"/>
              <w:ind w:left="0"/>
              <w:rPr>
                <w:rFonts w:ascii="Arial Narrow" w:hAnsi="Arial Narrow" w:cs="Arial"/>
              </w:rPr>
            </w:pPr>
            <w:r w:rsidRPr="00557DE9">
              <w:rPr>
                <w:rFonts w:ascii="Arial Narrow" w:hAnsi="Arial Narrow" w:cs="Arial"/>
              </w:rPr>
              <w:t>BSED ENG 3-3</w:t>
            </w:r>
          </w:p>
        </w:tc>
      </w:tr>
      <w:tr w:rsidR="00FD7852" w14:paraId="45FED925" w14:textId="77777777" w:rsidTr="004C3689">
        <w:trPr>
          <w:trHeight w:val="245"/>
        </w:trPr>
        <w:tc>
          <w:tcPr>
            <w:tcW w:w="1455" w:type="dxa"/>
            <w:vAlign w:val="center"/>
          </w:tcPr>
          <w:p w14:paraId="4BFC25C2" w14:textId="7A237858" w:rsidR="00FD7852" w:rsidRPr="00557DE9" w:rsidRDefault="00FD7852" w:rsidP="00FD7852">
            <w:pPr>
              <w:pStyle w:val="ListParagraph"/>
              <w:spacing w:after="0" w:line="240" w:lineRule="auto"/>
              <w:ind w:left="0"/>
              <w:rPr>
                <w:rFonts w:ascii="Arial Narrow" w:hAnsi="Arial Narrow" w:cs="Arial"/>
              </w:rPr>
            </w:pPr>
            <w:r>
              <w:rPr>
                <w:rFonts w:ascii="Arial Narrow" w:hAnsi="Arial Narrow" w:cs="Arial"/>
              </w:rPr>
              <w:t>2:00-3:00</w:t>
            </w:r>
          </w:p>
        </w:tc>
        <w:tc>
          <w:tcPr>
            <w:tcW w:w="1170" w:type="dxa"/>
            <w:vAlign w:val="center"/>
          </w:tcPr>
          <w:p w14:paraId="23416EC7" w14:textId="63DA2134" w:rsidR="00FD7852" w:rsidRPr="00E11B4A" w:rsidRDefault="00FD7852" w:rsidP="00FD7852">
            <w:pPr>
              <w:pStyle w:val="ListParagraph"/>
              <w:spacing w:after="0" w:line="240" w:lineRule="auto"/>
              <w:ind w:left="0"/>
              <w:rPr>
                <w:rFonts w:ascii="Arial Narrow" w:hAnsi="Arial Narrow"/>
                <w:color w:val="000000"/>
              </w:rPr>
            </w:pPr>
            <w:r w:rsidRPr="00E11B4A">
              <w:rPr>
                <w:rFonts w:ascii="Arial Narrow" w:hAnsi="Arial Narrow"/>
                <w:color w:val="000000"/>
              </w:rPr>
              <w:t>GE Elec 3</w:t>
            </w:r>
          </w:p>
        </w:tc>
        <w:tc>
          <w:tcPr>
            <w:tcW w:w="4343" w:type="dxa"/>
            <w:vAlign w:val="center"/>
          </w:tcPr>
          <w:p w14:paraId="20437FF8" w14:textId="4238B1FD" w:rsidR="00FD7852" w:rsidRPr="00E11B4A" w:rsidRDefault="00FD7852" w:rsidP="00FD7852">
            <w:pPr>
              <w:pStyle w:val="ListParagraph"/>
              <w:spacing w:after="0" w:line="240" w:lineRule="auto"/>
              <w:ind w:left="0"/>
              <w:rPr>
                <w:rFonts w:ascii="Arial Narrow" w:hAnsi="Arial Narrow"/>
                <w:color w:val="000000"/>
              </w:rPr>
            </w:pPr>
            <w:r w:rsidRPr="00E11B4A">
              <w:rPr>
                <w:rFonts w:ascii="Arial Narrow" w:hAnsi="Arial Narrow"/>
                <w:color w:val="000000"/>
              </w:rPr>
              <w:t>E</w:t>
            </w:r>
            <w:r>
              <w:rPr>
                <w:rFonts w:ascii="Arial Narrow" w:hAnsi="Arial Narrow"/>
                <w:color w:val="000000"/>
              </w:rPr>
              <w:t>NVIRONMENTAL SCIENCE</w:t>
            </w:r>
          </w:p>
        </w:tc>
        <w:tc>
          <w:tcPr>
            <w:tcW w:w="900" w:type="dxa"/>
            <w:vAlign w:val="center"/>
          </w:tcPr>
          <w:p w14:paraId="5890FEFF" w14:textId="24E91343" w:rsidR="00FD7852" w:rsidRDefault="00FD7852" w:rsidP="00FD785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D93556D" w14:textId="1C94BB99" w:rsidR="00FD7852" w:rsidRDefault="00FD7852" w:rsidP="00FD785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84119CE" w14:textId="10ED9049" w:rsidR="00FD7852" w:rsidRDefault="00FD7852" w:rsidP="00FD785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6487BA31" w14:textId="75878678" w:rsidR="00FD7852" w:rsidRPr="00557DE9" w:rsidRDefault="00FD7852" w:rsidP="00FD7852">
            <w:pPr>
              <w:pStyle w:val="ListParagraph"/>
              <w:spacing w:after="0" w:line="240" w:lineRule="auto"/>
              <w:ind w:left="0"/>
              <w:rPr>
                <w:rFonts w:ascii="Arial Narrow" w:hAnsi="Arial Narrow" w:cs="Arial"/>
              </w:rPr>
            </w:pPr>
            <w:r>
              <w:rPr>
                <w:rFonts w:ascii="Arial Narrow" w:hAnsi="Arial Narrow" w:cs="Arial"/>
              </w:rPr>
              <w:t>BSBA MM 4-2</w:t>
            </w:r>
          </w:p>
        </w:tc>
      </w:tr>
      <w:tr w:rsidR="00FD7852" w14:paraId="7FA18AA8" w14:textId="77777777" w:rsidTr="0070710F">
        <w:trPr>
          <w:trHeight w:val="245"/>
        </w:trPr>
        <w:tc>
          <w:tcPr>
            <w:tcW w:w="1455" w:type="dxa"/>
          </w:tcPr>
          <w:p w14:paraId="0B4152F2" w14:textId="495F48D7" w:rsidR="00FD7852" w:rsidRPr="00557DE9" w:rsidRDefault="00FD7852" w:rsidP="00FD7852">
            <w:pPr>
              <w:pStyle w:val="ListParagraph"/>
              <w:spacing w:after="0" w:line="240" w:lineRule="auto"/>
              <w:ind w:left="0"/>
              <w:rPr>
                <w:rFonts w:ascii="Arial Narrow" w:hAnsi="Arial Narrow" w:cs="Arial"/>
              </w:rPr>
            </w:pPr>
            <w:r w:rsidRPr="00557DE9">
              <w:rPr>
                <w:rFonts w:ascii="Arial Narrow" w:hAnsi="Arial Narrow" w:cs="Arial"/>
              </w:rPr>
              <w:t>3:00-4:00</w:t>
            </w:r>
          </w:p>
        </w:tc>
        <w:tc>
          <w:tcPr>
            <w:tcW w:w="1170" w:type="dxa"/>
            <w:vAlign w:val="center"/>
          </w:tcPr>
          <w:p w14:paraId="6417C8E1" w14:textId="2652E80D" w:rsidR="00FD7852" w:rsidRDefault="00FD7852" w:rsidP="00FD7852">
            <w:pPr>
              <w:pStyle w:val="ListParagraph"/>
              <w:spacing w:after="0" w:line="240" w:lineRule="auto"/>
              <w:ind w:left="0"/>
              <w:rPr>
                <w:rFonts w:ascii="Arial Narrow" w:hAnsi="Arial Narrow"/>
                <w:color w:val="000000"/>
                <w:sz w:val="24"/>
                <w:szCs w:val="24"/>
              </w:rPr>
            </w:pPr>
            <w:r w:rsidRPr="00E11B4A">
              <w:rPr>
                <w:rFonts w:ascii="Arial Narrow" w:hAnsi="Arial Narrow"/>
                <w:color w:val="000000"/>
              </w:rPr>
              <w:t>GE Elec 3</w:t>
            </w:r>
          </w:p>
        </w:tc>
        <w:tc>
          <w:tcPr>
            <w:tcW w:w="4343" w:type="dxa"/>
            <w:vAlign w:val="center"/>
          </w:tcPr>
          <w:p w14:paraId="7F825E10" w14:textId="01CF5C2B" w:rsidR="00FD7852" w:rsidRDefault="00FD7852" w:rsidP="00FD7852">
            <w:pPr>
              <w:pStyle w:val="ListParagraph"/>
              <w:spacing w:after="0" w:line="240" w:lineRule="auto"/>
              <w:ind w:left="0"/>
              <w:rPr>
                <w:rFonts w:ascii="Arial Narrow" w:hAnsi="Arial Narrow"/>
                <w:color w:val="000000"/>
                <w:sz w:val="24"/>
                <w:szCs w:val="24"/>
              </w:rPr>
            </w:pPr>
            <w:r w:rsidRPr="00E11B4A">
              <w:rPr>
                <w:rFonts w:ascii="Arial Narrow" w:hAnsi="Arial Narrow"/>
                <w:color w:val="000000"/>
              </w:rPr>
              <w:t>E</w:t>
            </w:r>
            <w:r>
              <w:rPr>
                <w:rFonts w:ascii="Arial Narrow" w:hAnsi="Arial Narrow"/>
                <w:color w:val="000000"/>
              </w:rPr>
              <w:t>NVIRONMENTAL SCIENCE</w:t>
            </w:r>
          </w:p>
        </w:tc>
        <w:tc>
          <w:tcPr>
            <w:tcW w:w="900" w:type="dxa"/>
            <w:vAlign w:val="center"/>
          </w:tcPr>
          <w:p w14:paraId="475F9575" w14:textId="77777777" w:rsidR="00FD7852" w:rsidRDefault="00FD7852" w:rsidP="00FD785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8F576E8" w14:textId="77777777" w:rsidR="00FD7852" w:rsidRDefault="00FD7852" w:rsidP="00FD785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BDF6E1C" w14:textId="77777777" w:rsidR="00FD7852" w:rsidRDefault="00FD7852" w:rsidP="00FD785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058FFB1F" w14:textId="63E2B840" w:rsidR="00FD7852" w:rsidRPr="00557DE9" w:rsidRDefault="00FD7852" w:rsidP="00FD7852">
            <w:pPr>
              <w:pStyle w:val="ListParagraph"/>
              <w:spacing w:after="0" w:line="240" w:lineRule="auto"/>
              <w:ind w:left="0"/>
              <w:rPr>
                <w:rFonts w:ascii="Arial Narrow" w:hAnsi="Arial Narrow" w:cs="Arial"/>
              </w:rPr>
            </w:pPr>
            <w:ins w:id="93" w:author="Roni Mines" w:date="2025-07-28T10:40:00Z" w16du:dateUtc="2025-07-28T02:40:00Z">
              <w:r w:rsidRPr="00557DE9">
                <w:rPr>
                  <w:rFonts w:ascii="Arial Narrow" w:hAnsi="Arial Narrow" w:cs="Arial"/>
                </w:rPr>
                <w:t>BSBA FM 2-2</w:t>
              </w:r>
            </w:ins>
          </w:p>
        </w:tc>
      </w:tr>
      <w:tr w:rsidR="00FD7852" w14:paraId="0A7F9F78" w14:textId="77777777" w:rsidTr="00E113F5">
        <w:trPr>
          <w:trHeight w:val="85"/>
        </w:trPr>
        <w:tc>
          <w:tcPr>
            <w:tcW w:w="1455" w:type="dxa"/>
            <w:shd w:val="clear" w:color="auto" w:fill="548DD4" w:themeFill="text2" w:themeFillTint="99"/>
          </w:tcPr>
          <w:p w14:paraId="73514A49" w14:textId="77777777" w:rsidR="00FD7852" w:rsidRDefault="00FD7852" w:rsidP="00FD7852">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09BCB15" w14:textId="77777777" w:rsidR="00FD7852" w:rsidRDefault="00FD7852" w:rsidP="00FD785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3CAA225" w14:textId="77777777" w:rsidR="00FD7852" w:rsidRDefault="00FD7852" w:rsidP="00FD785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FBB4426" w14:textId="5AC60E4E" w:rsidR="00FD7852" w:rsidRDefault="00FD7852" w:rsidP="00FD7852">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5E32566C" w14:textId="77777777" w:rsidR="00FD7852" w:rsidRDefault="00FD7852" w:rsidP="00FD785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C2A474C" w14:textId="77777777" w:rsidR="00FD7852" w:rsidRDefault="00FD7852" w:rsidP="00FD785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0CFE1531" w14:textId="77777777" w:rsidR="00FD7852" w:rsidRPr="00557DE9" w:rsidRDefault="00FD7852" w:rsidP="00FD7852">
            <w:pPr>
              <w:pStyle w:val="ListParagraph"/>
              <w:spacing w:after="0" w:line="240" w:lineRule="auto"/>
              <w:ind w:left="0"/>
              <w:jc w:val="center"/>
              <w:rPr>
                <w:rFonts w:ascii="Arial Narrow" w:hAnsi="Arial Narrow" w:cs="Arial"/>
                <w:b/>
                <w:bCs/>
                <w:sz w:val="24"/>
                <w:szCs w:val="24"/>
              </w:rPr>
            </w:pPr>
          </w:p>
        </w:tc>
      </w:tr>
    </w:tbl>
    <w:p w14:paraId="19338052" w14:textId="0B52190F" w:rsidR="001A4307" w:rsidRDefault="00000000"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67CE7E50" w14:textId="77777777" w:rsidR="001A4307" w:rsidRDefault="001A4307">
      <w:pPr>
        <w:spacing w:after="0" w:line="240" w:lineRule="auto"/>
        <w:ind w:firstLine="720"/>
        <w:jc w:val="both"/>
        <w:rPr>
          <w:rFonts w:ascii="Arial" w:hAnsi="Arial" w:cs="Arial"/>
          <w:b/>
          <w:bCs/>
          <w:i/>
          <w:iCs/>
          <w:sz w:val="24"/>
          <w:szCs w:val="24"/>
          <w:lang w:val="en-US"/>
        </w:rPr>
      </w:pPr>
    </w:p>
    <w:p w14:paraId="77D0A990" w14:textId="6C11B14E" w:rsidR="001A4307"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557DE9">
        <w:rPr>
          <w:rFonts w:ascii="Arial" w:hAnsi="Arial" w:cs="Arial"/>
          <w:i/>
          <w:iCs/>
          <w:sz w:val="24"/>
          <w:szCs w:val="24"/>
        </w:rPr>
        <w:t>24 units (8 loads)</w:t>
      </w:r>
    </w:p>
    <w:p w14:paraId="4C4B30D7" w14:textId="442980D9" w:rsidR="001A4307" w:rsidRPr="00F81A97" w:rsidRDefault="00000000" w:rsidP="00F81A97">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557DE9">
        <w:rPr>
          <w:rFonts w:ascii="Arial" w:hAnsi="Arial" w:cs="Arial"/>
          <w:i/>
          <w:iCs/>
          <w:sz w:val="24"/>
          <w:szCs w:val="24"/>
        </w:rPr>
        <w:t xml:space="preserve">  </w:t>
      </w:r>
      <w:r w:rsidR="00FD7852">
        <w:rPr>
          <w:rFonts w:ascii="Arial" w:hAnsi="Arial" w:cs="Arial"/>
          <w:i/>
          <w:iCs/>
          <w:sz w:val="24"/>
          <w:szCs w:val="24"/>
        </w:rPr>
        <w:t xml:space="preserve">12 </w:t>
      </w:r>
      <w:r w:rsidR="00557DE9">
        <w:rPr>
          <w:rFonts w:ascii="Arial" w:hAnsi="Arial" w:cs="Arial"/>
          <w:i/>
          <w:iCs/>
          <w:sz w:val="24"/>
          <w:szCs w:val="24"/>
        </w:rPr>
        <w:t>units (</w:t>
      </w:r>
      <w:r w:rsidR="00FD7852">
        <w:rPr>
          <w:rFonts w:ascii="Arial" w:hAnsi="Arial" w:cs="Arial"/>
          <w:i/>
          <w:iCs/>
          <w:sz w:val="24"/>
          <w:szCs w:val="24"/>
        </w:rPr>
        <w:t xml:space="preserve">4 </w:t>
      </w:r>
      <w:r w:rsidR="00557DE9">
        <w:rPr>
          <w:rFonts w:ascii="Arial" w:hAnsi="Arial" w:cs="Arial"/>
          <w:i/>
          <w:iCs/>
          <w:sz w:val="24"/>
          <w:szCs w:val="24"/>
        </w:rPr>
        <w:t>loads)</w:t>
      </w:r>
      <w:r>
        <w:rPr>
          <w:rFonts w:ascii="Arial" w:hAnsi="Arial" w:cs="Arial"/>
          <w:i/>
          <w:iCs/>
          <w:sz w:val="24"/>
          <w:szCs w:val="24"/>
        </w:rPr>
        <w:t xml:space="preserve">      </w:t>
      </w:r>
    </w:p>
    <w:p w14:paraId="7B9D963F" w14:textId="77777777" w:rsidR="001A4307"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p>
    <w:p w14:paraId="6799EF89" w14:textId="77777777" w:rsidR="001A4307" w:rsidRDefault="001A4307">
      <w:pPr>
        <w:pStyle w:val="ListParagraph"/>
        <w:spacing w:after="0" w:line="240" w:lineRule="auto"/>
        <w:jc w:val="both"/>
        <w:rPr>
          <w:rFonts w:ascii="Arial" w:hAnsi="Arial" w:cs="Arial"/>
          <w:i/>
          <w:iCs/>
          <w:sz w:val="24"/>
          <w:szCs w:val="24"/>
          <w:lang w:val="en-US"/>
        </w:rPr>
      </w:pPr>
    </w:p>
    <w:p w14:paraId="17875654" w14:textId="77777777" w:rsidR="001A4307" w:rsidRDefault="001A4307">
      <w:pPr>
        <w:spacing w:after="120" w:line="240" w:lineRule="auto"/>
        <w:rPr>
          <w:rFonts w:ascii="Arial" w:hAnsi="Arial" w:cs="Arial"/>
          <w:b/>
          <w:sz w:val="24"/>
          <w:szCs w:val="24"/>
        </w:rPr>
      </w:pPr>
    </w:p>
    <w:p w14:paraId="3E079C26" w14:textId="77777777" w:rsidR="001A4307" w:rsidRDefault="001A4307">
      <w:pPr>
        <w:spacing w:after="120" w:line="240" w:lineRule="auto"/>
        <w:rPr>
          <w:rFonts w:ascii="Arial" w:hAnsi="Arial" w:cs="Arial"/>
          <w:b/>
          <w:sz w:val="24"/>
          <w:szCs w:val="24"/>
        </w:rPr>
      </w:pPr>
    </w:p>
    <w:p w14:paraId="44FE2A28" w14:textId="77777777" w:rsidR="001A4307" w:rsidRDefault="001A4307">
      <w:pPr>
        <w:spacing w:after="120" w:line="240" w:lineRule="auto"/>
        <w:rPr>
          <w:rFonts w:ascii="Arial" w:hAnsi="Arial" w:cs="Arial"/>
          <w:b/>
          <w:sz w:val="24"/>
          <w:szCs w:val="24"/>
        </w:rPr>
      </w:pPr>
    </w:p>
    <w:p w14:paraId="65A41DE4" w14:textId="77777777" w:rsidR="001A4307" w:rsidRDefault="001A4307">
      <w:pPr>
        <w:spacing w:after="120" w:line="240" w:lineRule="auto"/>
        <w:rPr>
          <w:rFonts w:ascii="Arial" w:hAnsi="Arial" w:cs="Arial"/>
          <w:b/>
          <w:sz w:val="24"/>
          <w:szCs w:val="24"/>
        </w:rPr>
      </w:pPr>
    </w:p>
    <w:p w14:paraId="641B9A1A" w14:textId="77777777" w:rsidR="001A4307" w:rsidRDefault="001A4307">
      <w:pPr>
        <w:spacing w:after="120" w:line="240" w:lineRule="auto"/>
        <w:rPr>
          <w:rFonts w:ascii="Arial" w:hAnsi="Arial" w:cs="Arial"/>
          <w:b/>
          <w:sz w:val="24"/>
          <w:szCs w:val="24"/>
        </w:rPr>
      </w:pPr>
    </w:p>
    <w:p w14:paraId="11F3D554" w14:textId="77777777" w:rsidR="001A4307" w:rsidRDefault="001A4307">
      <w:pPr>
        <w:spacing w:after="120" w:line="240" w:lineRule="auto"/>
        <w:rPr>
          <w:rFonts w:ascii="Arial" w:hAnsi="Arial" w:cs="Arial"/>
          <w:b/>
          <w:sz w:val="24"/>
          <w:szCs w:val="24"/>
        </w:rPr>
      </w:pPr>
    </w:p>
    <w:p w14:paraId="524BB0FC" w14:textId="77777777" w:rsidR="001A4307" w:rsidRDefault="001A4307">
      <w:pPr>
        <w:spacing w:after="120" w:line="240" w:lineRule="auto"/>
        <w:rPr>
          <w:rFonts w:ascii="Arial" w:hAnsi="Arial" w:cs="Arial"/>
          <w:b/>
          <w:sz w:val="24"/>
          <w:szCs w:val="24"/>
        </w:rPr>
      </w:pPr>
    </w:p>
    <w:p w14:paraId="3CD1999A" w14:textId="77777777" w:rsidR="001A4307" w:rsidRDefault="001A4307">
      <w:pPr>
        <w:spacing w:after="120" w:line="240" w:lineRule="auto"/>
        <w:rPr>
          <w:rFonts w:ascii="Arial" w:hAnsi="Arial" w:cs="Arial"/>
          <w:b/>
          <w:sz w:val="24"/>
          <w:szCs w:val="24"/>
        </w:rPr>
      </w:pPr>
    </w:p>
    <w:p w14:paraId="4FFE6B8E" w14:textId="77777777" w:rsidR="001A4307" w:rsidRDefault="001A4307">
      <w:pPr>
        <w:spacing w:after="120" w:line="240" w:lineRule="auto"/>
        <w:rPr>
          <w:rFonts w:ascii="Arial" w:hAnsi="Arial" w:cs="Arial"/>
          <w:b/>
          <w:sz w:val="24"/>
          <w:szCs w:val="24"/>
        </w:rPr>
      </w:pPr>
    </w:p>
    <w:p w14:paraId="4789A964" w14:textId="77777777" w:rsidR="009E4B37" w:rsidRDefault="009E4B37">
      <w:pPr>
        <w:spacing w:after="120" w:line="240" w:lineRule="auto"/>
        <w:rPr>
          <w:rFonts w:ascii="Arial" w:hAnsi="Arial" w:cs="Arial"/>
          <w:b/>
          <w:sz w:val="24"/>
          <w:szCs w:val="24"/>
        </w:rPr>
      </w:pPr>
    </w:p>
    <w:p w14:paraId="79B4D374" w14:textId="77777777" w:rsidR="009E4B37" w:rsidRDefault="009E4B37">
      <w:pPr>
        <w:spacing w:after="120" w:line="240" w:lineRule="auto"/>
        <w:rPr>
          <w:rFonts w:ascii="Arial" w:hAnsi="Arial" w:cs="Arial"/>
          <w:b/>
          <w:sz w:val="24"/>
          <w:szCs w:val="24"/>
        </w:rPr>
      </w:pPr>
    </w:p>
    <w:p w14:paraId="48491355" w14:textId="77777777" w:rsidR="0033251C" w:rsidRDefault="0033251C">
      <w:pPr>
        <w:spacing w:after="120" w:line="240" w:lineRule="auto"/>
        <w:rPr>
          <w:rFonts w:ascii="Arial" w:hAnsi="Arial" w:cs="Arial"/>
          <w:b/>
          <w:sz w:val="24"/>
          <w:szCs w:val="24"/>
        </w:rPr>
      </w:pPr>
    </w:p>
    <w:p w14:paraId="60E7446B" w14:textId="77777777" w:rsidR="00F81A97" w:rsidRDefault="00F81A97">
      <w:pPr>
        <w:spacing w:after="120" w:line="240" w:lineRule="auto"/>
        <w:rPr>
          <w:rFonts w:ascii="Arial" w:hAnsi="Arial" w:cs="Arial"/>
          <w:b/>
          <w:sz w:val="24"/>
          <w:szCs w:val="24"/>
        </w:rPr>
      </w:pPr>
    </w:p>
    <w:p w14:paraId="1304E774" w14:textId="77777777" w:rsidR="00327ADA" w:rsidRDefault="00327ADA">
      <w:pPr>
        <w:spacing w:after="120" w:line="240" w:lineRule="auto"/>
        <w:rPr>
          <w:rFonts w:ascii="Arial" w:hAnsi="Arial" w:cs="Arial"/>
          <w:b/>
          <w:sz w:val="24"/>
          <w:szCs w:val="24"/>
        </w:rPr>
      </w:pPr>
    </w:p>
    <w:p w14:paraId="3BE25AED" w14:textId="749EB3B4" w:rsidR="00D60388" w:rsidRDefault="00D60388" w:rsidP="00D60388">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34016" behindDoc="0" locked="0" layoutInCell="1" allowOverlap="1" wp14:anchorId="7FB83994" wp14:editId="5985E8E3">
                <wp:simplePos x="0" y="0"/>
                <wp:positionH relativeFrom="column">
                  <wp:posOffset>1814195</wp:posOffset>
                </wp:positionH>
                <wp:positionV relativeFrom="paragraph">
                  <wp:posOffset>210185</wp:posOffset>
                </wp:positionV>
                <wp:extent cx="5177790" cy="0"/>
                <wp:effectExtent l="0" t="0" r="0" b="0"/>
                <wp:wrapNone/>
                <wp:docPr id="138091581" name="Straight Connector 13809158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889CD28" id="Straight Connector 13809158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SANGU-AN, RYAN</w:t>
      </w:r>
    </w:p>
    <w:p w14:paraId="75C7128E" w14:textId="77777777" w:rsidR="00D60388" w:rsidRDefault="00D60388" w:rsidP="00D60388">
      <w:pPr>
        <w:pStyle w:val="ListParagraph"/>
        <w:spacing w:after="120" w:line="240" w:lineRule="auto"/>
        <w:ind w:left="0"/>
        <w:rPr>
          <w:rFonts w:ascii="Arial" w:hAnsi="Arial" w:cs="Arial"/>
          <w:b/>
          <w:sz w:val="24"/>
          <w:szCs w:val="24"/>
        </w:rPr>
      </w:pPr>
    </w:p>
    <w:p w14:paraId="711FD755" w14:textId="77777777" w:rsidR="00D60388" w:rsidRDefault="00D60388" w:rsidP="00D60388">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D94BA8F" w14:textId="77777777" w:rsidR="00D60388" w:rsidRDefault="00D60388" w:rsidP="00D60388">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35040" behindDoc="0" locked="0" layoutInCell="1" allowOverlap="1" wp14:anchorId="01442BB4" wp14:editId="2F4D46B3">
                <wp:simplePos x="0" y="0"/>
                <wp:positionH relativeFrom="column">
                  <wp:posOffset>1811655</wp:posOffset>
                </wp:positionH>
                <wp:positionV relativeFrom="paragraph">
                  <wp:posOffset>10795</wp:posOffset>
                </wp:positionV>
                <wp:extent cx="5177155" cy="0"/>
                <wp:effectExtent l="0" t="0" r="0" b="0"/>
                <wp:wrapNone/>
                <wp:docPr id="729441155" name="Straight Connector 72944115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61D683E" id="Straight Connector 72944115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7DC5E254" w14:textId="77777777" w:rsidR="00D60388" w:rsidRDefault="00D60388" w:rsidP="00D60388">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bCs/>
          <w:sz w:val="24"/>
          <w:szCs w:val="24"/>
        </w:rPr>
        <w:tab/>
      </w:r>
    </w:p>
    <w:p w14:paraId="2B889D63" w14:textId="77777777" w:rsidR="00D60388" w:rsidRDefault="00D60388" w:rsidP="00D60388">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36064" behindDoc="0" locked="0" layoutInCell="1" allowOverlap="1" wp14:anchorId="429DFE3F" wp14:editId="422F8539">
                <wp:simplePos x="0" y="0"/>
                <wp:positionH relativeFrom="column">
                  <wp:posOffset>1754505</wp:posOffset>
                </wp:positionH>
                <wp:positionV relativeFrom="paragraph">
                  <wp:posOffset>19050</wp:posOffset>
                </wp:positionV>
                <wp:extent cx="5236845" cy="0"/>
                <wp:effectExtent l="0" t="0" r="0" b="0"/>
                <wp:wrapNone/>
                <wp:docPr id="1208500251" name="Straight Connector 120850025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86FDB49" id="Straight Connector 120850025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330AB5F5" w14:textId="77777777" w:rsidR="00D60388" w:rsidRDefault="00D60388" w:rsidP="00D60388">
      <w:pPr>
        <w:spacing w:after="120" w:line="240" w:lineRule="auto"/>
        <w:rPr>
          <w:rFonts w:ascii="Arial" w:hAnsi="Arial" w:cs="Arial"/>
          <w:b/>
          <w:sz w:val="24"/>
          <w:szCs w:val="24"/>
        </w:rPr>
      </w:pPr>
    </w:p>
    <w:p w14:paraId="3CF34D6C" w14:textId="77777777" w:rsidR="00D60388" w:rsidRDefault="00D60388" w:rsidP="00D60388">
      <w:pPr>
        <w:spacing w:after="120" w:line="240" w:lineRule="auto"/>
        <w:rPr>
          <w:rFonts w:ascii="Arial" w:hAnsi="Arial" w:cs="Arial"/>
          <w:b/>
          <w:sz w:val="24"/>
          <w:szCs w:val="24"/>
        </w:rPr>
      </w:pPr>
    </w:p>
    <w:p w14:paraId="5CEE04C5" w14:textId="77777777" w:rsidR="00D60388" w:rsidRDefault="00D60388" w:rsidP="00D60388">
      <w:pPr>
        <w:spacing w:after="120" w:line="240" w:lineRule="auto"/>
        <w:rPr>
          <w:rFonts w:ascii="Arial" w:hAnsi="Arial" w:cs="Arial"/>
          <w:b/>
          <w:sz w:val="24"/>
          <w:szCs w:val="24"/>
        </w:rPr>
      </w:pPr>
    </w:p>
    <w:p w14:paraId="3239DFEB" w14:textId="77777777" w:rsidR="00D60388" w:rsidRDefault="00D60388" w:rsidP="00D60388">
      <w:pPr>
        <w:spacing w:after="120" w:line="240" w:lineRule="auto"/>
        <w:rPr>
          <w:rFonts w:ascii="Arial" w:hAnsi="Arial" w:cs="Arial"/>
          <w:b/>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D60388" w14:paraId="4A8A6111" w14:textId="77777777" w:rsidTr="00800664">
        <w:trPr>
          <w:trHeight w:val="85"/>
        </w:trPr>
        <w:tc>
          <w:tcPr>
            <w:tcW w:w="1455" w:type="dxa"/>
            <w:shd w:val="clear" w:color="auto" w:fill="8DB3E2" w:themeFill="text2" w:themeFillTint="66"/>
            <w:vAlign w:val="center"/>
          </w:tcPr>
          <w:p w14:paraId="715018DA" w14:textId="77777777" w:rsidR="00D60388" w:rsidRDefault="00D60388" w:rsidP="00800664">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8D66546" w14:textId="77777777" w:rsidR="00D60388" w:rsidRDefault="00D60388" w:rsidP="00800664">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3F7EE7E" w14:textId="77777777" w:rsidR="00D60388" w:rsidRDefault="00D60388"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9853D3B" w14:textId="77777777" w:rsidR="00D60388" w:rsidRDefault="00D60388" w:rsidP="00800664">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78AB1AA" w14:textId="77777777" w:rsidR="00D60388" w:rsidRDefault="00D60388" w:rsidP="00800664">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ECE8733" w14:textId="77777777" w:rsidR="00D60388" w:rsidRDefault="00D60388" w:rsidP="00800664">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24256B19" w14:textId="77777777" w:rsidR="00D60388" w:rsidRDefault="00D60388" w:rsidP="00800664">
            <w:pPr>
              <w:pStyle w:val="ListParagraph"/>
              <w:spacing w:after="0" w:line="240" w:lineRule="auto"/>
              <w:ind w:left="0"/>
              <w:jc w:val="center"/>
              <w:rPr>
                <w:rFonts w:ascii="Arial" w:hAnsi="Arial" w:cs="Arial"/>
                <w:b/>
              </w:rPr>
            </w:pPr>
            <w:r>
              <w:rPr>
                <w:rFonts w:ascii="Arial" w:hAnsi="Arial" w:cs="Arial"/>
                <w:b/>
              </w:rPr>
              <w:t>SECTION</w:t>
            </w:r>
          </w:p>
        </w:tc>
      </w:tr>
      <w:tr w:rsidR="009E4B37" w14:paraId="4AC6E6E8" w14:textId="77777777" w:rsidTr="00800664">
        <w:trPr>
          <w:trHeight w:val="85"/>
        </w:trPr>
        <w:tc>
          <w:tcPr>
            <w:tcW w:w="1455" w:type="dxa"/>
            <w:vAlign w:val="center"/>
          </w:tcPr>
          <w:p w14:paraId="555AB169" w14:textId="2FBEB070" w:rsidR="009E4B37" w:rsidRPr="00140F38" w:rsidRDefault="009E4B37" w:rsidP="009E4B37">
            <w:pPr>
              <w:spacing w:after="0" w:line="240" w:lineRule="auto"/>
              <w:rPr>
                <w:rFonts w:ascii="Arial Narrow" w:hAnsi="Arial Narrow" w:cs="Arial"/>
              </w:rPr>
            </w:pPr>
            <w:r>
              <w:rPr>
                <w:rFonts w:ascii="Arial Narrow" w:hAnsi="Arial Narrow" w:cs="Arial"/>
              </w:rPr>
              <w:t>8:00-9:00</w:t>
            </w:r>
          </w:p>
        </w:tc>
        <w:tc>
          <w:tcPr>
            <w:tcW w:w="1170" w:type="dxa"/>
            <w:vAlign w:val="center"/>
          </w:tcPr>
          <w:p w14:paraId="1354FC3D" w14:textId="4183967F" w:rsidR="009E4B37" w:rsidRPr="00140F38" w:rsidRDefault="009E4B37" w:rsidP="009E4B37">
            <w:pPr>
              <w:spacing w:after="0" w:line="240" w:lineRule="auto"/>
              <w:rPr>
                <w:rFonts w:ascii="Arial Narrow" w:hAnsi="Arial Narrow" w:cs="Arial"/>
              </w:rPr>
            </w:pPr>
            <w:r>
              <w:rPr>
                <w:rFonts w:ascii="Arial Narrow" w:eastAsia="Times New Roman" w:hAnsi="Arial Narrow" w:cs="Arial"/>
                <w:lang w:eastAsia="en-PH"/>
              </w:rPr>
              <w:t>GE ELEC 3</w:t>
            </w:r>
          </w:p>
        </w:tc>
        <w:tc>
          <w:tcPr>
            <w:tcW w:w="4343" w:type="dxa"/>
            <w:vAlign w:val="center"/>
          </w:tcPr>
          <w:p w14:paraId="3E5D63A3" w14:textId="70316FDC" w:rsidR="009E4B37" w:rsidRDefault="009E4B37" w:rsidP="009E4B37">
            <w:pPr>
              <w:spacing w:after="0" w:line="240" w:lineRule="auto"/>
              <w:rPr>
                <w:rFonts w:ascii="Arial" w:hAnsi="Arial" w:cs="Arial"/>
              </w:rPr>
            </w:pPr>
            <w:r>
              <w:rPr>
                <w:rFonts w:ascii="Arial Narrow" w:hAnsi="Arial Narrow" w:cs="Arial"/>
              </w:rPr>
              <w:t>Environmental Science</w:t>
            </w:r>
          </w:p>
        </w:tc>
        <w:tc>
          <w:tcPr>
            <w:tcW w:w="900" w:type="dxa"/>
            <w:vAlign w:val="center"/>
          </w:tcPr>
          <w:p w14:paraId="1FC435E4" w14:textId="339D3013" w:rsidR="009E4B37" w:rsidRDefault="009E4B37" w:rsidP="009E4B37">
            <w:pPr>
              <w:spacing w:after="0" w:line="240" w:lineRule="auto"/>
              <w:jc w:val="center"/>
              <w:rPr>
                <w:rFonts w:ascii="Arial" w:hAnsi="Arial" w:cs="Arial"/>
              </w:rPr>
            </w:pPr>
            <w:r>
              <w:rPr>
                <w:rFonts w:ascii="Arial" w:hAnsi="Arial" w:cs="Arial"/>
              </w:rPr>
              <w:t>3</w:t>
            </w:r>
          </w:p>
        </w:tc>
        <w:tc>
          <w:tcPr>
            <w:tcW w:w="720" w:type="dxa"/>
            <w:vAlign w:val="center"/>
          </w:tcPr>
          <w:p w14:paraId="45541EDB" w14:textId="304A2B22" w:rsidR="009E4B37" w:rsidRDefault="009E4B37" w:rsidP="009E4B37">
            <w:pPr>
              <w:spacing w:after="0" w:line="240" w:lineRule="auto"/>
              <w:jc w:val="center"/>
              <w:rPr>
                <w:rFonts w:ascii="Arial" w:hAnsi="Arial" w:cs="Arial"/>
              </w:rPr>
            </w:pPr>
            <w:r>
              <w:rPr>
                <w:rFonts w:ascii="Arial" w:hAnsi="Arial" w:cs="Arial"/>
              </w:rPr>
              <w:t>M-F</w:t>
            </w:r>
          </w:p>
        </w:tc>
        <w:tc>
          <w:tcPr>
            <w:tcW w:w="900" w:type="dxa"/>
            <w:vAlign w:val="center"/>
          </w:tcPr>
          <w:p w14:paraId="473085C9" w14:textId="28659636" w:rsidR="009E4B37" w:rsidRDefault="009E4B37" w:rsidP="009E4B37">
            <w:pPr>
              <w:spacing w:after="0" w:line="240" w:lineRule="auto"/>
              <w:jc w:val="center"/>
              <w:rPr>
                <w:rFonts w:ascii="Arial" w:hAnsi="Arial" w:cs="Arial"/>
              </w:rPr>
            </w:pPr>
            <w:r>
              <w:rPr>
                <w:rFonts w:ascii="Arial" w:hAnsi="Arial" w:cs="Arial"/>
              </w:rPr>
              <w:t>1</w:t>
            </w:r>
          </w:p>
        </w:tc>
        <w:tc>
          <w:tcPr>
            <w:tcW w:w="1857" w:type="dxa"/>
            <w:vAlign w:val="center"/>
          </w:tcPr>
          <w:p w14:paraId="2B893BC6" w14:textId="5C406DCE" w:rsidR="009E4B37" w:rsidRDefault="009E4B37" w:rsidP="009E4B37">
            <w:pPr>
              <w:spacing w:after="0" w:line="240" w:lineRule="auto"/>
              <w:rPr>
                <w:rFonts w:ascii="Arial Narrow" w:hAnsi="Arial Narrow" w:cs="Arial"/>
              </w:rPr>
            </w:pPr>
            <w:r>
              <w:rPr>
                <w:rFonts w:ascii="Arial Narrow" w:hAnsi="Arial Narrow" w:cs="Arial"/>
              </w:rPr>
              <w:t>BSTM  3-1</w:t>
            </w:r>
          </w:p>
        </w:tc>
      </w:tr>
      <w:tr w:rsidR="009E4B37" w14:paraId="694627E9" w14:textId="77777777" w:rsidTr="00800664">
        <w:trPr>
          <w:trHeight w:val="85"/>
        </w:trPr>
        <w:tc>
          <w:tcPr>
            <w:tcW w:w="1455" w:type="dxa"/>
            <w:vAlign w:val="center"/>
          </w:tcPr>
          <w:p w14:paraId="39BAB1DA" w14:textId="0EAF4586" w:rsidR="009E4B37" w:rsidRPr="00140F38" w:rsidRDefault="009E4B37" w:rsidP="009E4B37">
            <w:pPr>
              <w:spacing w:after="0" w:line="240" w:lineRule="auto"/>
              <w:rPr>
                <w:rFonts w:ascii="Arial Narrow" w:hAnsi="Arial Narrow" w:cs="Arial"/>
              </w:rPr>
            </w:pPr>
            <w:r w:rsidRPr="00140F38">
              <w:rPr>
                <w:rFonts w:ascii="Arial Narrow" w:hAnsi="Arial Narrow" w:cs="Arial"/>
              </w:rPr>
              <w:t>9:00-10:00</w:t>
            </w:r>
          </w:p>
        </w:tc>
        <w:tc>
          <w:tcPr>
            <w:tcW w:w="1170" w:type="dxa"/>
            <w:vAlign w:val="center"/>
          </w:tcPr>
          <w:p w14:paraId="4A45C885" w14:textId="750AEBF6" w:rsidR="009E4B37" w:rsidRPr="00140F38" w:rsidRDefault="009E4B37" w:rsidP="009E4B37">
            <w:pPr>
              <w:spacing w:after="0" w:line="240" w:lineRule="auto"/>
              <w:rPr>
                <w:rFonts w:ascii="Arial Narrow" w:hAnsi="Arial Narrow" w:cs="Arial"/>
              </w:rPr>
            </w:pPr>
            <w:r w:rsidRPr="00140F38">
              <w:rPr>
                <w:rFonts w:ascii="Arial Narrow" w:hAnsi="Arial Narrow" w:cs="Arial Narrow"/>
              </w:rPr>
              <w:t xml:space="preserve">GE </w:t>
            </w:r>
            <w:r>
              <w:rPr>
                <w:rFonts w:ascii="Arial Narrow" w:hAnsi="Arial Narrow" w:cs="Arial Narrow"/>
              </w:rPr>
              <w:t>105</w:t>
            </w:r>
          </w:p>
        </w:tc>
        <w:tc>
          <w:tcPr>
            <w:tcW w:w="4343" w:type="dxa"/>
            <w:vAlign w:val="center"/>
          </w:tcPr>
          <w:p w14:paraId="722A655D" w14:textId="3F0B24BE" w:rsidR="009E4B37" w:rsidRDefault="009E4B37" w:rsidP="009E4B37">
            <w:pPr>
              <w:spacing w:after="0" w:line="240" w:lineRule="auto"/>
              <w:rPr>
                <w:rFonts w:ascii="Arial" w:hAnsi="Arial" w:cs="Arial"/>
              </w:rPr>
            </w:pPr>
            <w:r>
              <w:rPr>
                <w:rFonts w:ascii="Arial Narrow" w:hAnsi="Arial Narrow" w:cs="Arial Narrow"/>
              </w:rPr>
              <w:t>Science, Technology and Society</w:t>
            </w:r>
          </w:p>
        </w:tc>
        <w:tc>
          <w:tcPr>
            <w:tcW w:w="900" w:type="dxa"/>
            <w:vAlign w:val="center"/>
          </w:tcPr>
          <w:p w14:paraId="5F7F92D3" w14:textId="298D67EA" w:rsidR="009E4B37" w:rsidRDefault="009E4B37" w:rsidP="009E4B37">
            <w:pPr>
              <w:spacing w:after="0" w:line="240" w:lineRule="auto"/>
              <w:jc w:val="center"/>
              <w:rPr>
                <w:rFonts w:ascii="Arial" w:hAnsi="Arial" w:cs="Arial"/>
              </w:rPr>
            </w:pPr>
            <w:r>
              <w:rPr>
                <w:rFonts w:ascii="Arial" w:hAnsi="Arial" w:cs="Arial"/>
              </w:rPr>
              <w:t>3</w:t>
            </w:r>
          </w:p>
        </w:tc>
        <w:tc>
          <w:tcPr>
            <w:tcW w:w="720" w:type="dxa"/>
            <w:vAlign w:val="center"/>
          </w:tcPr>
          <w:p w14:paraId="3C30942D" w14:textId="30D83C26" w:rsidR="009E4B37" w:rsidRDefault="009E4B37" w:rsidP="009E4B37">
            <w:pPr>
              <w:spacing w:after="0" w:line="240" w:lineRule="auto"/>
              <w:jc w:val="center"/>
              <w:rPr>
                <w:rFonts w:ascii="Arial" w:hAnsi="Arial" w:cs="Arial"/>
              </w:rPr>
            </w:pPr>
            <w:r>
              <w:rPr>
                <w:rFonts w:ascii="Arial" w:hAnsi="Arial" w:cs="Arial"/>
              </w:rPr>
              <w:t>M-F</w:t>
            </w:r>
          </w:p>
        </w:tc>
        <w:tc>
          <w:tcPr>
            <w:tcW w:w="900" w:type="dxa"/>
            <w:vAlign w:val="center"/>
          </w:tcPr>
          <w:p w14:paraId="2EB14EED" w14:textId="728843DC" w:rsidR="009E4B37" w:rsidRDefault="009E4B37" w:rsidP="009E4B37">
            <w:pPr>
              <w:spacing w:after="0" w:line="240" w:lineRule="auto"/>
              <w:jc w:val="center"/>
              <w:rPr>
                <w:rFonts w:ascii="Arial" w:hAnsi="Arial" w:cs="Arial"/>
              </w:rPr>
            </w:pPr>
            <w:r>
              <w:rPr>
                <w:rFonts w:ascii="Arial" w:hAnsi="Arial" w:cs="Arial"/>
              </w:rPr>
              <w:t>1</w:t>
            </w:r>
          </w:p>
        </w:tc>
        <w:tc>
          <w:tcPr>
            <w:tcW w:w="1857" w:type="dxa"/>
            <w:vAlign w:val="center"/>
          </w:tcPr>
          <w:p w14:paraId="632DA600" w14:textId="70A048C1" w:rsidR="009E4B37" w:rsidRPr="00557DE9" w:rsidRDefault="009E4B37" w:rsidP="009E4B37">
            <w:pPr>
              <w:spacing w:after="0" w:line="240" w:lineRule="auto"/>
              <w:rPr>
                <w:rFonts w:ascii="Arial Narrow" w:hAnsi="Arial Narrow" w:cs="Arial"/>
              </w:rPr>
            </w:pPr>
            <w:r>
              <w:rPr>
                <w:rFonts w:ascii="Arial Narrow" w:hAnsi="Arial Narrow" w:cs="Arial"/>
              </w:rPr>
              <w:t>BSTM 2-1</w:t>
            </w:r>
          </w:p>
        </w:tc>
      </w:tr>
      <w:tr w:rsidR="009E4B37" w14:paraId="4FE32083" w14:textId="77777777" w:rsidTr="00800664">
        <w:trPr>
          <w:trHeight w:val="85"/>
        </w:trPr>
        <w:tc>
          <w:tcPr>
            <w:tcW w:w="1455" w:type="dxa"/>
            <w:vAlign w:val="center"/>
          </w:tcPr>
          <w:p w14:paraId="437614A6" w14:textId="24FF82CC" w:rsidR="009E4B37" w:rsidRPr="00140F38" w:rsidRDefault="009E4B37" w:rsidP="009E4B37">
            <w:pPr>
              <w:spacing w:after="0" w:line="240" w:lineRule="auto"/>
              <w:rPr>
                <w:rFonts w:ascii="Arial Narrow" w:hAnsi="Arial Narrow" w:cs="Arial"/>
              </w:rPr>
            </w:pPr>
            <w:r w:rsidRPr="00140F38">
              <w:rPr>
                <w:rFonts w:ascii="Arial Narrow" w:hAnsi="Arial Narrow" w:cs="Arial"/>
              </w:rPr>
              <w:t>10:00-11:00</w:t>
            </w:r>
          </w:p>
        </w:tc>
        <w:tc>
          <w:tcPr>
            <w:tcW w:w="1170" w:type="dxa"/>
            <w:vAlign w:val="center"/>
          </w:tcPr>
          <w:p w14:paraId="2402F993" w14:textId="79499550" w:rsidR="009E4B37" w:rsidRPr="00140F38" w:rsidRDefault="009E4B37" w:rsidP="009E4B37">
            <w:pPr>
              <w:spacing w:after="0" w:line="240" w:lineRule="auto"/>
              <w:rPr>
                <w:rFonts w:ascii="Arial Narrow" w:hAnsi="Arial Narrow" w:cs="Arial Narrow"/>
              </w:rPr>
            </w:pPr>
            <w:r w:rsidRPr="00140F38">
              <w:rPr>
                <w:rFonts w:ascii="Arial Narrow" w:hAnsi="Arial Narrow" w:cs="Arial"/>
              </w:rPr>
              <w:t>GE 103</w:t>
            </w:r>
          </w:p>
        </w:tc>
        <w:tc>
          <w:tcPr>
            <w:tcW w:w="4343" w:type="dxa"/>
            <w:vAlign w:val="center"/>
          </w:tcPr>
          <w:p w14:paraId="212D4B01" w14:textId="16F209AA" w:rsidR="009E4B37" w:rsidRDefault="009E4B37" w:rsidP="009E4B37">
            <w:pPr>
              <w:spacing w:after="0" w:line="240" w:lineRule="auto"/>
              <w:rPr>
                <w:rFonts w:ascii="Arial Narrow" w:hAnsi="Arial Narrow" w:cs="Arial Narrow"/>
              </w:rPr>
            </w:pPr>
            <w:r>
              <w:rPr>
                <w:rFonts w:ascii="Arial" w:hAnsi="Arial" w:cs="Arial"/>
              </w:rPr>
              <w:t>Mathematics in the Modern World</w:t>
            </w:r>
          </w:p>
        </w:tc>
        <w:tc>
          <w:tcPr>
            <w:tcW w:w="900" w:type="dxa"/>
            <w:vAlign w:val="center"/>
          </w:tcPr>
          <w:p w14:paraId="61A32D98" w14:textId="5E696BF0" w:rsidR="009E4B37" w:rsidRDefault="009E4B37" w:rsidP="009E4B37">
            <w:pPr>
              <w:spacing w:after="0" w:line="240" w:lineRule="auto"/>
              <w:jc w:val="center"/>
              <w:rPr>
                <w:rFonts w:ascii="Arial" w:hAnsi="Arial" w:cs="Arial"/>
              </w:rPr>
            </w:pPr>
            <w:r>
              <w:rPr>
                <w:rFonts w:ascii="Arial" w:hAnsi="Arial" w:cs="Arial"/>
              </w:rPr>
              <w:t>3</w:t>
            </w:r>
          </w:p>
        </w:tc>
        <w:tc>
          <w:tcPr>
            <w:tcW w:w="720" w:type="dxa"/>
            <w:vAlign w:val="center"/>
          </w:tcPr>
          <w:p w14:paraId="4C18FDF4" w14:textId="0D5EC456" w:rsidR="009E4B37" w:rsidRDefault="009E4B37" w:rsidP="009E4B37">
            <w:pPr>
              <w:spacing w:after="0" w:line="240" w:lineRule="auto"/>
              <w:jc w:val="center"/>
              <w:rPr>
                <w:rFonts w:ascii="Arial" w:hAnsi="Arial" w:cs="Arial"/>
              </w:rPr>
            </w:pPr>
            <w:r>
              <w:rPr>
                <w:rFonts w:ascii="Arial" w:hAnsi="Arial" w:cs="Arial"/>
              </w:rPr>
              <w:t>M-F</w:t>
            </w:r>
          </w:p>
        </w:tc>
        <w:tc>
          <w:tcPr>
            <w:tcW w:w="900" w:type="dxa"/>
            <w:vAlign w:val="center"/>
          </w:tcPr>
          <w:p w14:paraId="75D35C65" w14:textId="079ECB2C" w:rsidR="009E4B37" w:rsidRDefault="009E4B37" w:rsidP="009E4B37">
            <w:pPr>
              <w:spacing w:after="0" w:line="240" w:lineRule="auto"/>
              <w:jc w:val="center"/>
              <w:rPr>
                <w:rFonts w:ascii="Arial" w:hAnsi="Arial" w:cs="Arial"/>
              </w:rPr>
            </w:pPr>
            <w:r>
              <w:rPr>
                <w:rFonts w:ascii="Arial" w:hAnsi="Arial" w:cs="Arial"/>
              </w:rPr>
              <w:t>1</w:t>
            </w:r>
          </w:p>
        </w:tc>
        <w:tc>
          <w:tcPr>
            <w:tcW w:w="1857" w:type="dxa"/>
            <w:vAlign w:val="center"/>
          </w:tcPr>
          <w:p w14:paraId="488C77F7" w14:textId="71E505BD" w:rsidR="009E4B37" w:rsidRPr="00557DE9" w:rsidRDefault="009E4B37" w:rsidP="009E4B37">
            <w:pPr>
              <w:spacing w:after="0" w:line="240" w:lineRule="auto"/>
              <w:rPr>
                <w:rFonts w:ascii="Arial Narrow" w:hAnsi="Arial Narrow" w:cs="Arial"/>
              </w:rPr>
            </w:pPr>
            <w:r>
              <w:rPr>
                <w:rFonts w:ascii="Arial Narrow" w:hAnsi="Arial Narrow" w:cs="Arial"/>
              </w:rPr>
              <w:t>BSTM 1-1</w:t>
            </w:r>
          </w:p>
        </w:tc>
      </w:tr>
      <w:tr w:rsidR="009E4B37" w14:paraId="222CD037" w14:textId="77777777" w:rsidTr="00800664">
        <w:trPr>
          <w:trHeight w:val="85"/>
        </w:trPr>
        <w:tc>
          <w:tcPr>
            <w:tcW w:w="1455" w:type="dxa"/>
            <w:vAlign w:val="center"/>
          </w:tcPr>
          <w:p w14:paraId="4575F7A1" w14:textId="018E5E70" w:rsidR="009E4B37" w:rsidRDefault="009E4B37" w:rsidP="009E4B37">
            <w:pPr>
              <w:spacing w:after="0" w:line="240" w:lineRule="auto"/>
              <w:rPr>
                <w:rFonts w:ascii="Arial Narrow" w:hAnsi="Arial Narrow" w:cs="Arial"/>
              </w:rPr>
            </w:pPr>
            <w:r>
              <w:rPr>
                <w:rFonts w:ascii="Arial Narrow" w:hAnsi="Arial Narrow" w:cs="Arial"/>
              </w:rPr>
              <w:t>2:00-3:00</w:t>
            </w:r>
          </w:p>
        </w:tc>
        <w:tc>
          <w:tcPr>
            <w:tcW w:w="1170" w:type="dxa"/>
            <w:vAlign w:val="center"/>
          </w:tcPr>
          <w:p w14:paraId="59A9BE64" w14:textId="4DC99B6B" w:rsidR="009E4B37" w:rsidRPr="00140F38" w:rsidRDefault="009E4B37" w:rsidP="009E4B37">
            <w:pPr>
              <w:spacing w:after="0" w:line="240" w:lineRule="auto"/>
              <w:rPr>
                <w:rFonts w:ascii="Arial Narrow" w:eastAsia="Times New Roman" w:hAnsi="Arial Narrow" w:cs="Arial"/>
                <w:lang w:eastAsia="en-PH"/>
              </w:rPr>
            </w:pPr>
            <w:r>
              <w:rPr>
                <w:rFonts w:ascii="Arial Narrow" w:hAnsi="Arial Narrow"/>
                <w:color w:val="000000"/>
              </w:rPr>
              <w:t>GE 105</w:t>
            </w:r>
          </w:p>
        </w:tc>
        <w:tc>
          <w:tcPr>
            <w:tcW w:w="4343" w:type="dxa"/>
            <w:vAlign w:val="center"/>
          </w:tcPr>
          <w:p w14:paraId="5FF9F98A" w14:textId="4A5C4292" w:rsidR="009E4B37" w:rsidRDefault="009E4B37" w:rsidP="009E4B37">
            <w:pPr>
              <w:spacing w:after="0" w:line="240" w:lineRule="auto"/>
              <w:rPr>
                <w:rFonts w:ascii="Arial Narrow" w:hAnsi="Arial Narrow" w:cs="Arial"/>
              </w:rPr>
            </w:pPr>
            <w:r>
              <w:rPr>
                <w:rFonts w:ascii="Arial Narrow" w:hAnsi="Arial Narrow" w:cs="Arial Narrow"/>
              </w:rPr>
              <w:t>Science, Technology and Society</w:t>
            </w:r>
          </w:p>
        </w:tc>
        <w:tc>
          <w:tcPr>
            <w:tcW w:w="900" w:type="dxa"/>
            <w:vAlign w:val="center"/>
          </w:tcPr>
          <w:p w14:paraId="13E6FC9A" w14:textId="5072B327" w:rsidR="009E4B37" w:rsidRDefault="009E4B37" w:rsidP="009E4B37">
            <w:pPr>
              <w:spacing w:after="0" w:line="240" w:lineRule="auto"/>
              <w:jc w:val="center"/>
              <w:rPr>
                <w:rFonts w:ascii="Arial" w:hAnsi="Arial" w:cs="Arial"/>
              </w:rPr>
            </w:pPr>
            <w:r>
              <w:rPr>
                <w:rFonts w:ascii="Arial" w:hAnsi="Arial" w:cs="Arial"/>
              </w:rPr>
              <w:t>3</w:t>
            </w:r>
          </w:p>
        </w:tc>
        <w:tc>
          <w:tcPr>
            <w:tcW w:w="720" w:type="dxa"/>
            <w:vAlign w:val="center"/>
          </w:tcPr>
          <w:p w14:paraId="1F754EC7" w14:textId="5B4FD062" w:rsidR="009E4B37" w:rsidRDefault="009E4B37" w:rsidP="009E4B37">
            <w:pPr>
              <w:spacing w:after="0" w:line="240" w:lineRule="auto"/>
              <w:jc w:val="center"/>
              <w:rPr>
                <w:rFonts w:ascii="Arial" w:hAnsi="Arial" w:cs="Arial"/>
              </w:rPr>
            </w:pPr>
            <w:r>
              <w:rPr>
                <w:rFonts w:ascii="Arial" w:hAnsi="Arial" w:cs="Arial"/>
              </w:rPr>
              <w:t>M-F</w:t>
            </w:r>
          </w:p>
        </w:tc>
        <w:tc>
          <w:tcPr>
            <w:tcW w:w="900" w:type="dxa"/>
            <w:vAlign w:val="center"/>
          </w:tcPr>
          <w:p w14:paraId="725BEFEC" w14:textId="1FFA2B0D" w:rsidR="009E4B37" w:rsidRDefault="009E4B37" w:rsidP="009E4B37">
            <w:pPr>
              <w:spacing w:after="0" w:line="240" w:lineRule="auto"/>
              <w:jc w:val="center"/>
              <w:rPr>
                <w:rFonts w:ascii="Arial" w:hAnsi="Arial" w:cs="Arial"/>
              </w:rPr>
            </w:pPr>
            <w:r>
              <w:rPr>
                <w:rFonts w:ascii="Arial" w:hAnsi="Arial" w:cs="Arial"/>
              </w:rPr>
              <w:t>1</w:t>
            </w:r>
          </w:p>
        </w:tc>
        <w:tc>
          <w:tcPr>
            <w:tcW w:w="1857" w:type="dxa"/>
            <w:vAlign w:val="center"/>
          </w:tcPr>
          <w:p w14:paraId="4C102373" w14:textId="5B525754" w:rsidR="009E4B37" w:rsidRPr="00557DE9" w:rsidRDefault="009E4B37" w:rsidP="009E4B37">
            <w:pPr>
              <w:spacing w:after="0" w:line="240" w:lineRule="auto"/>
              <w:rPr>
                <w:rFonts w:ascii="Arial Narrow" w:hAnsi="Arial Narrow" w:cs="Arial"/>
              </w:rPr>
            </w:pPr>
            <w:r>
              <w:rPr>
                <w:rFonts w:ascii="Arial Narrow" w:hAnsi="Arial Narrow" w:cs="Arial"/>
              </w:rPr>
              <w:t>BSTM 2-5</w:t>
            </w:r>
          </w:p>
        </w:tc>
      </w:tr>
      <w:tr w:rsidR="009E4B37" w14:paraId="5E1309FD" w14:textId="77777777" w:rsidTr="00800664">
        <w:trPr>
          <w:trHeight w:val="85"/>
        </w:trPr>
        <w:tc>
          <w:tcPr>
            <w:tcW w:w="1455" w:type="dxa"/>
            <w:vAlign w:val="center"/>
          </w:tcPr>
          <w:p w14:paraId="0FB8C3D2" w14:textId="5013FB70" w:rsidR="009E4B37" w:rsidRDefault="009E4B37" w:rsidP="009E4B37">
            <w:pPr>
              <w:spacing w:after="0" w:line="240" w:lineRule="auto"/>
              <w:rPr>
                <w:rFonts w:ascii="Arial Narrow" w:hAnsi="Arial Narrow" w:cs="Arial"/>
              </w:rPr>
            </w:pPr>
            <w:r>
              <w:rPr>
                <w:rFonts w:ascii="Arial Narrow" w:hAnsi="Arial Narrow" w:cs="Arial"/>
              </w:rPr>
              <w:t>6:00-7:00E</w:t>
            </w:r>
          </w:p>
        </w:tc>
        <w:tc>
          <w:tcPr>
            <w:tcW w:w="1170" w:type="dxa"/>
            <w:vAlign w:val="bottom"/>
          </w:tcPr>
          <w:p w14:paraId="3E3D011E" w14:textId="60B5749C" w:rsidR="009E4B37" w:rsidRPr="00140F38" w:rsidRDefault="009E4B37" w:rsidP="009E4B37">
            <w:pPr>
              <w:spacing w:after="0" w:line="240" w:lineRule="auto"/>
              <w:rPr>
                <w:rFonts w:ascii="Arial Narrow" w:eastAsia="Times New Roman" w:hAnsi="Arial Narrow" w:cs="Arial"/>
                <w:lang w:eastAsia="en-PH"/>
              </w:rPr>
            </w:pPr>
            <w:r>
              <w:rPr>
                <w:rFonts w:ascii="Arial Narrow" w:eastAsia="Times New Roman" w:hAnsi="Arial Narrow" w:cs="Arial"/>
                <w:lang w:eastAsia="en-PH"/>
              </w:rPr>
              <w:t>GE ELEC 3</w:t>
            </w:r>
          </w:p>
        </w:tc>
        <w:tc>
          <w:tcPr>
            <w:tcW w:w="4343" w:type="dxa"/>
            <w:vAlign w:val="center"/>
          </w:tcPr>
          <w:p w14:paraId="4560ADB8" w14:textId="6949D83F" w:rsidR="009E4B37" w:rsidRDefault="009E4B37" w:rsidP="009E4B37">
            <w:pPr>
              <w:spacing w:after="0" w:line="240" w:lineRule="auto"/>
              <w:rPr>
                <w:rFonts w:ascii="Arial Narrow" w:hAnsi="Arial Narrow" w:cs="Arial"/>
              </w:rPr>
            </w:pPr>
            <w:r>
              <w:rPr>
                <w:rFonts w:ascii="Arial Narrow" w:hAnsi="Arial Narrow" w:cs="Arial"/>
              </w:rPr>
              <w:t>Environmental Science</w:t>
            </w:r>
          </w:p>
        </w:tc>
        <w:tc>
          <w:tcPr>
            <w:tcW w:w="900" w:type="dxa"/>
            <w:vAlign w:val="center"/>
          </w:tcPr>
          <w:p w14:paraId="28F5532C" w14:textId="5E5671E2" w:rsidR="009E4B37" w:rsidRDefault="009E4B37" w:rsidP="009E4B37">
            <w:pPr>
              <w:spacing w:after="0" w:line="240" w:lineRule="auto"/>
              <w:jc w:val="center"/>
              <w:rPr>
                <w:rFonts w:ascii="Arial" w:hAnsi="Arial" w:cs="Arial"/>
              </w:rPr>
            </w:pPr>
            <w:r>
              <w:rPr>
                <w:rFonts w:ascii="Arial" w:hAnsi="Arial" w:cs="Arial"/>
              </w:rPr>
              <w:t>3</w:t>
            </w:r>
          </w:p>
        </w:tc>
        <w:tc>
          <w:tcPr>
            <w:tcW w:w="720" w:type="dxa"/>
            <w:vAlign w:val="center"/>
          </w:tcPr>
          <w:p w14:paraId="668484F7" w14:textId="355BD61A" w:rsidR="009E4B37" w:rsidRDefault="009E4B37" w:rsidP="009E4B37">
            <w:pPr>
              <w:spacing w:after="0" w:line="240" w:lineRule="auto"/>
              <w:jc w:val="center"/>
              <w:rPr>
                <w:rFonts w:ascii="Arial" w:hAnsi="Arial" w:cs="Arial"/>
              </w:rPr>
            </w:pPr>
            <w:r>
              <w:rPr>
                <w:rFonts w:ascii="Arial" w:hAnsi="Arial" w:cs="Arial"/>
              </w:rPr>
              <w:t>M-F</w:t>
            </w:r>
          </w:p>
        </w:tc>
        <w:tc>
          <w:tcPr>
            <w:tcW w:w="900" w:type="dxa"/>
            <w:vAlign w:val="center"/>
          </w:tcPr>
          <w:p w14:paraId="04EDEA99" w14:textId="1F31659C" w:rsidR="009E4B37" w:rsidRDefault="009E4B37" w:rsidP="009E4B37">
            <w:pPr>
              <w:spacing w:after="0" w:line="240" w:lineRule="auto"/>
              <w:jc w:val="center"/>
              <w:rPr>
                <w:rFonts w:ascii="Arial" w:hAnsi="Arial" w:cs="Arial"/>
              </w:rPr>
            </w:pPr>
            <w:r>
              <w:rPr>
                <w:rFonts w:ascii="Arial" w:hAnsi="Arial" w:cs="Arial"/>
              </w:rPr>
              <w:t>1</w:t>
            </w:r>
          </w:p>
        </w:tc>
        <w:tc>
          <w:tcPr>
            <w:tcW w:w="1857" w:type="dxa"/>
            <w:vAlign w:val="center"/>
          </w:tcPr>
          <w:p w14:paraId="364DB484" w14:textId="3828EF75" w:rsidR="009E4B37" w:rsidRDefault="009E4B37" w:rsidP="009E4B37">
            <w:pPr>
              <w:spacing w:after="0" w:line="240" w:lineRule="auto"/>
              <w:rPr>
                <w:rFonts w:ascii="Arial Narrow" w:hAnsi="Arial Narrow" w:cs="Arial"/>
              </w:rPr>
            </w:pPr>
            <w:r>
              <w:rPr>
                <w:rFonts w:ascii="Arial Narrow" w:hAnsi="Arial Narrow" w:cs="Arial"/>
              </w:rPr>
              <w:t>BSTM 3-3</w:t>
            </w:r>
          </w:p>
        </w:tc>
      </w:tr>
      <w:tr w:rsidR="009E4B37" w14:paraId="11C9F5C6" w14:textId="77777777" w:rsidTr="00800664">
        <w:trPr>
          <w:trHeight w:val="85"/>
        </w:trPr>
        <w:tc>
          <w:tcPr>
            <w:tcW w:w="1455" w:type="dxa"/>
            <w:vAlign w:val="center"/>
          </w:tcPr>
          <w:p w14:paraId="1B73072E" w14:textId="29A1E41C" w:rsidR="009E4B37" w:rsidRDefault="009E4B37" w:rsidP="009E4B37">
            <w:pPr>
              <w:spacing w:after="0" w:line="240" w:lineRule="auto"/>
              <w:rPr>
                <w:rFonts w:ascii="Arial Narrow" w:hAnsi="Arial Narrow" w:cs="Arial"/>
              </w:rPr>
            </w:pPr>
            <w:r>
              <w:rPr>
                <w:rFonts w:ascii="Arial Narrow" w:hAnsi="Arial Narrow" w:cs="Arial"/>
              </w:rPr>
              <w:t>7:00-8:00E</w:t>
            </w:r>
          </w:p>
        </w:tc>
        <w:tc>
          <w:tcPr>
            <w:tcW w:w="1170" w:type="dxa"/>
            <w:vAlign w:val="bottom"/>
          </w:tcPr>
          <w:p w14:paraId="26E72224" w14:textId="201B9754" w:rsidR="009E4B37" w:rsidRPr="00140F38" w:rsidRDefault="009E4B37" w:rsidP="009E4B37">
            <w:pPr>
              <w:spacing w:after="0" w:line="240" w:lineRule="auto"/>
              <w:rPr>
                <w:rFonts w:ascii="Arial Narrow" w:eastAsia="Times New Roman" w:hAnsi="Arial Narrow" w:cs="Arial"/>
                <w:lang w:eastAsia="en-PH"/>
              </w:rPr>
            </w:pPr>
            <w:r>
              <w:rPr>
                <w:rFonts w:ascii="Arial Narrow" w:eastAsia="Times New Roman" w:hAnsi="Arial Narrow" w:cs="Arial"/>
                <w:lang w:eastAsia="en-PH"/>
              </w:rPr>
              <w:t>GE ELEC 3</w:t>
            </w:r>
          </w:p>
        </w:tc>
        <w:tc>
          <w:tcPr>
            <w:tcW w:w="4343" w:type="dxa"/>
            <w:vAlign w:val="center"/>
          </w:tcPr>
          <w:p w14:paraId="0C157BEC" w14:textId="50F9DE39" w:rsidR="009E4B37" w:rsidRDefault="009E4B37" w:rsidP="009E4B37">
            <w:pPr>
              <w:spacing w:after="0" w:line="240" w:lineRule="auto"/>
              <w:rPr>
                <w:rFonts w:ascii="Arial Narrow" w:hAnsi="Arial Narrow" w:cs="Arial"/>
              </w:rPr>
            </w:pPr>
            <w:r>
              <w:rPr>
                <w:rFonts w:ascii="Arial Narrow" w:hAnsi="Arial Narrow" w:cs="Arial"/>
              </w:rPr>
              <w:t>Environmental Science</w:t>
            </w:r>
          </w:p>
        </w:tc>
        <w:tc>
          <w:tcPr>
            <w:tcW w:w="900" w:type="dxa"/>
            <w:vAlign w:val="center"/>
          </w:tcPr>
          <w:p w14:paraId="2F3FD318" w14:textId="4513D40F" w:rsidR="009E4B37" w:rsidRDefault="009E4B37" w:rsidP="009E4B37">
            <w:pPr>
              <w:spacing w:after="0" w:line="240" w:lineRule="auto"/>
              <w:jc w:val="center"/>
              <w:rPr>
                <w:rFonts w:ascii="Arial" w:hAnsi="Arial" w:cs="Arial"/>
              </w:rPr>
            </w:pPr>
            <w:r>
              <w:rPr>
                <w:rFonts w:ascii="Arial" w:hAnsi="Arial" w:cs="Arial"/>
              </w:rPr>
              <w:t>3</w:t>
            </w:r>
          </w:p>
        </w:tc>
        <w:tc>
          <w:tcPr>
            <w:tcW w:w="720" w:type="dxa"/>
            <w:vAlign w:val="center"/>
          </w:tcPr>
          <w:p w14:paraId="3E9208B3" w14:textId="24BB1ABE" w:rsidR="009E4B37" w:rsidRDefault="009E4B37" w:rsidP="009E4B37">
            <w:pPr>
              <w:spacing w:after="0" w:line="240" w:lineRule="auto"/>
              <w:jc w:val="center"/>
              <w:rPr>
                <w:rFonts w:ascii="Arial" w:hAnsi="Arial" w:cs="Arial"/>
              </w:rPr>
            </w:pPr>
            <w:r>
              <w:rPr>
                <w:rFonts w:ascii="Arial" w:hAnsi="Arial" w:cs="Arial"/>
              </w:rPr>
              <w:t>M-F</w:t>
            </w:r>
          </w:p>
        </w:tc>
        <w:tc>
          <w:tcPr>
            <w:tcW w:w="900" w:type="dxa"/>
            <w:vAlign w:val="center"/>
          </w:tcPr>
          <w:p w14:paraId="036491B9" w14:textId="38FDB5F4" w:rsidR="009E4B37" w:rsidRDefault="009E4B37" w:rsidP="009E4B37">
            <w:pPr>
              <w:spacing w:after="0" w:line="240" w:lineRule="auto"/>
              <w:jc w:val="center"/>
              <w:rPr>
                <w:rFonts w:ascii="Arial" w:hAnsi="Arial" w:cs="Arial"/>
              </w:rPr>
            </w:pPr>
            <w:r>
              <w:rPr>
                <w:rFonts w:ascii="Arial" w:hAnsi="Arial" w:cs="Arial"/>
              </w:rPr>
              <w:t>1</w:t>
            </w:r>
          </w:p>
        </w:tc>
        <w:tc>
          <w:tcPr>
            <w:tcW w:w="1857" w:type="dxa"/>
            <w:vAlign w:val="center"/>
          </w:tcPr>
          <w:p w14:paraId="44371FC1" w14:textId="04384A8E" w:rsidR="009E4B37" w:rsidRDefault="009E4B37" w:rsidP="009E4B37">
            <w:pPr>
              <w:spacing w:after="0" w:line="240" w:lineRule="auto"/>
              <w:rPr>
                <w:rFonts w:ascii="Arial Narrow" w:hAnsi="Arial Narrow" w:cs="Arial"/>
              </w:rPr>
            </w:pPr>
            <w:r>
              <w:rPr>
                <w:rFonts w:ascii="Arial Narrow" w:hAnsi="Arial Narrow" w:cs="Arial"/>
              </w:rPr>
              <w:t>BSTM 3-4</w:t>
            </w:r>
          </w:p>
        </w:tc>
      </w:tr>
      <w:tr w:rsidR="009E4B37" w14:paraId="521D50BE" w14:textId="77777777" w:rsidTr="00800664">
        <w:trPr>
          <w:trHeight w:val="147"/>
        </w:trPr>
        <w:tc>
          <w:tcPr>
            <w:tcW w:w="1455" w:type="dxa"/>
            <w:shd w:val="clear" w:color="auto" w:fill="FDE9D9" w:themeFill="accent6" w:themeFillTint="33"/>
            <w:vAlign w:val="center"/>
          </w:tcPr>
          <w:p w14:paraId="2695050D" w14:textId="77777777" w:rsidR="009E4B37" w:rsidRDefault="009E4B37" w:rsidP="009E4B37">
            <w:pPr>
              <w:pStyle w:val="ListParagraph"/>
              <w:spacing w:after="0" w:line="240" w:lineRule="auto"/>
              <w:ind w:left="0"/>
              <w:rPr>
                <w:rFonts w:ascii="Arial Narrow" w:hAnsi="Arial Narrow" w:cs="Arial"/>
              </w:rPr>
            </w:pPr>
          </w:p>
        </w:tc>
        <w:tc>
          <w:tcPr>
            <w:tcW w:w="1170" w:type="dxa"/>
            <w:shd w:val="clear" w:color="auto" w:fill="FDE9D9" w:themeFill="accent6" w:themeFillTint="33"/>
            <w:vAlign w:val="center"/>
          </w:tcPr>
          <w:p w14:paraId="3DEF90AD" w14:textId="77777777" w:rsidR="009E4B37" w:rsidRDefault="009E4B37" w:rsidP="009E4B37">
            <w:pPr>
              <w:pStyle w:val="ListParagraph"/>
              <w:spacing w:after="0" w:line="240" w:lineRule="auto"/>
              <w:ind w:left="0"/>
              <w:rPr>
                <w:rFonts w:ascii="Arial Narrow" w:hAnsi="Arial Narrow" w:cs="Arial"/>
              </w:rPr>
            </w:pPr>
          </w:p>
        </w:tc>
        <w:tc>
          <w:tcPr>
            <w:tcW w:w="4343" w:type="dxa"/>
            <w:shd w:val="clear" w:color="auto" w:fill="FDE9D9" w:themeFill="accent6" w:themeFillTint="33"/>
            <w:vAlign w:val="center"/>
          </w:tcPr>
          <w:p w14:paraId="2A8E053B" w14:textId="77777777" w:rsidR="009E4B37" w:rsidRDefault="009E4B37" w:rsidP="009E4B37">
            <w:pPr>
              <w:pStyle w:val="ListParagraph"/>
              <w:spacing w:after="0" w:line="240" w:lineRule="auto"/>
              <w:ind w:left="0"/>
              <w:rPr>
                <w:rFonts w:ascii="Arial Narrow" w:hAnsi="Arial Narrow" w:cs="Arial"/>
              </w:rPr>
            </w:pPr>
          </w:p>
        </w:tc>
        <w:tc>
          <w:tcPr>
            <w:tcW w:w="900" w:type="dxa"/>
            <w:shd w:val="clear" w:color="auto" w:fill="FDE9D9" w:themeFill="accent6" w:themeFillTint="33"/>
            <w:vAlign w:val="center"/>
          </w:tcPr>
          <w:p w14:paraId="256B6DBF" w14:textId="77777777" w:rsidR="009E4B37" w:rsidRDefault="009E4B37" w:rsidP="009E4B37">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55DEC8A" w14:textId="77777777" w:rsidR="009E4B37" w:rsidRDefault="009E4B37" w:rsidP="009E4B37">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1F482DCC" w14:textId="77777777" w:rsidR="009E4B37" w:rsidRDefault="009E4B37" w:rsidP="009E4B37">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2F119F69" w14:textId="77777777" w:rsidR="009E4B37" w:rsidRPr="00557DE9" w:rsidRDefault="009E4B37" w:rsidP="009E4B37">
            <w:pPr>
              <w:pStyle w:val="ListParagraph"/>
              <w:spacing w:after="0" w:line="240" w:lineRule="auto"/>
              <w:ind w:left="0"/>
              <w:rPr>
                <w:rFonts w:ascii="Arial Narrow" w:hAnsi="Arial Narrow" w:cs="Arial"/>
              </w:rPr>
            </w:pPr>
          </w:p>
        </w:tc>
      </w:tr>
      <w:tr w:rsidR="009E4B37" w14:paraId="1254C287" w14:textId="77777777" w:rsidTr="00AB0A79">
        <w:trPr>
          <w:trHeight w:val="245"/>
        </w:trPr>
        <w:tc>
          <w:tcPr>
            <w:tcW w:w="1455" w:type="dxa"/>
            <w:vAlign w:val="center"/>
          </w:tcPr>
          <w:p w14:paraId="3B1F5E29" w14:textId="62BB75D4" w:rsidR="009E4B37" w:rsidRDefault="009E4B37" w:rsidP="009E4B37">
            <w:pPr>
              <w:pStyle w:val="ListParagraph"/>
              <w:spacing w:after="0" w:line="240" w:lineRule="auto"/>
              <w:ind w:left="0"/>
              <w:rPr>
                <w:rFonts w:ascii="Arial Narrow" w:hAnsi="Arial Narrow" w:cs="Arial"/>
              </w:rPr>
            </w:pPr>
            <w:r>
              <w:rPr>
                <w:rFonts w:ascii="Arial Narrow" w:hAnsi="Arial Narrow" w:cs="Arial"/>
              </w:rPr>
              <w:t>10:00-11:00</w:t>
            </w:r>
          </w:p>
        </w:tc>
        <w:tc>
          <w:tcPr>
            <w:tcW w:w="1170" w:type="dxa"/>
            <w:vAlign w:val="bottom"/>
          </w:tcPr>
          <w:p w14:paraId="3D6C1260" w14:textId="4CA431E9" w:rsidR="009E4B37" w:rsidRPr="00140F38" w:rsidRDefault="009E4B37" w:rsidP="009E4B37">
            <w:pPr>
              <w:pStyle w:val="ListParagraph"/>
              <w:spacing w:after="0" w:line="240" w:lineRule="auto"/>
              <w:ind w:left="0"/>
              <w:rPr>
                <w:rFonts w:ascii="Arial Narrow" w:hAnsi="Arial Narrow" w:cs="Arial"/>
              </w:rPr>
            </w:pPr>
            <w:r>
              <w:rPr>
                <w:rFonts w:ascii="Arial Narrow" w:eastAsia="Times New Roman" w:hAnsi="Arial Narrow" w:cs="Arial"/>
                <w:lang w:eastAsia="en-PH"/>
              </w:rPr>
              <w:t>GE ELEC 3</w:t>
            </w:r>
          </w:p>
        </w:tc>
        <w:tc>
          <w:tcPr>
            <w:tcW w:w="4343" w:type="dxa"/>
            <w:vAlign w:val="center"/>
          </w:tcPr>
          <w:p w14:paraId="7609D1A7" w14:textId="521BA710" w:rsidR="009E4B37" w:rsidRPr="003D4545" w:rsidRDefault="009E4B37" w:rsidP="009E4B37">
            <w:pPr>
              <w:pStyle w:val="ListParagraph"/>
              <w:spacing w:after="0" w:line="240" w:lineRule="auto"/>
              <w:ind w:left="0"/>
              <w:rPr>
                <w:rFonts w:ascii="Arial" w:hAnsi="Arial" w:cs="Arial"/>
                <w:sz w:val="20"/>
                <w:szCs w:val="20"/>
              </w:rPr>
            </w:pPr>
            <w:r>
              <w:rPr>
                <w:rFonts w:ascii="Arial Narrow" w:hAnsi="Arial Narrow" w:cs="Arial"/>
              </w:rPr>
              <w:t>Environmental Science</w:t>
            </w:r>
          </w:p>
        </w:tc>
        <w:tc>
          <w:tcPr>
            <w:tcW w:w="900" w:type="dxa"/>
            <w:vAlign w:val="center"/>
          </w:tcPr>
          <w:p w14:paraId="71BCD945" w14:textId="09E4EE7A"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4E81197" w14:textId="2E9D73BF"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5F7D2DB" w14:textId="696E2D6B" w:rsidR="009E4B37" w:rsidRDefault="009E4B37" w:rsidP="009E4B3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0F60DEEC" w14:textId="42D14334" w:rsidR="009E4B37" w:rsidRDefault="009E4B37" w:rsidP="009E4B37">
            <w:pPr>
              <w:pStyle w:val="ListParagraph"/>
              <w:spacing w:after="0" w:line="240" w:lineRule="auto"/>
              <w:ind w:left="0"/>
              <w:rPr>
                <w:rFonts w:ascii="Arial Narrow" w:hAnsi="Arial Narrow" w:cs="Arial"/>
              </w:rPr>
            </w:pPr>
            <w:r>
              <w:rPr>
                <w:rFonts w:ascii="Arial Narrow" w:hAnsi="Arial Narrow" w:cs="Arial"/>
              </w:rPr>
              <w:t>BSBA MM 4-1</w:t>
            </w:r>
          </w:p>
        </w:tc>
      </w:tr>
      <w:tr w:rsidR="009E4B37" w14:paraId="312B774F" w14:textId="77777777" w:rsidTr="00800664">
        <w:trPr>
          <w:trHeight w:val="245"/>
        </w:trPr>
        <w:tc>
          <w:tcPr>
            <w:tcW w:w="1455" w:type="dxa"/>
            <w:vAlign w:val="center"/>
          </w:tcPr>
          <w:p w14:paraId="76AA8B6D" w14:textId="124C44E6" w:rsidR="009E4B37" w:rsidRPr="00557DE9" w:rsidRDefault="009E4B37" w:rsidP="009E4B37">
            <w:pPr>
              <w:pStyle w:val="ListParagraph"/>
              <w:spacing w:after="0" w:line="240" w:lineRule="auto"/>
              <w:ind w:left="0"/>
              <w:rPr>
                <w:rFonts w:ascii="Arial Narrow" w:hAnsi="Arial Narrow" w:cs="Arial"/>
              </w:rPr>
            </w:pPr>
            <w:r>
              <w:rPr>
                <w:rFonts w:ascii="Arial Narrow" w:hAnsi="Arial Narrow" w:cs="Arial"/>
              </w:rPr>
              <w:t>1:00-2:00</w:t>
            </w:r>
          </w:p>
        </w:tc>
        <w:tc>
          <w:tcPr>
            <w:tcW w:w="1170" w:type="dxa"/>
            <w:vAlign w:val="center"/>
          </w:tcPr>
          <w:p w14:paraId="07B3BF86" w14:textId="05795958" w:rsidR="009E4B37" w:rsidRDefault="009E4B37" w:rsidP="009E4B37">
            <w:pPr>
              <w:pStyle w:val="ListParagraph"/>
              <w:spacing w:after="0" w:line="240" w:lineRule="auto"/>
              <w:ind w:left="0"/>
              <w:rPr>
                <w:rFonts w:ascii="Arial Narrow" w:hAnsi="Arial Narrow"/>
                <w:color w:val="000000"/>
                <w:sz w:val="24"/>
                <w:szCs w:val="24"/>
              </w:rPr>
            </w:pPr>
            <w:r w:rsidRPr="00140F38">
              <w:rPr>
                <w:rFonts w:ascii="Arial Narrow" w:hAnsi="Arial Narrow" w:cs="Arial"/>
              </w:rPr>
              <w:t>GE 103</w:t>
            </w:r>
          </w:p>
        </w:tc>
        <w:tc>
          <w:tcPr>
            <w:tcW w:w="4343" w:type="dxa"/>
            <w:vAlign w:val="center"/>
          </w:tcPr>
          <w:p w14:paraId="15C732F3" w14:textId="1B6541D0" w:rsidR="009E4B37" w:rsidRPr="003D4545" w:rsidRDefault="009E4B37" w:rsidP="009E4B37">
            <w:pPr>
              <w:pStyle w:val="ListParagraph"/>
              <w:spacing w:after="0" w:line="240" w:lineRule="auto"/>
              <w:ind w:left="0"/>
              <w:rPr>
                <w:rFonts w:ascii="Arial Narrow" w:hAnsi="Arial Narrow"/>
                <w:color w:val="000000"/>
                <w:sz w:val="20"/>
                <w:szCs w:val="20"/>
              </w:rPr>
            </w:pPr>
            <w:r w:rsidRPr="003D4545">
              <w:rPr>
                <w:rFonts w:ascii="Arial" w:hAnsi="Arial" w:cs="Arial"/>
                <w:sz w:val="20"/>
                <w:szCs w:val="20"/>
              </w:rPr>
              <w:t>Mathematics in the Modern World</w:t>
            </w:r>
          </w:p>
        </w:tc>
        <w:tc>
          <w:tcPr>
            <w:tcW w:w="900" w:type="dxa"/>
            <w:vAlign w:val="center"/>
          </w:tcPr>
          <w:p w14:paraId="15FA61C2"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184FBE9"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5C0E879"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74A320BA" w14:textId="65A99F17" w:rsidR="009E4B37" w:rsidRPr="00557DE9" w:rsidRDefault="009E4B37" w:rsidP="009E4B37">
            <w:pPr>
              <w:pStyle w:val="ListParagraph"/>
              <w:spacing w:after="0" w:line="240" w:lineRule="auto"/>
              <w:ind w:left="0"/>
              <w:rPr>
                <w:rFonts w:ascii="Arial Narrow" w:hAnsi="Arial Narrow" w:cs="Arial"/>
              </w:rPr>
            </w:pPr>
            <w:r>
              <w:rPr>
                <w:rFonts w:ascii="Arial Narrow" w:hAnsi="Arial Narrow" w:cs="Arial"/>
              </w:rPr>
              <w:t>BSAB 1-2</w:t>
            </w:r>
          </w:p>
        </w:tc>
      </w:tr>
      <w:tr w:rsidR="009E4B37" w14:paraId="7A0EB477" w14:textId="77777777" w:rsidTr="00DB645B">
        <w:trPr>
          <w:trHeight w:val="245"/>
        </w:trPr>
        <w:tc>
          <w:tcPr>
            <w:tcW w:w="1455" w:type="dxa"/>
            <w:vAlign w:val="center"/>
          </w:tcPr>
          <w:p w14:paraId="0FAC4495" w14:textId="19B691E0" w:rsidR="009E4B37" w:rsidRDefault="009E4B37" w:rsidP="009E4B37">
            <w:pPr>
              <w:pStyle w:val="ListParagraph"/>
              <w:spacing w:after="0" w:line="240" w:lineRule="auto"/>
              <w:ind w:left="0"/>
              <w:rPr>
                <w:rFonts w:ascii="Arial Narrow" w:hAnsi="Arial Narrow" w:cs="Arial"/>
              </w:rPr>
            </w:pPr>
            <w:r>
              <w:rPr>
                <w:rFonts w:ascii="Arial Narrow" w:hAnsi="Arial Narrow" w:cs="Arial"/>
              </w:rPr>
              <w:t>3:00-4:00</w:t>
            </w:r>
          </w:p>
        </w:tc>
        <w:tc>
          <w:tcPr>
            <w:tcW w:w="1170" w:type="dxa"/>
            <w:vAlign w:val="bottom"/>
          </w:tcPr>
          <w:p w14:paraId="5ECFB4B6" w14:textId="1FF58755" w:rsidR="009E4B37" w:rsidRPr="00140F38" w:rsidRDefault="009E4B37" w:rsidP="009E4B37">
            <w:pPr>
              <w:pStyle w:val="ListParagraph"/>
              <w:spacing w:after="0" w:line="240" w:lineRule="auto"/>
              <w:ind w:left="0"/>
              <w:rPr>
                <w:rFonts w:ascii="Arial Narrow" w:hAnsi="Arial Narrow" w:cs="Arial"/>
              </w:rPr>
            </w:pPr>
            <w:r>
              <w:rPr>
                <w:rFonts w:ascii="Arial Narrow" w:eastAsia="Times New Roman" w:hAnsi="Arial Narrow" w:cs="Arial"/>
                <w:lang w:eastAsia="en-PH"/>
              </w:rPr>
              <w:t>GE ELEC 3</w:t>
            </w:r>
          </w:p>
        </w:tc>
        <w:tc>
          <w:tcPr>
            <w:tcW w:w="4343" w:type="dxa"/>
            <w:vAlign w:val="center"/>
          </w:tcPr>
          <w:p w14:paraId="615486E0" w14:textId="295589F8" w:rsidR="009E4B37" w:rsidRDefault="009E4B37" w:rsidP="009E4B37">
            <w:pPr>
              <w:pStyle w:val="ListParagraph"/>
              <w:spacing w:after="0" w:line="240" w:lineRule="auto"/>
              <w:ind w:left="0"/>
              <w:rPr>
                <w:rFonts w:ascii="Arial" w:hAnsi="Arial" w:cs="Arial"/>
              </w:rPr>
            </w:pPr>
            <w:r>
              <w:rPr>
                <w:rFonts w:ascii="Arial Narrow" w:hAnsi="Arial Narrow" w:cs="Arial"/>
              </w:rPr>
              <w:t>Environmental Science</w:t>
            </w:r>
          </w:p>
        </w:tc>
        <w:tc>
          <w:tcPr>
            <w:tcW w:w="900" w:type="dxa"/>
            <w:vAlign w:val="center"/>
          </w:tcPr>
          <w:p w14:paraId="02C73AA3" w14:textId="519AAA83"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0212AF9" w14:textId="358C3F01"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37A6F4D" w14:textId="6059D3EA" w:rsidR="009E4B37" w:rsidRDefault="009E4B37" w:rsidP="009E4B37">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0B0C831D" w14:textId="7123ADF1" w:rsidR="009E4B37" w:rsidRDefault="009E4B37" w:rsidP="009E4B37">
            <w:pPr>
              <w:pStyle w:val="ListParagraph"/>
              <w:spacing w:after="0" w:line="240" w:lineRule="auto"/>
              <w:ind w:left="0"/>
              <w:rPr>
                <w:rFonts w:ascii="Arial Narrow" w:hAnsi="Arial Narrow" w:cs="Arial"/>
              </w:rPr>
            </w:pPr>
            <w:r>
              <w:rPr>
                <w:rFonts w:ascii="Arial Narrow" w:hAnsi="Arial Narrow" w:cs="Arial"/>
              </w:rPr>
              <w:t>BSTM 3-2</w:t>
            </w:r>
          </w:p>
        </w:tc>
      </w:tr>
      <w:tr w:rsidR="009E4B37" w14:paraId="193011B0" w14:textId="77777777" w:rsidTr="0083353E">
        <w:trPr>
          <w:trHeight w:val="245"/>
        </w:trPr>
        <w:tc>
          <w:tcPr>
            <w:tcW w:w="1455" w:type="dxa"/>
            <w:vAlign w:val="center"/>
          </w:tcPr>
          <w:p w14:paraId="3F19528A" w14:textId="5638791B" w:rsidR="009E4B37" w:rsidRPr="00557DE9" w:rsidRDefault="009E4B37" w:rsidP="009E4B37">
            <w:pPr>
              <w:pStyle w:val="ListParagraph"/>
              <w:spacing w:after="0" w:line="240" w:lineRule="auto"/>
              <w:ind w:left="0"/>
              <w:rPr>
                <w:rFonts w:ascii="Arial Narrow" w:hAnsi="Arial Narrow" w:cs="Arial"/>
              </w:rPr>
            </w:pPr>
            <w:r>
              <w:rPr>
                <w:rFonts w:ascii="Arial Narrow" w:hAnsi="Arial Narrow" w:cs="Arial"/>
              </w:rPr>
              <w:t>4:00-5:00</w:t>
            </w:r>
          </w:p>
        </w:tc>
        <w:tc>
          <w:tcPr>
            <w:tcW w:w="1170" w:type="dxa"/>
            <w:vAlign w:val="center"/>
          </w:tcPr>
          <w:p w14:paraId="49804E26" w14:textId="4F8AD4E1" w:rsidR="009E4B37" w:rsidRDefault="009E4B37" w:rsidP="009E4B37">
            <w:pPr>
              <w:pStyle w:val="ListParagraph"/>
              <w:spacing w:after="0" w:line="240" w:lineRule="auto"/>
              <w:ind w:left="0"/>
              <w:rPr>
                <w:rFonts w:ascii="Arial Narrow" w:hAnsi="Arial Narrow" w:cs="Arial"/>
              </w:rPr>
            </w:pPr>
            <w:r w:rsidRPr="00140F38">
              <w:rPr>
                <w:rFonts w:ascii="Arial Narrow" w:hAnsi="Arial Narrow" w:cs="Arial"/>
              </w:rPr>
              <w:t>GE 103</w:t>
            </w:r>
          </w:p>
        </w:tc>
        <w:tc>
          <w:tcPr>
            <w:tcW w:w="4343" w:type="dxa"/>
            <w:vAlign w:val="center"/>
          </w:tcPr>
          <w:p w14:paraId="5A42F5B9" w14:textId="1C158DF0" w:rsidR="009E4B37" w:rsidRDefault="009E4B37" w:rsidP="009E4B37">
            <w:pPr>
              <w:pStyle w:val="ListParagraph"/>
              <w:spacing w:after="0" w:line="240" w:lineRule="auto"/>
              <w:ind w:left="0"/>
              <w:rPr>
                <w:rFonts w:ascii="Arial Narrow" w:hAnsi="Arial Narrow" w:cs="Arial"/>
              </w:rPr>
            </w:pPr>
            <w:r w:rsidRPr="003D4545">
              <w:rPr>
                <w:rFonts w:ascii="Arial" w:hAnsi="Arial" w:cs="Arial"/>
                <w:sz w:val="20"/>
                <w:szCs w:val="20"/>
              </w:rPr>
              <w:t>Mathematics in the Modern World</w:t>
            </w:r>
          </w:p>
        </w:tc>
        <w:tc>
          <w:tcPr>
            <w:tcW w:w="900" w:type="dxa"/>
            <w:vAlign w:val="center"/>
          </w:tcPr>
          <w:p w14:paraId="55D9A5F4" w14:textId="01F2EDA2"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9C06320" w14:textId="5F93113A"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4A7822B" w14:textId="2808D2D0" w:rsidR="009E4B37" w:rsidRDefault="009E4B37" w:rsidP="009E4B37">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2939604C" w14:textId="758C3FE3" w:rsidR="009E4B37" w:rsidRPr="00557DE9" w:rsidRDefault="009E4B37" w:rsidP="009E4B37">
            <w:pPr>
              <w:pStyle w:val="ListParagraph"/>
              <w:spacing w:after="0" w:line="240" w:lineRule="auto"/>
              <w:ind w:left="0"/>
              <w:rPr>
                <w:rFonts w:ascii="Arial Narrow" w:hAnsi="Arial Narrow" w:cs="Arial"/>
              </w:rPr>
            </w:pPr>
            <w:r>
              <w:rPr>
                <w:rFonts w:ascii="Arial Narrow" w:hAnsi="Arial Narrow" w:cs="Arial"/>
              </w:rPr>
              <w:t>BSTM 1-2</w:t>
            </w:r>
          </w:p>
        </w:tc>
      </w:tr>
      <w:tr w:rsidR="009E4B37" w14:paraId="1728637E" w14:textId="77777777" w:rsidTr="00800664">
        <w:trPr>
          <w:trHeight w:val="245"/>
        </w:trPr>
        <w:tc>
          <w:tcPr>
            <w:tcW w:w="1455" w:type="dxa"/>
          </w:tcPr>
          <w:p w14:paraId="64234AC0" w14:textId="42B8D9A4" w:rsidR="009E4B37" w:rsidRPr="00557DE9" w:rsidRDefault="009E4B37" w:rsidP="009E4B37">
            <w:pPr>
              <w:pStyle w:val="ListParagraph"/>
              <w:spacing w:after="0" w:line="240" w:lineRule="auto"/>
              <w:ind w:left="0"/>
              <w:rPr>
                <w:rFonts w:ascii="Arial Narrow" w:hAnsi="Arial Narrow" w:cs="Arial"/>
              </w:rPr>
            </w:pPr>
            <w:r>
              <w:rPr>
                <w:rFonts w:ascii="Arial Narrow" w:hAnsi="Arial Narrow" w:cs="Arial"/>
              </w:rPr>
              <w:t>6:00-7:00E</w:t>
            </w:r>
          </w:p>
        </w:tc>
        <w:tc>
          <w:tcPr>
            <w:tcW w:w="1170" w:type="dxa"/>
            <w:vAlign w:val="center"/>
          </w:tcPr>
          <w:p w14:paraId="38F7A255" w14:textId="245AC735" w:rsidR="009E4B37" w:rsidRDefault="009E4B37" w:rsidP="009E4B37">
            <w:pPr>
              <w:pStyle w:val="ListParagraph"/>
              <w:spacing w:after="0" w:line="240" w:lineRule="auto"/>
              <w:ind w:left="0"/>
              <w:rPr>
                <w:rFonts w:ascii="Arial Narrow" w:hAnsi="Arial Narrow"/>
                <w:color w:val="000000"/>
                <w:sz w:val="24"/>
                <w:szCs w:val="24"/>
              </w:rPr>
            </w:pPr>
            <w:r w:rsidRPr="00140F38">
              <w:rPr>
                <w:rFonts w:ascii="Arial Narrow" w:hAnsi="Arial Narrow" w:cs="Arial"/>
              </w:rPr>
              <w:t>GE 103</w:t>
            </w:r>
          </w:p>
        </w:tc>
        <w:tc>
          <w:tcPr>
            <w:tcW w:w="4343" w:type="dxa"/>
            <w:vAlign w:val="center"/>
          </w:tcPr>
          <w:p w14:paraId="0F1B7704" w14:textId="49990B4E" w:rsidR="009E4B37" w:rsidRDefault="009E4B37" w:rsidP="009E4B37">
            <w:pPr>
              <w:pStyle w:val="ListParagraph"/>
              <w:spacing w:after="0" w:line="240" w:lineRule="auto"/>
              <w:ind w:left="0"/>
              <w:rPr>
                <w:rFonts w:ascii="Arial Narrow" w:hAnsi="Arial Narrow"/>
                <w:color w:val="000000"/>
                <w:sz w:val="24"/>
                <w:szCs w:val="24"/>
              </w:rPr>
            </w:pPr>
            <w:r>
              <w:rPr>
                <w:rFonts w:ascii="Arial" w:hAnsi="Arial" w:cs="Arial"/>
              </w:rPr>
              <w:t>Mathematics in the Modern World</w:t>
            </w:r>
          </w:p>
        </w:tc>
        <w:tc>
          <w:tcPr>
            <w:tcW w:w="900" w:type="dxa"/>
            <w:vAlign w:val="center"/>
          </w:tcPr>
          <w:p w14:paraId="2BB189A7"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4FAA428"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E78803A" w14:textId="77777777" w:rsidR="009E4B37" w:rsidRDefault="009E4B37" w:rsidP="009E4B3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FDC07E9" w14:textId="70E2B4C9" w:rsidR="009E4B37" w:rsidRPr="00557DE9" w:rsidRDefault="009E4B37" w:rsidP="009E4B37">
            <w:pPr>
              <w:pStyle w:val="ListParagraph"/>
              <w:spacing w:after="0" w:line="240" w:lineRule="auto"/>
              <w:ind w:left="0"/>
              <w:rPr>
                <w:rFonts w:ascii="Arial Narrow" w:hAnsi="Arial Narrow" w:cs="Arial"/>
              </w:rPr>
            </w:pPr>
            <w:r>
              <w:rPr>
                <w:rFonts w:ascii="Arial Narrow" w:hAnsi="Arial Narrow" w:cs="Arial"/>
              </w:rPr>
              <w:t>BSAB 1-4</w:t>
            </w:r>
          </w:p>
        </w:tc>
      </w:tr>
      <w:tr w:rsidR="009E4B37" w14:paraId="5222C2D9" w14:textId="77777777" w:rsidTr="006D5E8D">
        <w:trPr>
          <w:trHeight w:val="245"/>
        </w:trPr>
        <w:tc>
          <w:tcPr>
            <w:tcW w:w="1455" w:type="dxa"/>
            <w:vAlign w:val="center"/>
          </w:tcPr>
          <w:p w14:paraId="4A82361A" w14:textId="48824FC1" w:rsidR="009E4B37" w:rsidRDefault="009E4B37" w:rsidP="009E4B37">
            <w:pPr>
              <w:pStyle w:val="ListParagraph"/>
              <w:spacing w:after="0" w:line="240" w:lineRule="auto"/>
              <w:ind w:left="0"/>
              <w:rPr>
                <w:rFonts w:ascii="Arial Narrow" w:hAnsi="Arial Narrow" w:cs="Arial"/>
              </w:rPr>
            </w:pPr>
            <w:r>
              <w:rPr>
                <w:rFonts w:ascii="Arial Narrow" w:hAnsi="Arial Narrow" w:cs="Arial"/>
              </w:rPr>
              <w:t>7:00-8:00E</w:t>
            </w:r>
          </w:p>
        </w:tc>
        <w:tc>
          <w:tcPr>
            <w:tcW w:w="1170" w:type="dxa"/>
            <w:vAlign w:val="center"/>
          </w:tcPr>
          <w:p w14:paraId="00627078" w14:textId="46E3C38C" w:rsidR="009E4B37" w:rsidRPr="00140F38" w:rsidRDefault="009E4B37" w:rsidP="009E4B37">
            <w:pPr>
              <w:pStyle w:val="ListParagraph"/>
              <w:spacing w:after="0" w:line="240" w:lineRule="auto"/>
              <w:ind w:left="0"/>
              <w:rPr>
                <w:rFonts w:ascii="Arial Narrow" w:hAnsi="Arial Narrow" w:cs="Arial"/>
              </w:rPr>
            </w:pPr>
            <w:r w:rsidRPr="00140F38">
              <w:rPr>
                <w:rFonts w:ascii="Arial Narrow" w:hAnsi="Arial Narrow" w:cs="Arial"/>
              </w:rPr>
              <w:t>GE 103</w:t>
            </w:r>
          </w:p>
        </w:tc>
        <w:tc>
          <w:tcPr>
            <w:tcW w:w="4343" w:type="dxa"/>
            <w:vAlign w:val="center"/>
          </w:tcPr>
          <w:p w14:paraId="5B816A15" w14:textId="2AD1B24B" w:rsidR="009E4B37" w:rsidRDefault="009E4B37" w:rsidP="009E4B37">
            <w:pPr>
              <w:pStyle w:val="ListParagraph"/>
              <w:spacing w:after="0" w:line="240" w:lineRule="auto"/>
              <w:ind w:left="0"/>
              <w:rPr>
                <w:rFonts w:ascii="Arial" w:hAnsi="Arial" w:cs="Arial"/>
              </w:rPr>
            </w:pPr>
            <w:r w:rsidRPr="003D4545">
              <w:rPr>
                <w:rFonts w:ascii="Arial" w:hAnsi="Arial" w:cs="Arial"/>
                <w:sz w:val="20"/>
                <w:szCs w:val="20"/>
              </w:rPr>
              <w:t>Mathematics in the Modern World</w:t>
            </w:r>
          </w:p>
        </w:tc>
        <w:tc>
          <w:tcPr>
            <w:tcW w:w="900" w:type="dxa"/>
            <w:vAlign w:val="center"/>
          </w:tcPr>
          <w:p w14:paraId="0ECF9434" w14:textId="49B1B851" w:rsidR="009E4B37" w:rsidRDefault="009E4B37" w:rsidP="009E4B3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4C755852" w14:textId="41F8E9CC" w:rsidR="009E4B37" w:rsidRDefault="009E4B37" w:rsidP="009E4B3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CCA1BED" w14:textId="052DFFF2" w:rsidR="009E4B37" w:rsidRDefault="009E4B37" w:rsidP="009E4B3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009E40A6" w14:textId="50C0894E" w:rsidR="009E4B37" w:rsidRDefault="009E4B37" w:rsidP="009E4B37">
            <w:pPr>
              <w:pStyle w:val="ListParagraph"/>
              <w:spacing w:after="0" w:line="240" w:lineRule="auto"/>
              <w:ind w:left="0"/>
              <w:rPr>
                <w:rFonts w:ascii="Arial Narrow" w:hAnsi="Arial Narrow" w:cs="Arial"/>
              </w:rPr>
            </w:pPr>
            <w:r>
              <w:rPr>
                <w:rFonts w:ascii="Arial Narrow" w:hAnsi="Arial Narrow" w:cs="Arial"/>
              </w:rPr>
              <w:t>BSAB 1-3</w:t>
            </w:r>
          </w:p>
        </w:tc>
      </w:tr>
      <w:tr w:rsidR="009E4B37" w14:paraId="7EBE5730" w14:textId="77777777" w:rsidTr="00800664">
        <w:trPr>
          <w:trHeight w:val="85"/>
        </w:trPr>
        <w:tc>
          <w:tcPr>
            <w:tcW w:w="1455" w:type="dxa"/>
            <w:shd w:val="clear" w:color="auto" w:fill="548DD4" w:themeFill="text2" w:themeFillTint="99"/>
          </w:tcPr>
          <w:p w14:paraId="037D9731"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41DF20B"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BDB4F2A" w14:textId="77777777" w:rsidR="009E4B37" w:rsidRDefault="009E4B37" w:rsidP="009E4B37">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778B673" w14:textId="2E3CC7DF" w:rsidR="009E4B37" w:rsidRDefault="009E4B37" w:rsidP="009E4B37">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6CFC62D2"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967F4AC" w14:textId="77777777" w:rsidR="009E4B37" w:rsidRDefault="009E4B37" w:rsidP="009E4B37">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42230FF" w14:textId="77777777" w:rsidR="009E4B37" w:rsidRPr="00557DE9" w:rsidRDefault="009E4B37" w:rsidP="009E4B37">
            <w:pPr>
              <w:pStyle w:val="ListParagraph"/>
              <w:spacing w:after="0" w:line="240" w:lineRule="auto"/>
              <w:ind w:left="0"/>
              <w:jc w:val="center"/>
              <w:rPr>
                <w:rFonts w:ascii="Arial Narrow" w:hAnsi="Arial Narrow" w:cs="Arial"/>
                <w:b/>
                <w:bCs/>
                <w:sz w:val="24"/>
                <w:szCs w:val="24"/>
              </w:rPr>
            </w:pPr>
          </w:p>
        </w:tc>
      </w:tr>
    </w:tbl>
    <w:p w14:paraId="27954E22" w14:textId="2338AE2A" w:rsidR="00D60388" w:rsidRDefault="00D60388" w:rsidP="00F81A97">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Full-time Faculty:  </w:t>
      </w:r>
    </w:p>
    <w:p w14:paraId="25E325E0" w14:textId="77777777" w:rsidR="00D60388" w:rsidRDefault="00D60388" w:rsidP="00D60388">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1630CCB5" w14:textId="201D6EED" w:rsidR="00D60388" w:rsidRDefault="00D60388" w:rsidP="00D60388">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9F0A9C">
        <w:rPr>
          <w:rFonts w:ascii="Arial" w:hAnsi="Arial" w:cs="Arial"/>
          <w:i/>
          <w:iCs/>
          <w:sz w:val="24"/>
          <w:szCs w:val="24"/>
        </w:rPr>
        <w:t>12</w:t>
      </w:r>
      <w:r>
        <w:rPr>
          <w:rFonts w:ascii="Arial" w:hAnsi="Arial" w:cs="Arial"/>
          <w:i/>
          <w:iCs/>
          <w:sz w:val="24"/>
          <w:szCs w:val="24"/>
        </w:rPr>
        <w:t xml:space="preserve"> units (</w:t>
      </w:r>
      <w:r w:rsidR="009F0A9C">
        <w:rPr>
          <w:rFonts w:ascii="Arial" w:hAnsi="Arial" w:cs="Arial"/>
          <w:i/>
          <w:iCs/>
          <w:sz w:val="24"/>
          <w:szCs w:val="24"/>
        </w:rPr>
        <w:t>4</w:t>
      </w:r>
      <w:r>
        <w:rPr>
          <w:rFonts w:ascii="Arial" w:hAnsi="Arial" w:cs="Arial"/>
          <w:i/>
          <w:iCs/>
          <w:sz w:val="24"/>
          <w:szCs w:val="24"/>
        </w:rPr>
        <w:t xml:space="preserve"> loads)      </w:t>
      </w:r>
    </w:p>
    <w:p w14:paraId="6929F66C" w14:textId="77777777" w:rsidR="00D60388" w:rsidRDefault="00D60388" w:rsidP="00D60388">
      <w:pPr>
        <w:pStyle w:val="ListParagraph"/>
        <w:spacing w:after="0" w:line="240" w:lineRule="auto"/>
        <w:jc w:val="both"/>
        <w:rPr>
          <w:rFonts w:ascii="Arial" w:hAnsi="Arial" w:cs="Arial"/>
          <w:i/>
          <w:iCs/>
          <w:sz w:val="24"/>
          <w:szCs w:val="24"/>
          <w:lang w:val="en-US"/>
        </w:rPr>
      </w:pPr>
    </w:p>
    <w:p w14:paraId="09DF6FB2" w14:textId="0C7BEAA8" w:rsidR="00D60388" w:rsidRDefault="00D60388" w:rsidP="00D60388">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Consultation Hour:  </w:t>
      </w:r>
      <w:r w:rsidR="009F0A9C">
        <w:rPr>
          <w:rFonts w:ascii="Arial" w:hAnsi="Arial" w:cs="Arial"/>
          <w:i/>
          <w:iCs/>
          <w:sz w:val="24"/>
          <w:szCs w:val="24"/>
          <w:lang w:val="en-US"/>
        </w:rPr>
        <w:t xml:space="preserve">1:00-2:00 Wednesday </w:t>
      </w:r>
    </w:p>
    <w:p w14:paraId="5BCCA6B3" w14:textId="77777777" w:rsidR="00D60388" w:rsidRDefault="00D60388" w:rsidP="00D60388">
      <w:pPr>
        <w:pStyle w:val="ListParagraph"/>
        <w:spacing w:after="0" w:line="240" w:lineRule="auto"/>
        <w:jc w:val="both"/>
        <w:rPr>
          <w:rFonts w:ascii="Arial" w:hAnsi="Arial" w:cs="Arial"/>
          <w:i/>
          <w:iCs/>
          <w:sz w:val="24"/>
          <w:szCs w:val="24"/>
          <w:lang w:val="en-US"/>
        </w:rPr>
      </w:pPr>
    </w:p>
    <w:p w14:paraId="55241338" w14:textId="77777777" w:rsidR="00D60388" w:rsidRDefault="00D60388" w:rsidP="00D60388">
      <w:pPr>
        <w:spacing w:after="120" w:line="240" w:lineRule="auto"/>
        <w:rPr>
          <w:rFonts w:ascii="Arial" w:hAnsi="Arial" w:cs="Arial"/>
          <w:b/>
          <w:sz w:val="24"/>
          <w:szCs w:val="24"/>
        </w:rPr>
      </w:pPr>
    </w:p>
    <w:p w14:paraId="64021E4A" w14:textId="77777777" w:rsidR="00D60388" w:rsidRDefault="00D60388" w:rsidP="00D60388">
      <w:pPr>
        <w:spacing w:after="120" w:line="240" w:lineRule="auto"/>
        <w:rPr>
          <w:rFonts w:ascii="Arial" w:hAnsi="Arial" w:cs="Arial"/>
          <w:b/>
          <w:sz w:val="24"/>
          <w:szCs w:val="24"/>
        </w:rPr>
      </w:pPr>
    </w:p>
    <w:p w14:paraId="4050D9A5" w14:textId="77777777" w:rsidR="00D60388" w:rsidRDefault="00D60388" w:rsidP="00D60388">
      <w:pPr>
        <w:spacing w:after="120" w:line="240" w:lineRule="auto"/>
        <w:rPr>
          <w:rFonts w:ascii="Arial" w:hAnsi="Arial" w:cs="Arial"/>
          <w:b/>
          <w:sz w:val="24"/>
          <w:szCs w:val="24"/>
        </w:rPr>
      </w:pPr>
    </w:p>
    <w:p w14:paraId="78BA63D5" w14:textId="77777777" w:rsidR="00D60388" w:rsidRDefault="00D60388" w:rsidP="00D60388">
      <w:pPr>
        <w:spacing w:after="120" w:line="240" w:lineRule="auto"/>
        <w:rPr>
          <w:rFonts w:ascii="Arial" w:hAnsi="Arial" w:cs="Arial"/>
          <w:b/>
          <w:sz w:val="24"/>
          <w:szCs w:val="24"/>
        </w:rPr>
      </w:pPr>
    </w:p>
    <w:p w14:paraId="2194DADE" w14:textId="77777777" w:rsidR="00D60388" w:rsidRDefault="00D60388" w:rsidP="00D60388">
      <w:pPr>
        <w:spacing w:after="120" w:line="240" w:lineRule="auto"/>
        <w:rPr>
          <w:rFonts w:ascii="Arial" w:hAnsi="Arial" w:cs="Arial"/>
          <w:b/>
          <w:sz w:val="24"/>
          <w:szCs w:val="24"/>
        </w:rPr>
      </w:pPr>
    </w:p>
    <w:p w14:paraId="669D2D1F" w14:textId="77777777" w:rsidR="00D60388" w:rsidRDefault="00D60388" w:rsidP="00D60388">
      <w:pPr>
        <w:spacing w:after="120" w:line="240" w:lineRule="auto"/>
        <w:rPr>
          <w:rFonts w:ascii="Arial" w:hAnsi="Arial" w:cs="Arial"/>
          <w:b/>
          <w:sz w:val="24"/>
          <w:szCs w:val="24"/>
        </w:rPr>
      </w:pPr>
    </w:p>
    <w:p w14:paraId="36D8DA20" w14:textId="77777777" w:rsidR="00D60388" w:rsidRDefault="00D60388" w:rsidP="00D60388">
      <w:pPr>
        <w:spacing w:after="120" w:line="240" w:lineRule="auto"/>
        <w:rPr>
          <w:rFonts w:ascii="Arial" w:hAnsi="Arial" w:cs="Arial"/>
          <w:b/>
          <w:sz w:val="24"/>
          <w:szCs w:val="24"/>
        </w:rPr>
      </w:pPr>
    </w:p>
    <w:p w14:paraId="3834CBA0" w14:textId="77777777" w:rsidR="00D60388" w:rsidRDefault="00D60388" w:rsidP="00D60388">
      <w:pPr>
        <w:spacing w:after="120" w:line="240" w:lineRule="auto"/>
        <w:rPr>
          <w:rFonts w:ascii="Arial" w:hAnsi="Arial" w:cs="Arial"/>
          <w:b/>
          <w:sz w:val="24"/>
          <w:szCs w:val="24"/>
        </w:rPr>
      </w:pPr>
    </w:p>
    <w:p w14:paraId="5C749656" w14:textId="77777777" w:rsidR="00D60388" w:rsidRDefault="00D60388" w:rsidP="00D60388">
      <w:pPr>
        <w:spacing w:after="120" w:line="240" w:lineRule="auto"/>
        <w:rPr>
          <w:rFonts w:ascii="Arial" w:hAnsi="Arial" w:cs="Arial"/>
          <w:b/>
          <w:sz w:val="24"/>
          <w:szCs w:val="24"/>
        </w:rPr>
      </w:pPr>
    </w:p>
    <w:p w14:paraId="395584FE" w14:textId="77777777" w:rsidR="00E900FC" w:rsidRDefault="00E900FC" w:rsidP="00D60388">
      <w:pPr>
        <w:spacing w:after="120" w:line="240" w:lineRule="auto"/>
        <w:rPr>
          <w:rFonts w:ascii="Arial" w:hAnsi="Arial" w:cs="Arial"/>
          <w:b/>
          <w:sz w:val="24"/>
          <w:szCs w:val="24"/>
        </w:rPr>
      </w:pPr>
    </w:p>
    <w:p w14:paraId="2E3B0C54" w14:textId="77777777" w:rsidR="00E900FC" w:rsidRDefault="00E900FC" w:rsidP="00D60388">
      <w:pPr>
        <w:spacing w:after="120" w:line="240" w:lineRule="auto"/>
        <w:rPr>
          <w:rFonts w:ascii="Arial" w:hAnsi="Arial" w:cs="Arial"/>
          <w:b/>
          <w:sz w:val="24"/>
          <w:szCs w:val="24"/>
        </w:rPr>
      </w:pPr>
    </w:p>
    <w:p w14:paraId="10D7A041" w14:textId="77777777" w:rsidR="00E900FC" w:rsidRDefault="00E900FC" w:rsidP="00D60388">
      <w:pPr>
        <w:spacing w:after="120" w:line="240" w:lineRule="auto"/>
        <w:rPr>
          <w:rFonts w:ascii="Arial" w:hAnsi="Arial" w:cs="Arial"/>
          <w:b/>
          <w:sz w:val="24"/>
          <w:szCs w:val="24"/>
        </w:rPr>
      </w:pPr>
    </w:p>
    <w:p w14:paraId="1868B78D" w14:textId="77777777" w:rsidR="00F81A97" w:rsidRDefault="00F81A97" w:rsidP="00D60388">
      <w:pPr>
        <w:spacing w:after="120" w:line="240" w:lineRule="auto"/>
        <w:rPr>
          <w:rFonts w:ascii="Arial" w:hAnsi="Arial" w:cs="Arial"/>
          <w:b/>
          <w:sz w:val="24"/>
          <w:szCs w:val="24"/>
        </w:rPr>
      </w:pPr>
    </w:p>
    <w:p w14:paraId="441F9449" w14:textId="77777777" w:rsidR="00DF4FD9" w:rsidRDefault="00DF4FD9" w:rsidP="00D60388">
      <w:pPr>
        <w:spacing w:after="120" w:line="240" w:lineRule="auto"/>
        <w:rPr>
          <w:rFonts w:ascii="Arial" w:hAnsi="Arial" w:cs="Arial"/>
          <w:b/>
          <w:sz w:val="24"/>
          <w:szCs w:val="24"/>
        </w:rPr>
      </w:pPr>
    </w:p>
    <w:bookmarkStart w:id="94" w:name="_Hlk204740870"/>
    <w:p w14:paraId="4C801A79" w14:textId="77777777" w:rsidR="00AF03B1" w:rsidRDefault="00AF03B1" w:rsidP="00AF03B1">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772928" behindDoc="0" locked="0" layoutInCell="1" allowOverlap="1" wp14:anchorId="3F74886A" wp14:editId="74A22505">
                <wp:simplePos x="0" y="0"/>
                <wp:positionH relativeFrom="column">
                  <wp:posOffset>1814195</wp:posOffset>
                </wp:positionH>
                <wp:positionV relativeFrom="paragraph">
                  <wp:posOffset>210185</wp:posOffset>
                </wp:positionV>
                <wp:extent cx="517779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CA467ED" id="Straight Connector 1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TANO, JOHN LOURENCE</w:t>
      </w:r>
    </w:p>
    <w:p w14:paraId="69847908" w14:textId="77777777" w:rsidR="00AF03B1" w:rsidRDefault="00AF03B1" w:rsidP="00AF03B1">
      <w:pPr>
        <w:pStyle w:val="ListParagraph"/>
        <w:spacing w:after="120" w:line="240" w:lineRule="auto"/>
        <w:ind w:left="0"/>
        <w:rPr>
          <w:rFonts w:ascii="Arial" w:hAnsi="Arial" w:cs="Arial"/>
          <w:b/>
          <w:sz w:val="24"/>
          <w:szCs w:val="24"/>
        </w:rPr>
      </w:pPr>
    </w:p>
    <w:p w14:paraId="1A242963" w14:textId="77777777" w:rsidR="00AF03B1" w:rsidRDefault="00AF03B1" w:rsidP="00AF03B1">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85469A4" w14:textId="77777777" w:rsidR="00AF03B1" w:rsidRDefault="00AF03B1" w:rsidP="00AF03B1">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73952" behindDoc="0" locked="0" layoutInCell="1" allowOverlap="1" wp14:anchorId="0B731AD8" wp14:editId="59D984D8">
                <wp:simplePos x="0" y="0"/>
                <wp:positionH relativeFrom="column">
                  <wp:posOffset>1811655</wp:posOffset>
                </wp:positionH>
                <wp:positionV relativeFrom="paragraph">
                  <wp:posOffset>10795</wp:posOffset>
                </wp:positionV>
                <wp:extent cx="517715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E063026" id="Straight Connector 1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5965BF00" w14:textId="77777777" w:rsidR="00AF03B1" w:rsidRDefault="00AF03B1" w:rsidP="00AF03B1">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2F5D37BF" w14:textId="77777777" w:rsidR="00AF03B1" w:rsidRDefault="00AF03B1" w:rsidP="00AF03B1">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74976" behindDoc="0" locked="0" layoutInCell="1" allowOverlap="1" wp14:anchorId="08CA2B0A" wp14:editId="4EE1C692">
                <wp:simplePos x="0" y="0"/>
                <wp:positionH relativeFrom="column">
                  <wp:posOffset>1754505</wp:posOffset>
                </wp:positionH>
                <wp:positionV relativeFrom="paragraph">
                  <wp:posOffset>19050</wp:posOffset>
                </wp:positionV>
                <wp:extent cx="523684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F041A4E" id="Straight Connector 1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26305E93" w14:textId="77777777" w:rsidR="00AF03B1" w:rsidRDefault="00AF03B1" w:rsidP="00AF03B1">
      <w:pPr>
        <w:pStyle w:val="ListParagraph"/>
        <w:tabs>
          <w:tab w:val="left" w:pos="2685"/>
        </w:tabs>
        <w:spacing w:line="240" w:lineRule="auto"/>
        <w:jc w:val="both"/>
        <w:rPr>
          <w:rFonts w:ascii="Arial" w:hAnsi="Arial" w:cs="Arial"/>
          <w:sz w:val="24"/>
          <w:szCs w:val="24"/>
        </w:rPr>
      </w:pPr>
      <w:r>
        <w:rPr>
          <w:rFonts w:ascii="Arial" w:hAnsi="Arial" w:cs="Arial"/>
          <w:sz w:val="24"/>
          <w:szCs w:val="24"/>
        </w:rPr>
        <w:tab/>
      </w:r>
    </w:p>
    <w:p w14:paraId="28A8EC1E" w14:textId="77777777" w:rsidR="00AF03B1" w:rsidRDefault="00AF03B1" w:rsidP="00AF03B1">
      <w:pPr>
        <w:pStyle w:val="ListParagraph"/>
        <w:spacing w:line="240" w:lineRule="auto"/>
        <w:ind w:firstLine="720"/>
        <w:jc w:val="both"/>
        <w:rPr>
          <w:rFonts w:ascii="Arial" w:hAnsi="Arial" w:cs="Arial"/>
          <w:sz w:val="24"/>
          <w:szCs w:val="24"/>
        </w:rPr>
      </w:pPr>
    </w:p>
    <w:p w14:paraId="73771602" w14:textId="77777777" w:rsidR="00AF03B1" w:rsidRDefault="00AF03B1" w:rsidP="00AF03B1">
      <w:pPr>
        <w:pStyle w:val="ListParagraph"/>
        <w:spacing w:line="240" w:lineRule="auto"/>
        <w:ind w:firstLine="720"/>
        <w:jc w:val="both"/>
        <w:rPr>
          <w:rFonts w:ascii="Arial" w:hAnsi="Arial" w:cs="Arial"/>
          <w:sz w:val="24"/>
          <w:szCs w:val="24"/>
        </w:rPr>
      </w:pPr>
    </w:p>
    <w:p w14:paraId="3A944622" w14:textId="77777777" w:rsidR="00AF03B1" w:rsidRDefault="00AF03B1" w:rsidP="00AF03B1">
      <w:pPr>
        <w:pStyle w:val="ListParagraph"/>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6553667C" w14:textId="77777777" w:rsidR="00AF03B1" w:rsidRDefault="00AF03B1" w:rsidP="00AF03B1">
      <w:pPr>
        <w:pStyle w:val="ListParagraph"/>
        <w:spacing w:line="240" w:lineRule="auto"/>
        <w:ind w:firstLine="720"/>
        <w:jc w:val="both"/>
        <w:rPr>
          <w:rFonts w:ascii="Arial" w:hAnsi="Arial" w:cs="Arial"/>
          <w:sz w:val="24"/>
          <w:szCs w:val="24"/>
        </w:rPr>
      </w:pPr>
    </w:p>
    <w:p w14:paraId="4B8F7E9C" w14:textId="77777777" w:rsidR="00AF03B1" w:rsidRDefault="00AF03B1" w:rsidP="00AF03B1">
      <w:pPr>
        <w:pStyle w:val="ListParagraph"/>
        <w:spacing w:line="240" w:lineRule="auto"/>
        <w:ind w:firstLine="720"/>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AF03B1" w14:paraId="0B31E66E" w14:textId="77777777" w:rsidTr="00C24C5F">
        <w:trPr>
          <w:trHeight w:val="85"/>
        </w:trPr>
        <w:tc>
          <w:tcPr>
            <w:tcW w:w="1365" w:type="dxa"/>
            <w:shd w:val="clear" w:color="auto" w:fill="8DB3E2" w:themeFill="text2" w:themeFillTint="66"/>
            <w:vAlign w:val="center"/>
          </w:tcPr>
          <w:p w14:paraId="5AF8FF29" w14:textId="77777777" w:rsidR="00AF03B1" w:rsidRDefault="00AF03B1"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1D61B598"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488038B2"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A0BF281"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7634A02"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71AEE0A"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5F2AE221"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SECTION</w:t>
            </w:r>
          </w:p>
        </w:tc>
      </w:tr>
      <w:tr w:rsidR="00AF03B1" w14:paraId="266359A5" w14:textId="77777777" w:rsidTr="00C24C5F">
        <w:trPr>
          <w:trHeight w:val="90"/>
        </w:trPr>
        <w:tc>
          <w:tcPr>
            <w:tcW w:w="1365" w:type="dxa"/>
            <w:shd w:val="clear" w:color="auto" w:fill="FFFFFF" w:themeFill="background1"/>
            <w:vAlign w:val="center"/>
          </w:tcPr>
          <w:p w14:paraId="1461C6A8" w14:textId="77777777" w:rsidR="00AF03B1" w:rsidRDefault="00AF03B1" w:rsidP="00C24C5F">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shd w:val="clear" w:color="auto" w:fill="FFFFFF" w:themeFill="background1"/>
            <w:vAlign w:val="center"/>
          </w:tcPr>
          <w:p w14:paraId="060ED375" w14:textId="77777777" w:rsidR="00AF03B1" w:rsidRDefault="00AF03B1" w:rsidP="00C24C5F">
            <w:pPr>
              <w:pStyle w:val="ListParagraph"/>
              <w:spacing w:after="0" w:line="240" w:lineRule="auto"/>
              <w:ind w:left="0"/>
              <w:rPr>
                <w:rFonts w:ascii="Arial Narrow" w:hAnsi="Arial Narrow" w:cs="Arial"/>
                <w:bCs/>
              </w:rPr>
            </w:pPr>
            <w:r>
              <w:rPr>
                <w:rFonts w:ascii="Times New Roman" w:hAnsi="Times New Roman"/>
                <w:color w:val="000000" w:themeColor="text1"/>
              </w:rPr>
              <w:t>CS 101</w:t>
            </w:r>
          </w:p>
        </w:tc>
        <w:tc>
          <w:tcPr>
            <w:tcW w:w="4860" w:type="dxa"/>
            <w:shd w:val="clear" w:color="auto" w:fill="FFFFFF" w:themeFill="background1"/>
            <w:vAlign w:val="center"/>
          </w:tcPr>
          <w:p w14:paraId="01D2DA5E" w14:textId="77777777" w:rsidR="00AF03B1" w:rsidRDefault="00AF03B1" w:rsidP="00C24C5F">
            <w:pPr>
              <w:pStyle w:val="ListParagraph"/>
              <w:spacing w:after="0" w:line="240" w:lineRule="auto"/>
              <w:ind w:left="0"/>
              <w:rPr>
                <w:rFonts w:ascii="Arial Narrow" w:hAnsi="Arial Narrow" w:cs="Arial"/>
                <w:bCs/>
              </w:rPr>
            </w:pPr>
            <w:r>
              <w:rPr>
                <w:rFonts w:ascii="Times New Roman" w:hAnsi="Times New Roman"/>
                <w:color w:val="000000" w:themeColor="text1"/>
              </w:rPr>
              <w:t>Introduction to Info. Tech with Lab</w:t>
            </w:r>
          </w:p>
        </w:tc>
        <w:tc>
          <w:tcPr>
            <w:tcW w:w="900" w:type="dxa"/>
            <w:shd w:val="clear" w:color="auto" w:fill="FFFFFF" w:themeFill="background1"/>
            <w:vAlign w:val="center"/>
          </w:tcPr>
          <w:p w14:paraId="110FF7BB" w14:textId="77777777" w:rsidR="00AF03B1" w:rsidRDefault="00AF03B1" w:rsidP="00C24C5F">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2C9F8187" w14:textId="77777777" w:rsidR="00AF03B1" w:rsidRDefault="00AF03B1" w:rsidP="00C24C5F">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E38D22F" w14:textId="77777777" w:rsidR="00AF03B1" w:rsidRDefault="00AF03B1" w:rsidP="00C24C5F">
            <w:pPr>
              <w:pStyle w:val="ListParagraph"/>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64E4537A" w14:textId="77777777" w:rsidR="00AF03B1" w:rsidRPr="009E4B37" w:rsidRDefault="00AF03B1" w:rsidP="00C24C5F">
            <w:pPr>
              <w:pStyle w:val="ListParagraph"/>
              <w:spacing w:after="0" w:line="240" w:lineRule="auto"/>
              <w:ind w:left="0"/>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1-5</w:t>
            </w:r>
          </w:p>
        </w:tc>
      </w:tr>
      <w:tr w:rsidR="00AF03B1" w14:paraId="2E4CDABC" w14:textId="77777777" w:rsidTr="00C24C5F">
        <w:trPr>
          <w:trHeight w:val="85"/>
        </w:trPr>
        <w:tc>
          <w:tcPr>
            <w:tcW w:w="1365" w:type="dxa"/>
            <w:shd w:val="clear" w:color="auto" w:fill="FFFFFF" w:themeFill="background1"/>
            <w:vAlign w:val="center"/>
          </w:tcPr>
          <w:p w14:paraId="4C72DF1D"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shd w:val="clear" w:color="auto" w:fill="FFFFFF" w:themeFill="background1"/>
            <w:vAlign w:val="center"/>
          </w:tcPr>
          <w:p w14:paraId="6DE64302"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CS 101</w:t>
            </w:r>
          </w:p>
        </w:tc>
        <w:tc>
          <w:tcPr>
            <w:tcW w:w="4860" w:type="dxa"/>
            <w:shd w:val="clear" w:color="auto" w:fill="FFFFFF" w:themeFill="background1"/>
            <w:vAlign w:val="center"/>
          </w:tcPr>
          <w:p w14:paraId="35A59E03"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Introduction to Info. Tech with Lab</w:t>
            </w:r>
          </w:p>
        </w:tc>
        <w:tc>
          <w:tcPr>
            <w:tcW w:w="900" w:type="dxa"/>
            <w:shd w:val="clear" w:color="auto" w:fill="FFFFFF" w:themeFill="background1"/>
          </w:tcPr>
          <w:p w14:paraId="2DAB9D5A"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BC04B61"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B189F3C"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4AA16FDA" w14:textId="77777777" w:rsidR="00AF03B1" w:rsidRPr="009E4B37" w:rsidRDefault="00AF03B1" w:rsidP="00C24C5F">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1-3</w:t>
            </w:r>
          </w:p>
        </w:tc>
      </w:tr>
      <w:tr w:rsidR="00AF03B1" w14:paraId="01DA6AAE" w14:textId="77777777" w:rsidTr="00C24C5F">
        <w:trPr>
          <w:trHeight w:val="85"/>
        </w:trPr>
        <w:tc>
          <w:tcPr>
            <w:tcW w:w="1365" w:type="dxa"/>
            <w:shd w:val="clear" w:color="auto" w:fill="FFFFFF" w:themeFill="background1"/>
            <w:vAlign w:val="center"/>
          </w:tcPr>
          <w:p w14:paraId="55701E49"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shd w:val="clear" w:color="auto" w:fill="FFFFFF" w:themeFill="background1"/>
            <w:vAlign w:val="center"/>
          </w:tcPr>
          <w:p w14:paraId="4946B501"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CS 101</w:t>
            </w:r>
          </w:p>
        </w:tc>
        <w:tc>
          <w:tcPr>
            <w:tcW w:w="4860" w:type="dxa"/>
            <w:shd w:val="clear" w:color="auto" w:fill="FFFFFF" w:themeFill="background1"/>
            <w:vAlign w:val="center"/>
          </w:tcPr>
          <w:p w14:paraId="389AC314"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Introduction to Info. Tech with Lab</w:t>
            </w:r>
          </w:p>
        </w:tc>
        <w:tc>
          <w:tcPr>
            <w:tcW w:w="900" w:type="dxa"/>
            <w:shd w:val="clear" w:color="auto" w:fill="FFFFFF" w:themeFill="background1"/>
          </w:tcPr>
          <w:p w14:paraId="243A9655"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6A5F9F7"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87376AF"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09CFE73" w14:textId="77777777" w:rsidR="00AF03B1" w:rsidRPr="009E4B37" w:rsidRDefault="00AF03B1" w:rsidP="00C24C5F">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1-1</w:t>
            </w:r>
          </w:p>
        </w:tc>
      </w:tr>
      <w:tr w:rsidR="00AF03B1" w14:paraId="4878ACA3" w14:textId="77777777" w:rsidTr="00C24C5F">
        <w:trPr>
          <w:trHeight w:val="85"/>
        </w:trPr>
        <w:tc>
          <w:tcPr>
            <w:tcW w:w="1365" w:type="dxa"/>
            <w:shd w:val="clear" w:color="auto" w:fill="FFFFFF" w:themeFill="background1"/>
          </w:tcPr>
          <w:p w14:paraId="333B5414"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shd w:val="clear" w:color="auto" w:fill="FFFFFF" w:themeFill="background1"/>
            <w:vAlign w:val="center"/>
          </w:tcPr>
          <w:p w14:paraId="061545F5"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CS 101</w:t>
            </w:r>
          </w:p>
        </w:tc>
        <w:tc>
          <w:tcPr>
            <w:tcW w:w="4860" w:type="dxa"/>
            <w:shd w:val="clear" w:color="auto" w:fill="FFFFFF" w:themeFill="background1"/>
            <w:vAlign w:val="center"/>
          </w:tcPr>
          <w:p w14:paraId="79298571"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Introduction to Info. Tech with Lab</w:t>
            </w:r>
          </w:p>
        </w:tc>
        <w:tc>
          <w:tcPr>
            <w:tcW w:w="900" w:type="dxa"/>
            <w:shd w:val="clear" w:color="auto" w:fill="FFFFFF" w:themeFill="background1"/>
          </w:tcPr>
          <w:p w14:paraId="48F13E28" w14:textId="77777777" w:rsidR="00AF03B1" w:rsidRDefault="00AF03B1"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69EA52FB"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D7E47D7"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096E915" w14:textId="77777777" w:rsidR="00AF03B1" w:rsidRPr="009E4B37" w:rsidRDefault="00AF03B1" w:rsidP="00C24C5F">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1-6</w:t>
            </w:r>
          </w:p>
        </w:tc>
      </w:tr>
      <w:tr w:rsidR="00AF03B1" w14:paraId="61F54BDB" w14:textId="77777777" w:rsidTr="00C24C5F">
        <w:trPr>
          <w:trHeight w:val="85"/>
        </w:trPr>
        <w:tc>
          <w:tcPr>
            <w:tcW w:w="1365" w:type="dxa"/>
            <w:shd w:val="clear" w:color="auto" w:fill="FFFFFF" w:themeFill="background1"/>
          </w:tcPr>
          <w:p w14:paraId="5883B32B"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shd w:val="clear" w:color="auto" w:fill="FFFFFF" w:themeFill="background1"/>
            <w:vAlign w:val="center"/>
          </w:tcPr>
          <w:p w14:paraId="4F7D5D2D"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CS 101</w:t>
            </w:r>
          </w:p>
        </w:tc>
        <w:tc>
          <w:tcPr>
            <w:tcW w:w="4860" w:type="dxa"/>
            <w:shd w:val="clear" w:color="auto" w:fill="FFFFFF" w:themeFill="background1"/>
            <w:vAlign w:val="center"/>
          </w:tcPr>
          <w:p w14:paraId="176C580C"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Introduction to Info. Tech with Lab</w:t>
            </w:r>
          </w:p>
        </w:tc>
        <w:tc>
          <w:tcPr>
            <w:tcW w:w="900" w:type="dxa"/>
            <w:shd w:val="clear" w:color="auto" w:fill="FFFFFF" w:themeFill="background1"/>
          </w:tcPr>
          <w:p w14:paraId="327A8FE3" w14:textId="77777777" w:rsidR="00AF03B1" w:rsidRDefault="00AF03B1"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2EED4E7"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F6A68CD"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704353DD" w14:textId="77777777" w:rsidR="00AF03B1" w:rsidRPr="009E4B37" w:rsidRDefault="00AF03B1" w:rsidP="00C24C5F">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1-4</w:t>
            </w:r>
          </w:p>
        </w:tc>
      </w:tr>
      <w:tr w:rsidR="00AF03B1" w14:paraId="5E3A3CDA" w14:textId="77777777" w:rsidTr="00C24C5F">
        <w:trPr>
          <w:trHeight w:val="85"/>
        </w:trPr>
        <w:tc>
          <w:tcPr>
            <w:tcW w:w="1365" w:type="dxa"/>
            <w:shd w:val="clear" w:color="auto" w:fill="FFFFFF" w:themeFill="background1"/>
          </w:tcPr>
          <w:p w14:paraId="1A6BF318"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shd w:val="clear" w:color="auto" w:fill="FFFFFF" w:themeFill="background1"/>
            <w:vAlign w:val="center"/>
          </w:tcPr>
          <w:p w14:paraId="3A598DBA"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CS 101</w:t>
            </w:r>
          </w:p>
        </w:tc>
        <w:tc>
          <w:tcPr>
            <w:tcW w:w="4860" w:type="dxa"/>
            <w:shd w:val="clear" w:color="auto" w:fill="FFFFFF" w:themeFill="background1"/>
            <w:vAlign w:val="center"/>
          </w:tcPr>
          <w:p w14:paraId="189EE048"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Introduction to Info. Tech with Lab</w:t>
            </w:r>
          </w:p>
        </w:tc>
        <w:tc>
          <w:tcPr>
            <w:tcW w:w="900" w:type="dxa"/>
            <w:shd w:val="clear" w:color="auto" w:fill="FFFFFF" w:themeFill="background1"/>
          </w:tcPr>
          <w:p w14:paraId="220ED71E" w14:textId="77777777" w:rsidR="00AF03B1" w:rsidRDefault="00AF03B1"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E5F4CC7"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9112E96"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4334DE20" w14:textId="77777777" w:rsidR="00AF03B1" w:rsidRPr="009E4B37" w:rsidRDefault="00AF03B1" w:rsidP="00C24C5F">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1-2</w:t>
            </w:r>
          </w:p>
        </w:tc>
      </w:tr>
      <w:tr w:rsidR="009E4B37" w14:paraId="241E2AB7" w14:textId="77777777" w:rsidTr="00C24C5F">
        <w:trPr>
          <w:trHeight w:val="85"/>
        </w:trPr>
        <w:tc>
          <w:tcPr>
            <w:tcW w:w="1365" w:type="dxa"/>
            <w:shd w:val="clear" w:color="auto" w:fill="FFFFFF" w:themeFill="background1"/>
          </w:tcPr>
          <w:p w14:paraId="1A8EDAE8" w14:textId="1CE8065E" w:rsidR="009E4B37" w:rsidRDefault="009E4B37" w:rsidP="009E4B37">
            <w:pPr>
              <w:spacing w:after="0" w:line="240" w:lineRule="auto"/>
              <w:rPr>
                <w:rFonts w:ascii="Arial Narrow" w:hAnsi="Arial Narrow" w:cs="Arial"/>
                <w:sz w:val="20"/>
                <w:szCs w:val="20"/>
              </w:rPr>
            </w:pPr>
            <w:r>
              <w:rPr>
                <w:rFonts w:ascii="Arial Narrow" w:hAnsi="Arial Narrow" w:cs="Arial"/>
                <w:sz w:val="20"/>
                <w:szCs w:val="20"/>
              </w:rPr>
              <w:t>5:00-6:00E</w:t>
            </w:r>
          </w:p>
        </w:tc>
        <w:tc>
          <w:tcPr>
            <w:tcW w:w="1170" w:type="dxa"/>
            <w:shd w:val="clear" w:color="auto" w:fill="FFFFFF" w:themeFill="background1"/>
            <w:vAlign w:val="center"/>
          </w:tcPr>
          <w:p w14:paraId="7570AD20" w14:textId="2E530903" w:rsidR="009E4B37" w:rsidRDefault="009E4B37" w:rsidP="009E4B37">
            <w:pPr>
              <w:spacing w:after="0" w:line="240" w:lineRule="auto"/>
              <w:rPr>
                <w:rFonts w:ascii="Times New Roman" w:hAnsi="Times New Roman"/>
                <w:color w:val="000000" w:themeColor="text1"/>
              </w:rPr>
            </w:pPr>
            <w:r>
              <w:rPr>
                <w:rFonts w:ascii="Times New Roman" w:hAnsi="Times New Roman"/>
                <w:color w:val="000000" w:themeColor="text1"/>
              </w:rPr>
              <w:t>CS 101</w:t>
            </w:r>
          </w:p>
        </w:tc>
        <w:tc>
          <w:tcPr>
            <w:tcW w:w="4860" w:type="dxa"/>
            <w:shd w:val="clear" w:color="auto" w:fill="FFFFFF" w:themeFill="background1"/>
            <w:vAlign w:val="center"/>
          </w:tcPr>
          <w:p w14:paraId="7EAEA353" w14:textId="428D862A" w:rsidR="009E4B37" w:rsidRDefault="009E4B37" w:rsidP="009E4B37">
            <w:pPr>
              <w:spacing w:after="0" w:line="240" w:lineRule="auto"/>
              <w:rPr>
                <w:rFonts w:ascii="Times New Roman" w:hAnsi="Times New Roman"/>
                <w:color w:val="000000" w:themeColor="text1"/>
              </w:rPr>
            </w:pPr>
            <w:r>
              <w:rPr>
                <w:rFonts w:ascii="Times New Roman" w:hAnsi="Times New Roman"/>
                <w:color w:val="000000" w:themeColor="text1"/>
              </w:rPr>
              <w:t>Introduction to Info. Tech with Lab</w:t>
            </w:r>
          </w:p>
        </w:tc>
        <w:tc>
          <w:tcPr>
            <w:tcW w:w="900" w:type="dxa"/>
            <w:shd w:val="clear" w:color="auto" w:fill="FFFFFF" w:themeFill="background1"/>
          </w:tcPr>
          <w:p w14:paraId="0CBCAD5A" w14:textId="6E12A59B" w:rsidR="009E4B37" w:rsidRDefault="009E4B37" w:rsidP="009E4B37">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3D531576" w14:textId="5C681C26" w:rsidR="009E4B37" w:rsidRDefault="009E4B37" w:rsidP="009E4B37">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76B1973" w14:textId="210CCCED" w:rsidR="009E4B37" w:rsidRDefault="009E4B37" w:rsidP="009E4B37">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22BC127E" w14:textId="38A435B5" w:rsidR="009E4B37" w:rsidRPr="009E4B37" w:rsidRDefault="009E4B37" w:rsidP="009E4B37">
            <w:pPr>
              <w:spacing w:after="0" w:line="240" w:lineRule="auto"/>
              <w:jc w:val="center"/>
              <w:rPr>
                <w:rFonts w:ascii="Arial Narrow" w:hAnsi="Arial Narrow" w:cs="Arial"/>
                <w:sz w:val="20"/>
                <w:szCs w:val="20"/>
              </w:rPr>
            </w:pPr>
            <w:r w:rsidRPr="009E4B37">
              <w:rPr>
                <w:rFonts w:ascii="Arial Narrow" w:hAnsi="Arial Narrow" w:cs="Arial"/>
                <w:sz w:val="20"/>
                <w:szCs w:val="20"/>
              </w:rPr>
              <w:t>BSBA HRM</w:t>
            </w:r>
            <w:r>
              <w:rPr>
                <w:rFonts w:ascii="Arial Narrow" w:hAnsi="Arial Narrow" w:cs="Arial"/>
                <w:sz w:val="20"/>
                <w:szCs w:val="20"/>
              </w:rPr>
              <w:t xml:space="preserve"> 1-3</w:t>
            </w:r>
          </w:p>
        </w:tc>
      </w:tr>
      <w:tr w:rsidR="001A1BAD" w14:paraId="59C040AA" w14:textId="77777777" w:rsidTr="00C24C5F">
        <w:trPr>
          <w:trHeight w:val="85"/>
        </w:trPr>
        <w:tc>
          <w:tcPr>
            <w:tcW w:w="1365" w:type="dxa"/>
            <w:shd w:val="clear" w:color="auto" w:fill="FFFFFF" w:themeFill="background1"/>
          </w:tcPr>
          <w:p w14:paraId="57DD9F1F" w14:textId="70F563AA" w:rsidR="001A1BAD" w:rsidRDefault="001A1BAD" w:rsidP="001A1BAD">
            <w:pPr>
              <w:spacing w:after="0" w:line="240" w:lineRule="auto"/>
              <w:rPr>
                <w:rFonts w:ascii="Arial Narrow" w:hAnsi="Arial Narrow" w:cs="Arial"/>
                <w:sz w:val="20"/>
                <w:szCs w:val="20"/>
              </w:rPr>
            </w:pPr>
            <w:r>
              <w:rPr>
                <w:rFonts w:ascii="Arial Narrow" w:hAnsi="Arial Narrow" w:cs="Arial"/>
                <w:sz w:val="20"/>
                <w:szCs w:val="20"/>
              </w:rPr>
              <w:t>8:00-9:00E</w:t>
            </w:r>
          </w:p>
        </w:tc>
        <w:tc>
          <w:tcPr>
            <w:tcW w:w="1170" w:type="dxa"/>
            <w:shd w:val="clear" w:color="auto" w:fill="FFFFFF" w:themeFill="background1"/>
            <w:vAlign w:val="center"/>
          </w:tcPr>
          <w:p w14:paraId="6C2E482B" w14:textId="557EEFD9" w:rsidR="001A1BAD" w:rsidRDefault="001A1BAD" w:rsidP="001A1BAD">
            <w:pPr>
              <w:spacing w:after="0" w:line="240" w:lineRule="auto"/>
              <w:rPr>
                <w:rFonts w:ascii="Times New Roman" w:hAnsi="Times New Roman"/>
                <w:color w:val="000000" w:themeColor="text1"/>
              </w:rPr>
            </w:pPr>
            <w:r>
              <w:rPr>
                <w:rFonts w:ascii="Times New Roman" w:hAnsi="Times New Roman"/>
                <w:color w:val="000000" w:themeColor="text1"/>
              </w:rPr>
              <w:t>CS 101</w:t>
            </w:r>
          </w:p>
        </w:tc>
        <w:tc>
          <w:tcPr>
            <w:tcW w:w="4860" w:type="dxa"/>
            <w:shd w:val="clear" w:color="auto" w:fill="FFFFFF" w:themeFill="background1"/>
            <w:vAlign w:val="center"/>
          </w:tcPr>
          <w:p w14:paraId="469386A4" w14:textId="01C448C1" w:rsidR="001A1BAD" w:rsidRDefault="001A1BAD" w:rsidP="001A1BAD">
            <w:pPr>
              <w:spacing w:after="0" w:line="240" w:lineRule="auto"/>
              <w:rPr>
                <w:rFonts w:ascii="Times New Roman" w:hAnsi="Times New Roman"/>
                <w:color w:val="000000" w:themeColor="text1"/>
              </w:rPr>
            </w:pPr>
            <w:r>
              <w:rPr>
                <w:rFonts w:ascii="Times New Roman" w:hAnsi="Times New Roman"/>
                <w:color w:val="000000" w:themeColor="text1"/>
              </w:rPr>
              <w:t>Introduction to Info. Tech with Lab</w:t>
            </w:r>
          </w:p>
        </w:tc>
        <w:tc>
          <w:tcPr>
            <w:tcW w:w="900" w:type="dxa"/>
            <w:shd w:val="clear" w:color="auto" w:fill="FFFFFF" w:themeFill="background1"/>
          </w:tcPr>
          <w:p w14:paraId="24A12682" w14:textId="6227BD52" w:rsidR="001A1BAD" w:rsidRDefault="001A1BAD" w:rsidP="001A1BAD">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554F1667" w14:textId="2996EF40" w:rsidR="001A1BAD" w:rsidRDefault="001A1BAD" w:rsidP="001A1BAD">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61B4AB4" w14:textId="1E65296B" w:rsidR="001A1BAD" w:rsidRDefault="001A1BAD" w:rsidP="001A1BAD">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700DBAB2" w14:textId="6592E2BC" w:rsidR="001A1BAD" w:rsidRPr="009E4B37" w:rsidRDefault="001A1BAD" w:rsidP="001A1BAD">
            <w:pPr>
              <w:spacing w:after="0" w:line="240" w:lineRule="auto"/>
              <w:jc w:val="center"/>
              <w:rPr>
                <w:rFonts w:ascii="Arial Narrow" w:hAnsi="Arial Narrow" w:cs="Arial"/>
                <w:sz w:val="20"/>
                <w:szCs w:val="20"/>
              </w:rPr>
            </w:pPr>
            <w:r w:rsidRPr="009E4B37">
              <w:rPr>
                <w:rFonts w:ascii="Arial Narrow" w:hAnsi="Arial Narrow" w:cs="Arial"/>
                <w:sz w:val="20"/>
                <w:szCs w:val="20"/>
              </w:rPr>
              <w:t>BSBA HRM</w:t>
            </w:r>
            <w:r>
              <w:rPr>
                <w:rFonts w:ascii="Arial Narrow" w:hAnsi="Arial Narrow" w:cs="Arial"/>
                <w:sz w:val="20"/>
                <w:szCs w:val="20"/>
              </w:rPr>
              <w:t xml:space="preserve"> 1-5</w:t>
            </w:r>
          </w:p>
        </w:tc>
      </w:tr>
      <w:tr w:rsidR="001A1BAD" w14:paraId="11B64526" w14:textId="77777777" w:rsidTr="00C24C5F">
        <w:trPr>
          <w:trHeight w:val="85"/>
        </w:trPr>
        <w:tc>
          <w:tcPr>
            <w:tcW w:w="1365" w:type="dxa"/>
            <w:shd w:val="clear" w:color="auto" w:fill="FBD4B4" w:themeFill="accent6" w:themeFillTint="66"/>
            <w:vAlign w:val="center"/>
          </w:tcPr>
          <w:p w14:paraId="7B3D5F1E" w14:textId="77777777" w:rsidR="001A1BAD" w:rsidRDefault="001A1BAD" w:rsidP="001A1BAD">
            <w:pPr>
              <w:spacing w:after="0" w:line="240" w:lineRule="auto"/>
              <w:rPr>
                <w:rFonts w:ascii="Arial" w:hAnsi="Arial" w:cs="Arial"/>
                <w:sz w:val="20"/>
                <w:szCs w:val="20"/>
              </w:rPr>
            </w:pPr>
          </w:p>
        </w:tc>
        <w:tc>
          <w:tcPr>
            <w:tcW w:w="1170" w:type="dxa"/>
            <w:shd w:val="clear" w:color="auto" w:fill="FBD4B4" w:themeFill="accent6" w:themeFillTint="66"/>
            <w:vAlign w:val="center"/>
          </w:tcPr>
          <w:p w14:paraId="7C76FFA0" w14:textId="77777777" w:rsidR="001A1BAD" w:rsidRDefault="001A1BAD" w:rsidP="001A1BAD">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7C399588" w14:textId="77777777" w:rsidR="001A1BAD" w:rsidRDefault="001A1BAD" w:rsidP="001A1BAD">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482A7EB6" w14:textId="77777777" w:rsidR="001A1BAD" w:rsidRDefault="001A1BAD" w:rsidP="001A1BAD">
            <w:pPr>
              <w:spacing w:after="0" w:line="240" w:lineRule="auto"/>
              <w:jc w:val="center"/>
              <w:rPr>
                <w:rFonts w:ascii="Arial" w:hAnsi="Arial" w:cs="Arial"/>
              </w:rPr>
            </w:pPr>
          </w:p>
        </w:tc>
        <w:tc>
          <w:tcPr>
            <w:tcW w:w="720" w:type="dxa"/>
            <w:shd w:val="clear" w:color="auto" w:fill="FBD4B4" w:themeFill="accent6" w:themeFillTint="66"/>
            <w:vAlign w:val="center"/>
          </w:tcPr>
          <w:p w14:paraId="214BF325" w14:textId="77777777" w:rsidR="001A1BAD" w:rsidRDefault="001A1BAD" w:rsidP="001A1BAD">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79BBA2E9" w14:textId="77777777" w:rsidR="001A1BAD" w:rsidRDefault="001A1BAD" w:rsidP="001A1BAD">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2E65C7FF" w14:textId="77777777" w:rsidR="001A1BAD" w:rsidRPr="009E4B37" w:rsidRDefault="001A1BAD" w:rsidP="001A1BAD">
            <w:pPr>
              <w:spacing w:after="0" w:line="240" w:lineRule="auto"/>
              <w:jc w:val="center"/>
              <w:rPr>
                <w:rFonts w:ascii="Arial Narrow" w:hAnsi="Arial Narrow" w:cs="Arial"/>
                <w:color w:val="000000" w:themeColor="text1"/>
                <w:sz w:val="20"/>
                <w:szCs w:val="20"/>
              </w:rPr>
            </w:pPr>
          </w:p>
        </w:tc>
      </w:tr>
      <w:tr w:rsidR="001A1BAD" w14:paraId="297C0C9A" w14:textId="77777777" w:rsidTr="00C24C5F">
        <w:trPr>
          <w:trHeight w:val="85"/>
        </w:trPr>
        <w:tc>
          <w:tcPr>
            <w:tcW w:w="1365" w:type="dxa"/>
            <w:shd w:val="clear" w:color="auto" w:fill="FFFFFF" w:themeFill="background1"/>
            <w:vAlign w:val="center"/>
          </w:tcPr>
          <w:p w14:paraId="18878F89" w14:textId="77777777" w:rsidR="001A1BAD" w:rsidRDefault="001A1BAD" w:rsidP="001A1BAD">
            <w:pPr>
              <w:spacing w:after="0" w:line="240" w:lineRule="auto"/>
              <w:rPr>
                <w:rFonts w:ascii="Arial Narrow" w:hAnsi="Arial Narrow" w:cs="Arial"/>
                <w:sz w:val="20"/>
                <w:szCs w:val="20"/>
              </w:rPr>
            </w:pPr>
            <w:r>
              <w:rPr>
                <w:rFonts w:ascii="Arial Narrow" w:hAnsi="Arial Narrow" w:cs="Arial"/>
                <w:sz w:val="20"/>
                <w:szCs w:val="20"/>
              </w:rPr>
              <w:t>8:00-9:00 AM</w:t>
            </w:r>
          </w:p>
        </w:tc>
        <w:tc>
          <w:tcPr>
            <w:tcW w:w="1170" w:type="dxa"/>
            <w:vAlign w:val="center"/>
          </w:tcPr>
          <w:p w14:paraId="239A2E3F" w14:textId="77777777" w:rsidR="001A1BAD" w:rsidRPr="00947B55" w:rsidRDefault="001A1BAD" w:rsidP="001A1BAD">
            <w:pPr>
              <w:spacing w:after="0" w:line="240" w:lineRule="auto"/>
              <w:rPr>
                <w:rFonts w:ascii="Times New Roman" w:hAnsi="Times New Roman"/>
                <w:bCs/>
              </w:rPr>
            </w:pPr>
            <w:r w:rsidRPr="00947B55">
              <w:rPr>
                <w:rFonts w:ascii="Times New Roman" w:hAnsi="Times New Roman"/>
                <w:bCs/>
              </w:rPr>
              <w:t>GE Elec 3</w:t>
            </w:r>
          </w:p>
        </w:tc>
        <w:tc>
          <w:tcPr>
            <w:tcW w:w="4860" w:type="dxa"/>
            <w:vAlign w:val="center"/>
          </w:tcPr>
          <w:p w14:paraId="6CECF88E" w14:textId="77777777" w:rsidR="001A1BAD" w:rsidRPr="00947B55" w:rsidRDefault="001A1BAD" w:rsidP="001A1BAD">
            <w:pPr>
              <w:spacing w:after="0" w:line="240" w:lineRule="auto"/>
              <w:rPr>
                <w:rFonts w:ascii="Times New Roman" w:hAnsi="Times New Roman"/>
                <w:bCs/>
              </w:rPr>
            </w:pPr>
            <w:r w:rsidRPr="00947B55">
              <w:rPr>
                <w:rFonts w:ascii="Times New Roman" w:hAnsi="Times New Roman"/>
                <w:bCs/>
              </w:rPr>
              <w:t>Environmental Science</w:t>
            </w:r>
          </w:p>
        </w:tc>
        <w:tc>
          <w:tcPr>
            <w:tcW w:w="900" w:type="dxa"/>
            <w:shd w:val="clear" w:color="auto" w:fill="FFFFFF" w:themeFill="background1"/>
            <w:vAlign w:val="center"/>
          </w:tcPr>
          <w:p w14:paraId="5A085F56" w14:textId="77777777" w:rsidR="001A1BAD" w:rsidRDefault="001A1BAD" w:rsidP="001A1BAD">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0E3E5AE9" w14:textId="77777777" w:rsidR="001A1BAD" w:rsidRDefault="001A1BAD" w:rsidP="001A1BAD">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9324901" w14:textId="77777777" w:rsidR="001A1BAD" w:rsidRDefault="001A1BAD" w:rsidP="001A1BAD">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69277338" w14:textId="77777777" w:rsidR="001A1BAD" w:rsidRPr="009E4B37" w:rsidRDefault="001A1BAD" w:rsidP="001A1BAD">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2-9</w:t>
            </w:r>
          </w:p>
        </w:tc>
      </w:tr>
      <w:tr w:rsidR="001A1BAD" w14:paraId="13AD8CF9" w14:textId="77777777" w:rsidTr="00C24C5F">
        <w:trPr>
          <w:trHeight w:val="85"/>
        </w:trPr>
        <w:tc>
          <w:tcPr>
            <w:tcW w:w="1365" w:type="dxa"/>
            <w:shd w:val="clear" w:color="auto" w:fill="FFFFFF" w:themeFill="background1"/>
            <w:vAlign w:val="center"/>
          </w:tcPr>
          <w:p w14:paraId="16FC40F2" w14:textId="77777777" w:rsidR="001A1BAD" w:rsidRDefault="001A1BAD" w:rsidP="001A1BAD">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665444F3" w14:textId="77777777" w:rsidR="001A1BAD" w:rsidRPr="00947B55" w:rsidRDefault="001A1BAD" w:rsidP="001A1BAD">
            <w:pPr>
              <w:spacing w:after="0" w:line="240" w:lineRule="auto"/>
              <w:rPr>
                <w:rFonts w:ascii="Times New Roman" w:hAnsi="Times New Roman"/>
                <w:bCs/>
              </w:rPr>
            </w:pPr>
            <w:r w:rsidRPr="00947B55">
              <w:rPr>
                <w:rFonts w:ascii="Times New Roman" w:hAnsi="Times New Roman"/>
                <w:bCs/>
              </w:rPr>
              <w:t>GE Con</w:t>
            </w:r>
          </w:p>
        </w:tc>
        <w:tc>
          <w:tcPr>
            <w:tcW w:w="4860" w:type="dxa"/>
            <w:vAlign w:val="center"/>
          </w:tcPr>
          <w:p w14:paraId="49E61197" w14:textId="77777777" w:rsidR="001A1BAD" w:rsidRPr="00947B55" w:rsidRDefault="001A1BAD" w:rsidP="001A1BAD">
            <w:pPr>
              <w:spacing w:after="0" w:line="240" w:lineRule="auto"/>
              <w:rPr>
                <w:rFonts w:ascii="Times New Roman" w:hAnsi="Times New Roman"/>
                <w:bCs/>
              </w:rPr>
            </w:pPr>
            <w:r w:rsidRPr="00947B55">
              <w:rPr>
                <w:rFonts w:ascii="Times New Roman" w:hAnsi="Times New Roman"/>
                <w:bCs/>
              </w:rPr>
              <w:t>The Contemporary World</w:t>
            </w:r>
          </w:p>
        </w:tc>
        <w:tc>
          <w:tcPr>
            <w:tcW w:w="900" w:type="dxa"/>
            <w:shd w:val="clear" w:color="auto" w:fill="FFFFFF" w:themeFill="background1"/>
          </w:tcPr>
          <w:p w14:paraId="1A3DBC9A" w14:textId="77777777" w:rsidR="001A1BAD" w:rsidRDefault="001A1BAD" w:rsidP="001A1BAD">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4D792541" w14:textId="77777777" w:rsidR="001A1BAD" w:rsidRDefault="001A1BAD" w:rsidP="001A1BAD">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B970921" w14:textId="77777777" w:rsidR="001A1BAD" w:rsidRDefault="001A1BAD" w:rsidP="001A1BAD">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2C45FAA6" w14:textId="77777777" w:rsidR="001A1BAD" w:rsidRPr="009E4B37" w:rsidRDefault="001A1BAD" w:rsidP="001A1BAD">
            <w:pPr>
              <w:spacing w:after="0" w:line="240" w:lineRule="auto"/>
              <w:jc w:val="center"/>
              <w:rPr>
                <w:rFonts w:ascii="Arial Narrow" w:hAnsi="Arial Narrow" w:cs="Arial"/>
                <w:sz w:val="20"/>
                <w:szCs w:val="20"/>
              </w:rPr>
            </w:pPr>
            <w:proofErr w:type="spellStart"/>
            <w:r w:rsidRPr="009E4B37">
              <w:rPr>
                <w:rFonts w:ascii="Arial Narrow" w:hAnsi="Arial Narrow" w:cs="Arial"/>
                <w:sz w:val="20"/>
                <w:szCs w:val="20"/>
              </w:rPr>
              <w:t>BSCrim</w:t>
            </w:r>
            <w:proofErr w:type="spellEnd"/>
            <w:r w:rsidRPr="009E4B37">
              <w:rPr>
                <w:rFonts w:ascii="Arial Narrow" w:hAnsi="Arial Narrow" w:cs="Arial"/>
                <w:sz w:val="20"/>
                <w:szCs w:val="20"/>
              </w:rPr>
              <w:t xml:space="preserve"> 4-5</w:t>
            </w:r>
          </w:p>
        </w:tc>
      </w:tr>
      <w:tr w:rsidR="001A1BAD" w14:paraId="2FDEDCE9" w14:textId="77777777" w:rsidTr="001D4C65">
        <w:trPr>
          <w:trHeight w:val="85"/>
        </w:trPr>
        <w:tc>
          <w:tcPr>
            <w:tcW w:w="1365" w:type="dxa"/>
            <w:shd w:val="clear" w:color="auto" w:fill="FFFFFF" w:themeFill="background1"/>
            <w:vAlign w:val="center"/>
          </w:tcPr>
          <w:p w14:paraId="4035D9A4" w14:textId="68F0E17B" w:rsidR="001A1BAD" w:rsidRDefault="001A1BAD" w:rsidP="001A1BAD">
            <w:pPr>
              <w:spacing w:after="0" w:line="240" w:lineRule="auto"/>
              <w:rPr>
                <w:rFonts w:ascii="Arial Narrow" w:hAnsi="Arial Narrow" w:cs="Arial"/>
                <w:sz w:val="20"/>
                <w:szCs w:val="20"/>
              </w:rPr>
            </w:pPr>
            <w:r>
              <w:rPr>
                <w:rFonts w:ascii="Arial Narrow" w:hAnsi="Arial Narrow" w:cs="Arial"/>
                <w:sz w:val="20"/>
                <w:szCs w:val="20"/>
              </w:rPr>
              <w:t>5:00-6:00E</w:t>
            </w:r>
          </w:p>
        </w:tc>
        <w:tc>
          <w:tcPr>
            <w:tcW w:w="1170" w:type="dxa"/>
            <w:shd w:val="clear" w:color="auto" w:fill="FFFFFF" w:themeFill="background1"/>
            <w:vAlign w:val="center"/>
          </w:tcPr>
          <w:p w14:paraId="6CEB36E0" w14:textId="0895F58A" w:rsidR="001A1BAD" w:rsidRPr="00947B55" w:rsidRDefault="001A1BAD" w:rsidP="001A1BAD">
            <w:pPr>
              <w:spacing w:after="0" w:line="240" w:lineRule="auto"/>
              <w:rPr>
                <w:rFonts w:ascii="Times New Roman" w:hAnsi="Times New Roman"/>
                <w:bCs/>
              </w:rPr>
            </w:pPr>
            <w:r>
              <w:rPr>
                <w:rFonts w:ascii="Times New Roman" w:hAnsi="Times New Roman"/>
                <w:color w:val="000000" w:themeColor="text1"/>
              </w:rPr>
              <w:t>CS 101</w:t>
            </w:r>
          </w:p>
        </w:tc>
        <w:tc>
          <w:tcPr>
            <w:tcW w:w="4860" w:type="dxa"/>
            <w:shd w:val="clear" w:color="auto" w:fill="FFFFFF" w:themeFill="background1"/>
            <w:vAlign w:val="center"/>
          </w:tcPr>
          <w:p w14:paraId="16A52876" w14:textId="7BF96C32" w:rsidR="001A1BAD" w:rsidRPr="00947B55" w:rsidRDefault="001A1BAD" w:rsidP="001A1BAD">
            <w:pPr>
              <w:spacing w:after="0" w:line="240" w:lineRule="auto"/>
              <w:rPr>
                <w:rFonts w:ascii="Times New Roman" w:hAnsi="Times New Roman"/>
                <w:bCs/>
              </w:rPr>
            </w:pPr>
            <w:r>
              <w:rPr>
                <w:rFonts w:ascii="Times New Roman" w:hAnsi="Times New Roman"/>
                <w:color w:val="000000" w:themeColor="text1"/>
              </w:rPr>
              <w:t>Introduction to Info. Tech with Lab</w:t>
            </w:r>
          </w:p>
        </w:tc>
        <w:tc>
          <w:tcPr>
            <w:tcW w:w="900" w:type="dxa"/>
            <w:shd w:val="clear" w:color="auto" w:fill="FFFFFF" w:themeFill="background1"/>
          </w:tcPr>
          <w:p w14:paraId="590DFEB9" w14:textId="3F495CB2" w:rsidR="001A1BAD" w:rsidRDefault="001A1BAD" w:rsidP="001A1BAD">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08F1E078" w14:textId="7C75ED68" w:rsidR="001A1BAD" w:rsidRDefault="001A1BAD" w:rsidP="001A1BAD">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23D063A" w14:textId="53219954" w:rsidR="001A1BAD" w:rsidRDefault="001A1BAD" w:rsidP="001A1BAD">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3A24C679" w14:textId="3D547460" w:rsidR="001A1BAD" w:rsidRPr="009E4B37" w:rsidRDefault="001A1BAD" w:rsidP="001A1BAD">
            <w:pPr>
              <w:spacing w:after="0" w:line="240" w:lineRule="auto"/>
              <w:jc w:val="center"/>
              <w:rPr>
                <w:rFonts w:ascii="Arial Narrow" w:hAnsi="Arial Narrow" w:cs="Arial"/>
                <w:sz w:val="20"/>
                <w:szCs w:val="20"/>
              </w:rPr>
            </w:pPr>
            <w:r w:rsidRPr="009E4B37">
              <w:rPr>
                <w:rFonts w:ascii="Arial Narrow" w:hAnsi="Arial Narrow" w:cs="Arial"/>
                <w:sz w:val="20"/>
                <w:szCs w:val="20"/>
              </w:rPr>
              <w:t>BSBA MM 1-4</w:t>
            </w:r>
          </w:p>
        </w:tc>
      </w:tr>
      <w:tr w:rsidR="001A1BAD" w14:paraId="02EAD6D8" w14:textId="77777777" w:rsidTr="00C24C5F">
        <w:trPr>
          <w:trHeight w:val="85"/>
        </w:trPr>
        <w:tc>
          <w:tcPr>
            <w:tcW w:w="1365" w:type="dxa"/>
            <w:shd w:val="clear" w:color="auto" w:fill="548DD4" w:themeFill="text2" w:themeFillTint="99"/>
          </w:tcPr>
          <w:p w14:paraId="0405D7B2" w14:textId="77777777" w:rsidR="001A1BAD" w:rsidRDefault="001A1BAD" w:rsidP="001A1BAD">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F3073B8" w14:textId="77777777" w:rsidR="001A1BAD" w:rsidRDefault="001A1BAD" w:rsidP="001A1BAD">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30D4528E" w14:textId="77777777" w:rsidR="001A1BAD" w:rsidRDefault="001A1BAD" w:rsidP="001A1BAD">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C6FDD0A" w14:textId="6010449E" w:rsidR="001A1BAD" w:rsidRDefault="001A1BAD" w:rsidP="001A1BAD">
            <w:pPr>
              <w:pStyle w:val="ListParagraph"/>
              <w:spacing w:after="0" w:line="240" w:lineRule="auto"/>
              <w:ind w:left="0"/>
              <w:jc w:val="center"/>
              <w:rPr>
                <w:rFonts w:ascii="Arial" w:hAnsi="Arial" w:cs="Arial"/>
                <w:b/>
                <w:bCs/>
                <w:sz w:val="24"/>
                <w:szCs w:val="24"/>
              </w:rPr>
            </w:pPr>
            <w:r>
              <w:rPr>
                <w:rFonts w:ascii="Arial" w:hAnsi="Arial" w:cs="Arial"/>
                <w:b/>
                <w:bCs/>
                <w:sz w:val="24"/>
                <w:szCs w:val="24"/>
              </w:rPr>
              <w:t>33.0</w:t>
            </w:r>
          </w:p>
        </w:tc>
        <w:tc>
          <w:tcPr>
            <w:tcW w:w="720" w:type="dxa"/>
            <w:shd w:val="clear" w:color="auto" w:fill="548DD4" w:themeFill="text2" w:themeFillTint="99"/>
          </w:tcPr>
          <w:p w14:paraId="4A7F9F1A" w14:textId="77777777" w:rsidR="001A1BAD" w:rsidRDefault="001A1BAD" w:rsidP="001A1BAD">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D077373" w14:textId="77777777" w:rsidR="001A1BAD" w:rsidRDefault="001A1BAD" w:rsidP="001A1BAD">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41E4D5CC" w14:textId="77777777" w:rsidR="001A1BAD" w:rsidRDefault="001A1BAD" w:rsidP="001A1BAD">
            <w:pPr>
              <w:pStyle w:val="ListParagraph"/>
              <w:spacing w:after="0" w:line="240" w:lineRule="auto"/>
              <w:ind w:left="0"/>
              <w:jc w:val="center"/>
              <w:rPr>
                <w:rFonts w:ascii="Arial" w:hAnsi="Arial" w:cs="Arial"/>
                <w:b/>
                <w:bCs/>
                <w:sz w:val="24"/>
                <w:szCs w:val="24"/>
              </w:rPr>
            </w:pPr>
          </w:p>
        </w:tc>
      </w:tr>
    </w:tbl>
    <w:p w14:paraId="0640C6E2" w14:textId="77777777" w:rsidR="00AF03B1" w:rsidRDefault="00AF03B1" w:rsidP="00AF03B1">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Full-time Faculty</w:t>
      </w:r>
    </w:p>
    <w:p w14:paraId="7E1A783C"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24 units (8 loads)</w:t>
      </w:r>
    </w:p>
    <w:p w14:paraId="7CEF3D57" w14:textId="7DA1657B" w:rsidR="007775A1" w:rsidRPr="00947B55" w:rsidRDefault="007775A1" w:rsidP="00AF03B1">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w:t>
      </w:r>
      <w:r w:rsidR="001A1BAD">
        <w:rPr>
          <w:rFonts w:ascii="Arial" w:hAnsi="Arial" w:cs="Arial"/>
          <w:i/>
          <w:iCs/>
          <w:sz w:val="24"/>
          <w:szCs w:val="24"/>
        </w:rPr>
        <w:t>9</w:t>
      </w:r>
      <w:r>
        <w:rPr>
          <w:rFonts w:ascii="Arial" w:hAnsi="Arial" w:cs="Arial"/>
          <w:i/>
          <w:iCs/>
          <w:sz w:val="24"/>
          <w:szCs w:val="24"/>
        </w:rPr>
        <w:t xml:space="preserve"> units (</w:t>
      </w:r>
      <w:r w:rsidR="001A1BAD">
        <w:rPr>
          <w:rFonts w:ascii="Arial" w:hAnsi="Arial" w:cs="Arial"/>
          <w:i/>
          <w:iCs/>
          <w:sz w:val="24"/>
          <w:szCs w:val="24"/>
        </w:rPr>
        <w:t>3</w:t>
      </w:r>
      <w:r>
        <w:rPr>
          <w:rFonts w:ascii="Arial" w:hAnsi="Arial" w:cs="Arial"/>
          <w:i/>
          <w:iCs/>
          <w:sz w:val="24"/>
          <w:szCs w:val="24"/>
        </w:rPr>
        <w:t xml:space="preserve"> load</w:t>
      </w:r>
      <w:r w:rsidR="001314B4">
        <w:rPr>
          <w:rFonts w:ascii="Arial" w:hAnsi="Arial" w:cs="Arial"/>
          <w:i/>
          <w:iCs/>
          <w:sz w:val="24"/>
          <w:szCs w:val="24"/>
        </w:rPr>
        <w:t>s</w:t>
      </w:r>
      <w:r>
        <w:rPr>
          <w:rFonts w:ascii="Arial" w:hAnsi="Arial" w:cs="Arial"/>
          <w:i/>
          <w:iCs/>
          <w:sz w:val="24"/>
          <w:szCs w:val="24"/>
        </w:rPr>
        <w:t>)</w:t>
      </w:r>
    </w:p>
    <w:p w14:paraId="5883861B" w14:textId="77777777" w:rsidR="00AF03B1" w:rsidRDefault="00AF03B1" w:rsidP="00AF03B1">
      <w:pPr>
        <w:pStyle w:val="ListParagraph"/>
        <w:spacing w:line="240" w:lineRule="auto"/>
        <w:ind w:firstLine="720"/>
        <w:jc w:val="both"/>
        <w:rPr>
          <w:rFonts w:ascii="Arial" w:hAnsi="Arial" w:cs="Arial"/>
          <w:i/>
          <w:iCs/>
          <w:sz w:val="24"/>
          <w:szCs w:val="24"/>
        </w:rPr>
      </w:pPr>
    </w:p>
    <w:p w14:paraId="48BC8F27"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04CCA0BD"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393F36C5" w14:textId="77777777" w:rsidR="00AF03B1" w:rsidRDefault="00AF03B1" w:rsidP="00AF03B1">
      <w:pPr>
        <w:pStyle w:val="ListParagraph"/>
        <w:spacing w:line="240" w:lineRule="auto"/>
        <w:ind w:firstLine="720"/>
        <w:jc w:val="both"/>
        <w:rPr>
          <w:rFonts w:ascii="Arial" w:hAnsi="Arial" w:cs="Arial"/>
          <w:i/>
          <w:iCs/>
          <w:sz w:val="24"/>
          <w:szCs w:val="24"/>
        </w:rPr>
      </w:pPr>
    </w:p>
    <w:p w14:paraId="492501AD" w14:textId="77777777" w:rsidR="00AF03B1" w:rsidRDefault="00AF03B1" w:rsidP="00AF03B1">
      <w:pPr>
        <w:pStyle w:val="ListParagraph"/>
        <w:spacing w:line="240" w:lineRule="auto"/>
        <w:ind w:firstLine="720"/>
        <w:jc w:val="both"/>
        <w:rPr>
          <w:rFonts w:ascii="Arial" w:hAnsi="Arial" w:cs="Arial"/>
          <w:i/>
          <w:iCs/>
          <w:sz w:val="24"/>
          <w:szCs w:val="24"/>
        </w:rPr>
      </w:pPr>
    </w:p>
    <w:p w14:paraId="2BBE2915" w14:textId="77777777" w:rsidR="00AF03B1" w:rsidRDefault="00AF03B1" w:rsidP="00AF03B1">
      <w:pPr>
        <w:pStyle w:val="ListParagraph"/>
        <w:spacing w:line="240" w:lineRule="auto"/>
        <w:ind w:firstLine="720"/>
        <w:jc w:val="both"/>
        <w:rPr>
          <w:rFonts w:ascii="Arial" w:hAnsi="Arial" w:cs="Arial"/>
          <w:i/>
          <w:iCs/>
          <w:sz w:val="24"/>
          <w:szCs w:val="24"/>
        </w:rPr>
      </w:pPr>
    </w:p>
    <w:p w14:paraId="393ADF4C" w14:textId="77777777" w:rsidR="00AF03B1" w:rsidRDefault="00AF03B1" w:rsidP="00AF03B1">
      <w:pPr>
        <w:pStyle w:val="ListParagraph"/>
        <w:spacing w:line="240" w:lineRule="auto"/>
        <w:ind w:firstLine="720"/>
        <w:jc w:val="both"/>
        <w:rPr>
          <w:rFonts w:ascii="Arial" w:hAnsi="Arial" w:cs="Arial"/>
          <w:i/>
          <w:iCs/>
          <w:sz w:val="24"/>
          <w:szCs w:val="24"/>
        </w:rPr>
      </w:pPr>
    </w:p>
    <w:p w14:paraId="22954A31" w14:textId="77777777" w:rsidR="00AF03B1" w:rsidRDefault="00AF03B1" w:rsidP="00AF03B1">
      <w:pPr>
        <w:pStyle w:val="ListParagraph"/>
        <w:spacing w:line="240" w:lineRule="auto"/>
        <w:ind w:firstLine="720"/>
        <w:jc w:val="both"/>
        <w:rPr>
          <w:rFonts w:ascii="Arial" w:hAnsi="Arial" w:cs="Arial"/>
          <w:i/>
          <w:iCs/>
          <w:sz w:val="24"/>
          <w:szCs w:val="24"/>
        </w:rPr>
      </w:pPr>
    </w:p>
    <w:p w14:paraId="544BFCA3" w14:textId="77777777" w:rsidR="00AF03B1" w:rsidRDefault="00AF03B1" w:rsidP="00AF03B1">
      <w:pPr>
        <w:pStyle w:val="ListParagraph"/>
        <w:spacing w:line="240" w:lineRule="auto"/>
        <w:ind w:firstLine="720"/>
        <w:jc w:val="both"/>
        <w:rPr>
          <w:rFonts w:ascii="Arial" w:hAnsi="Arial" w:cs="Arial"/>
          <w:i/>
          <w:iCs/>
          <w:sz w:val="24"/>
          <w:szCs w:val="24"/>
        </w:rPr>
      </w:pPr>
    </w:p>
    <w:p w14:paraId="0227D3F5" w14:textId="77777777" w:rsidR="00AF03B1" w:rsidRDefault="00AF03B1" w:rsidP="00AF03B1">
      <w:pPr>
        <w:pStyle w:val="ListParagraph"/>
        <w:spacing w:line="240" w:lineRule="auto"/>
        <w:ind w:firstLine="720"/>
        <w:jc w:val="both"/>
        <w:rPr>
          <w:rFonts w:ascii="Arial" w:hAnsi="Arial" w:cs="Arial"/>
          <w:i/>
          <w:iCs/>
          <w:sz w:val="24"/>
          <w:szCs w:val="24"/>
        </w:rPr>
      </w:pPr>
    </w:p>
    <w:p w14:paraId="4CFB1035" w14:textId="77777777" w:rsidR="00AF03B1" w:rsidRDefault="00AF03B1" w:rsidP="00AF03B1">
      <w:pPr>
        <w:pStyle w:val="ListParagraph"/>
        <w:spacing w:line="240" w:lineRule="auto"/>
        <w:ind w:firstLine="720"/>
        <w:jc w:val="both"/>
        <w:rPr>
          <w:rFonts w:ascii="Arial" w:hAnsi="Arial" w:cs="Arial"/>
          <w:i/>
          <w:iCs/>
          <w:sz w:val="24"/>
          <w:szCs w:val="24"/>
        </w:rPr>
      </w:pPr>
    </w:p>
    <w:p w14:paraId="56A98F8E" w14:textId="77777777" w:rsidR="00AF03B1" w:rsidRDefault="00AF03B1" w:rsidP="00AF03B1">
      <w:pPr>
        <w:pStyle w:val="ListParagraph"/>
        <w:spacing w:line="240" w:lineRule="auto"/>
        <w:ind w:firstLine="720"/>
        <w:jc w:val="both"/>
        <w:rPr>
          <w:rFonts w:ascii="Arial" w:hAnsi="Arial" w:cs="Arial"/>
          <w:i/>
          <w:iCs/>
          <w:sz w:val="24"/>
          <w:szCs w:val="24"/>
        </w:rPr>
      </w:pPr>
    </w:p>
    <w:p w14:paraId="41F5244F" w14:textId="77777777" w:rsidR="00AF03B1" w:rsidRDefault="00AF03B1" w:rsidP="00AF03B1">
      <w:pPr>
        <w:pStyle w:val="ListParagraph"/>
        <w:spacing w:line="240" w:lineRule="auto"/>
        <w:ind w:firstLine="720"/>
        <w:jc w:val="both"/>
        <w:rPr>
          <w:rFonts w:ascii="Arial" w:hAnsi="Arial" w:cs="Arial"/>
          <w:i/>
          <w:iCs/>
          <w:sz w:val="24"/>
          <w:szCs w:val="24"/>
        </w:rPr>
      </w:pPr>
    </w:p>
    <w:p w14:paraId="747ECFD9" w14:textId="77777777" w:rsidR="00AF03B1" w:rsidRDefault="00AF03B1" w:rsidP="00AF03B1">
      <w:pPr>
        <w:spacing w:line="240" w:lineRule="auto"/>
        <w:jc w:val="both"/>
        <w:rPr>
          <w:rFonts w:ascii="Arial" w:hAnsi="Arial" w:cs="Arial"/>
          <w:i/>
          <w:iCs/>
          <w:sz w:val="24"/>
          <w:szCs w:val="24"/>
        </w:rPr>
      </w:pPr>
    </w:p>
    <w:p w14:paraId="3FF8C047" w14:textId="77777777" w:rsidR="00AF03B1" w:rsidRDefault="00AF03B1" w:rsidP="00AF03B1">
      <w:pPr>
        <w:spacing w:line="240" w:lineRule="auto"/>
        <w:jc w:val="both"/>
        <w:rPr>
          <w:rFonts w:ascii="Arial" w:hAnsi="Arial" w:cs="Arial"/>
          <w:i/>
          <w:iCs/>
          <w:sz w:val="24"/>
          <w:szCs w:val="24"/>
        </w:rPr>
      </w:pPr>
    </w:p>
    <w:p w14:paraId="44F534CA" w14:textId="77777777" w:rsidR="00AF03B1" w:rsidRDefault="00AF03B1" w:rsidP="00AF03B1">
      <w:pPr>
        <w:spacing w:line="240" w:lineRule="auto"/>
        <w:jc w:val="both"/>
        <w:rPr>
          <w:rFonts w:ascii="Arial" w:hAnsi="Arial" w:cs="Arial"/>
          <w:i/>
          <w:iCs/>
          <w:sz w:val="24"/>
          <w:szCs w:val="24"/>
        </w:rPr>
      </w:pPr>
    </w:p>
    <w:p w14:paraId="0DF710CA" w14:textId="77777777" w:rsidR="00AF03B1" w:rsidRDefault="00AF03B1" w:rsidP="00AF03B1">
      <w:pPr>
        <w:spacing w:line="240" w:lineRule="auto"/>
        <w:jc w:val="both"/>
        <w:rPr>
          <w:rFonts w:ascii="Arial" w:hAnsi="Arial" w:cs="Arial"/>
          <w:i/>
          <w:iCs/>
          <w:sz w:val="24"/>
          <w:szCs w:val="24"/>
        </w:rPr>
      </w:pPr>
    </w:p>
    <w:p w14:paraId="5A4BBBF8" w14:textId="77777777" w:rsidR="00AF03B1" w:rsidRDefault="00AF03B1" w:rsidP="00AF03B1">
      <w:pPr>
        <w:spacing w:line="240" w:lineRule="auto"/>
        <w:jc w:val="both"/>
        <w:rPr>
          <w:rFonts w:ascii="Arial" w:hAnsi="Arial" w:cs="Arial"/>
          <w:i/>
          <w:iCs/>
          <w:sz w:val="24"/>
          <w:szCs w:val="24"/>
        </w:rPr>
      </w:pPr>
    </w:p>
    <w:p w14:paraId="267707D7" w14:textId="77777777" w:rsidR="00AF03B1" w:rsidRDefault="00AF03B1" w:rsidP="00AF03B1">
      <w:pPr>
        <w:spacing w:line="240" w:lineRule="auto"/>
        <w:jc w:val="both"/>
        <w:rPr>
          <w:rFonts w:ascii="Arial" w:hAnsi="Arial" w:cs="Arial"/>
          <w:i/>
          <w:iCs/>
          <w:sz w:val="24"/>
          <w:szCs w:val="24"/>
        </w:rPr>
      </w:pPr>
    </w:p>
    <w:p w14:paraId="166AE197" w14:textId="77777777" w:rsidR="00AF03B1" w:rsidRDefault="00AF03B1" w:rsidP="00AF03B1">
      <w:pPr>
        <w:pStyle w:val="ListParagraph"/>
        <w:spacing w:after="120" w:line="240" w:lineRule="auto"/>
        <w:rPr>
          <w:rFonts w:ascii="Arial" w:hAnsi="Arial" w:cs="Arial"/>
          <w:b/>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768832" behindDoc="0" locked="0" layoutInCell="1" allowOverlap="1" wp14:anchorId="4161CB45" wp14:editId="5FBFE869">
                <wp:simplePos x="0" y="0"/>
                <wp:positionH relativeFrom="column">
                  <wp:posOffset>1814195</wp:posOffset>
                </wp:positionH>
                <wp:positionV relativeFrom="paragraph">
                  <wp:posOffset>210185</wp:posOffset>
                </wp:positionV>
                <wp:extent cx="5177790" cy="0"/>
                <wp:effectExtent l="0" t="0" r="0" b="0"/>
                <wp:wrapNone/>
                <wp:docPr id="1411456668" name="Straight Connector 141145666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97D5C59" id="Straight Connector 1411456668"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URTEZUELA, JEAN JUNE R. MAED</w:t>
      </w:r>
    </w:p>
    <w:p w14:paraId="1D5D13F5" w14:textId="77777777" w:rsidR="00AF03B1" w:rsidRDefault="00AF03B1" w:rsidP="00AF03B1">
      <w:pPr>
        <w:pStyle w:val="ListParagraph"/>
        <w:spacing w:after="120" w:line="240" w:lineRule="auto"/>
        <w:ind w:left="0"/>
        <w:rPr>
          <w:rFonts w:ascii="Arial" w:hAnsi="Arial" w:cs="Arial"/>
          <w:b/>
          <w:sz w:val="24"/>
          <w:szCs w:val="24"/>
        </w:rPr>
      </w:pPr>
    </w:p>
    <w:p w14:paraId="16D35707" w14:textId="77777777" w:rsidR="00AF03B1" w:rsidRDefault="00AF03B1" w:rsidP="00AF03B1">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4BE63C9" w14:textId="77777777" w:rsidR="00AF03B1" w:rsidRDefault="00AF03B1" w:rsidP="00AF03B1">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769856" behindDoc="0" locked="0" layoutInCell="1" allowOverlap="1" wp14:anchorId="6043F5E2" wp14:editId="2A3CD4F7">
                <wp:simplePos x="0" y="0"/>
                <wp:positionH relativeFrom="column">
                  <wp:posOffset>1811655</wp:posOffset>
                </wp:positionH>
                <wp:positionV relativeFrom="paragraph">
                  <wp:posOffset>10795</wp:posOffset>
                </wp:positionV>
                <wp:extent cx="5177155" cy="0"/>
                <wp:effectExtent l="0" t="0" r="0" b="0"/>
                <wp:wrapNone/>
                <wp:docPr id="725861507" name="Straight Connector 72586150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0B7EF65" id="Straight Connector 725861507"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5706F15B" w14:textId="77777777" w:rsidR="00AF03B1" w:rsidRDefault="00AF03B1" w:rsidP="00AF03B1">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40661A02" w14:textId="77777777" w:rsidR="00AF03B1" w:rsidRDefault="00AF03B1" w:rsidP="00AF03B1">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770880" behindDoc="0" locked="0" layoutInCell="1" allowOverlap="1" wp14:anchorId="7AC2D6DA" wp14:editId="1FB96235">
                <wp:simplePos x="0" y="0"/>
                <wp:positionH relativeFrom="column">
                  <wp:posOffset>1754505</wp:posOffset>
                </wp:positionH>
                <wp:positionV relativeFrom="paragraph">
                  <wp:posOffset>19050</wp:posOffset>
                </wp:positionV>
                <wp:extent cx="5236845" cy="0"/>
                <wp:effectExtent l="0" t="0" r="0" b="0"/>
                <wp:wrapNone/>
                <wp:docPr id="842724598" name="Straight Connector 84272459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A174915" id="Straight Connector 842724598"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2800926C" w14:textId="77777777" w:rsidR="00AF03B1" w:rsidRDefault="00AF03B1" w:rsidP="00AF03B1">
      <w:pPr>
        <w:pStyle w:val="ListParagraph"/>
        <w:tabs>
          <w:tab w:val="left" w:pos="2685"/>
        </w:tabs>
        <w:spacing w:line="240" w:lineRule="auto"/>
        <w:jc w:val="both"/>
        <w:rPr>
          <w:rFonts w:ascii="Arial" w:hAnsi="Arial" w:cs="Arial"/>
          <w:sz w:val="24"/>
          <w:szCs w:val="24"/>
        </w:rPr>
      </w:pPr>
      <w:r>
        <w:rPr>
          <w:rFonts w:ascii="Arial" w:hAnsi="Arial" w:cs="Arial"/>
          <w:sz w:val="24"/>
          <w:szCs w:val="24"/>
        </w:rPr>
        <w:tab/>
      </w:r>
    </w:p>
    <w:p w14:paraId="38FE0EF4" w14:textId="77777777" w:rsidR="00AF03B1" w:rsidRDefault="00AF03B1" w:rsidP="00AF03B1">
      <w:pPr>
        <w:pStyle w:val="ListParagraph"/>
        <w:spacing w:line="240" w:lineRule="auto"/>
        <w:ind w:firstLine="720"/>
        <w:jc w:val="both"/>
        <w:rPr>
          <w:rFonts w:ascii="Arial" w:hAnsi="Arial" w:cs="Arial"/>
          <w:sz w:val="24"/>
          <w:szCs w:val="24"/>
        </w:rPr>
      </w:pPr>
    </w:p>
    <w:p w14:paraId="059078B1" w14:textId="77777777" w:rsidR="00AF03B1" w:rsidRDefault="00AF03B1" w:rsidP="00AF03B1">
      <w:pPr>
        <w:pStyle w:val="ListParagraph"/>
        <w:spacing w:line="240" w:lineRule="auto"/>
        <w:ind w:firstLine="720"/>
        <w:jc w:val="both"/>
        <w:rPr>
          <w:rFonts w:ascii="Arial" w:hAnsi="Arial" w:cs="Arial"/>
          <w:sz w:val="24"/>
          <w:szCs w:val="24"/>
        </w:rPr>
      </w:pPr>
    </w:p>
    <w:p w14:paraId="1272CDCF" w14:textId="77777777" w:rsidR="00AF03B1" w:rsidRDefault="00AF03B1" w:rsidP="00AF03B1">
      <w:pPr>
        <w:pStyle w:val="ListParagraph"/>
        <w:tabs>
          <w:tab w:val="left" w:pos="7466"/>
        </w:tabs>
        <w:spacing w:line="240" w:lineRule="auto"/>
        <w:ind w:firstLine="720"/>
        <w:jc w:val="both"/>
        <w:rPr>
          <w:rFonts w:ascii="Arial" w:hAnsi="Arial" w:cs="Arial"/>
          <w:sz w:val="24"/>
          <w:szCs w:val="24"/>
        </w:rPr>
      </w:pPr>
      <w:r>
        <w:rPr>
          <w:rFonts w:ascii="Arial" w:hAnsi="Arial" w:cs="Arial"/>
          <w:sz w:val="24"/>
          <w:szCs w:val="24"/>
        </w:rPr>
        <w:tab/>
      </w:r>
    </w:p>
    <w:p w14:paraId="594E37D1" w14:textId="77777777" w:rsidR="00AF03B1" w:rsidRDefault="00AF03B1" w:rsidP="00AF03B1">
      <w:pPr>
        <w:pStyle w:val="ListParagraph"/>
        <w:spacing w:line="240" w:lineRule="auto"/>
        <w:ind w:firstLine="720"/>
        <w:jc w:val="both"/>
        <w:rPr>
          <w:rFonts w:ascii="Arial" w:hAnsi="Arial" w:cs="Arial"/>
          <w:sz w:val="24"/>
          <w:szCs w:val="24"/>
        </w:rPr>
      </w:pPr>
    </w:p>
    <w:p w14:paraId="28C040EB" w14:textId="77777777" w:rsidR="00AF03B1" w:rsidRDefault="00AF03B1" w:rsidP="00AF03B1">
      <w:pPr>
        <w:pStyle w:val="ListParagraph"/>
        <w:spacing w:line="240" w:lineRule="auto"/>
        <w:ind w:firstLine="720"/>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AF03B1" w14:paraId="2D2E5305" w14:textId="77777777" w:rsidTr="00C24C5F">
        <w:trPr>
          <w:trHeight w:val="85"/>
        </w:trPr>
        <w:tc>
          <w:tcPr>
            <w:tcW w:w="1365" w:type="dxa"/>
            <w:shd w:val="clear" w:color="auto" w:fill="8DB3E2" w:themeFill="text2" w:themeFillTint="66"/>
            <w:vAlign w:val="center"/>
          </w:tcPr>
          <w:p w14:paraId="728731BD" w14:textId="77777777" w:rsidR="00AF03B1" w:rsidRDefault="00AF03B1"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78C0C9B"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62CC7458"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8982C3C"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0E5D296"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BCCA7B2"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254A4463" w14:textId="77777777" w:rsidR="00AF03B1" w:rsidRDefault="00AF03B1" w:rsidP="00C24C5F">
            <w:pPr>
              <w:pStyle w:val="ListParagraph"/>
              <w:spacing w:after="0" w:line="240" w:lineRule="auto"/>
              <w:ind w:left="0"/>
              <w:jc w:val="center"/>
              <w:rPr>
                <w:rFonts w:ascii="Arial" w:hAnsi="Arial" w:cs="Arial"/>
                <w:b/>
              </w:rPr>
            </w:pPr>
            <w:r>
              <w:rPr>
                <w:rFonts w:ascii="Arial" w:hAnsi="Arial" w:cs="Arial"/>
                <w:b/>
              </w:rPr>
              <w:t>SECTION</w:t>
            </w:r>
          </w:p>
        </w:tc>
      </w:tr>
      <w:tr w:rsidR="00AF03B1" w14:paraId="530E9678" w14:textId="77777777" w:rsidTr="00C24C5F">
        <w:trPr>
          <w:trHeight w:val="90"/>
        </w:trPr>
        <w:tc>
          <w:tcPr>
            <w:tcW w:w="1365" w:type="dxa"/>
            <w:shd w:val="clear" w:color="auto" w:fill="FFFFFF" w:themeFill="background1"/>
            <w:vAlign w:val="center"/>
          </w:tcPr>
          <w:p w14:paraId="6533C47A" w14:textId="77777777" w:rsidR="00AF03B1" w:rsidRDefault="00AF03B1" w:rsidP="00C24C5F">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shd w:val="clear" w:color="auto" w:fill="FFFFFF" w:themeFill="background1"/>
            <w:vAlign w:val="center"/>
          </w:tcPr>
          <w:p w14:paraId="0E05581C" w14:textId="77777777" w:rsidR="00AF03B1" w:rsidRDefault="00AF03B1" w:rsidP="00C24C5F">
            <w:pPr>
              <w:pStyle w:val="ListParagraph"/>
              <w:spacing w:after="0" w:line="240" w:lineRule="auto"/>
              <w:ind w:left="0"/>
              <w:rPr>
                <w:rFonts w:ascii="Arial Narrow" w:hAnsi="Arial Narrow" w:cs="Arial"/>
                <w:bCs/>
              </w:rPr>
            </w:pPr>
            <w:r>
              <w:rPr>
                <w:rFonts w:ascii="Times New Roman" w:hAnsi="Times New Roman"/>
                <w:color w:val="000000" w:themeColor="text1"/>
              </w:rPr>
              <w:t>Fil 1</w:t>
            </w:r>
          </w:p>
        </w:tc>
        <w:tc>
          <w:tcPr>
            <w:tcW w:w="4860" w:type="dxa"/>
            <w:shd w:val="clear" w:color="auto" w:fill="FFFFFF" w:themeFill="background1"/>
            <w:vAlign w:val="center"/>
          </w:tcPr>
          <w:p w14:paraId="7E11F133" w14:textId="77777777" w:rsidR="00AF03B1" w:rsidRDefault="00AF03B1" w:rsidP="00C24C5F">
            <w:pPr>
              <w:pStyle w:val="ListParagraph"/>
              <w:spacing w:after="0" w:line="240" w:lineRule="auto"/>
              <w:ind w:left="0"/>
              <w:rPr>
                <w:rFonts w:ascii="Arial Narrow" w:hAnsi="Arial Narrow" w:cs="Arial"/>
                <w:bCs/>
              </w:rPr>
            </w:pPr>
            <w:r>
              <w:rPr>
                <w:rFonts w:ascii="Times New Roman" w:hAnsi="Times New Roman"/>
                <w:color w:val="000000" w:themeColor="text1"/>
              </w:rPr>
              <w:t>Komunikasyon sa Akademikong Filipino</w:t>
            </w:r>
          </w:p>
        </w:tc>
        <w:tc>
          <w:tcPr>
            <w:tcW w:w="900" w:type="dxa"/>
            <w:shd w:val="clear" w:color="auto" w:fill="FFFFFF" w:themeFill="background1"/>
            <w:vAlign w:val="center"/>
          </w:tcPr>
          <w:p w14:paraId="115F393A" w14:textId="77777777" w:rsidR="00AF03B1" w:rsidRDefault="00AF03B1" w:rsidP="00C24C5F">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0D2317C0" w14:textId="77777777" w:rsidR="00AF03B1" w:rsidRDefault="00AF03B1" w:rsidP="00C24C5F">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652E4A3" w14:textId="77777777" w:rsidR="00AF03B1" w:rsidRDefault="00AF03B1" w:rsidP="00C24C5F">
            <w:pPr>
              <w:pStyle w:val="ListParagraph"/>
              <w:spacing w:after="0" w:line="240" w:lineRule="auto"/>
              <w:ind w:left="0"/>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051A0A6C" w14:textId="77777777" w:rsidR="00AF03B1" w:rsidRDefault="00AF03B1" w:rsidP="00C24C5F">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1-3</w:t>
            </w:r>
          </w:p>
        </w:tc>
      </w:tr>
      <w:tr w:rsidR="00AF03B1" w14:paraId="1966BA16" w14:textId="77777777" w:rsidTr="00C24C5F">
        <w:trPr>
          <w:trHeight w:val="85"/>
        </w:trPr>
        <w:tc>
          <w:tcPr>
            <w:tcW w:w="1365" w:type="dxa"/>
            <w:shd w:val="clear" w:color="auto" w:fill="FFFFFF" w:themeFill="background1"/>
            <w:vAlign w:val="center"/>
          </w:tcPr>
          <w:p w14:paraId="71AF4D23"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shd w:val="clear" w:color="auto" w:fill="FFFFFF" w:themeFill="background1"/>
            <w:vAlign w:val="center"/>
          </w:tcPr>
          <w:p w14:paraId="6D2F25DB"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Fil 1</w:t>
            </w:r>
          </w:p>
        </w:tc>
        <w:tc>
          <w:tcPr>
            <w:tcW w:w="4860" w:type="dxa"/>
            <w:shd w:val="clear" w:color="auto" w:fill="FFFFFF" w:themeFill="background1"/>
            <w:vAlign w:val="center"/>
          </w:tcPr>
          <w:p w14:paraId="44CC435C"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Komunikasyon sa Akademikong Filipino</w:t>
            </w:r>
          </w:p>
        </w:tc>
        <w:tc>
          <w:tcPr>
            <w:tcW w:w="900" w:type="dxa"/>
            <w:shd w:val="clear" w:color="auto" w:fill="FFFFFF" w:themeFill="background1"/>
          </w:tcPr>
          <w:p w14:paraId="6B41038D"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38321DFA"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5B4CD12"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342C0FCB"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1-1</w:t>
            </w:r>
          </w:p>
        </w:tc>
      </w:tr>
      <w:tr w:rsidR="00AF03B1" w14:paraId="0F3C5B27" w14:textId="77777777" w:rsidTr="00C24C5F">
        <w:trPr>
          <w:trHeight w:val="85"/>
        </w:trPr>
        <w:tc>
          <w:tcPr>
            <w:tcW w:w="1365" w:type="dxa"/>
            <w:shd w:val="clear" w:color="auto" w:fill="FFFFFF" w:themeFill="background1"/>
            <w:vAlign w:val="center"/>
          </w:tcPr>
          <w:p w14:paraId="14FDA195"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shd w:val="clear" w:color="auto" w:fill="FFFFFF" w:themeFill="background1"/>
            <w:vAlign w:val="center"/>
          </w:tcPr>
          <w:p w14:paraId="612C7E75"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Fil 1</w:t>
            </w:r>
          </w:p>
        </w:tc>
        <w:tc>
          <w:tcPr>
            <w:tcW w:w="4860" w:type="dxa"/>
            <w:shd w:val="clear" w:color="auto" w:fill="FFFFFF" w:themeFill="background1"/>
            <w:vAlign w:val="center"/>
          </w:tcPr>
          <w:p w14:paraId="02FC4A97" w14:textId="77777777" w:rsidR="00AF03B1" w:rsidRDefault="00AF03B1" w:rsidP="00C24C5F">
            <w:pPr>
              <w:spacing w:after="0" w:line="240" w:lineRule="auto"/>
              <w:rPr>
                <w:rFonts w:ascii="Arial Narrow" w:hAnsi="Arial Narrow" w:cs="Arial"/>
                <w:bCs/>
              </w:rPr>
            </w:pPr>
            <w:r>
              <w:rPr>
                <w:rFonts w:ascii="Times New Roman" w:hAnsi="Times New Roman"/>
                <w:color w:val="000000" w:themeColor="text1"/>
              </w:rPr>
              <w:t>Komunikasyon sa Akademikong Filipino</w:t>
            </w:r>
          </w:p>
        </w:tc>
        <w:tc>
          <w:tcPr>
            <w:tcW w:w="900" w:type="dxa"/>
            <w:shd w:val="clear" w:color="auto" w:fill="FFFFFF" w:themeFill="background1"/>
          </w:tcPr>
          <w:p w14:paraId="23C62E8A"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04F43A02"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86208FD"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3FF9678"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AF03B1" w14:paraId="29585A7C" w14:textId="77777777" w:rsidTr="00C24C5F">
        <w:trPr>
          <w:trHeight w:val="85"/>
        </w:trPr>
        <w:tc>
          <w:tcPr>
            <w:tcW w:w="1365" w:type="dxa"/>
            <w:shd w:val="clear" w:color="auto" w:fill="FFFFFF" w:themeFill="background1"/>
          </w:tcPr>
          <w:p w14:paraId="1981ADAE"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shd w:val="clear" w:color="auto" w:fill="FFFFFF" w:themeFill="background1"/>
            <w:vAlign w:val="center"/>
          </w:tcPr>
          <w:p w14:paraId="1EF09CC4"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Fil 1</w:t>
            </w:r>
          </w:p>
        </w:tc>
        <w:tc>
          <w:tcPr>
            <w:tcW w:w="4860" w:type="dxa"/>
            <w:shd w:val="clear" w:color="auto" w:fill="FFFFFF" w:themeFill="background1"/>
            <w:vAlign w:val="center"/>
          </w:tcPr>
          <w:p w14:paraId="0FBAD9A8"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Komunikasyon sa Akademikong Filipino</w:t>
            </w:r>
          </w:p>
        </w:tc>
        <w:tc>
          <w:tcPr>
            <w:tcW w:w="900" w:type="dxa"/>
            <w:shd w:val="clear" w:color="auto" w:fill="FFFFFF" w:themeFill="background1"/>
          </w:tcPr>
          <w:p w14:paraId="0E3CBC54" w14:textId="77777777" w:rsidR="00AF03B1" w:rsidRDefault="00AF03B1"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B11A221"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E85ADFE"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970D997"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1-4</w:t>
            </w:r>
          </w:p>
        </w:tc>
      </w:tr>
      <w:tr w:rsidR="00AF03B1" w14:paraId="68F65641" w14:textId="77777777" w:rsidTr="00C24C5F">
        <w:trPr>
          <w:trHeight w:val="85"/>
        </w:trPr>
        <w:tc>
          <w:tcPr>
            <w:tcW w:w="1365" w:type="dxa"/>
            <w:shd w:val="clear" w:color="auto" w:fill="FFFFFF" w:themeFill="background1"/>
          </w:tcPr>
          <w:p w14:paraId="3D941EB7"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shd w:val="clear" w:color="auto" w:fill="FFFFFF" w:themeFill="background1"/>
            <w:vAlign w:val="center"/>
          </w:tcPr>
          <w:p w14:paraId="766B19E2"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Fil 1</w:t>
            </w:r>
          </w:p>
        </w:tc>
        <w:tc>
          <w:tcPr>
            <w:tcW w:w="4860" w:type="dxa"/>
            <w:shd w:val="clear" w:color="auto" w:fill="FFFFFF" w:themeFill="background1"/>
            <w:vAlign w:val="center"/>
          </w:tcPr>
          <w:p w14:paraId="05CCF747"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Komunikasyon sa Akademikong Filipino</w:t>
            </w:r>
          </w:p>
        </w:tc>
        <w:tc>
          <w:tcPr>
            <w:tcW w:w="900" w:type="dxa"/>
            <w:shd w:val="clear" w:color="auto" w:fill="FFFFFF" w:themeFill="background1"/>
          </w:tcPr>
          <w:p w14:paraId="23372228" w14:textId="77777777" w:rsidR="00AF03B1" w:rsidRDefault="00AF03B1"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15261753"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15986DE"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1297E9F0"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1-2</w:t>
            </w:r>
          </w:p>
        </w:tc>
      </w:tr>
      <w:tr w:rsidR="00AF03B1" w14:paraId="48C02054" w14:textId="77777777" w:rsidTr="00C24C5F">
        <w:trPr>
          <w:trHeight w:val="85"/>
        </w:trPr>
        <w:tc>
          <w:tcPr>
            <w:tcW w:w="1365" w:type="dxa"/>
            <w:shd w:val="clear" w:color="auto" w:fill="FFFFFF" w:themeFill="background1"/>
          </w:tcPr>
          <w:p w14:paraId="4D57F30C"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shd w:val="clear" w:color="auto" w:fill="FFFFFF" w:themeFill="background1"/>
            <w:vAlign w:val="center"/>
          </w:tcPr>
          <w:p w14:paraId="421401BB"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Fil 1</w:t>
            </w:r>
          </w:p>
        </w:tc>
        <w:tc>
          <w:tcPr>
            <w:tcW w:w="4860" w:type="dxa"/>
            <w:shd w:val="clear" w:color="auto" w:fill="FFFFFF" w:themeFill="background1"/>
            <w:vAlign w:val="center"/>
          </w:tcPr>
          <w:p w14:paraId="14932BC4" w14:textId="77777777" w:rsidR="00AF03B1" w:rsidRDefault="00AF03B1" w:rsidP="00C24C5F">
            <w:pPr>
              <w:spacing w:after="0" w:line="240" w:lineRule="auto"/>
              <w:rPr>
                <w:rFonts w:ascii="Arial Narrow" w:hAnsi="Arial Narrow"/>
                <w:bCs/>
                <w:color w:val="000000" w:themeColor="text1"/>
              </w:rPr>
            </w:pPr>
            <w:r>
              <w:rPr>
                <w:rFonts w:ascii="Times New Roman" w:hAnsi="Times New Roman"/>
                <w:color w:val="000000" w:themeColor="text1"/>
              </w:rPr>
              <w:t>Komunikasyon sa Akademikong Filipino</w:t>
            </w:r>
          </w:p>
        </w:tc>
        <w:tc>
          <w:tcPr>
            <w:tcW w:w="900" w:type="dxa"/>
            <w:shd w:val="clear" w:color="auto" w:fill="FFFFFF" w:themeFill="background1"/>
          </w:tcPr>
          <w:p w14:paraId="6D02C6F5" w14:textId="77777777" w:rsidR="00AF03B1" w:rsidRDefault="00AF03B1"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1E978D28"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70EFD97"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55235D53"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1-6</w:t>
            </w:r>
          </w:p>
        </w:tc>
      </w:tr>
      <w:tr w:rsidR="00AF03B1" w14:paraId="0BC2E530" w14:textId="77777777" w:rsidTr="00C24C5F">
        <w:trPr>
          <w:trHeight w:val="85"/>
        </w:trPr>
        <w:tc>
          <w:tcPr>
            <w:tcW w:w="1365" w:type="dxa"/>
            <w:shd w:val="clear" w:color="auto" w:fill="FBD4B4" w:themeFill="accent6" w:themeFillTint="66"/>
            <w:vAlign w:val="center"/>
          </w:tcPr>
          <w:p w14:paraId="0DA514EE" w14:textId="77777777" w:rsidR="00AF03B1" w:rsidRDefault="00AF03B1" w:rsidP="00C24C5F">
            <w:pPr>
              <w:spacing w:after="0" w:line="240" w:lineRule="auto"/>
              <w:rPr>
                <w:rFonts w:ascii="Arial" w:hAnsi="Arial" w:cs="Arial"/>
                <w:sz w:val="20"/>
                <w:szCs w:val="20"/>
              </w:rPr>
            </w:pPr>
          </w:p>
        </w:tc>
        <w:tc>
          <w:tcPr>
            <w:tcW w:w="1170" w:type="dxa"/>
            <w:shd w:val="clear" w:color="auto" w:fill="FBD4B4" w:themeFill="accent6" w:themeFillTint="66"/>
            <w:vAlign w:val="center"/>
          </w:tcPr>
          <w:p w14:paraId="11209CD8" w14:textId="77777777" w:rsidR="00AF03B1" w:rsidRDefault="00AF03B1" w:rsidP="00C24C5F">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2B2DCEA8" w14:textId="77777777" w:rsidR="00AF03B1" w:rsidRDefault="00AF03B1" w:rsidP="00C24C5F">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175DC1C0" w14:textId="77777777" w:rsidR="00AF03B1" w:rsidRDefault="00AF03B1" w:rsidP="00C24C5F">
            <w:pPr>
              <w:spacing w:after="0" w:line="240" w:lineRule="auto"/>
              <w:jc w:val="center"/>
              <w:rPr>
                <w:rFonts w:ascii="Arial" w:hAnsi="Arial" w:cs="Arial"/>
              </w:rPr>
            </w:pPr>
          </w:p>
        </w:tc>
        <w:tc>
          <w:tcPr>
            <w:tcW w:w="720" w:type="dxa"/>
            <w:shd w:val="clear" w:color="auto" w:fill="FBD4B4" w:themeFill="accent6" w:themeFillTint="66"/>
            <w:vAlign w:val="center"/>
          </w:tcPr>
          <w:p w14:paraId="02DE9781" w14:textId="77777777" w:rsidR="00AF03B1" w:rsidRDefault="00AF03B1" w:rsidP="00C24C5F">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3066DE8B" w14:textId="77777777" w:rsidR="00AF03B1" w:rsidRDefault="00AF03B1" w:rsidP="00C24C5F">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75745A8E" w14:textId="77777777" w:rsidR="00AF03B1" w:rsidRDefault="00AF03B1" w:rsidP="00C24C5F">
            <w:pPr>
              <w:spacing w:after="0" w:line="240" w:lineRule="auto"/>
              <w:jc w:val="center"/>
              <w:rPr>
                <w:rFonts w:ascii="Arial" w:hAnsi="Arial" w:cs="Arial"/>
                <w:color w:val="000000" w:themeColor="text1"/>
                <w:sz w:val="20"/>
                <w:szCs w:val="20"/>
              </w:rPr>
            </w:pPr>
          </w:p>
        </w:tc>
      </w:tr>
      <w:tr w:rsidR="00AF03B1" w14:paraId="77DB720F" w14:textId="77777777" w:rsidTr="00C24C5F">
        <w:trPr>
          <w:trHeight w:val="85"/>
        </w:trPr>
        <w:tc>
          <w:tcPr>
            <w:tcW w:w="1365" w:type="dxa"/>
            <w:shd w:val="clear" w:color="auto" w:fill="FFFFFF" w:themeFill="background1"/>
            <w:vAlign w:val="center"/>
          </w:tcPr>
          <w:p w14:paraId="4EDF0F9E"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8:00-9:00 AM</w:t>
            </w:r>
          </w:p>
        </w:tc>
        <w:tc>
          <w:tcPr>
            <w:tcW w:w="1170" w:type="dxa"/>
            <w:shd w:val="clear" w:color="auto" w:fill="FFFFFF" w:themeFill="background1"/>
            <w:vAlign w:val="center"/>
          </w:tcPr>
          <w:p w14:paraId="5E670E8B" w14:textId="77777777" w:rsidR="00AF03B1" w:rsidRDefault="00AF03B1" w:rsidP="00C24C5F">
            <w:pPr>
              <w:spacing w:after="0" w:line="240" w:lineRule="auto"/>
              <w:rPr>
                <w:rFonts w:ascii="Arial Narrow" w:hAnsi="Arial Narrow"/>
                <w:bCs/>
              </w:rPr>
            </w:pPr>
            <w:r w:rsidRPr="00FF1C85">
              <w:rPr>
                <w:rFonts w:ascii="Times New Roman" w:hAnsi="Times New Roman"/>
                <w:color w:val="000000" w:themeColor="text1"/>
                <w:sz w:val="20"/>
                <w:szCs w:val="20"/>
              </w:rPr>
              <w:t>GE</w:t>
            </w:r>
            <w:r>
              <w:rPr>
                <w:rFonts w:ascii="Times New Roman" w:hAnsi="Times New Roman"/>
                <w:color w:val="000000" w:themeColor="text1"/>
                <w:sz w:val="20"/>
                <w:szCs w:val="20"/>
              </w:rPr>
              <w:t>-</w:t>
            </w:r>
            <w:r w:rsidRPr="00FF1C85">
              <w:rPr>
                <w:rFonts w:ascii="Times New Roman" w:hAnsi="Times New Roman"/>
                <w:color w:val="000000" w:themeColor="text1"/>
                <w:sz w:val="20"/>
                <w:szCs w:val="20"/>
              </w:rPr>
              <w:t>Elec 1</w:t>
            </w:r>
          </w:p>
        </w:tc>
        <w:tc>
          <w:tcPr>
            <w:tcW w:w="4860" w:type="dxa"/>
            <w:shd w:val="clear" w:color="auto" w:fill="FFFFFF" w:themeFill="background1"/>
            <w:vAlign w:val="center"/>
          </w:tcPr>
          <w:p w14:paraId="32A5C4C9" w14:textId="77777777" w:rsidR="00AF03B1" w:rsidRDefault="00AF03B1" w:rsidP="00C24C5F">
            <w:pPr>
              <w:spacing w:after="0" w:line="240" w:lineRule="auto"/>
              <w:rPr>
                <w:rFonts w:ascii="Arial Narrow" w:hAnsi="Arial Narrow"/>
                <w:bCs/>
              </w:rPr>
            </w:pPr>
            <w:r>
              <w:rPr>
                <w:rFonts w:ascii="Times New Roman" w:hAnsi="Times New Roman"/>
                <w:color w:val="000000" w:themeColor="text1"/>
              </w:rPr>
              <w:t>Gender &amp; Society</w:t>
            </w:r>
          </w:p>
        </w:tc>
        <w:tc>
          <w:tcPr>
            <w:tcW w:w="900" w:type="dxa"/>
            <w:shd w:val="clear" w:color="auto" w:fill="FFFFFF" w:themeFill="background1"/>
            <w:vAlign w:val="center"/>
          </w:tcPr>
          <w:p w14:paraId="1C7B2824"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3BBFADBE"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379227F"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192D3F20"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1-3</w:t>
            </w:r>
          </w:p>
        </w:tc>
      </w:tr>
      <w:tr w:rsidR="00AF03B1" w14:paraId="6B3639BC" w14:textId="77777777" w:rsidTr="00C24C5F">
        <w:trPr>
          <w:trHeight w:val="85"/>
        </w:trPr>
        <w:tc>
          <w:tcPr>
            <w:tcW w:w="1365" w:type="dxa"/>
            <w:shd w:val="clear" w:color="auto" w:fill="FFFFFF" w:themeFill="background1"/>
            <w:vAlign w:val="center"/>
          </w:tcPr>
          <w:p w14:paraId="38B39592"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shd w:val="clear" w:color="auto" w:fill="FFFFFF" w:themeFill="background1"/>
            <w:vAlign w:val="center"/>
          </w:tcPr>
          <w:p w14:paraId="5C7DE013" w14:textId="77777777" w:rsidR="00AF03B1" w:rsidRPr="00FF1C85" w:rsidRDefault="00AF03B1" w:rsidP="00C24C5F">
            <w:pPr>
              <w:spacing w:after="0" w:line="240" w:lineRule="auto"/>
              <w:rPr>
                <w:rFonts w:ascii="Arial Narrow" w:hAnsi="Arial Narrow"/>
                <w:bCs/>
                <w:sz w:val="20"/>
                <w:szCs w:val="20"/>
              </w:rPr>
            </w:pPr>
            <w:r w:rsidRPr="00FF1C85">
              <w:rPr>
                <w:rFonts w:ascii="Times New Roman" w:hAnsi="Times New Roman"/>
                <w:color w:val="000000" w:themeColor="text1"/>
                <w:sz w:val="20"/>
                <w:szCs w:val="20"/>
              </w:rPr>
              <w:t>GE</w:t>
            </w:r>
            <w:r>
              <w:rPr>
                <w:rFonts w:ascii="Times New Roman" w:hAnsi="Times New Roman"/>
                <w:color w:val="000000" w:themeColor="text1"/>
                <w:sz w:val="20"/>
                <w:szCs w:val="20"/>
              </w:rPr>
              <w:t>-</w:t>
            </w:r>
            <w:r w:rsidRPr="00FF1C85">
              <w:rPr>
                <w:rFonts w:ascii="Times New Roman" w:hAnsi="Times New Roman"/>
                <w:color w:val="000000" w:themeColor="text1"/>
                <w:sz w:val="20"/>
                <w:szCs w:val="20"/>
              </w:rPr>
              <w:t>Elec 1</w:t>
            </w:r>
          </w:p>
        </w:tc>
        <w:tc>
          <w:tcPr>
            <w:tcW w:w="4860" w:type="dxa"/>
            <w:shd w:val="clear" w:color="auto" w:fill="FFFFFF" w:themeFill="background1"/>
            <w:vAlign w:val="center"/>
          </w:tcPr>
          <w:p w14:paraId="640A112A" w14:textId="77777777" w:rsidR="00AF03B1" w:rsidRDefault="00AF03B1" w:rsidP="00C24C5F">
            <w:pPr>
              <w:spacing w:after="0" w:line="240" w:lineRule="auto"/>
              <w:rPr>
                <w:rFonts w:ascii="Arial Narrow" w:hAnsi="Arial Narrow"/>
                <w:bCs/>
                <w:sz w:val="24"/>
                <w:szCs w:val="24"/>
              </w:rPr>
            </w:pPr>
            <w:r>
              <w:rPr>
                <w:rFonts w:ascii="Times New Roman" w:hAnsi="Times New Roman"/>
                <w:color w:val="000000" w:themeColor="text1"/>
              </w:rPr>
              <w:t>Gender &amp; Society</w:t>
            </w:r>
          </w:p>
        </w:tc>
        <w:tc>
          <w:tcPr>
            <w:tcW w:w="900" w:type="dxa"/>
            <w:shd w:val="clear" w:color="auto" w:fill="FFFFFF" w:themeFill="background1"/>
          </w:tcPr>
          <w:p w14:paraId="71417769"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78EDA59"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E5B750E"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5A66324"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1-1</w:t>
            </w:r>
          </w:p>
        </w:tc>
      </w:tr>
      <w:tr w:rsidR="00AF03B1" w14:paraId="7E7750D7" w14:textId="77777777" w:rsidTr="00C24C5F">
        <w:trPr>
          <w:trHeight w:val="85"/>
        </w:trPr>
        <w:tc>
          <w:tcPr>
            <w:tcW w:w="1365" w:type="dxa"/>
            <w:shd w:val="clear" w:color="auto" w:fill="FFFFFF" w:themeFill="background1"/>
            <w:vAlign w:val="center"/>
          </w:tcPr>
          <w:p w14:paraId="1A51E373"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shd w:val="clear" w:color="auto" w:fill="FFFFFF" w:themeFill="background1"/>
            <w:vAlign w:val="center"/>
          </w:tcPr>
          <w:p w14:paraId="528F79E2" w14:textId="77777777" w:rsidR="00AF03B1" w:rsidRDefault="00AF03B1" w:rsidP="00C24C5F">
            <w:pPr>
              <w:spacing w:after="0" w:line="240" w:lineRule="auto"/>
              <w:rPr>
                <w:rFonts w:ascii="Arial Narrow" w:hAnsi="Arial Narrow"/>
                <w:bCs/>
              </w:rPr>
            </w:pPr>
            <w:r w:rsidRPr="00FF1C85">
              <w:rPr>
                <w:rFonts w:ascii="Times New Roman" w:hAnsi="Times New Roman"/>
                <w:color w:val="000000" w:themeColor="text1"/>
                <w:sz w:val="20"/>
                <w:szCs w:val="20"/>
              </w:rPr>
              <w:t>GE</w:t>
            </w:r>
            <w:r>
              <w:rPr>
                <w:rFonts w:ascii="Times New Roman" w:hAnsi="Times New Roman"/>
                <w:color w:val="000000" w:themeColor="text1"/>
                <w:sz w:val="20"/>
                <w:szCs w:val="20"/>
              </w:rPr>
              <w:t>-</w:t>
            </w:r>
            <w:r w:rsidRPr="00FF1C85">
              <w:rPr>
                <w:rFonts w:ascii="Times New Roman" w:hAnsi="Times New Roman"/>
                <w:color w:val="000000" w:themeColor="text1"/>
                <w:sz w:val="20"/>
                <w:szCs w:val="20"/>
              </w:rPr>
              <w:t>Elec 1</w:t>
            </w:r>
          </w:p>
        </w:tc>
        <w:tc>
          <w:tcPr>
            <w:tcW w:w="4860" w:type="dxa"/>
            <w:shd w:val="clear" w:color="auto" w:fill="FFFFFF" w:themeFill="background1"/>
            <w:vAlign w:val="center"/>
          </w:tcPr>
          <w:p w14:paraId="6543BB66" w14:textId="77777777" w:rsidR="00AF03B1" w:rsidRDefault="00AF03B1" w:rsidP="00C24C5F">
            <w:pPr>
              <w:spacing w:after="0" w:line="240" w:lineRule="auto"/>
              <w:rPr>
                <w:rFonts w:ascii="Arial Narrow" w:hAnsi="Arial Narrow"/>
                <w:bCs/>
              </w:rPr>
            </w:pPr>
            <w:r>
              <w:rPr>
                <w:rFonts w:ascii="Times New Roman" w:hAnsi="Times New Roman"/>
                <w:color w:val="000000" w:themeColor="text1"/>
              </w:rPr>
              <w:t>Gender &amp; Society</w:t>
            </w:r>
          </w:p>
        </w:tc>
        <w:tc>
          <w:tcPr>
            <w:tcW w:w="900" w:type="dxa"/>
            <w:shd w:val="clear" w:color="auto" w:fill="FFFFFF" w:themeFill="background1"/>
          </w:tcPr>
          <w:p w14:paraId="72793243"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E8A17FF"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02C75B98"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35119469"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AF03B1" w14:paraId="5A3E981F" w14:textId="77777777" w:rsidTr="00C24C5F">
        <w:trPr>
          <w:trHeight w:val="85"/>
        </w:trPr>
        <w:tc>
          <w:tcPr>
            <w:tcW w:w="1365" w:type="dxa"/>
            <w:shd w:val="clear" w:color="auto" w:fill="FFFFFF" w:themeFill="background1"/>
          </w:tcPr>
          <w:p w14:paraId="42655100"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shd w:val="clear" w:color="auto" w:fill="FFFFFF" w:themeFill="background1"/>
            <w:vAlign w:val="center"/>
          </w:tcPr>
          <w:p w14:paraId="43E14172" w14:textId="77777777" w:rsidR="00AF03B1" w:rsidRDefault="00AF03B1" w:rsidP="00C24C5F">
            <w:pPr>
              <w:spacing w:after="0" w:line="240" w:lineRule="auto"/>
              <w:rPr>
                <w:rFonts w:ascii="Arial Narrow" w:hAnsi="Arial Narrow"/>
                <w:bCs/>
              </w:rPr>
            </w:pPr>
            <w:r w:rsidRPr="00FF1C85">
              <w:rPr>
                <w:rFonts w:ascii="Times New Roman" w:hAnsi="Times New Roman"/>
                <w:color w:val="000000" w:themeColor="text1"/>
                <w:sz w:val="20"/>
                <w:szCs w:val="20"/>
              </w:rPr>
              <w:t>GE</w:t>
            </w:r>
            <w:r>
              <w:rPr>
                <w:rFonts w:ascii="Times New Roman" w:hAnsi="Times New Roman"/>
                <w:color w:val="000000" w:themeColor="text1"/>
                <w:sz w:val="20"/>
                <w:szCs w:val="20"/>
              </w:rPr>
              <w:t>-</w:t>
            </w:r>
            <w:r w:rsidRPr="00FF1C85">
              <w:rPr>
                <w:rFonts w:ascii="Times New Roman" w:hAnsi="Times New Roman"/>
                <w:color w:val="000000" w:themeColor="text1"/>
                <w:sz w:val="20"/>
                <w:szCs w:val="20"/>
              </w:rPr>
              <w:t>Elec 1</w:t>
            </w:r>
          </w:p>
        </w:tc>
        <w:tc>
          <w:tcPr>
            <w:tcW w:w="4860" w:type="dxa"/>
            <w:shd w:val="clear" w:color="auto" w:fill="FFFFFF" w:themeFill="background1"/>
            <w:vAlign w:val="center"/>
          </w:tcPr>
          <w:p w14:paraId="33988117" w14:textId="77777777" w:rsidR="00AF03B1" w:rsidRDefault="00AF03B1" w:rsidP="00C24C5F">
            <w:pPr>
              <w:spacing w:after="0" w:line="240" w:lineRule="auto"/>
              <w:rPr>
                <w:rFonts w:ascii="Arial Narrow" w:hAnsi="Arial Narrow"/>
                <w:bCs/>
              </w:rPr>
            </w:pPr>
            <w:r>
              <w:rPr>
                <w:rFonts w:ascii="Times New Roman" w:hAnsi="Times New Roman"/>
                <w:color w:val="000000" w:themeColor="text1"/>
              </w:rPr>
              <w:t>Gender &amp; Society</w:t>
            </w:r>
          </w:p>
        </w:tc>
        <w:tc>
          <w:tcPr>
            <w:tcW w:w="900" w:type="dxa"/>
            <w:shd w:val="clear" w:color="auto" w:fill="FFFFFF" w:themeFill="background1"/>
          </w:tcPr>
          <w:p w14:paraId="7C9D1E8D"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32AA0734"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3FE312A8"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054F9CCA"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1-4</w:t>
            </w:r>
          </w:p>
        </w:tc>
      </w:tr>
      <w:tr w:rsidR="00AF03B1" w14:paraId="4C15B5AB" w14:textId="77777777" w:rsidTr="00C24C5F">
        <w:trPr>
          <w:trHeight w:val="85"/>
        </w:trPr>
        <w:tc>
          <w:tcPr>
            <w:tcW w:w="1365" w:type="dxa"/>
            <w:shd w:val="clear" w:color="auto" w:fill="FFFFFF" w:themeFill="background1"/>
          </w:tcPr>
          <w:p w14:paraId="2E5EB395"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shd w:val="clear" w:color="auto" w:fill="FFFFFF" w:themeFill="background1"/>
            <w:vAlign w:val="center"/>
          </w:tcPr>
          <w:p w14:paraId="021C1833" w14:textId="77777777" w:rsidR="00AF03B1" w:rsidRDefault="00AF03B1" w:rsidP="00C24C5F">
            <w:pPr>
              <w:spacing w:after="0" w:line="240" w:lineRule="auto"/>
              <w:rPr>
                <w:rFonts w:ascii="Arial Narrow" w:hAnsi="Arial Narrow"/>
                <w:bCs/>
              </w:rPr>
            </w:pPr>
            <w:r w:rsidRPr="00FF1C85">
              <w:rPr>
                <w:rFonts w:ascii="Times New Roman" w:hAnsi="Times New Roman"/>
                <w:color w:val="000000" w:themeColor="text1"/>
                <w:sz w:val="20"/>
                <w:szCs w:val="20"/>
              </w:rPr>
              <w:t>GE</w:t>
            </w:r>
            <w:r>
              <w:rPr>
                <w:rFonts w:ascii="Times New Roman" w:hAnsi="Times New Roman"/>
                <w:color w:val="000000" w:themeColor="text1"/>
                <w:sz w:val="20"/>
                <w:szCs w:val="20"/>
              </w:rPr>
              <w:t>-</w:t>
            </w:r>
            <w:r w:rsidRPr="00FF1C85">
              <w:rPr>
                <w:rFonts w:ascii="Times New Roman" w:hAnsi="Times New Roman"/>
                <w:color w:val="000000" w:themeColor="text1"/>
                <w:sz w:val="20"/>
                <w:szCs w:val="20"/>
              </w:rPr>
              <w:t>Elec 1</w:t>
            </w:r>
          </w:p>
        </w:tc>
        <w:tc>
          <w:tcPr>
            <w:tcW w:w="4860" w:type="dxa"/>
            <w:shd w:val="clear" w:color="auto" w:fill="FFFFFF" w:themeFill="background1"/>
            <w:vAlign w:val="center"/>
          </w:tcPr>
          <w:p w14:paraId="0AD9116E" w14:textId="77777777" w:rsidR="00AF03B1" w:rsidRDefault="00AF03B1" w:rsidP="00C24C5F">
            <w:pPr>
              <w:spacing w:after="0" w:line="240" w:lineRule="auto"/>
              <w:rPr>
                <w:rFonts w:ascii="Arial Narrow" w:hAnsi="Arial Narrow"/>
                <w:bCs/>
              </w:rPr>
            </w:pPr>
            <w:r>
              <w:rPr>
                <w:rFonts w:ascii="Times New Roman" w:hAnsi="Times New Roman"/>
                <w:color w:val="000000" w:themeColor="text1"/>
              </w:rPr>
              <w:t>Gender &amp; Society</w:t>
            </w:r>
          </w:p>
        </w:tc>
        <w:tc>
          <w:tcPr>
            <w:tcW w:w="900" w:type="dxa"/>
            <w:shd w:val="clear" w:color="auto" w:fill="FFFFFF" w:themeFill="background1"/>
          </w:tcPr>
          <w:p w14:paraId="447E6595"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400BCD93"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FDA63C2"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1831DDC6"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2-3</w:t>
            </w:r>
          </w:p>
        </w:tc>
      </w:tr>
      <w:tr w:rsidR="00AF03B1" w14:paraId="21948D1A" w14:textId="77777777" w:rsidTr="00C24C5F">
        <w:trPr>
          <w:trHeight w:val="85"/>
        </w:trPr>
        <w:tc>
          <w:tcPr>
            <w:tcW w:w="1365" w:type="dxa"/>
            <w:shd w:val="clear" w:color="auto" w:fill="FFFFFF" w:themeFill="background1"/>
          </w:tcPr>
          <w:p w14:paraId="77E7388F" w14:textId="77777777" w:rsidR="00AF03B1" w:rsidRDefault="00AF03B1" w:rsidP="00C24C5F">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shd w:val="clear" w:color="auto" w:fill="FFFFFF" w:themeFill="background1"/>
            <w:vAlign w:val="center"/>
          </w:tcPr>
          <w:p w14:paraId="7C71C52D" w14:textId="77777777" w:rsidR="00AF03B1" w:rsidRDefault="00AF03B1" w:rsidP="00C24C5F">
            <w:pPr>
              <w:spacing w:after="0" w:line="240" w:lineRule="auto"/>
              <w:rPr>
                <w:rFonts w:ascii="Arial Narrow" w:hAnsi="Arial Narrow"/>
                <w:bCs/>
              </w:rPr>
            </w:pPr>
            <w:r w:rsidRPr="00FF1C85">
              <w:rPr>
                <w:rFonts w:ascii="Times New Roman" w:hAnsi="Times New Roman"/>
                <w:color w:val="000000" w:themeColor="text1"/>
                <w:sz w:val="20"/>
                <w:szCs w:val="20"/>
              </w:rPr>
              <w:t>GE</w:t>
            </w:r>
            <w:r>
              <w:rPr>
                <w:rFonts w:ascii="Times New Roman" w:hAnsi="Times New Roman"/>
                <w:color w:val="000000" w:themeColor="text1"/>
                <w:sz w:val="20"/>
                <w:szCs w:val="20"/>
              </w:rPr>
              <w:t>-</w:t>
            </w:r>
            <w:r w:rsidRPr="00FF1C85">
              <w:rPr>
                <w:rFonts w:ascii="Times New Roman" w:hAnsi="Times New Roman"/>
                <w:color w:val="000000" w:themeColor="text1"/>
                <w:sz w:val="20"/>
                <w:szCs w:val="20"/>
              </w:rPr>
              <w:t>Elec 1</w:t>
            </w:r>
          </w:p>
        </w:tc>
        <w:tc>
          <w:tcPr>
            <w:tcW w:w="4860" w:type="dxa"/>
            <w:shd w:val="clear" w:color="auto" w:fill="FFFFFF" w:themeFill="background1"/>
            <w:vAlign w:val="center"/>
          </w:tcPr>
          <w:p w14:paraId="33A639AC" w14:textId="77777777" w:rsidR="00AF03B1" w:rsidRDefault="00AF03B1" w:rsidP="00C24C5F">
            <w:pPr>
              <w:spacing w:after="0" w:line="240" w:lineRule="auto"/>
              <w:rPr>
                <w:rFonts w:ascii="Arial Narrow" w:hAnsi="Arial Narrow"/>
                <w:bCs/>
              </w:rPr>
            </w:pPr>
            <w:r>
              <w:rPr>
                <w:rFonts w:ascii="Times New Roman" w:hAnsi="Times New Roman"/>
                <w:color w:val="000000" w:themeColor="text1"/>
              </w:rPr>
              <w:t>Gender &amp; Society</w:t>
            </w:r>
          </w:p>
        </w:tc>
        <w:tc>
          <w:tcPr>
            <w:tcW w:w="900" w:type="dxa"/>
            <w:shd w:val="clear" w:color="auto" w:fill="FFFFFF" w:themeFill="background1"/>
          </w:tcPr>
          <w:p w14:paraId="0AFF4BBC" w14:textId="77777777" w:rsidR="00AF03B1" w:rsidRDefault="00AF03B1"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F093360"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1F04E00A" w14:textId="77777777" w:rsidR="00AF03B1" w:rsidRDefault="00AF03B1"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1913A458" w14:textId="77777777" w:rsidR="00AF03B1" w:rsidRDefault="00AF03B1"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1-6</w:t>
            </w:r>
          </w:p>
        </w:tc>
      </w:tr>
      <w:tr w:rsidR="00AF03B1" w14:paraId="26B37EC5" w14:textId="77777777" w:rsidTr="00C24C5F">
        <w:trPr>
          <w:trHeight w:val="85"/>
        </w:trPr>
        <w:tc>
          <w:tcPr>
            <w:tcW w:w="1365" w:type="dxa"/>
            <w:shd w:val="clear" w:color="auto" w:fill="548DD4" w:themeFill="text2" w:themeFillTint="99"/>
          </w:tcPr>
          <w:p w14:paraId="5AF5DCB6" w14:textId="77777777" w:rsidR="00AF03B1" w:rsidRDefault="00AF03B1"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52109C9" w14:textId="77777777" w:rsidR="00AF03B1" w:rsidRDefault="00AF03B1"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7F812B6C" w14:textId="77777777" w:rsidR="00AF03B1" w:rsidRDefault="00AF03B1"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96BD269" w14:textId="77777777" w:rsidR="00AF03B1" w:rsidRDefault="00AF03B1"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36.0</w:t>
            </w:r>
          </w:p>
        </w:tc>
        <w:tc>
          <w:tcPr>
            <w:tcW w:w="720" w:type="dxa"/>
            <w:shd w:val="clear" w:color="auto" w:fill="548DD4" w:themeFill="text2" w:themeFillTint="99"/>
          </w:tcPr>
          <w:p w14:paraId="5873C981" w14:textId="77777777" w:rsidR="00AF03B1" w:rsidRDefault="00AF03B1"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D063F04" w14:textId="77777777" w:rsidR="00AF03B1" w:rsidRDefault="00AF03B1"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23AC5E89" w14:textId="77777777" w:rsidR="00AF03B1" w:rsidRDefault="00AF03B1" w:rsidP="00C24C5F">
            <w:pPr>
              <w:pStyle w:val="ListParagraph"/>
              <w:spacing w:after="0" w:line="240" w:lineRule="auto"/>
              <w:ind w:left="0"/>
              <w:jc w:val="center"/>
              <w:rPr>
                <w:rFonts w:ascii="Arial" w:hAnsi="Arial" w:cs="Arial"/>
                <w:b/>
                <w:bCs/>
                <w:sz w:val="24"/>
                <w:szCs w:val="24"/>
              </w:rPr>
            </w:pPr>
          </w:p>
        </w:tc>
      </w:tr>
    </w:tbl>
    <w:p w14:paraId="4F130C9B" w14:textId="77777777" w:rsidR="00AF03B1" w:rsidRDefault="00AF03B1" w:rsidP="00AF03B1">
      <w:pPr>
        <w:spacing w:line="240" w:lineRule="auto"/>
        <w:jc w:val="both"/>
        <w:rPr>
          <w:rFonts w:ascii="Arial" w:hAnsi="Arial" w:cs="Arial"/>
          <w:b/>
          <w:bCs/>
          <w:i/>
          <w:iCs/>
          <w:sz w:val="24"/>
          <w:szCs w:val="24"/>
        </w:rPr>
      </w:pPr>
      <w:r>
        <w:rPr>
          <w:rFonts w:ascii="Arial" w:hAnsi="Arial" w:cs="Arial"/>
          <w:i/>
          <w:iCs/>
          <w:sz w:val="24"/>
          <w:szCs w:val="24"/>
        </w:rPr>
        <w:tab/>
      </w:r>
      <w:r>
        <w:rPr>
          <w:rFonts w:ascii="Arial" w:hAnsi="Arial" w:cs="Arial"/>
          <w:b/>
          <w:bCs/>
          <w:i/>
          <w:iCs/>
          <w:sz w:val="24"/>
          <w:szCs w:val="24"/>
        </w:rPr>
        <w:t>Full-time Faculty:  Gen Ed Coordinator (Load Release – 6 units)</w:t>
      </w:r>
    </w:p>
    <w:p w14:paraId="28D76343"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6A07C9B8"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18 units (6 loads)</w:t>
      </w:r>
    </w:p>
    <w:p w14:paraId="47D28384" w14:textId="77777777" w:rsidR="00AF03B1" w:rsidRDefault="00AF03B1" w:rsidP="00AF03B1">
      <w:pPr>
        <w:pStyle w:val="ListParagraph"/>
        <w:spacing w:line="240" w:lineRule="auto"/>
        <w:ind w:firstLine="720"/>
        <w:jc w:val="both"/>
        <w:rPr>
          <w:rFonts w:ascii="Arial" w:hAnsi="Arial" w:cs="Arial"/>
          <w:i/>
          <w:iCs/>
          <w:sz w:val="24"/>
          <w:szCs w:val="24"/>
        </w:rPr>
      </w:pPr>
    </w:p>
    <w:p w14:paraId="720C3977"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b/>
          <w:bCs/>
          <w:i/>
          <w:iCs/>
          <w:sz w:val="24"/>
          <w:szCs w:val="24"/>
        </w:rPr>
        <w:t>Consultation Hour:</w:t>
      </w:r>
      <w:r>
        <w:rPr>
          <w:rFonts w:ascii="Arial" w:hAnsi="Arial" w:cs="Arial"/>
          <w:i/>
          <w:iCs/>
          <w:sz w:val="24"/>
          <w:szCs w:val="24"/>
        </w:rPr>
        <w:t xml:space="preserve">  Tuesday – 11:00-12:00 Term 2</w:t>
      </w:r>
    </w:p>
    <w:p w14:paraId="5A057441" w14:textId="77777777" w:rsidR="00AF03B1" w:rsidRDefault="00AF03B1" w:rsidP="00AF03B1">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                                 </w:t>
      </w:r>
    </w:p>
    <w:p w14:paraId="1E49BC5B" w14:textId="77777777" w:rsidR="00AF03B1" w:rsidRDefault="00AF03B1" w:rsidP="00AF03B1">
      <w:pPr>
        <w:pStyle w:val="ListParagraph"/>
        <w:spacing w:line="240" w:lineRule="auto"/>
        <w:ind w:firstLine="720"/>
        <w:jc w:val="both"/>
        <w:rPr>
          <w:rFonts w:ascii="Arial" w:hAnsi="Arial" w:cs="Arial"/>
          <w:i/>
          <w:iCs/>
          <w:sz w:val="24"/>
          <w:szCs w:val="24"/>
        </w:rPr>
      </w:pPr>
    </w:p>
    <w:p w14:paraId="0DCBA144" w14:textId="77777777" w:rsidR="00AF03B1" w:rsidRDefault="00AF03B1" w:rsidP="00AF03B1">
      <w:pPr>
        <w:pStyle w:val="ListParagraph"/>
        <w:spacing w:line="240" w:lineRule="auto"/>
        <w:ind w:firstLine="720"/>
        <w:jc w:val="both"/>
        <w:rPr>
          <w:rFonts w:ascii="Arial" w:hAnsi="Arial" w:cs="Arial"/>
          <w:i/>
          <w:iCs/>
          <w:sz w:val="24"/>
          <w:szCs w:val="24"/>
        </w:rPr>
      </w:pPr>
    </w:p>
    <w:p w14:paraId="57F655A4" w14:textId="77777777" w:rsidR="00AF03B1" w:rsidRDefault="00AF03B1" w:rsidP="00AF03B1">
      <w:pPr>
        <w:pStyle w:val="ListParagraph"/>
        <w:spacing w:line="240" w:lineRule="auto"/>
        <w:ind w:firstLine="720"/>
        <w:jc w:val="both"/>
        <w:rPr>
          <w:rFonts w:ascii="Arial" w:hAnsi="Arial" w:cs="Arial"/>
          <w:i/>
          <w:iCs/>
          <w:sz w:val="24"/>
          <w:szCs w:val="24"/>
        </w:rPr>
      </w:pPr>
    </w:p>
    <w:p w14:paraId="2040474D" w14:textId="77777777" w:rsidR="00AF03B1" w:rsidRDefault="00AF03B1" w:rsidP="00AF03B1">
      <w:pPr>
        <w:pStyle w:val="ListParagraph"/>
        <w:spacing w:line="240" w:lineRule="auto"/>
        <w:ind w:firstLine="720"/>
        <w:jc w:val="both"/>
        <w:rPr>
          <w:rFonts w:ascii="Arial" w:hAnsi="Arial" w:cs="Arial"/>
          <w:i/>
          <w:iCs/>
          <w:sz w:val="24"/>
          <w:szCs w:val="24"/>
        </w:rPr>
      </w:pPr>
    </w:p>
    <w:p w14:paraId="5CFC1CD4" w14:textId="77777777" w:rsidR="00AF03B1" w:rsidRDefault="00AF03B1" w:rsidP="00AF03B1">
      <w:pPr>
        <w:pStyle w:val="ListParagraph"/>
        <w:spacing w:line="240" w:lineRule="auto"/>
        <w:ind w:firstLine="720"/>
        <w:jc w:val="both"/>
        <w:rPr>
          <w:rFonts w:ascii="Arial" w:hAnsi="Arial" w:cs="Arial"/>
          <w:i/>
          <w:iCs/>
          <w:sz w:val="24"/>
          <w:szCs w:val="24"/>
        </w:rPr>
      </w:pPr>
    </w:p>
    <w:p w14:paraId="4EEAD246" w14:textId="77777777" w:rsidR="00AF03B1" w:rsidRDefault="00AF03B1" w:rsidP="00AF03B1">
      <w:pPr>
        <w:pStyle w:val="ListParagraph"/>
        <w:spacing w:line="240" w:lineRule="auto"/>
        <w:ind w:firstLine="720"/>
        <w:jc w:val="both"/>
        <w:rPr>
          <w:rFonts w:ascii="Arial" w:hAnsi="Arial" w:cs="Arial"/>
          <w:i/>
          <w:iCs/>
          <w:sz w:val="24"/>
          <w:szCs w:val="24"/>
        </w:rPr>
      </w:pPr>
    </w:p>
    <w:p w14:paraId="2191986E" w14:textId="77777777" w:rsidR="00AF03B1" w:rsidRDefault="00AF03B1" w:rsidP="00AF03B1">
      <w:pPr>
        <w:pStyle w:val="ListParagraph"/>
        <w:spacing w:line="240" w:lineRule="auto"/>
        <w:ind w:firstLine="720"/>
        <w:jc w:val="both"/>
        <w:rPr>
          <w:rFonts w:ascii="Arial" w:hAnsi="Arial" w:cs="Arial"/>
          <w:i/>
          <w:iCs/>
          <w:sz w:val="24"/>
          <w:szCs w:val="24"/>
        </w:rPr>
      </w:pPr>
    </w:p>
    <w:p w14:paraId="699174FF" w14:textId="77777777" w:rsidR="00AF03B1" w:rsidRDefault="00AF03B1" w:rsidP="00AF03B1">
      <w:pPr>
        <w:pStyle w:val="ListParagraph"/>
        <w:spacing w:line="240" w:lineRule="auto"/>
        <w:ind w:firstLine="720"/>
        <w:jc w:val="both"/>
        <w:rPr>
          <w:rFonts w:ascii="Arial" w:hAnsi="Arial" w:cs="Arial"/>
          <w:i/>
          <w:iCs/>
          <w:sz w:val="24"/>
          <w:szCs w:val="24"/>
        </w:rPr>
      </w:pPr>
    </w:p>
    <w:p w14:paraId="0C424DF4" w14:textId="77777777" w:rsidR="00AF03B1" w:rsidRDefault="00AF03B1" w:rsidP="00AF03B1">
      <w:pPr>
        <w:pStyle w:val="ListParagraph"/>
        <w:spacing w:line="240" w:lineRule="auto"/>
        <w:ind w:firstLine="720"/>
        <w:jc w:val="both"/>
        <w:rPr>
          <w:rFonts w:ascii="Arial" w:hAnsi="Arial" w:cs="Arial"/>
          <w:i/>
          <w:iCs/>
          <w:sz w:val="24"/>
          <w:szCs w:val="24"/>
        </w:rPr>
      </w:pPr>
    </w:p>
    <w:p w14:paraId="66B55205" w14:textId="77777777" w:rsidR="00AF03B1" w:rsidRDefault="00AF03B1" w:rsidP="00AF03B1">
      <w:pPr>
        <w:pStyle w:val="ListParagraph"/>
        <w:spacing w:line="240" w:lineRule="auto"/>
        <w:ind w:firstLine="720"/>
        <w:jc w:val="both"/>
        <w:rPr>
          <w:rFonts w:ascii="Arial" w:hAnsi="Arial" w:cs="Arial"/>
          <w:i/>
          <w:iCs/>
          <w:sz w:val="24"/>
          <w:szCs w:val="24"/>
        </w:rPr>
      </w:pPr>
    </w:p>
    <w:p w14:paraId="5518757D" w14:textId="77777777" w:rsidR="00AF03B1" w:rsidRDefault="00AF03B1" w:rsidP="00AF03B1">
      <w:pPr>
        <w:spacing w:line="240" w:lineRule="auto"/>
        <w:jc w:val="both"/>
        <w:rPr>
          <w:rFonts w:ascii="Arial" w:hAnsi="Arial" w:cs="Arial"/>
          <w:i/>
          <w:iCs/>
          <w:sz w:val="24"/>
          <w:szCs w:val="24"/>
        </w:rPr>
      </w:pPr>
    </w:p>
    <w:p w14:paraId="266016ED" w14:textId="77777777" w:rsidR="00AF03B1" w:rsidRDefault="00AF03B1" w:rsidP="00AF03B1">
      <w:pPr>
        <w:spacing w:line="240" w:lineRule="auto"/>
        <w:jc w:val="both"/>
        <w:rPr>
          <w:rFonts w:ascii="Arial" w:hAnsi="Arial" w:cs="Arial"/>
          <w:i/>
          <w:iCs/>
          <w:sz w:val="24"/>
          <w:szCs w:val="24"/>
        </w:rPr>
      </w:pPr>
    </w:p>
    <w:p w14:paraId="4F5C45C2" w14:textId="77777777" w:rsidR="00AF03B1" w:rsidRDefault="00AF03B1" w:rsidP="00AF03B1">
      <w:pPr>
        <w:spacing w:line="240" w:lineRule="auto"/>
        <w:jc w:val="both"/>
        <w:rPr>
          <w:rFonts w:ascii="Arial" w:hAnsi="Arial" w:cs="Arial"/>
          <w:i/>
          <w:iCs/>
          <w:sz w:val="24"/>
          <w:szCs w:val="24"/>
        </w:rPr>
      </w:pPr>
    </w:p>
    <w:bookmarkEnd w:id="94"/>
    <w:p w14:paraId="21ECFE24" w14:textId="77777777" w:rsidR="00AF03B1" w:rsidRDefault="00AF03B1" w:rsidP="00AF03B1">
      <w:pPr>
        <w:spacing w:line="240" w:lineRule="auto"/>
        <w:jc w:val="both"/>
        <w:rPr>
          <w:rFonts w:ascii="Arial" w:hAnsi="Arial" w:cs="Arial"/>
          <w:i/>
          <w:iCs/>
          <w:sz w:val="24"/>
          <w:szCs w:val="24"/>
        </w:rPr>
      </w:pPr>
    </w:p>
    <w:p w14:paraId="54BD21DF" w14:textId="77777777" w:rsidR="00DF4FD9" w:rsidRDefault="00DF4FD9" w:rsidP="00DF4FD9">
      <w:pPr>
        <w:pStyle w:val="NoSpacing"/>
        <w:rPr>
          <w:rFonts w:ascii="Arial" w:hAnsi="Arial" w:cs="Arial"/>
          <w:sz w:val="24"/>
          <w:szCs w:val="24"/>
        </w:rPr>
      </w:pPr>
    </w:p>
    <w:p w14:paraId="643E9E94" w14:textId="77777777" w:rsidR="001E01E7" w:rsidRDefault="001E01E7" w:rsidP="00DF4FD9">
      <w:pPr>
        <w:pStyle w:val="NoSpacing"/>
        <w:rPr>
          <w:rFonts w:ascii="Arial" w:hAnsi="Arial" w:cs="Arial"/>
          <w:sz w:val="24"/>
          <w:szCs w:val="24"/>
        </w:rPr>
      </w:pPr>
    </w:p>
    <w:p w14:paraId="10B7B90C" w14:textId="77777777" w:rsidR="00E900FC" w:rsidRDefault="00E900FC" w:rsidP="001E01E7">
      <w:pPr>
        <w:pStyle w:val="ListParagraph"/>
        <w:spacing w:after="120" w:line="240" w:lineRule="auto"/>
        <w:rPr>
          <w:rFonts w:ascii="Arial" w:hAnsi="Arial" w:cs="Arial"/>
          <w:b/>
          <w:sz w:val="24"/>
          <w:szCs w:val="24"/>
        </w:rPr>
      </w:pPr>
    </w:p>
    <w:sectPr w:rsidR="00E900FC" w:rsidSect="00BB40E0">
      <w:headerReference w:type="default" r:id="rId8"/>
      <w:footerReference w:type="default" r:id="rId9"/>
      <w:pgSz w:w="12242" w:h="18722" w:code="14"/>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10913" w14:textId="77777777" w:rsidR="008A162F" w:rsidRDefault="008A162F">
      <w:pPr>
        <w:spacing w:line="240" w:lineRule="auto"/>
      </w:pPr>
      <w:r>
        <w:separator/>
      </w:r>
    </w:p>
  </w:endnote>
  <w:endnote w:type="continuationSeparator" w:id="0">
    <w:p w14:paraId="6BE00DEA" w14:textId="77777777" w:rsidR="008A162F" w:rsidRDefault="008A1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A7B09" w14:textId="77777777" w:rsidR="001A4307" w:rsidRDefault="00000000">
    <w:pPr>
      <w:pStyle w:val="Footer"/>
    </w:pPr>
    <w:r>
      <w:rPr>
        <w:noProof/>
        <w:lang w:val="en-US"/>
      </w:rPr>
      <mc:AlternateContent>
        <mc:Choice Requires="wps">
          <w:drawing>
            <wp:anchor distT="0" distB="0" distL="114300" distR="114300" simplePos="0" relativeHeight="251661312" behindDoc="0" locked="0" layoutInCell="1" allowOverlap="1" wp14:anchorId="6D8641D3" wp14:editId="47D48E97">
              <wp:simplePos x="0" y="0"/>
              <wp:positionH relativeFrom="page">
                <wp:align>center</wp:align>
              </wp:positionH>
              <wp:positionV relativeFrom="paragraph">
                <wp:posOffset>-3643630</wp:posOffset>
              </wp:positionV>
              <wp:extent cx="6517640" cy="38862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3886200"/>
                      </a:xfrm>
                      <a:prstGeom prst="rect">
                        <a:avLst/>
                      </a:prstGeom>
                      <a:solidFill>
                        <a:srgbClr val="FFFFFF"/>
                      </a:solidFill>
                      <a:ln>
                        <a:noFill/>
                      </a:ln>
                    </wps:spPr>
                    <wps:txbx>
                      <w:txbxContent>
                        <w:p w14:paraId="2DF687C4" w14:textId="6171880B" w:rsidR="001A4307"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r w:rsidR="00F63766">
                            <w:rPr>
                              <w:rFonts w:ascii="Arial" w:hAnsi="Arial" w:cs="Arial"/>
                              <w:sz w:val="24"/>
                              <w:szCs w:val="24"/>
                            </w:rPr>
                            <w:tab/>
                          </w:r>
                          <w:r w:rsidR="00F63766">
                            <w:rPr>
                              <w:rFonts w:ascii="Arial" w:hAnsi="Arial" w:cs="Arial"/>
                              <w:sz w:val="24"/>
                              <w:szCs w:val="24"/>
                            </w:rPr>
                            <w:tab/>
                          </w:r>
                          <w:r w:rsidR="00F63766">
                            <w:rPr>
                              <w:rFonts w:ascii="Arial" w:hAnsi="Arial" w:cs="Arial"/>
                              <w:sz w:val="24"/>
                              <w:szCs w:val="24"/>
                            </w:rPr>
                            <w:tab/>
                            <w:t xml:space="preserve">                     </w:t>
                          </w:r>
                        </w:p>
                        <w:p w14:paraId="65C32E29" w14:textId="77777777" w:rsidR="001A4307"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0BCED16F" w14:textId="0E4E5BFA" w:rsidR="001A4307"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sidR="00F63766">
                            <w:rPr>
                              <w:rFonts w:ascii="Arial" w:hAnsi="Arial" w:cs="Arial"/>
                              <w:b/>
                              <w:sz w:val="24"/>
                              <w:szCs w:val="24"/>
                              <w:lang w:val="en-US"/>
                            </w:rPr>
                            <w:t xml:space="preserve">      </w:t>
                          </w:r>
                          <w:r w:rsidR="00DA03B5">
                            <w:rPr>
                              <w:rFonts w:ascii="Arial" w:hAnsi="Arial" w:cs="Arial"/>
                              <w:b/>
                              <w:sz w:val="24"/>
                              <w:szCs w:val="24"/>
                              <w:lang w:val="en-US"/>
                            </w:rPr>
                            <w:t xml:space="preserve">             JEAN JUNE R. URTEZUELA</w:t>
                          </w:r>
                          <w:r w:rsidR="00F63766">
                            <w:rPr>
                              <w:rFonts w:ascii="Arial" w:hAnsi="Arial" w:cs="Arial"/>
                              <w:b/>
                              <w:sz w:val="24"/>
                              <w:szCs w:val="24"/>
                              <w:lang w:val="en-US"/>
                            </w:rPr>
                            <w:t xml:space="preserve">    </w:t>
                          </w:r>
                          <w:r>
                            <w:rPr>
                              <w:rFonts w:ascii="Arial" w:hAnsi="Arial" w:cs="Arial"/>
                              <w:b/>
                              <w:sz w:val="24"/>
                              <w:szCs w:val="24"/>
                              <w:lang w:val="en-US"/>
                            </w:rPr>
                            <w:tab/>
                          </w:r>
                        </w:p>
                        <w:p w14:paraId="18455071" w14:textId="7FD003BE" w:rsidR="001A4307" w:rsidRDefault="00000000" w:rsidP="00DA03B5">
                          <w:pPr>
                            <w:spacing w:after="0" w:line="240" w:lineRule="auto"/>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sidR="00DA03B5">
                            <w:rPr>
                              <w:rFonts w:ascii="Arial" w:hAnsi="Arial" w:cs="Arial"/>
                              <w:sz w:val="24"/>
                              <w:szCs w:val="24"/>
                              <w:lang w:val="en-US"/>
                            </w:rPr>
                            <w:t xml:space="preserve">                    General </w:t>
                          </w:r>
                          <w:proofErr w:type="spellStart"/>
                          <w:r w:rsidR="00DA03B5">
                            <w:rPr>
                              <w:rFonts w:ascii="Arial" w:hAnsi="Arial" w:cs="Arial"/>
                              <w:sz w:val="24"/>
                              <w:szCs w:val="24"/>
                              <w:lang w:val="en-US"/>
                            </w:rPr>
                            <w:t>Educaton</w:t>
                          </w:r>
                          <w:proofErr w:type="spellEnd"/>
                          <w:r w:rsidR="00DA03B5">
                            <w:rPr>
                              <w:rFonts w:ascii="Arial" w:hAnsi="Arial" w:cs="Arial"/>
                              <w:sz w:val="24"/>
                              <w:szCs w:val="24"/>
                              <w:lang w:val="en-US"/>
                            </w:rPr>
                            <w:t xml:space="preserve"> Coordinator            </w:t>
                          </w:r>
                          <w:r w:rsidR="00F63766">
                            <w:rPr>
                              <w:rFonts w:ascii="Arial" w:hAnsi="Arial" w:cs="Arial"/>
                              <w:sz w:val="24"/>
                              <w:szCs w:val="24"/>
                              <w:lang w:val="en-US"/>
                            </w:rPr>
                            <w:t xml:space="preserve">           </w:t>
                          </w:r>
                        </w:p>
                        <w:p w14:paraId="0E3A5A0B" w14:textId="77777777" w:rsidR="00DA03B5" w:rsidRDefault="00000000" w:rsidP="00DA03B5">
                          <w:pPr>
                            <w:spacing w:after="0" w:line="240" w:lineRule="auto"/>
                            <w:jc w:val="both"/>
                            <w:rPr>
                              <w:rFonts w:ascii="Arial" w:hAnsi="Arial" w:cs="Arial"/>
                              <w:sz w:val="16"/>
                              <w:szCs w:val="16"/>
                            </w:rPr>
                          </w:pPr>
                          <w:r>
                            <w:rPr>
                              <w:rFonts w:ascii="Arial" w:hAnsi="Arial" w:cs="Arial"/>
                              <w:sz w:val="16"/>
                              <w:szCs w:val="16"/>
                            </w:rPr>
                            <w:tab/>
                          </w:r>
                          <w:r w:rsidR="00DA03B5">
                            <w:rPr>
                              <w:rFonts w:ascii="Arial" w:hAnsi="Arial" w:cs="Arial"/>
                              <w:sz w:val="16"/>
                              <w:szCs w:val="16"/>
                            </w:rPr>
                            <w:t xml:space="preserve">                                                   </w:t>
                          </w:r>
                        </w:p>
                        <w:p w14:paraId="5B7D0834" w14:textId="3240FD4C" w:rsidR="00DA03B5" w:rsidRDefault="00DA03B5" w:rsidP="00DA03B5">
                          <w:pPr>
                            <w:spacing w:after="0" w:line="240" w:lineRule="auto"/>
                            <w:jc w:val="both"/>
                            <w:rPr>
                              <w:rFonts w:ascii="Arial" w:hAnsi="Arial" w:cs="Arial"/>
                              <w:sz w:val="24"/>
                              <w:szCs w:val="24"/>
                            </w:rPr>
                          </w:pPr>
                          <w:r>
                            <w:rPr>
                              <w:rFonts w:ascii="Arial" w:hAnsi="Arial" w:cs="Arial"/>
                              <w:sz w:val="16"/>
                              <w:szCs w:val="16"/>
                            </w:rPr>
                            <w:t xml:space="preserve">                                                                                </w:t>
                          </w:r>
                          <w:r>
                            <w:rPr>
                              <w:rFonts w:ascii="Arial" w:hAnsi="Arial" w:cs="Arial"/>
                              <w:sz w:val="24"/>
                              <w:szCs w:val="24"/>
                            </w:rPr>
                            <w:t>Recommending Approval</w:t>
                          </w:r>
                        </w:p>
                        <w:p w14:paraId="3FE38EC7" w14:textId="77777777" w:rsidR="00DA03B5" w:rsidRDefault="00DA03B5" w:rsidP="00DA03B5">
                          <w:pPr>
                            <w:spacing w:after="0" w:line="240" w:lineRule="auto"/>
                            <w:jc w:val="both"/>
                            <w:rPr>
                              <w:rFonts w:ascii="Arial" w:hAnsi="Arial" w:cs="Arial"/>
                              <w:sz w:val="24"/>
                              <w:szCs w:val="24"/>
                            </w:rPr>
                          </w:pPr>
                        </w:p>
                        <w:p w14:paraId="67819EB8" w14:textId="77777777" w:rsidR="00DA03B5" w:rsidRDefault="00DA03B5" w:rsidP="00DA03B5">
                          <w:pPr>
                            <w:spacing w:after="0" w:line="240" w:lineRule="auto"/>
                            <w:jc w:val="both"/>
                            <w:rPr>
                              <w:rFonts w:ascii="Arial" w:hAnsi="Arial" w:cs="Arial"/>
                              <w:sz w:val="24"/>
                              <w:szCs w:val="24"/>
                            </w:rPr>
                          </w:pPr>
                        </w:p>
                        <w:p w14:paraId="362BAC9C" w14:textId="7B5EEAAB" w:rsidR="001A4307" w:rsidRDefault="00DA03B5">
                          <w:pPr>
                            <w:spacing w:after="0" w:line="240" w:lineRule="auto"/>
                            <w:jc w:val="center"/>
                            <w:rPr>
                              <w:rFonts w:ascii="Arial" w:hAnsi="Arial" w:cs="Arial"/>
                              <w:sz w:val="24"/>
                              <w:szCs w:val="24"/>
                            </w:rPr>
                          </w:pPr>
                          <w:r>
                            <w:rPr>
                              <w:rFonts w:ascii="Arial" w:hAnsi="Arial" w:cs="Arial"/>
                              <w:b/>
                              <w:sz w:val="24"/>
                              <w:szCs w:val="24"/>
                              <w:lang w:val="en-US"/>
                            </w:rPr>
                            <w:t>DR. MARY ANN A. ARAULA</w:t>
                          </w:r>
                          <w:r>
                            <w:rPr>
                              <w:rFonts w:ascii="Arial" w:hAnsi="Arial" w:cs="Arial"/>
                              <w:sz w:val="16"/>
                              <w:szCs w:val="16"/>
                            </w:rPr>
                            <w:tab/>
                          </w:r>
                          <w:r>
                            <w:rPr>
                              <w:rFonts w:ascii="Arial" w:hAnsi="Arial" w:cs="Arial"/>
                              <w:sz w:val="24"/>
                              <w:szCs w:val="24"/>
                            </w:rPr>
                            <w:t xml:space="preserve">                                    </w:t>
                          </w:r>
                        </w:p>
                        <w:p w14:paraId="6EEFB681" w14:textId="6B9206BB" w:rsidR="001A4307" w:rsidRDefault="00DA03B5">
                          <w:pPr>
                            <w:spacing w:after="0" w:line="240" w:lineRule="auto"/>
                            <w:ind w:left="90"/>
                            <w:jc w:val="center"/>
                            <w:rPr>
                              <w:rFonts w:ascii="Arial" w:hAnsi="Arial" w:cs="Arial"/>
                              <w:sz w:val="24"/>
                              <w:szCs w:val="24"/>
                            </w:rPr>
                          </w:pPr>
                          <w:r>
                            <w:rPr>
                              <w:rFonts w:ascii="Arial" w:hAnsi="Arial" w:cs="Arial"/>
                              <w:sz w:val="24"/>
                              <w:szCs w:val="24"/>
                              <w:lang w:val="en-US"/>
                            </w:rPr>
                            <w:t>Acting College President</w:t>
                          </w:r>
                          <w:r>
                            <w:rPr>
                              <w:rFonts w:ascii="Arial" w:hAnsi="Arial" w:cs="Arial"/>
                              <w:sz w:val="24"/>
                              <w:szCs w:val="24"/>
                            </w:rPr>
                            <w:t xml:space="preserve"> Approved:</w:t>
                          </w:r>
                        </w:p>
                        <w:p w14:paraId="7D397037" w14:textId="77777777" w:rsidR="001A4307" w:rsidRDefault="001A4307">
                          <w:pPr>
                            <w:spacing w:after="0" w:line="240" w:lineRule="auto"/>
                            <w:jc w:val="both"/>
                            <w:rPr>
                              <w:rFonts w:ascii="Arial" w:hAnsi="Arial" w:cs="Arial"/>
                              <w:b/>
                              <w:sz w:val="24"/>
                              <w:szCs w:val="24"/>
                            </w:rPr>
                          </w:pPr>
                        </w:p>
                        <w:p w14:paraId="1F92E9D7" w14:textId="5D933035" w:rsidR="001A4307" w:rsidRDefault="00DA03B5" w:rsidP="00DA03B5">
                          <w:pPr>
                            <w:spacing w:after="0" w:line="240" w:lineRule="auto"/>
                            <w:jc w:val="center"/>
                            <w:rPr>
                              <w:rFonts w:ascii="Arial" w:hAnsi="Arial" w:cs="Arial"/>
                              <w:bCs/>
                              <w:sz w:val="24"/>
                              <w:szCs w:val="24"/>
                            </w:rPr>
                          </w:pPr>
                          <w:r w:rsidRPr="00DA03B5">
                            <w:rPr>
                              <w:rFonts w:ascii="Arial" w:hAnsi="Arial" w:cs="Arial"/>
                              <w:bCs/>
                              <w:sz w:val="24"/>
                              <w:szCs w:val="24"/>
                            </w:rPr>
                            <w:t>APPROVED</w:t>
                          </w:r>
                        </w:p>
                        <w:p w14:paraId="7F376C80" w14:textId="77777777" w:rsidR="00DA03B5" w:rsidRDefault="00DA03B5" w:rsidP="00DA03B5">
                          <w:pPr>
                            <w:spacing w:after="0" w:line="240" w:lineRule="auto"/>
                            <w:jc w:val="center"/>
                            <w:rPr>
                              <w:rFonts w:ascii="Arial" w:hAnsi="Arial" w:cs="Arial"/>
                              <w:bCs/>
                              <w:sz w:val="24"/>
                              <w:szCs w:val="24"/>
                            </w:rPr>
                          </w:pPr>
                        </w:p>
                        <w:p w14:paraId="47BD543D" w14:textId="77777777" w:rsidR="00DA03B5" w:rsidRDefault="00DA03B5" w:rsidP="00DA03B5">
                          <w:pPr>
                            <w:spacing w:after="0" w:line="240" w:lineRule="auto"/>
                            <w:jc w:val="center"/>
                            <w:rPr>
                              <w:rFonts w:ascii="Arial" w:hAnsi="Arial" w:cs="Arial"/>
                              <w:bCs/>
                              <w:sz w:val="24"/>
                              <w:szCs w:val="24"/>
                            </w:rPr>
                          </w:pPr>
                        </w:p>
                        <w:p w14:paraId="7C72E5DC" w14:textId="77777777" w:rsidR="00DA03B5" w:rsidRPr="00DA03B5" w:rsidRDefault="00DA03B5" w:rsidP="00DA03B5">
                          <w:pPr>
                            <w:spacing w:after="0" w:line="240" w:lineRule="auto"/>
                            <w:jc w:val="center"/>
                            <w:rPr>
                              <w:rFonts w:ascii="Arial" w:hAnsi="Arial" w:cs="Arial"/>
                              <w:bCs/>
                              <w:sz w:val="24"/>
                              <w:szCs w:val="24"/>
                            </w:rPr>
                          </w:pPr>
                        </w:p>
                        <w:p w14:paraId="62219A52" w14:textId="53059D20" w:rsidR="001A4307" w:rsidRDefault="00F63766" w:rsidP="00F63766">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OLIVER D. CENIZA</w:t>
                          </w:r>
                        </w:p>
                        <w:p w14:paraId="3E2A24FD" w14:textId="12438DB8" w:rsidR="001A4307" w:rsidRDefault="00F63766">
                          <w:pPr>
                            <w:spacing w:after="0" w:line="240" w:lineRule="auto"/>
                            <w:jc w:val="center"/>
                            <w:rPr>
                              <w:rFonts w:ascii="Arial" w:hAnsi="Arial" w:cs="Arial"/>
                              <w:sz w:val="24"/>
                              <w:szCs w:val="24"/>
                              <w:lang w:val="en-US"/>
                            </w:rPr>
                          </w:pPr>
                          <w:r>
                            <w:rPr>
                              <w:rFonts w:ascii="Arial" w:hAnsi="Arial" w:cs="Arial"/>
                              <w:sz w:val="24"/>
                              <w:szCs w:val="24"/>
                              <w:lang w:val="en-US"/>
                            </w:rPr>
                            <w:t>Municipal Mayor/BOT Chair</w:t>
                          </w:r>
                        </w:p>
                        <w:p w14:paraId="4D5930DF" w14:textId="77777777" w:rsidR="001A4307" w:rsidRDefault="001A4307">
                          <w:pPr>
                            <w:spacing w:after="0" w:line="240" w:lineRule="auto"/>
                            <w:rPr>
                              <w:rFonts w:ascii="Arial" w:hAnsi="Arial" w:cs="Arial"/>
                              <w:sz w:val="24"/>
                              <w:szCs w:val="24"/>
                            </w:rPr>
                          </w:pPr>
                        </w:p>
                        <w:p w14:paraId="7B523837" w14:textId="77777777" w:rsidR="00DA03B5" w:rsidRDefault="00DA03B5">
                          <w:pPr>
                            <w:spacing w:after="0" w:line="240" w:lineRule="auto"/>
                            <w:rPr>
                              <w:rFonts w:ascii="Arial" w:hAnsi="Arial" w:cs="Arial"/>
                              <w:sz w:val="24"/>
                              <w:szCs w:val="24"/>
                            </w:rPr>
                          </w:pPr>
                        </w:p>
                        <w:p w14:paraId="71B4A975" w14:textId="77777777" w:rsidR="001A4307"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14:textId="77777777" w:rsidR="001A4307"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6D8641D3" id="_x0000_t202" coordsize="21600,21600" o:spt="202" path="m,l,21600r21600,l21600,xe">
              <v:stroke joinstyle="miter"/>
              <v:path gradientshapeok="t" o:connecttype="rect"/>
            </v:shapetype>
            <v:shape id="Text Box 2" o:spid="_x0000_s1027" type="#_x0000_t202" style="position:absolute;margin-left:0;margin-top:-286.9pt;width:513.2pt;height:306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" stroked="f">
              <v:textbox>
                <w:txbxContent>
                  <w:p w14:paraId="2DF687C4" w14:textId="6171880B" w:rsidR="001A4307"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r w:rsidR="00F63766">
                      <w:rPr>
                        <w:rFonts w:ascii="Arial" w:hAnsi="Arial" w:cs="Arial"/>
                        <w:sz w:val="24"/>
                        <w:szCs w:val="24"/>
                      </w:rPr>
                      <w:tab/>
                    </w:r>
                    <w:r w:rsidR="00F63766">
                      <w:rPr>
                        <w:rFonts w:ascii="Arial" w:hAnsi="Arial" w:cs="Arial"/>
                        <w:sz w:val="24"/>
                        <w:szCs w:val="24"/>
                      </w:rPr>
                      <w:tab/>
                    </w:r>
                    <w:r w:rsidR="00F63766">
                      <w:rPr>
                        <w:rFonts w:ascii="Arial" w:hAnsi="Arial" w:cs="Arial"/>
                        <w:sz w:val="24"/>
                        <w:szCs w:val="24"/>
                      </w:rPr>
                      <w:tab/>
                      <w:t xml:space="preserve">                     </w:t>
                    </w:r>
                  </w:p>
                  <w:p w14:paraId="65C32E29" w14:textId="77777777" w:rsidR="001A4307"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0BCED16F" w14:textId="0E4E5BFA" w:rsidR="001A4307"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sidR="00F63766">
                      <w:rPr>
                        <w:rFonts w:ascii="Arial" w:hAnsi="Arial" w:cs="Arial"/>
                        <w:b/>
                        <w:sz w:val="24"/>
                        <w:szCs w:val="24"/>
                        <w:lang w:val="en-US"/>
                      </w:rPr>
                      <w:t xml:space="preserve">      </w:t>
                    </w:r>
                    <w:r w:rsidR="00DA03B5">
                      <w:rPr>
                        <w:rFonts w:ascii="Arial" w:hAnsi="Arial" w:cs="Arial"/>
                        <w:b/>
                        <w:sz w:val="24"/>
                        <w:szCs w:val="24"/>
                        <w:lang w:val="en-US"/>
                      </w:rPr>
                      <w:t xml:space="preserve">             JEAN JUNE R. URTEZUELA</w:t>
                    </w:r>
                    <w:r w:rsidR="00F63766">
                      <w:rPr>
                        <w:rFonts w:ascii="Arial" w:hAnsi="Arial" w:cs="Arial"/>
                        <w:b/>
                        <w:sz w:val="24"/>
                        <w:szCs w:val="24"/>
                        <w:lang w:val="en-US"/>
                      </w:rPr>
                      <w:t xml:space="preserve">    </w:t>
                    </w:r>
                    <w:r>
                      <w:rPr>
                        <w:rFonts w:ascii="Arial" w:hAnsi="Arial" w:cs="Arial"/>
                        <w:b/>
                        <w:sz w:val="24"/>
                        <w:szCs w:val="24"/>
                        <w:lang w:val="en-US"/>
                      </w:rPr>
                      <w:tab/>
                    </w:r>
                  </w:p>
                  <w:p w14:paraId="18455071" w14:textId="7FD003BE" w:rsidR="001A4307" w:rsidRDefault="00000000" w:rsidP="00DA03B5">
                    <w:pPr>
                      <w:spacing w:after="0" w:line="240" w:lineRule="auto"/>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r w:rsidR="00DA03B5">
                      <w:rPr>
                        <w:rFonts w:ascii="Arial" w:hAnsi="Arial" w:cs="Arial"/>
                        <w:sz w:val="24"/>
                        <w:szCs w:val="24"/>
                        <w:lang w:val="en-US"/>
                      </w:rPr>
                      <w:t xml:space="preserve">                    General </w:t>
                    </w:r>
                    <w:proofErr w:type="spellStart"/>
                    <w:r w:rsidR="00DA03B5">
                      <w:rPr>
                        <w:rFonts w:ascii="Arial" w:hAnsi="Arial" w:cs="Arial"/>
                        <w:sz w:val="24"/>
                        <w:szCs w:val="24"/>
                        <w:lang w:val="en-US"/>
                      </w:rPr>
                      <w:t>Educaton</w:t>
                    </w:r>
                    <w:proofErr w:type="spellEnd"/>
                    <w:r w:rsidR="00DA03B5">
                      <w:rPr>
                        <w:rFonts w:ascii="Arial" w:hAnsi="Arial" w:cs="Arial"/>
                        <w:sz w:val="24"/>
                        <w:szCs w:val="24"/>
                        <w:lang w:val="en-US"/>
                      </w:rPr>
                      <w:t xml:space="preserve"> Coordinator            </w:t>
                    </w:r>
                    <w:r w:rsidR="00F63766">
                      <w:rPr>
                        <w:rFonts w:ascii="Arial" w:hAnsi="Arial" w:cs="Arial"/>
                        <w:sz w:val="24"/>
                        <w:szCs w:val="24"/>
                        <w:lang w:val="en-US"/>
                      </w:rPr>
                      <w:t xml:space="preserve">           </w:t>
                    </w:r>
                  </w:p>
                  <w:p w14:paraId="0E3A5A0B" w14:textId="77777777" w:rsidR="00DA03B5" w:rsidRDefault="00000000" w:rsidP="00DA03B5">
                    <w:pPr>
                      <w:spacing w:after="0" w:line="240" w:lineRule="auto"/>
                      <w:jc w:val="both"/>
                      <w:rPr>
                        <w:rFonts w:ascii="Arial" w:hAnsi="Arial" w:cs="Arial"/>
                        <w:sz w:val="16"/>
                        <w:szCs w:val="16"/>
                      </w:rPr>
                    </w:pPr>
                    <w:r>
                      <w:rPr>
                        <w:rFonts w:ascii="Arial" w:hAnsi="Arial" w:cs="Arial"/>
                        <w:sz w:val="16"/>
                        <w:szCs w:val="16"/>
                      </w:rPr>
                      <w:tab/>
                    </w:r>
                    <w:r w:rsidR="00DA03B5">
                      <w:rPr>
                        <w:rFonts w:ascii="Arial" w:hAnsi="Arial" w:cs="Arial"/>
                        <w:sz w:val="16"/>
                        <w:szCs w:val="16"/>
                      </w:rPr>
                      <w:t xml:space="preserve">                                                   </w:t>
                    </w:r>
                  </w:p>
                  <w:p w14:paraId="5B7D0834" w14:textId="3240FD4C" w:rsidR="00DA03B5" w:rsidRDefault="00DA03B5" w:rsidP="00DA03B5">
                    <w:pPr>
                      <w:spacing w:after="0" w:line="240" w:lineRule="auto"/>
                      <w:jc w:val="both"/>
                      <w:rPr>
                        <w:rFonts w:ascii="Arial" w:hAnsi="Arial" w:cs="Arial"/>
                        <w:sz w:val="24"/>
                        <w:szCs w:val="24"/>
                      </w:rPr>
                    </w:pPr>
                    <w:r>
                      <w:rPr>
                        <w:rFonts w:ascii="Arial" w:hAnsi="Arial" w:cs="Arial"/>
                        <w:sz w:val="16"/>
                        <w:szCs w:val="16"/>
                      </w:rPr>
                      <w:t xml:space="preserve">                                                                                </w:t>
                    </w:r>
                    <w:r>
                      <w:rPr>
                        <w:rFonts w:ascii="Arial" w:hAnsi="Arial" w:cs="Arial"/>
                        <w:sz w:val="24"/>
                        <w:szCs w:val="24"/>
                      </w:rPr>
                      <w:t>Recommending Approval</w:t>
                    </w:r>
                  </w:p>
                  <w:p w14:paraId="3FE38EC7" w14:textId="77777777" w:rsidR="00DA03B5" w:rsidRDefault="00DA03B5" w:rsidP="00DA03B5">
                    <w:pPr>
                      <w:spacing w:after="0" w:line="240" w:lineRule="auto"/>
                      <w:jc w:val="both"/>
                      <w:rPr>
                        <w:rFonts w:ascii="Arial" w:hAnsi="Arial" w:cs="Arial"/>
                        <w:sz w:val="24"/>
                        <w:szCs w:val="24"/>
                      </w:rPr>
                    </w:pPr>
                  </w:p>
                  <w:p w14:paraId="67819EB8" w14:textId="77777777" w:rsidR="00DA03B5" w:rsidRDefault="00DA03B5" w:rsidP="00DA03B5">
                    <w:pPr>
                      <w:spacing w:after="0" w:line="240" w:lineRule="auto"/>
                      <w:jc w:val="both"/>
                      <w:rPr>
                        <w:rFonts w:ascii="Arial" w:hAnsi="Arial" w:cs="Arial"/>
                        <w:sz w:val="24"/>
                        <w:szCs w:val="24"/>
                      </w:rPr>
                    </w:pPr>
                  </w:p>
                  <w:p w14:paraId="362BAC9C" w14:textId="7B5EEAAB" w:rsidR="001A4307" w:rsidRDefault="00DA03B5">
                    <w:pPr>
                      <w:spacing w:after="0" w:line="240" w:lineRule="auto"/>
                      <w:jc w:val="center"/>
                      <w:rPr>
                        <w:rFonts w:ascii="Arial" w:hAnsi="Arial" w:cs="Arial"/>
                        <w:sz w:val="24"/>
                        <w:szCs w:val="24"/>
                      </w:rPr>
                    </w:pPr>
                    <w:r>
                      <w:rPr>
                        <w:rFonts w:ascii="Arial" w:hAnsi="Arial" w:cs="Arial"/>
                        <w:b/>
                        <w:sz w:val="24"/>
                        <w:szCs w:val="24"/>
                        <w:lang w:val="en-US"/>
                      </w:rPr>
                      <w:t>DR. MARY ANN A. ARAULA</w:t>
                    </w:r>
                    <w:r>
                      <w:rPr>
                        <w:rFonts w:ascii="Arial" w:hAnsi="Arial" w:cs="Arial"/>
                        <w:sz w:val="16"/>
                        <w:szCs w:val="16"/>
                      </w:rPr>
                      <w:tab/>
                    </w:r>
                    <w:r>
                      <w:rPr>
                        <w:rFonts w:ascii="Arial" w:hAnsi="Arial" w:cs="Arial"/>
                        <w:sz w:val="24"/>
                        <w:szCs w:val="24"/>
                      </w:rPr>
                      <w:t xml:space="preserve">                                    </w:t>
                    </w:r>
                  </w:p>
                  <w:p w14:paraId="6EEFB681" w14:textId="6B9206BB" w:rsidR="001A4307" w:rsidRDefault="00DA03B5">
                    <w:pPr>
                      <w:spacing w:after="0" w:line="240" w:lineRule="auto"/>
                      <w:ind w:left="90"/>
                      <w:jc w:val="center"/>
                      <w:rPr>
                        <w:rFonts w:ascii="Arial" w:hAnsi="Arial" w:cs="Arial"/>
                        <w:sz w:val="24"/>
                        <w:szCs w:val="24"/>
                      </w:rPr>
                    </w:pPr>
                    <w:r>
                      <w:rPr>
                        <w:rFonts w:ascii="Arial" w:hAnsi="Arial" w:cs="Arial"/>
                        <w:sz w:val="24"/>
                        <w:szCs w:val="24"/>
                        <w:lang w:val="en-US"/>
                      </w:rPr>
                      <w:t>Acting College President</w:t>
                    </w:r>
                    <w:r>
                      <w:rPr>
                        <w:rFonts w:ascii="Arial" w:hAnsi="Arial" w:cs="Arial"/>
                        <w:sz w:val="24"/>
                        <w:szCs w:val="24"/>
                      </w:rPr>
                      <w:t xml:space="preserve"> Approved:</w:t>
                    </w:r>
                  </w:p>
                  <w:p w14:paraId="7D397037" w14:textId="77777777" w:rsidR="001A4307" w:rsidRDefault="001A4307">
                    <w:pPr>
                      <w:spacing w:after="0" w:line="240" w:lineRule="auto"/>
                      <w:jc w:val="both"/>
                      <w:rPr>
                        <w:rFonts w:ascii="Arial" w:hAnsi="Arial" w:cs="Arial"/>
                        <w:b/>
                        <w:sz w:val="24"/>
                        <w:szCs w:val="24"/>
                      </w:rPr>
                    </w:pPr>
                  </w:p>
                  <w:p w14:paraId="1F92E9D7" w14:textId="5D933035" w:rsidR="001A4307" w:rsidRDefault="00DA03B5" w:rsidP="00DA03B5">
                    <w:pPr>
                      <w:spacing w:after="0" w:line="240" w:lineRule="auto"/>
                      <w:jc w:val="center"/>
                      <w:rPr>
                        <w:rFonts w:ascii="Arial" w:hAnsi="Arial" w:cs="Arial"/>
                        <w:bCs/>
                        <w:sz w:val="24"/>
                        <w:szCs w:val="24"/>
                      </w:rPr>
                    </w:pPr>
                    <w:r w:rsidRPr="00DA03B5">
                      <w:rPr>
                        <w:rFonts w:ascii="Arial" w:hAnsi="Arial" w:cs="Arial"/>
                        <w:bCs/>
                        <w:sz w:val="24"/>
                        <w:szCs w:val="24"/>
                      </w:rPr>
                      <w:t>APPROVED</w:t>
                    </w:r>
                  </w:p>
                  <w:p w14:paraId="7F376C80" w14:textId="77777777" w:rsidR="00DA03B5" w:rsidRDefault="00DA03B5" w:rsidP="00DA03B5">
                    <w:pPr>
                      <w:spacing w:after="0" w:line="240" w:lineRule="auto"/>
                      <w:jc w:val="center"/>
                      <w:rPr>
                        <w:rFonts w:ascii="Arial" w:hAnsi="Arial" w:cs="Arial"/>
                        <w:bCs/>
                        <w:sz w:val="24"/>
                        <w:szCs w:val="24"/>
                      </w:rPr>
                    </w:pPr>
                  </w:p>
                  <w:p w14:paraId="47BD543D" w14:textId="77777777" w:rsidR="00DA03B5" w:rsidRDefault="00DA03B5" w:rsidP="00DA03B5">
                    <w:pPr>
                      <w:spacing w:after="0" w:line="240" w:lineRule="auto"/>
                      <w:jc w:val="center"/>
                      <w:rPr>
                        <w:rFonts w:ascii="Arial" w:hAnsi="Arial" w:cs="Arial"/>
                        <w:bCs/>
                        <w:sz w:val="24"/>
                        <w:szCs w:val="24"/>
                      </w:rPr>
                    </w:pPr>
                  </w:p>
                  <w:p w14:paraId="7C72E5DC" w14:textId="77777777" w:rsidR="00DA03B5" w:rsidRPr="00DA03B5" w:rsidRDefault="00DA03B5" w:rsidP="00DA03B5">
                    <w:pPr>
                      <w:spacing w:after="0" w:line="240" w:lineRule="auto"/>
                      <w:jc w:val="center"/>
                      <w:rPr>
                        <w:rFonts w:ascii="Arial" w:hAnsi="Arial" w:cs="Arial"/>
                        <w:bCs/>
                        <w:sz w:val="24"/>
                        <w:szCs w:val="24"/>
                      </w:rPr>
                    </w:pPr>
                  </w:p>
                  <w:p w14:paraId="62219A52" w14:textId="53059D20" w:rsidR="001A4307" w:rsidRDefault="00F63766" w:rsidP="00F63766">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OLIVER D. CENIZA</w:t>
                    </w:r>
                  </w:p>
                  <w:p w14:paraId="3E2A24FD" w14:textId="12438DB8" w:rsidR="001A4307" w:rsidRDefault="00F63766">
                    <w:pPr>
                      <w:spacing w:after="0" w:line="240" w:lineRule="auto"/>
                      <w:jc w:val="center"/>
                      <w:rPr>
                        <w:rFonts w:ascii="Arial" w:hAnsi="Arial" w:cs="Arial"/>
                        <w:sz w:val="24"/>
                        <w:szCs w:val="24"/>
                        <w:lang w:val="en-US"/>
                      </w:rPr>
                    </w:pPr>
                    <w:r>
                      <w:rPr>
                        <w:rFonts w:ascii="Arial" w:hAnsi="Arial" w:cs="Arial"/>
                        <w:sz w:val="24"/>
                        <w:szCs w:val="24"/>
                        <w:lang w:val="en-US"/>
                      </w:rPr>
                      <w:t>Municipal Mayor/BOT Chair</w:t>
                    </w:r>
                  </w:p>
                  <w:p w14:paraId="4D5930DF" w14:textId="77777777" w:rsidR="001A4307" w:rsidRDefault="001A4307">
                    <w:pPr>
                      <w:spacing w:after="0" w:line="240" w:lineRule="auto"/>
                      <w:rPr>
                        <w:rFonts w:ascii="Arial" w:hAnsi="Arial" w:cs="Arial"/>
                        <w:sz w:val="24"/>
                        <w:szCs w:val="24"/>
                      </w:rPr>
                    </w:pPr>
                  </w:p>
                  <w:p w14:paraId="7B523837" w14:textId="77777777" w:rsidR="00DA03B5" w:rsidRDefault="00DA03B5">
                    <w:pPr>
                      <w:spacing w:after="0" w:line="240" w:lineRule="auto"/>
                      <w:rPr>
                        <w:rFonts w:ascii="Arial" w:hAnsi="Arial" w:cs="Arial"/>
                        <w:sz w:val="24"/>
                        <w:szCs w:val="24"/>
                      </w:rPr>
                    </w:pPr>
                  </w:p>
                  <w:p w14:paraId="71B4A975" w14:textId="77777777" w:rsidR="001A4307"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3AD5F486" w14:textId="77777777" w:rsidR="001A4307"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83B65" w14:textId="77777777" w:rsidR="008A162F" w:rsidRDefault="008A162F">
      <w:pPr>
        <w:spacing w:after="0"/>
      </w:pPr>
      <w:r>
        <w:separator/>
      </w:r>
    </w:p>
  </w:footnote>
  <w:footnote w:type="continuationSeparator" w:id="0">
    <w:p w14:paraId="14A9840F" w14:textId="77777777" w:rsidR="008A162F" w:rsidRDefault="008A162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1A4307" w14:paraId="1FED2308" w14:textId="77777777">
      <w:trPr>
        <w:trHeight w:val="1132"/>
      </w:trPr>
      <w:tc>
        <w:tcPr>
          <w:tcW w:w="1984" w:type="dxa"/>
        </w:tcPr>
        <w:p w14:paraId="380BF5BF"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14:anchorId="10E4E749" wp14:editId="38899032">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3DDF7F9F" w14:textId="77777777" w:rsidR="001A4307"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422FCB6E" w14:textId="77777777" w:rsidR="001A4307"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3E9C1E8B" w14:textId="77777777" w:rsidR="001A4307"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064C7D56"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3F71009E"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6D3185F6" w14:textId="77777777" w:rsidR="001A4307"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1A4307" w14:paraId="45051437" w14:textId="77777777">
      <w:trPr>
        <w:trHeight w:val="399"/>
      </w:trPr>
      <w:tc>
        <w:tcPr>
          <w:tcW w:w="10915" w:type="dxa"/>
          <w:gridSpan w:val="3"/>
          <w:shd w:val="clear" w:color="auto" w:fill="F2DBDB" w:themeFill="accent2" w:themeFillTint="33"/>
          <w:vAlign w:val="center"/>
        </w:tcPr>
        <w:p w14:paraId="6765BCB3" w14:textId="77777777" w:rsidR="001A4307"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6EE55F1D" w14:textId="77777777" w:rsidR="001A4307" w:rsidRDefault="00000000">
    <w:pPr>
      <w:pStyle w:val="Header"/>
      <w:rPr>
        <w:lang w:val="en-US"/>
      </w:rPr>
    </w:pPr>
    <w:r>
      <w:rPr>
        <w:noProof/>
        <w:lang w:val="en-US" w:eastAsia="en-PH"/>
      </w:rPr>
      <mc:AlternateContent>
        <mc:Choice Requires="wps">
          <w:drawing>
            <wp:anchor distT="0" distB="0" distL="114300" distR="114300" simplePos="0" relativeHeight="251660288" behindDoc="0" locked="0" layoutInCell="1" allowOverlap="1" wp14:anchorId="106D9C3E" wp14:editId="580FB457">
              <wp:simplePos x="0" y="0"/>
              <wp:positionH relativeFrom="column">
                <wp:posOffset>88265</wp:posOffset>
              </wp:positionH>
              <wp:positionV relativeFrom="paragraph">
                <wp:posOffset>1176655</wp:posOffset>
              </wp:positionV>
              <wp:extent cx="7102475" cy="1275715"/>
              <wp:effectExtent l="0" t="0" r="14605" b="4445"/>
              <wp:wrapNone/>
              <wp:docPr id="22" name="Text Box 22"/>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EC9A8" w14:textId="3C4ADCDC" w:rsidR="001A4307"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w:t>
                          </w:r>
                          <w:r w:rsidRPr="00610C5D">
                            <w:rPr>
                              <w:rFonts w:ascii="Arial" w:hAnsi="Arial" w:cs="Arial"/>
                              <w:b/>
                              <w:bCs/>
                              <w:sz w:val="24"/>
                              <w:szCs w:val="24"/>
                              <w:lang w:val="en-US"/>
                            </w:rPr>
                            <w:t>July 2</w:t>
                          </w:r>
                          <w:r w:rsidR="00B208EA" w:rsidRPr="00610C5D">
                            <w:rPr>
                              <w:rFonts w:ascii="Arial" w:hAnsi="Arial" w:cs="Arial"/>
                              <w:b/>
                              <w:bCs/>
                              <w:sz w:val="24"/>
                              <w:szCs w:val="24"/>
                              <w:lang w:val="en-US"/>
                            </w:rPr>
                            <w:t>8</w:t>
                          </w:r>
                          <w:r w:rsidRPr="00610C5D">
                            <w:rPr>
                              <w:rFonts w:ascii="Arial" w:hAnsi="Arial" w:cs="Arial"/>
                              <w:b/>
                              <w:bCs/>
                              <w:sz w:val="24"/>
                              <w:szCs w:val="24"/>
                              <w:lang w:val="en-US"/>
                            </w:rPr>
                            <w:t>, 2025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14:textId="77777777" w:rsidR="001A4307"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06D9C3E" id="_x0000_t202" coordsize="21600,21600" o:spt="202" path="m,l,21600r21600,l21600,xe">
              <v:stroke joinstyle="miter"/>
              <v:path gradientshapeok="t" o:connecttype="rect"/>
            </v:shapetype>
            <v:shape id="Text Box 22"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306EC9A8" w14:textId="3C4ADCDC" w:rsidR="001A4307"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the 1</w:t>
                    </w:r>
                    <w:r>
                      <w:rPr>
                        <w:rFonts w:ascii="Arial" w:hAnsi="Arial" w:cs="Arial"/>
                        <w:sz w:val="24"/>
                        <w:szCs w:val="24"/>
                        <w:vertAlign w:val="superscript"/>
                        <w:lang w:val="en-US"/>
                      </w:rPr>
                      <w:t>st</w:t>
                    </w:r>
                    <w:r>
                      <w:rPr>
                        <w:rFonts w:ascii="Arial" w:hAnsi="Arial" w:cs="Arial"/>
                        <w:sz w:val="24"/>
                        <w:szCs w:val="24"/>
                        <w:lang w:val="en-US"/>
                      </w:rPr>
                      <w:t xml:space="preserve"> semester of SY 2025-2026 begins on </w:t>
                    </w:r>
                    <w:r w:rsidRPr="00610C5D">
                      <w:rPr>
                        <w:rFonts w:ascii="Arial" w:hAnsi="Arial" w:cs="Arial"/>
                        <w:b/>
                        <w:bCs/>
                        <w:sz w:val="24"/>
                        <w:szCs w:val="24"/>
                        <w:lang w:val="en-US"/>
                      </w:rPr>
                      <w:t>July 2</w:t>
                    </w:r>
                    <w:r w:rsidR="00B208EA" w:rsidRPr="00610C5D">
                      <w:rPr>
                        <w:rFonts w:ascii="Arial" w:hAnsi="Arial" w:cs="Arial"/>
                        <w:b/>
                        <w:bCs/>
                        <w:sz w:val="24"/>
                        <w:szCs w:val="24"/>
                        <w:lang w:val="en-US"/>
                      </w:rPr>
                      <w:t>8</w:t>
                    </w:r>
                    <w:r w:rsidRPr="00610C5D">
                      <w:rPr>
                        <w:rFonts w:ascii="Arial" w:hAnsi="Arial" w:cs="Arial"/>
                        <w:b/>
                        <w:bCs/>
                        <w:sz w:val="24"/>
                        <w:szCs w:val="24"/>
                        <w:lang w:val="en-US"/>
                      </w:rPr>
                      <w:t>, 2025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253B117E" w14:textId="77777777" w:rsidR="001A4307"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i Mines">
    <w15:presenceInfo w15:providerId="Windows Live" w15:userId="3fa6810cfbbcef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6284"/>
    <w:rsid w:val="0000667B"/>
    <w:rsid w:val="00006B2C"/>
    <w:rsid w:val="00007F5E"/>
    <w:rsid w:val="00007F80"/>
    <w:rsid w:val="00011C21"/>
    <w:rsid w:val="00011F31"/>
    <w:rsid w:val="0001426B"/>
    <w:rsid w:val="00014A28"/>
    <w:rsid w:val="00014CAF"/>
    <w:rsid w:val="0001557C"/>
    <w:rsid w:val="00015C80"/>
    <w:rsid w:val="00021798"/>
    <w:rsid w:val="0002284B"/>
    <w:rsid w:val="00024C3E"/>
    <w:rsid w:val="00025D16"/>
    <w:rsid w:val="000261C4"/>
    <w:rsid w:val="00026C81"/>
    <w:rsid w:val="00030113"/>
    <w:rsid w:val="00030247"/>
    <w:rsid w:val="000305D9"/>
    <w:rsid w:val="0003093A"/>
    <w:rsid w:val="00030ADF"/>
    <w:rsid w:val="00030CDA"/>
    <w:rsid w:val="00031B45"/>
    <w:rsid w:val="0003290D"/>
    <w:rsid w:val="0003663B"/>
    <w:rsid w:val="00036897"/>
    <w:rsid w:val="0003750B"/>
    <w:rsid w:val="00037B21"/>
    <w:rsid w:val="0004047C"/>
    <w:rsid w:val="000415AF"/>
    <w:rsid w:val="00042F4D"/>
    <w:rsid w:val="00044C04"/>
    <w:rsid w:val="000460FC"/>
    <w:rsid w:val="000461A8"/>
    <w:rsid w:val="00053348"/>
    <w:rsid w:val="00055E30"/>
    <w:rsid w:val="00056765"/>
    <w:rsid w:val="000575A7"/>
    <w:rsid w:val="00060C5A"/>
    <w:rsid w:val="00061599"/>
    <w:rsid w:val="00062B30"/>
    <w:rsid w:val="0006392E"/>
    <w:rsid w:val="00064BB8"/>
    <w:rsid w:val="00065279"/>
    <w:rsid w:val="0006646B"/>
    <w:rsid w:val="000717DD"/>
    <w:rsid w:val="00071D4B"/>
    <w:rsid w:val="00072B41"/>
    <w:rsid w:val="00072D9A"/>
    <w:rsid w:val="00072E50"/>
    <w:rsid w:val="00073F88"/>
    <w:rsid w:val="00075CA3"/>
    <w:rsid w:val="00081883"/>
    <w:rsid w:val="00082B60"/>
    <w:rsid w:val="00084B47"/>
    <w:rsid w:val="00084BC1"/>
    <w:rsid w:val="000874BF"/>
    <w:rsid w:val="00087AC0"/>
    <w:rsid w:val="00090CB5"/>
    <w:rsid w:val="00090E28"/>
    <w:rsid w:val="000921C9"/>
    <w:rsid w:val="00095A18"/>
    <w:rsid w:val="00097EB2"/>
    <w:rsid w:val="000A297D"/>
    <w:rsid w:val="000A2A82"/>
    <w:rsid w:val="000A2B5B"/>
    <w:rsid w:val="000A3485"/>
    <w:rsid w:val="000A4D5E"/>
    <w:rsid w:val="000A4E05"/>
    <w:rsid w:val="000A52D3"/>
    <w:rsid w:val="000A57B3"/>
    <w:rsid w:val="000A64CF"/>
    <w:rsid w:val="000A6A25"/>
    <w:rsid w:val="000A7A53"/>
    <w:rsid w:val="000B0CC9"/>
    <w:rsid w:val="000B0D0A"/>
    <w:rsid w:val="000C085B"/>
    <w:rsid w:val="000C1BD7"/>
    <w:rsid w:val="000C209E"/>
    <w:rsid w:val="000C4066"/>
    <w:rsid w:val="000C4F10"/>
    <w:rsid w:val="000C6ED5"/>
    <w:rsid w:val="000D1A01"/>
    <w:rsid w:val="000D3FC0"/>
    <w:rsid w:val="000D49C4"/>
    <w:rsid w:val="000D5D6C"/>
    <w:rsid w:val="000E1477"/>
    <w:rsid w:val="000E160D"/>
    <w:rsid w:val="000E166C"/>
    <w:rsid w:val="000E2EEC"/>
    <w:rsid w:val="000E56A2"/>
    <w:rsid w:val="000E7424"/>
    <w:rsid w:val="000F3C4E"/>
    <w:rsid w:val="000F44B1"/>
    <w:rsid w:val="00100819"/>
    <w:rsid w:val="00100E89"/>
    <w:rsid w:val="0010178C"/>
    <w:rsid w:val="00101CBC"/>
    <w:rsid w:val="0010256C"/>
    <w:rsid w:val="00105362"/>
    <w:rsid w:val="00107C39"/>
    <w:rsid w:val="00113205"/>
    <w:rsid w:val="00113255"/>
    <w:rsid w:val="00114783"/>
    <w:rsid w:val="001148FE"/>
    <w:rsid w:val="00115388"/>
    <w:rsid w:val="00117786"/>
    <w:rsid w:val="001208B8"/>
    <w:rsid w:val="00120AAC"/>
    <w:rsid w:val="00122C3E"/>
    <w:rsid w:val="0012380F"/>
    <w:rsid w:val="00126055"/>
    <w:rsid w:val="00126AB7"/>
    <w:rsid w:val="001273E0"/>
    <w:rsid w:val="0013058E"/>
    <w:rsid w:val="00131056"/>
    <w:rsid w:val="001314B4"/>
    <w:rsid w:val="001316CD"/>
    <w:rsid w:val="00131CC6"/>
    <w:rsid w:val="00131EC2"/>
    <w:rsid w:val="001323EB"/>
    <w:rsid w:val="001332CF"/>
    <w:rsid w:val="001352F4"/>
    <w:rsid w:val="001374E9"/>
    <w:rsid w:val="00137980"/>
    <w:rsid w:val="00140D8D"/>
    <w:rsid w:val="00140F38"/>
    <w:rsid w:val="00141A1B"/>
    <w:rsid w:val="00141E5A"/>
    <w:rsid w:val="00142BC8"/>
    <w:rsid w:val="00147F6C"/>
    <w:rsid w:val="00152813"/>
    <w:rsid w:val="00153210"/>
    <w:rsid w:val="00156E51"/>
    <w:rsid w:val="001601F5"/>
    <w:rsid w:val="00160F7E"/>
    <w:rsid w:val="001620BD"/>
    <w:rsid w:val="001626A1"/>
    <w:rsid w:val="00162F0E"/>
    <w:rsid w:val="001631BA"/>
    <w:rsid w:val="00163B55"/>
    <w:rsid w:val="001651CD"/>
    <w:rsid w:val="0016596D"/>
    <w:rsid w:val="001665F1"/>
    <w:rsid w:val="001666A6"/>
    <w:rsid w:val="00166806"/>
    <w:rsid w:val="001669B2"/>
    <w:rsid w:val="001677E5"/>
    <w:rsid w:val="00167A39"/>
    <w:rsid w:val="00170932"/>
    <w:rsid w:val="0017323C"/>
    <w:rsid w:val="001734AD"/>
    <w:rsid w:val="00174890"/>
    <w:rsid w:val="001751D6"/>
    <w:rsid w:val="001759D7"/>
    <w:rsid w:val="00176273"/>
    <w:rsid w:val="00177BDE"/>
    <w:rsid w:val="00181160"/>
    <w:rsid w:val="001816CA"/>
    <w:rsid w:val="001822EF"/>
    <w:rsid w:val="00186403"/>
    <w:rsid w:val="0018749D"/>
    <w:rsid w:val="00187CBF"/>
    <w:rsid w:val="00187E9D"/>
    <w:rsid w:val="00193751"/>
    <w:rsid w:val="00193BBD"/>
    <w:rsid w:val="00194E8E"/>
    <w:rsid w:val="00194F96"/>
    <w:rsid w:val="0019529D"/>
    <w:rsid w:val="001960A8"/>
    <w:rsid w:val="00197D7D"/>
    <w:rsid w:val="001A0488"/>
    <w:rsid w:val="001A1BAD"/>
    <w:rsid w:val="001A4307"/>
    <w:rsid w:val="001A5BE6"/>
    <w:rsid w:val="001A5F73"/>
    <w:rsid w:val="001B3C68"/>
    <w:rsid w:val="001B40EC"/>
    <w:rsid w:val="001B4B70"/>
    <w:rsid w:val="001B526B"/>
    <w:rsid w:val="001B731F"/>
    <w:rsid w:val="001C36C3"/>
    <w:rsid w:val="001C6520"/>
    <w:rsid w:val="001C7633"/>
    <w:rsid w:val="001C7E2B"/>
    <w:rsid w:val="001D0216"/>
    <w:rsid w:val="001D096E"/>
    <w:rsid w:val="001D1EC8"/>
    <w:rsid w:val="001D3454"/>
    <w:rsid w:val="001D54D8"/>
    <w:rsid w:val="001D6208"/>
    <w:rsid w:val="001E01E7"/>
    <w:rsid w:val="001E054C"/>
    <w:rsid w:val="001E0952"/>
    <w:rsid w:val="001E0BBA"/>
    <w:rsid w:val="001E1547"/>
    <w:rsid w:val="001E1BD4"/>
    <w:rsid w:val="001E205C"/>
    <w:rsid w:val="001E4ADD"/>
    <w:rsid w:val="001E6E88"/>
    <w:rsid w:val="001E7D79"/>
    <w:rsid w:val="001F0BA4"/>
    <w:rsid w:val="001F3168"/>
    <w:rsid w:val="001F3289"/>
    <w:rsid w:val="001F42FB"/>
    <w:rsid w:val="001F46E2"/>
    <w:rsid w:val="001F4A03"/>
    <w:rsid w:val="001F662D"/>
    <w:rsid w:val="00204AE2"/>
    <w:rsid w:val="002057A7"/>
    <w:rsid w:val="00205BC4"/>
    <w:rsid w:val="00206355"/>
    <w:rsid w:val="002063AA"/>
    <w:rsid w:val="002064AB"/>
    <w:rsid w:val="002065D3"/>
    <w:rsid w:val="0020750A"/>
    <w:rsid w:val="00213290"/>
    <w:rsid w:val="00216EA3"/>
    <w:rsid w:val="00220417"/>
    <w:rsid w:val="0022099C"/>
    <w:rsid w:val="00221141"/>
    <w:rsid w:val="0022196C"/>
    <w:rsid w:val="00222C06"/>
    <w:rsid w:val="00224137"/>
    <w:rsid w:val="002309E4"/>
    <w:rsid w:val="00231CF5"/>
    <w:rsid w:val="002326E2"/>
    <w:rsid w:val="00234430"/>
    <w:rsid w:val="00234530"/>
    <w:rsid w:val="00234BF8"/>
    <w:rsid w:val="002351DE"/>
    <w:rsid w:val="00236161"/>
    <w:rsid w:val="00236EAE"/>
    <w:rsid w:val="00240F9C"/>
    <w:rsid w:val="00241561"/>
    <w:rsid w:val="00242759"/>
    <w:rsid w:val="00243EA1"/>
    <w:rsid w:val="0024416B"/>
    <w:rsid w:val="00244D4D"/>
    <w:rsid w:val="00245296"/>
    <w:rsid w:val="00247481"/>
    <w:rsid w:val="002506C6"/>
    <w:rsid w:val="00250D4B"/>
    <w:rsid w:val="00251DC9"/>
    <w:rsid w:val="00252241"/>
    <w:rsid w:val="00252F98"/>
    <w:rsid w:val="002541B6"/>
    <w:rsid w:val="00254303"/>
    <w:rsid w:val="00254848"/>
    <w:rsid w:val="00257791"/>
    <w:rsid w:val="00261177"/>
    <w:rsid w:val="002624D1"/>
    <w:rsid w:val="00262C11"/>
    <w:rsid w:val="00265190"/>
    <w:rsid w:val="00266C05"/>
    <w:rsid w:val="00270747"/>
    <w:rsid w:val="00271526"/>
    <w:rsid w:val="00271544"/>
    <w:rsid w:val="002743CF"/>
    <w:rsid w:val="002761F7"/>
    <w:rsid w:val="00277A62"/>
    <w:rsid w:val="0028156A"/>
    <w:rsid w:val="00281855"/>
    <w:rsid w:val="00282D52"/>
    <w:rsid w:val="00283E2D"/>
    <w:rsid w:val="00284C48"/>
    <w:rsid w:val="00285255"/>
    <w:rsid w:val="00285B65"/>
    <w:rsid w:val="002911CE"/>
    <w:rsid w:val="00292229"/>
    <w:rsid w:val="00294394"/>
    <w:rsid w:val="00297B1F"/>
    <w:rsid w:val="002A3E8F"/>
    <w:rsid w:val="002A5242"/>
    <w:rsid w:val="002A5A22"/>
    <w:rsid w:val="002A5A3F"/>
    <w:rsid w:val="002A666B"/>
    <w:rsid w:val="002A6E16"/>
    <w:rsid w:val="002A7DA6"/>
    <w:rsid w:val="002B013D"/>
    <w:rsid w:val="002B1251"/>
    <w:rsid w:val="002B2B9C"/>
    <w:rsid w:val="002B522C"/>
    <w:rsid w:val="002B53C2"/>
    <w:rsid w:val="002B5E9D"/>
    <w:rsid w:val="002B698C"/>
    <w:rsid w:val="002B71FC"/>
    <w:rsid w:val="002C0455"/>
    <w:rsid w:val="002C16E5"/>
    <w:rsid w:val="002C4255"/>
    <w:rsid w:val="002C47D4"/>
    <w:rsid w:val="002D02C0"/>
    <w:rsid w:val="002D10E1"/>
    <w:rsid w:val="002D11D9"/>
    <w:rsid w:val="002D2036"/>
    <w:rsid w:val="002D584F"/>
    <w:rsid w:val="002D7163"/>
    <w:rsid w:val="002D74EC"/>
    <w:rsid w:val="002E0B65"/>
    <w:rsid w:val="002E0FD4"/>
    <w:rsid w:val="002E276B"/>
    <w:rsid w:val="002F0979"/>
    <w:rsid w:val="002F1ED2"/>
    <w:rsid w:val="003005FE"/>
    <w:rsid w:val="00301C32"/>
    <w:rsid w:val="00303C2F"/>
    <w:rsid w:val="00311626"/>
    <w:rsid w:val="00311BBB"/>
    <w:rsid w:val="00311C3D"/>
    <w:rsid w:val="003153BA"/>
    <w:rsid w:val="0031556C"/>
    <w:rsid w:val="00315689"/>
    <w:rsid w:val="00320BEF"/>
    <w:rsid w:val="00321848"/>
    <w:rsid w:val="00322B4D"/>
    <w:rsid w:val="003254B9"/>
    <w:rsid w:val="0032603E"/>
    <w:rsid w:val="00326E36"/>
    <w:rsid w:val="00327193"/>
    <w:rsid w:val="00327ADA"/>
    <w:rsid w:val="0033185C"/>
    <w:rsid w:val="00331C99"/>
    <w:rsid w:val="00331E0B"/>
    <w:rsid w:val="0033251C"/>
    <w:rsid w:val="00333FEA"/>
    <w:rsid w:val="00334155"/>
    <w:rsid w:val="0033649C"/>
    <w:rsid w:val="003365DA"/>
    <w:rsid w:val="003376B8"/>
    <w:rsid w:val="00337907"/>
    <w:rsid w:val="0034127F"/>
    <w:rsid w:val="0034223D"/>
    <w:rsid w:val="00342FE9"/>
    <w:rsid w:val="00343A8C"/>
    <w:rsid w:val="00343F50"/>
    <w:rsid w:val="003457CA"/>
    <w:rsid w:val="00345B0F"/>
    <w:rsid w:val="003460AD"/>
    <w:rsid w:val="0035316C"/>
    <w:rsid w:val="003538AC"/>
    <w:rsid w:val="00353EC4"/>
    <w:rsid w:val="0035527B"/>
    <w:rsid w:val="00355591"/>
    <w:rsid w:val="003603A5"/>
    <w:rsid w:val="00360A11"/>
    <w:rsid w:val="00362AE9"/>
    <w:rsid w:val="00362F7B"/>
    <w:rsid w:val="0036387D"/>
    <w:rsid w:val="00363999"/>
    <w:rsid w:val="00363DE0"/>
    <w:rsid w:val="00365B4C"/>
    <w:rsid w:val="00365FB8"/>
    <w:rsid w:val="003678D1"/>
    <w:rsid w:val="00371304"/>
    <w:rsid w:val="00373941"/>
    <w:rsid w:val="00373EA2"/>
    <w:rsid w:val="00373FE4"/>
    <w:rsid w:val="00374BDD"/>
    <w:rsid w:val="00375006"/>
    <w:rsid w:val="003750C0"/>
    <w:rsid w:val="003765A4"/>
    <w:rsid w:val="00376783"/>
    <w:rsid w:val="00377919"/>
    <w:rsid w:val="003809CE"/>
    <w:rsid w:val="00380BEF"/>
    <w:rsid w:val="00382EB8"/>
    <w:rsid w:val="00382F41"/>
    <w:rsid w:val="00384CEB"/>
    <w:rsid w:val="00385412"/>
    <w:rsid w:val="0039335F"/>
    <w:rsid w:val="00394444"/>
    <w:rsid w:val="003959DA"/>
    <w:rsid w:val="00397353"/>
    <w:rsid w:val="00397708"/>
    <w:rsid w:val="003A308D"/>
    <w:rsid w:val="003A3A8F"/>
    <w:rsid w:val="003A65FC"/>
    <w:rsid w:val="003B0A45"/>
    <w:rsid w:val="003B0E82"/>
    <w:rsid w:val="003B1303"/>
    <w:rsid w:val="003B1573"/>
    <w:rsid w:val="003B4192"/>
    <w:rsid w:val="003B4BAD"/>
    <w:rsid w:val="003B4CE6"/>
    <w:rsid w:val="003B53B1"/>
    <w:rsid w:val="003B57F4"/>
    <w:rsid w:val="003B73EE"/>
    <w:rsid w:val="003B76C0"/>
    <w:rsid w:val="003C2771"/>
    <w:rsid w:val="003D0908"/>
    <w:rsid w:val="003D2E26"/>
    <w:rsid w:val="003D33C4"/>
    <w:rsid w:val="003D4545"/>
    <w:rsid w:val="003D56C7"/>
    <w:rsid w:val="003D766F"/>
    <w:rsid w:val="003E076E"/>
    <w:rsid w:val="003E0788"/>
    <w:rsid w:val="003E3B0E"/>
    <w:rsid w:val="003E47CC"/>
    <w:rsid w:val="003E491A"/>
    <w:rsid w:val="003E5F36"/>
    <w:rsid w:val="003E6EFE"/>
    <w:rsid w:val="003E7BF9"/>
    <w:rsid w:val="003E7E2A"/>
    <w:rsid w:val="003F0DCD"/>
    <w:rsid w:val="003F20E2"/>
    <w:rsid w:val="003F4592"/>
    <w:rsid w:val="003F4C7F"/>
    <w:rsid w:val="003F5756"/>
    <w:rsid w:val="003F5859"/>
    <w:rsid w:val="003F5A44"/>
    <w:rsid w:val="00400BE7"/>
    <w:rsid w:val="00401C97"/>
    <w:rsid w:val="00402F75"/>
    <w:rsid w:val="004034C4"/>
    <w:rsid w:val="004052FF"/>
    <w:rsid w:val="00405595"/>
    <w:rsid w:val="0041009D"/>
    <w:rsid w:val="00410C9B"/>
    <w:rsid w:val="00411F49"/>
    <w:rsid w:val="00413F66"/>
    <w:rsid w:val="004156B2"/>
    <w:rsid w:val="004157D3"/>
    <w:rsid w:val="004160B6"/>
    <w:rsid w:val="00416B3B"/>
    <w:rsid w:val="00421775"/>
    <w:rsid w:val="00423ACF"/>
    <w:rsid w:val="00423D74"/>
    <w:rsid w:val="00424922"/>
    <w:rsid w:val="00425060"/>
    <w:rsid w:val="00425A5B"/>
    <w:rsid w:val="004263AB"/>
    <w:rsid w:val="0042783A"/>
    <w:rsid w:val="00427F46"/>
    <w:rsid w:val="0043403F"/>
    <w:rsid w:val="00434E0E"/>
    <w:rsid w:val="00435E02"/>
    <w:rsid w:val="004366FC"/>
    <w:rsid w:val="004403EA"/>
    <w:rsid w:val="0044333F"/>
    <w:rsid w:val="0044513D"/>
    <w:rsid w:val="004473EC"/>
    <w:rsid w:val="00451F29"/>
    <w:rsid w:val="00452DEB"/>
    <w:rsid w:val="00455641"/>
    <w:rsid w:val="00455B96"/>
    <w:rsid w:val="00456513"/>
    <w:rsid w:val="00456C32"/>
    <w:rsid w:val="004571A0"/>
    <w:rsid w:val="0045743E"/>
    <w:rsid w:val="0046147F"/>
    <w:rsid w:val="004651F1"/>
    <w:rsid w:val="004653B7"/>
    <w:rsid w:val="0046579B"/>
    <w:rsid w:val="00465A44"/>
    <w:rsid w:val="004669FF"/>
    <w:rsid w:val="00467E7D"/>
    <w:rsid w:val="00471E7A"/>
    <w:rsid w:val="00472926"/>
    <w:rsid w:val="00472B78"/>
    <w:rsid w:val="004736B2"/>
    <w:rsid w:val="00474930"/>
    <w:rsid w:val="0047610F"/>
    <w:rsid w:val="0047635A"/>
    <w:rsid w:val="00476661"/>
    <w:rsid w:val="004820EE"/>
    <w:rsid w:val="00482879"/>
    <w:rsid w:val="0048374C"/>
    <w:rsid w:val="004846D9"/>
    <w:rsid w:val="00484B43"/>
    <w:rsid w:val="004855D5"/>
    <w:rsid w:val="0048653D"/>
    <w:rsid w:val="0049157F"/>
    <w:rsid w:val="004915BA"/>
    <w:rsid w:val="00492E1A"/>
    <w:rsid w:val="0049516C"/>
    <w:rsid w:val="0049609C"/>
    <w:rsid w:val="0049674D"/>
    <w:rsid w:val="00496F94"/>
    <w:rsid w:val="0049709D"/>
    <w:rsid w:val="00497694"/>
    <w:rsid w:val="004A13A8"/>
    <w:rsid w:val="004A3A46"/>
    <w:rsid w:val="004B08DD"/>
    <w:rsid w:val="004B092E"/>
    <w:rsid w:val="004B199B"/>
    <w:rsid w:val="004B23D4"/>
    <w:rsid w:val="004B5643"/>
    <w:rsid w:val="004B750A"/>
    <w:rsid w:val="004C06DE"/>
    <w:rsid w:val="004C4E0D"/>
    <w:rsid w:val="004C541D"/>
    <w:rsid w:val="004C615B"/>
    <w:rsid w:val="004D0258"/>
    <w:rsid w:val="004D3565"/>
    <w:rsid w:val="004D54E7"/>
    <w:rsid w:val="004D6EB2"/>
    <w:rsid w:val="004D73ED"/>
    <w:rsid w:val="004E2406"/>
    <w:rsid w:val="004E2EAF"/>
    <w:rsid w:val="004E3A43"/>
    <w:rsid w:val="004E3EF0"/>
    <w:rsid w:val="004E429B"/>
    <w:rsid w:val="004E485C"/>
    <w:rsid w:val="004E507C"/>
    <w:rsid w:val="004F0688"/>
    <w:rsid w:val="004F16CA"/>
    <w:rsid w:val="004F24D1"/>
    <w:rsid w:val="004F3152"/>
    <w:rsid w:val="004F70E6"/>
    <w:rsid w:val="00500F6C"/>
    <w:rsid w:val="00501747"/>
    <w:rsid w:val="00502CBF"/>
    <w:rsid w:val="0050422B"/>
    <w:rsid w:val="00504492"/>
    <w:rsid w:val="00504DA4"/>
    <w:rsid w:val="00505D2A"/>
    <w:rsid w:val="00505FE6"/>
    <w:rsid w:val="00506280"/>
    <w:rsid w:val="0051119F"/>
    <w:rsid w:val="0051178C"/>
    <w:rsid w:val="00511B09"/>
    <w:rsid w:val="00511FDF"/>
    <w:rsid w:val="00512BC1"/>
    <w:rsid w:val="00513140"/>
    <w:rsid w:val="005142AF"/>
    <w:rsid w:val="005149CD"/>
    <w:rsid w:val="00514B12"/>
    <w:rsid w:val="00514EE8"/>
    <w:rsid w:val="00517733"/>
    <w:rsid w:val="00517F71"/>
    <w:rsid w:val="00520E4C"/>
    <w:rsid w:val="00522803"/>
    <w:rsid w:val="00522A6B"/>
    <w:rsid w:val="0052308D"/>
    <w:rsid w:val="005233E5"/>
    <w:rsid w:val="00525F04"/>
    <w:rsid w:val="0052653D"/>
    <w:rsid w:val="00526908"/>
    <w:rsid w:val="00530259"/>
    <w:rsid w:val="00530B74"/>
    <w:rsid w:val="005323E1"/>
    <w:rsid w:val="0053445A"/>
    <w:rsid w:val="005350C0"/>
    <w:rsid w:val="005350F6"/>
    <w:rsid w:val="0053589F"/>
    <w:rsid w:val="00536C44"/>
    <w:rsid w:val="00540DD3"/>
    <w:rsid w:val="00540FC0"/>
    <w:rsid w:val="005412AC"/>
    <w:rsid w:val="00541D28"/>
    <w:rsid w:val="00542B72"/>
    <w:rsid w:val="00543D24"/>
    <w:rsid w:val="00544008"/>
    <w:rsid w:val="00545539"/>
    <w:rsid w:val="0055030F"/>
    <w:rsid w:val="00550B0B"/>
    <w:rsid w:val="00551527"/>
    <w:rsid w:val="00553777"/>
    <w:rsid w:val="00555908"/>
    <w:rsid w:val="00556505"/>
    <w:rsid w:val="00557DE9"/>
    <w:rsid w:val="00561EC6"/>
    <w:rsid w:val="0056334E"/>
    <w:rsid w:val="005705C4"/>
    <w:rsid w:val="00571AB4"/>
    <w:rsid w:val="005728DB"/>
    <w:rsid w:val="00572A3A"/>
    <w:rsid w:val="00573905"/>
    <w:rsid w:val="005763AE"/>
    <w:rsid w:val="005809CF"/>
    <w:rsid w:val="00581A82"/>
    <w:rsid w:val="00581AF5"/>
    <w:rsid w:val="00581DF9"/>
    <w:rsid w:val="00582BA8"/>
    <w:rsid w:val="00584DE6"/>
    <w:rsid w:val="0058518E"/>
    <w:rsid w:val="00585C53"/>
    <w:rsid w:val="00586AE8"/>
    <w:rsid w:val="00587B02"/>
    <w:rsid w:val="005917A6"/>
    <w:rsid w:val="00592195"/>
    <w:rsid w:val="00592D8D"/>
    <w:rsid w:val="005936AA"/>
    <w:rsid w:val="00593D27"/>
    <w:rsid w:val="0059426E"/>
    <w:rsid w:val="005957E7"/>
    <w:rsid w:val="00596662"/>
    <w:rsid w:val="00596D0E"/>
    <w:rsid w:val="005A06DE"/>
    <w:rsid w:val="005A09ED"/>
    <w:rsid w:val="005A192F"/>
    <w:rsid w:val="005A1CE2"/>
    <w:rsid w:val="005A2685"/>
    <w:rsid w:val="005A3121"/>
    <w:rsid w:val="005A31CE"/>
    <w:rsid w:val="005A37E7"/>
    <w:rsid w:val="005A384E"/>
    <w:rsid w:val="005A51B2"/>
    <w:rsid w:val="005A6488"/>
    <w:rsid w:val="005A66CD"/>
    <w:rsid w:val="005B07CF"/>
    <w:rsid w:val="005B18B5"/>
    <w:rsid w:val="005B549F"/>
    <w:rsid w:val="005B6567"/>
    <w:rsid w:val="005C055C"/>
    <w:rsid w:val="005C0F71"/>
    <w:rsid w:val="005C1721"/>
    <w:rsid w:val="005D2003"/>
    <w:rsid w:val="005D4DCC"/>
    <w:rsid w:val="005E0DB5"/>
    <w:rsid w:val="005E1939"/>
    <w:rsid w:val="005E25F2"/>
    <w:rsid w:val="005E391B"/>
    <w:rsid w:val="005E6C96"/>
    <w:rsid w:val="005E7573"/>
    <w:rsid w:val="005F0DB5"/>
    <w:rsid w:val="005F1C35"/>
    <w:rsid w:val="005F2896"/>
    <w:rsid w:val="005F6BFF"/>
    <w:rsid w:val="005F7288"/>
    <w:rsid w:val="005F77B0"/>
    <w:rsid w:val="005F7A8B"/>
    <w:rsid w:val="00601077"/>
    <w:rsid w:val="0060192F"/>
    <w:rsid w:val="006038B0"/>
    <w:rsid w:val="00604954"/>
    <w:rsid w:val="006051FE"/>
    <w:rsid w:val="006056C4"/>
    <w:rsid w:val="00605764"/>
    <w:rsid w:val="00605A37"/>
    <w:rsid w:val="006060C4"/>
    <w:rsid w:val="00606AE5"/>
    <w:rsid w:val="00610C5D"/>
    <w:rsid w:val="0061110D"/>
    <w:rsid w:val="00612F1F"/>
    <w:rsid w:val="00613FCB"/>
    <w:rsid w:val="00614147"/>
    <w:rsid w:val="00615F33"/>
    <w:rsid w:val="0061719B"/>
    <w:rsid w:val="0062124A"/>
    <w:rsid w:val="00623680"/>
    <w:rsid w:val="00624C3B"/>
    <w:rsid w:val="006253FF"/>
    <w:rsid w:val="00627683"/>
    <w:rsid w:val="00630B01"/>
    <w:rsid w:val="00635710"/>
    <w:rsid w:val="00635B4B"/>
    <w:rsid w:val="00635EA3"/>
    <w:rsid w:val="0063618B"/>
    <w:rsid w:val="0064316B"/>
    <w:rsid w:val="006446EC"/>
    <w:rsid w:val="00646A23"/>
    <w:rsid w:val="006511FD"/>
    <w:rsid w:val="006512B4"/>
    <w:rsid w:val="006536CA"/>
    <w:rsid w:val="00653DF6"/>
    <w:rsid w:val="0065616F"/>
    <w:rsid w:val="00656216"/>
    <w:rsid w:val="00657EC3"/>
    <w:rsid w:val="0066045E"/>
    <w:rsid w:val="00660B81"/>
    <w:rsid w:val="006616CB"/>
    <w:rsid w:val="00661890"/>
    <w:rsid w:val="00663C8B"/>
    <w:rsid w:val="00664B3E"/>
    <w:rsid w:val="00670FD0"/>
    <w:rsid w:val="006723F6"/>
    <w:rsid w:val="00672D77"/>
    <w:rsid w:val="00673046"/>
    <w:rsid w:val="00673988"/>
    <w:rsid w:val="00675135"/>
    <w:rsid w:val="0067518C"/>
    <w:rsid w:val="006773C2"/>
    <w:rsid w:val="00682833"/>
    <w:rsid w:val="00684244"/>
    <w:rsid w:val="0068540C"/>
    <w:rsid w:val="00685565"/>
    <w:rsid w:val="0068792B"/>
    <w:rsid w:val="00693619"/>
    <w:rsid w:val="00693FA8"/>
    <w:rsid w:val="006947A9"/>
    <w:rsid w:val="00695563"/>
    <w:rsid w:val="006958B0"/>
    <w:rsid w:val="00695DB2"/>
    <w:rsid w:val="006964AA"/>
    <w:rsid w:val="00696550"/>
    <w:rsid w:val="00696723"/>
    <w:rsid w:val="00696F53"/>
    <w:rsid w:val="006A0A4A"/>
    <w:rsid w:val="006A1C4E"/>
    <w:rsid w:val="006A2320"/>
    <w:rsid w:val="006A2848"/>
    <w:rsid w:val="006A4374"/>
    <w:rsid w:val="006A57F4"/>
    <w:rsid w:val="006A6335"/>
    <w:rsid w:val="006A77D5"/>
    <w:rsid w:val="006B089D"/>
    <w:rsid w:val="006B355D"/>
    <w:rsid w:val="006B44AB"/>
    <w:rsid w:val="006B6A92"/>
    <w:rsid w:val="006B6B9E"/>
    <w:rsid w:val="006B6E3E"/>
    <w:rsid w:val="006B7881"/>
    <w:rsid w:val="006C0D4F"/>
    <w:rsid w:val="006C0FE1"/>
    <w:rsid w:val="006C299A"/>
    <w:rsid w:val="006C3804"/>
    <w:rsid w:val="006D0FD0"/>
    <w:rsid w:val="006D332A"/>
    <w:rsid w:val="006D3932"/>
    <w:rsid w:val="006D73D0"/>
    <w:rsid w:val="006E2011"/>
    <w:rsid w:val="006E2FAB"/>
    <w:rsid w:val="006E305D"/>
    <w:rsid w:val="006E3C5E"/>
    <w:rsid w:val="006E3CE0"/>
    <w:rsid w:val="006E4055"/>
    <w:rsid w:val="006F1D2E"/>
    <w:rsid w:val="006F74CF"/>
    <w:rsid w:val="006F7519"/>
    <w:rsid w:val="0070047E"/>
    <w:rsid w:val="00700CEB"/>
    <w:rsid w:val="007011B2"/>
    <w:rsid w:val="00701FBD"/>
    <w:rsid w:val="0070680B"/>
    <w:rsid w:val="0070751D"/>
    <w:rsid w:val="007103B4"/>
    <w:rsid w:val="00710E46"/>
    <w:rsid w:val="0071207D"/>
    <w:rsid w:val="007122DD"/>
    <w:rsid w:val="007149EA"/>
    <w:rsid w:val="007150A7"/>
    <w:rsid w:val="00716080"/>
    <w:rsid w:val="00720297"/>
    <w:rsid w:val="007220C5"/>
    <w:rsid w:val="007230E0"/>
    <w:rsid w:val="00723845"/>
    <w:rsid w:val="00725D10"/>
    <w:rsid w:val="0073016C"/>
    <w:rsid w:val="007313A0"/>
    <w:rsid w:val="00733BE2"/>
    <w:rsid w:val="00737328"/>
    <w:rsid w:val="0074021D"/>
    <w:rsid w:val="007425DF"/>
    <w:rsid w:val="0074298A"/>
    <w:rsid w:val="007468E3"/>
    <w:rsid w:val="00747E41"/>
    <w:rsid w:val="00755BFC"/>
    <w:rsid w:val="00755E67"/>
    <w:rsid w:val="00756853"/>
    <w:rsid w:val="007571B5"/>
    <w:rsid w:val="00757D3F"/>
    <w:rsid w:val="007601EF"/>
    <w:rsid w:val="007605BC"/>
    <w:rsid w:val="00761020"/>
    <w:rsid w:val="007620EC"/>
    <w:rsid w:val="007628B2"/>
    <w:rsid w:val="00762CAD"/>
    <w:rsid w:val="00764636"/>
    <w:rsid w:val="00765D46"/>
    <w:rsid w:val="0077198D"/>
    <w:rsid w:val="00772A4C"/>
    <w:rsid w:val="00772FE3"/>
    <w:rsid w:val="007749F8"/>
    <w:rsid w:val="00775420"/>
    <w:rsid w:val="00775EE3"/>
    <w:rsid w:val="007775A1"/>
    <w:rsid w:val="00780991"/>
    <w:rsid w:val="007809F6"/>
    <w:rsid w:val="00787340"/>
    <w:rsid w:val="00790E0A"/>
    <w:rsid w:val="00791499"/>
    <w:rsid w:val="00792289"/>
    <w:rsid w:val="00795130"/>
    <w:rsid w:val="007954B7"/>
    <w:rsid w:val="007967C8"/>
    <w:rsid w:val="00796ED3"/>
    <w:rsid w:val="007A0774"/>
    <w:rsid w:val="007A09DD"/>
    <w:rsid w:val="007A2DC3"/>
    <w:rsid w:val="007A6F88"/>
    <w:rsid w:val="007A7147"/>
    <w:rsid w:val="007A718A"/>
    <w:rsid w:val="007A73C4"/>
    <w:rsid w:val="007A7AE1"/>
    <w:rsid w:val="007B4B1C"/>
    <w:rsid w:val="007B7123"/>
    <w:rsid w:val="007B799F"/>
    <w:rsid w:val="007C26F5"/>
    <w:rsid w:val="007C47E1"/>
    <w:rsid w:val="007C5F2F"/>
    <w:rsid w:val="007C5FBC"/>
    <w:rsid w:val="007C64B6"/>
    <w:rsid w:val="007D04DA"/>
    <w:rsid w:val="007D0AF2"/>
    <w:rsid w:val="007D7A15"/>
    <w:rsid w:val="007E06AF"/>
    <w:rsid w:val="007E2DFC"/>
    <w:rsid w:val="007E3A28"/>
    <w:rsid w:val="007E3CA1"/>
    <w:rsid w:val="007F0127"/>
    <w:rsid w:val="007F0725"/>
    <w:rsid w:val="007F343B"/>
    <w:rsid w:val="007F4025"/>
    <w:rsid w:val="007F7494"/>
    <w:rsid w:val="007F7DEF"/>
    <w:rsid w:val="00800FB3"/>
    <w:rsid w:val="0080218C"/>
    <w:rsid w:val="00804CC8"/>
    <w:rsid w:val="00806D07"/>
    <w:rsid w:val="00810093"/>
    <w:rsid w:val="0081065A"/>
    <w:rsid w:val="00812CCA"/>
    <w:rsid w:val="00815070"/>
    <w:rsid w:val="00816B7E"/>
    <w:rsid w:val="00817CFE"/>
    <w:rsid w:val="008219A0"/>
    <w:rsid w:val="00822571"/>
    <w:rsid w:val="00823380"/>
    <w:rsid w:val="00825AD2"/>
    <w:rsid w:val="0082608D"/>
    <w:rsid w:val="0082708A"/>
    <w:rsid w:val="00827202"/>
    <w:rsid w:val="008300E2"/>
    <w:rsid w:val="0083058E"/>
    <w:rsid w:val="00830916"/>
    <w:rsid w:val="00831ED8"/>
    <w:rsid w:val="00832307"/>
    <w:rsid w:val="008334D3"/>
    <w:rsid w:val="00833715"/>
    <w:rsid w:val="00835BC9"/>
    <w:rsid w:val="00836758"/>
    <w:rsid w:val="00836BA2"/>
    <w:rsid w:val="00840666"/>
    <w:rsid w:val="008440DE"/>
    <w:rsid w:val="00845113"/>
    <w:rsid w:val="008462E6"/>
    <w:rsid w:val="00847D6D"/>
    <w:rsid w:val="0085236D"/>
    <w:rsid w:val="00854AFE"/>
    <w:rsid w:val="00854DE1"/>
    <w:rsid w:val="0085690F"/>
    <w:rsid w:val="00863331"/>
    <w:rsid w:val="00865F9F"/>
    <w:rsid w:val="008672AD"/>
    <w:rsid w:val="00870085"/>
    <w:rsid w:val="008712BE"/>
    <w:rsid w:val="008723F5"/>
    <w:rsid w:val="00872475"/>
    <w:rsid w:val="00874DD2"/>
    <w:rsid w:val="0087503C"/>
    <w:rsid w:val="008760FE"/>
    <w:rsid w:val="008761E6"/>
    <w:rsid w:val="00876296"/>
    <w:rsid w:val="00877F8E"/>
    <w:rsid w:val="008822AA"/>
    <w:rsid w:val="00883EC6"/>
    <w:rsid w:val="00884D0C"/>
    <w:rsid w:val="00891AAB"/>
    <w:rsid w:val="00892942"/>
    <w:rsid w:val="00895527"/>
    <w:rsid w:val="00895D3E"/>
    <w:rsid w:val="00897FD9"/>
    <w:rsid w:val="008A037A"/>
    <w:rsid w:val="008A04DC"/>
    <w:rsid w:val="008A0C6B"/>
    <w:rsid w:val="008A162F"/>
    <w:rsid w:val="008A1859"/>
    <w:rsid w:val="008A2543"/>
    <w:rsid w:val="008A2605"/>
    <w:rsid w:val="008A2957"/>
    <w:rsid w:val="008A2EE1"/>
    <w:rsid w:val="008A3D7D"/>
    <w:rsid w:val="008B3611"/>
    <w:rsid w:val="008B4F6A"/>
    <w:rsid w:val="008B5FB6"/>
    <w:rsid w:val="008B6276"/>
    <w:rsid w:val="008B69A9"/>
    <w:rsid w:val="008B70F4"/>
    <w:rsid w:val="008C00E5"/>
    <w:rsid w:val="008C0403"/>
    <w:rsid w:val="008C057C"/>
    <w:rsid w:val="008C0EB3"/>
    <w:rsid w:val="008C0F82"/>
    <w:rsid w:val="008C2741"/>
    <w:rsid w:val="008C369D"/>
    <w:rsid w:val="008C4D12"/>
    <w:rsid w:val="008C6F4F"/>
    <w:rsid w:val="008C75C8"/>
    <w:rsid w:val="008D1589"/>
    <w:rsid w:val="008D2EC9"/>
    <w:rsid w:val="008D3C39"/>
    <w:rsid w:val="008D4ACD"/>
    <w:rsid w:val="008D6C34"/>
    <w:rsid w:val="008E12A9"/>
    <w:rsid w:val="008E2180"/>
    <w:rsid w:val="008E25BD"/>
    <w:rsid w:val="008E55A4"/>
    <w:rsid w:val="008E7128"/>
    <w:rsid w:val="008F3516"/>
    <w:rsid w:val="008F5646"/>
    <w:rsid w:val="008F6FF8"/>
    <w:rsid w:val="0090248D"/>
    <w:rsid w:val="00904D49"/>
    <w:rsid w:val="00905EFB"/>
    <w:rsid w:val="009061F7"/>
    <w:rsid w:val="00907B1C"/>
    <w:rsid w:val="00912F68"/>
    <w:rsid w:val="00913012"/>
    <w:rsid w:val="0091332E"/>
    <w:rsid w:val="00914277"/>
    <w:rsid w:val="00916010"/>
    <w:rsid w:val="0092053B"/>
    <w:rsid w:val="00921C17"/>
    <w:rsid w:val="00921CCD"/>
    <w:rsid w:val="00922EF0"/>
    <w:rsid w:val="0092353C"/>
    <w:rsid w:val="00923677"/>
    <w:rsid w:val="00924C12"/>
    <w:rsid w:val="0092507D"/>
    <w:rsid w:val="009260E7"/>
    <w:rsid w:val="009267F6"/>
    <w:rsid w:val="00926BA7"/>
    <w:rsid w:val="00933DB9"/>
    <w:rsid w:val="00940115"/>
    <w:rsid w:val="00943F92"/>
    <w:rsid w:val="00944630"/>
    <w:rsid w:val="00946515"/>
    <w:rsid w:val="00951084"/>
    <w:rsid w:val="009519D8"/>
    <w:rsid w:val="00953BD8"/>
    <w:rsid w:val="009543A3"/>
    <w:rsid w:val="009565E1"/>
    <w:rsid w:val="00956FE0"/>
    <w:rsid w:val="00960CE2"/>
    <w:rsid w:val="00961214"/>
    <w:rsid w:val="0096164F"/>
    <w:rsid w:val="0096223C"/>
    <w:rsid w:val="00965596"/>
    <w:rsid w:val="00965A00"/>
    <w:rsid w:val="00966C33"/>
    <w:rsid w:val="00967668"/>
    <w:rsid w:val="00970393"/>
    <w:rsid w:val="00970AAF"/>
    <w:rsid w:val="00970FB5"/>
    <w:rsid w:val="00971203"/>
    <w:rsid w:val="009722AC"/>
    <w:rsid w:val="009739B9"/>
    <w:rsid w:val="00973BAE"/>
    <w:rsid w:val="00974B58"/>
    <w:rsid w:val="00974C53"/>
    <w:rsid w:val="009761A2"/>
    <w:rsid w:val="00976727"/>
    <w:rsid w:val="009779E9"/>
    <w:rsid w:val="00981649"/>
    <w:rsid w:val="00981F75"/>
    <w:rsid w:val="00982BCD"/>
    <w:rsid w:val="0098464A"/>
    <w:rsid w:val="00987D9D"/>
    <w:rsid w:val="009900FC"/>
    <w:rsid w:val="009904F6"/>
    <w:rsid w:val="009906AD"/>
    <w:rsid w:val="009909C5"/>
    <w:rsid w:val="00990D24"/>
    <w:rsid w:val="00991EA0"/>
    <w:rsid w:val="00992C1D"/>
    <w:rsid w:val="00993206"/>
    <w:rsid w:val="00993650"/>
    <w:rsid w:val="009938A9"/>
    <w:rsid w:val="009941B0"/>
    <w:rsid w:val="009950A8"/>
    <w:rsid w:val="009953A1"/>
    <w:rsid w:val="00996DA2"/>
    <w:rsid w:val="00997BBD"/>
    <w:rsid w:val="009A0CEE"/>
    <w:rsid w:val="009A10AD"/>
    <w:rsid w:val="009A1604"/>
    <w:rsid w:val="009A2569"/>
    <w:rsid w:val="009A32BC"/>
    <w:rsid w:val="009A350C"/>
    <w:rsid w:val="009A3E13"/>
    <w:rsid w:val="009A4120"/>
    <w:rsid w:val="009A6B88"/>
    <w:rsid w:val="009B18D8"/>
    <w:rsid w:val="009B1A5C"/>
    <w:rsid w:val="009B35F6"/>
    <w:rsid w:val="009B606C"/>
    <w:rsid w:val="009C062C"/>
    <w:rsid w:val="009C48DB"/>
    <w:rsid w:val="009C54CB"/>
    <w:rsid w:val="009C5F3E"/>
    <w:rsid w:val="009C6AE6"/>
    <w:rsid w:val="009C7912"/>
    <w:rsid w:val="009D0A69"/>
    <w:rsid w:val="009D2950"/>
    <w:rsid w:val="009D566F"/>
    <w:rsid w:val="009D5CA5"/>
    <w:rsid w:val="009E0545"/>
    <w:rsid w:val="009E2D00"/>
    <w:rsid w:val="009E4288"/>
    <w:rsid w:val="009E494F"/>
    <w:rsid w:val="009E4B37"/>
    <w:rsid w:val="009E6759"/>
    <w:rsid w:val="009E6DF9"/>
    <w:rsid w:val="009E74D4"/>
    <w:rsid w:val="009E7B62"/>
    <w:rsid w:val="009F0A9C"/>
    <w:rsid w:val="009F2D0B"/>
    <w:rsid w:val="009F3FA0"/>
    <w:rsid w:val="009F47DD"/>
    <w:rsid w:val="009F6480"/>
    <w:rsid w:val="009F76E7"/>
    <w:rsid w:val="009F7CCE"/>
    <w:rsid w:val="00A0150E"/>
    <w:rsid w:val="00A0387D"/>
    <w:rsid w:val="00A0587A"/>
    <w:rsid w:val="00A07272"/>
    <w:rsid w:val="00A07C29"/>
    <w:rsid w:val="00A11D4F"/>
    <w:rsid w:val="00A14B53"/>
    <w:rsid w:val="00A14BAC"/>
    <w:rsid w:val="00A1620D"/>
    <w:rsid w:val="00A169F3"/>
    <w:rsid w:val="00A16E62"/>
    <w:rsid w:val="00A17B09"/>
    <w:rsid w:val="00A20C87"/>
    <w:rsid w:val="00A20E65"/>
    <w:rsid w:val="00A25031"/>
    <w:rsid w:val="00A2540A"/>
    <w:rsid w:val="00A2642B"/>
    <w:rsid w:val="00A268BD"/>
    <w:rsid w:val="00A27D34"/>
    <w:rsid w:val="00A3018D"/>
    <w:rsid w:val="00A320BB"/>
    <w:rsid w:val="00A32467"/>
    <w:rsid w:val="00A34C76"/>
    <w:rsid w:val="00A352C0"/>
    <w:rsid w:val="00A40253"/>
    <w:rsid w:val="00A4035E"/>
    <w:rsid w:val="00A42424"/>
    <w:rsid w:val="00A42ABA"/>
    <w:rsid w:val="00A45B4E"/>
    <w:rsid w:val="00A53F1D"/>
    <w:rsid w:val="00A55313"/>
    <w:rsid w:val="00A55AE5"/>
    <w:rsid w:val="00A63D70"/>
    <w:rsid w:val="00A642A0"/>
    <w:rsid w:val="00A6515B"/>
    <w:rsid w:val="00A6666D"/>
    <w:rsid w:val="00A7020B"/>
    <w:rsid w:val="00A75AB4"/>
    <w:rsid w:val="00A77129"/>
    <w:rsid w:val="00A77A53"/>
    <w:rsid w:val="00A805FF"/>
    <w:rsid w:val="00A806A6"/>
    <w:rsid w:val="00A80C15"/>
    <w:rsid w:val="00A81C8A"/>
    <w:rsid w:val="00A8354A"/>
    <w:rsid w:val="00A84BFC"/>
    <w:rsid w:val="00A85055"/>
    <w:rsid w:val="00A85316"/>
    <w:rsid w:val="00A854D6"/>
    <w:rsid w:val="00A856F7"/>
    <w:rsid w:val="00A9061D"/>
    <w:rsid w:val="00A93101"/>
    <w:rsid w:val="00A938C8"/>
    <w:rsid w:val="00A93AA8"/>
    <w:rsid w:val="00A945CD"/>
    <w:rsid w:val="00A94785"/>
    <w:rsid w:val="00A96ADF"/>
    <w:rsid w:val="00A9787B"/>
    <w:rsid w:val="00AA0727"/>
    <w:rsid w:val="00AA0A97"/>
    <w:rsid w:val="00AA12F9"/>
    <w:rsid w:val="00AA3E47"/>
    <w:rsid w:val="00AA4EBF"/>
    <w:rsid w:val="00AA7450"/>
    <w:rsid w:val="00AA79F6"/>
    <w:rsid w:val="00AB13BF"/>
    <w:rsid w:val="00AB231D"/>
    <w:rsid w:val="00AB48DE"/>
    <w:rsid w:val="00AB4D19"/>
    <w:rsid w:val="00AB7168"/>
    <w:rsid w:val="00AC1CA1"/>
    <w:rsid w:val="00AC251A"/>
    <w:rsid w:val="00AC314E"/>
    <w:rsid w:val="00AC358A"/>
    <w:rsid w:val="00AC5FD1"/>
    <w:rsid w:val="00AC639F"/>
    <w:rsid w:val="00AC6894"/>
    <w:rsid w:val="00AD02C5"/>
    <w:rsid w:val="00AD58F7"/>
    <w:rsid w:val="00AD6435"/>
    <w:rsid w:val="00AD7E28"/>
    <w:rsid w:val="00AE0B6F"/>
    <w:rsid w:val="00AE31AA"/>
    <w:rsid w:val="00AE3DDC"/>
    <w:rsid w:val="00AE4B8A"/>
    <w:rsid w:val="00AE4FCE"/>
    <w:rsid w:val="00AE6634"/>
    <w:rsid w:val="00AE6648"/>
    <w:rsid w:val="00AE7429"/>
    <w:rsid w:val="00AF03B1"/>
    <w:rsid w:val="00AF397F"/>
    <w:rsid w:val="00AF423C"/>
    <w:rsid w:val="00AF5E2D"/>
    <w:rsid w:val="00AF6A70"/>
    <w:rsid w:val="00AF6BE9"/>
    <w:rsid w:val="00AF796F"/>
    <w:rsid w:val="00AF7EE7"/>
    <w:rsid w:val="00B00AEA"/>
    <w:rsid w:val="00B03040"/>
    <w:rsid w:val="00B040E0"/>
    <w:rsid w:val="00B04878"/>
    <w:rsid w:val="00B05253"/>
    <w:rsid w:val="00B07051"/>
    <w:rsid w:val="00B1088F"/>
    <w:rsid w:val="00B111BB"/>
    <w:rsid w:val="00B11810"/>
    <w:rsid w:val="00B1297A"/>
    <w:rsid w:val="00B12F98"/>
    <w:rsid w:val="00B13CA1"/>
    <w:rsid w:val="00B144BF"/>
    <w:rsid w:val="00B14DCB"/>
    <w:rsid w:val="00B1506F"/>
    <w:rsid w:val="00B16E19"/>
    <w:rsid w:val="00B208EA"/>
    <w:rsid w:val="00B216A3"/>
    <w:rsid w:val="00B22FA6"/>
    <w:rsid w:val="00B2370D"/>
    <w:rsid w:val="00B2395E"/>
    <w:rsid w:val="00B24D5C"/>
    <w:rsid w:val="00B27933"/>
    <w:rsid w:val="00B31259"/>
    <w:rsid w:val="00B36C2F"/>
    <w:rsid w:val="00B37120"/>
    <w:rsid w:val="00B4045B"/>
    <w:rsid w:val="00B41D92"/>
    <w:rsid w:val="00B44849"/>
    <w:rsid w:val="00B450AC"/>
    <w:rsid w:val="00B460DA"/>
    <w:rsid w:val="00B463A3"/>
    <w:rsid w:val="00B471D3"/>
    <w:rsid w:val="00B50505"/>
    <w:rsid w:val="00B50CC1"/>
    <w:rsid w:val="00B5468A"/>
    <w:rsid w:val="00B55DB1"/>
    <w:rsid w:val="00B5628F"/>
    <w:rsid w:val="00B602EF"/>
    <w:rsid w:val="00B60E38"/>
    <w:rsid w:val="00B61552"/>
    <w:rsid w:val="00B61A13"/>
    <w:rsid w:val="00B64BB9"/>
    <w:rsid w:val="00B665C3"/>
    <w:rsid w:val="00B667FB"/>
    <w:rsid w:val="00B71FBA"/>
    <w:rsid w:val="00B7242F"/>
    <w:rsid w:val="00B80A4E"/>
    <w:rsid w:val="00B80D47"/>
    <w:rsid w:val="00B820BF"/>
    <w:rsid w:val="00B8283F"/>
    <w:rsid w:val="00B85B69"/>
    <w:rsid w:val="00B85D32"/>
    <w:rsid w:val="00B85E35"/>
    <w:rsid w:val="00B90430"/>
    <w:rsid w:val="00B91290"/>
    <w:rsid w:val="00B93281"/>
    <w:rsid w:val="00B947CF"/>
    <w:rsid w:val="00B949BF"/>
    <w:rsid w:val="00B955B2"/>
    <w:rsid w:val="00B969FD"/>
    <w:rsid w:val="00B97A28"/>
    <w:rsid w:val="00BA123C"/>
    <w:rsid w:val="00BA2202"/>
    <w:rsid w:val="00BA2659"/>
    <w:rsid w:val="00BA3993"/>
    <w:rsid w:val="00BA3D70"/>
    <w:rsid w:val="00BA548E"/>
    <w:rsid w:val="00BA5ADA"/>
    <w:rsid w:val="00BA78A5"/>
    <w:rsid w:val="00BB03E9"/>
    <w:rsid w:val="00BB3A37"/>
    <w:rsid w:val="00BB3B29"/>
    <w:rsid w:val="00BB3F0C"/>
    <w:rsid w:val="00BB40E0"/>
    <w:rsid w:val="00BB66A6"/>
    <w:rsid w:val="00BB761F"/>
    <w:rsid w:val="00BB7ADA"/>
    <w:rsid w:val="00BC0D78"/>
    <w:rsid w:val="00BC2282"/>
    <w:rsid w:val="00BC2CC0"/>
    <w:rsid w:val="00BC38FF"/>
    <w:rsid w:val="00BC4B40"/>
    <w:rsid w:val="00BC743E"/>
    <w:rsid w:val="00BD04E9"/>
    <w:rsid w:val="00BD073B"/>
    <w:rsid w:val="00BD07F3"/>
    <w:rsid w:val="00BD17E0"/>
    <w:rsid w:val="00BD55F4"/>
    <w:rsid w:val="00BE063F"/>
    <w:rsid w:val="00BE0700"/>
    <w:rsid w:val="00BE0ECF"/>
    <w:rsid w:val="00BE1776"/>
    <w:rsid w:val="00BE21F8"/>
    <w:rsid w:val="00BE4D8A"/>
    <w:rsid w:val="00BE703D"/>
    <w:rsid w:val="00BF046E"/>
    <w:rsid w:val="00BF0674"/>
    <w:rsid w:val="00BF0CF4"/>
    <w:rsid w:val="00BF0FC6"/>
    <w:rsid w:val="00BF314B"/>
    <w:rsid w:val="00BF38C6"/>
    <w:rsid w:val="00BF6194"/>
    <w:rsid w:val="00BF619F"/>
    <w:rsid w:val="00BF70DE"/>
    <w:rsid w:val="00BF7FBB"/>
    <w:rsid w:val="00C0027D"/>
    <w:rsid w:val="00C01B0B"/>
    <w:rsid w:val="00C02D5B"/>
    <w:rsid w:val="00C03544"/>
    <w:rsid w:val="00C04587"/>
    <w:rsid w:val="00C05316"/>
    <w:rsid w:val="00C078F7"/>
    <w:rsid w:val="00C07B8B"/>
    <w:rsid w:val="00C13615"/>
    <w:rsid w:val="00C15270"/>
    <w:rsid w:val="00C152F5"/>
    <w:rsid w:val="00C168D1"/>
    <w:rsid w:val="00C20FCD"/>
    <w:rsid w:val="00C235F3"/>
    <w:rsid w:val="00C2369A"/>
    <w:rsid w:val="00C24340"/>
    <w:rsid w:val="00C25518"/>
    <w:rsid w:val="00C2613A"/>
    <w:rsid w:val="00C26C28"/>
    <w:rsid w:val="00C272E0"/>
    <w:rsid w:val="00C2753C"/>
    <w:rsid w:val="00C3099A"/>
    <w:rsid w:val="00C3186D"/>
    <w:rsid w:val="00C3292A"/>
    <w:rsid w:val="00C33D71"/>
    <w:rsid w:val="00C33FE9"/>
    <w:rsid w:val="00C33FF0"/>
    <w:rsid w:val="00C35039"/>
    <w:rsid w:val="00C364EE"/>
    <w:rsid w:val="00C36A4A"/>
    <w:rsid w:val="00C372C9"/>
    <w:rsid w:val="00C374CA"/>
    <w:rsid w:val="00C3777C"/>
    <w:rsid w:val="00C4340F"/>
    <w:rsid w:val="00C43B5B"/>
    <w:rsid w:val="00C53EA7"/>
    <w:rsid w:val="00C5580F"/>
    <w:rsid w:val="00C57563"/>
    <w:rsid w:val="00C57D96"/>
    <w:rsid w:val="00C62F61"/>
    <w:rsid w:val="00C64B30"/>
    <w:rsid w:val="00C65E23"/>
    <w:rsid w:val="00C6638D"/>
    <w:rsid w:val="00C676C5"/>
    <w:rsid w:val="00C67FCB"/>
    <w:rsid w:val="00C7082C"/>
    <w:rsid w:val="00C70DAF"/>
    <w:rsid w:val="00C70E44"/>
    <w:rsid w:val="00C71ABD"/>
    <w:rsid w:val="00C7315A"/>
    <w:rsid w:val="00C73705"/>
    <w:rsid w:val="00C7493D"/>
    <w:rsid w:val="00C76419"/>
    <w:rsid w:val="00C84C5D"/>
    <w:rsid w:val="00C86766"/>
    <w:rsid w:val="00C87910"/>
    <w:rsid w:val="00C87F9F"/>
    <w:rsid w:val="00C90771"/>
    <w:rsid w:val="00C956F8"/>
    <w:rsid w:val="00C96765"/>
    <w:rsid w:val="00C97512"/>
    <w:rsid w:val="00CA05A2"/>
    <w:rsid w:val="00CA0998"/>
    <w:rsid w:val="00CA44CD"/>
    <w:rsid w:val="00CA4B2B"/>
    <w:rsid w:val="00CA4C63"/>
    <w:rsid w:val="00CA605D"/>
    <w:rsid w:val="00CB299A"/>
    <w:rsid w:val="00CB5096"/>
    <w:rsid w:val="00CB7232"/>
    <w:rsid w:val="00CC1948"/>
    <w:rsid w:val="00CC195F"/>
    <w:rsid w:val="00CC1FA2"/>
    <w:rsid w:val="00CC2EEA"/>
    <w:rsid w:val="00CC50F3"/>
    <w:rsid w:val="00CC6B5D"/>
    <w:rsid w:val="00CC7F5F"/>
    <w:rsid w:val="00CD18FE"/>
    <w:rsid w:val="00CD20A1"/>
    <w:rsid w:val="00CD2611"/>
    <w:rsid w:val="00CD37F3"/>
    <w:rsid w:val="00CD4E60"/>
    <w:rsid w:val="00CD5422"/>
    <w:rsid w:val="00CD5974"/>
    <w:rsid w:val="00CD5B4E"/>
    <w:rsid w:val="00CD5CBA"/>
    <w:rsid w:val="00CE0795"/>
    <w:rsid w:val="00CE378C"/>
    <w:rsid w:val="00CE38E5"/>
    <w:rsid w:val="00CE6568"/>
    <w:rsid w:val="00CE6710"/>
    <w:rsid w:val="00CF1928"/>
    <w:rsid w:val="00CF2B8B"/>
    <w:rsid w:val="00CF30D0"/>
    <w:rsid w:val="00D00A21"/>
    <w:rsid w:val="00D0245E"/>
    <w:rsid w:val="00D046F3"/>
    <w:rsid w:val="00D067A6"/>
    <w:rsid w:val="00D10507"/>
    <w:rsid w:val="00D10B48"/>
    <w:rsid w:val="00D1126F"/>
    <w:rsid w:val="00D14B0C"/>
    <w:rsid w:val="00D14E95"/>
    <w:rsid w:val="00D170E4"/>
    <w:rsid w:val="00D22BC4"/>
    <w:rsid w:val="00D23BFF"/>
    <w:rsid w:val="00D2670E"/>
    <w:rsid w:val="00D26FBC"/>
    <w:rsid w:val="00D3581C"/>
    <w:rsid w:val="00D36EC3"/>
    <w:rsid w:val="00D36FB7"/>
    <w:rsid w:val="00D406F9"/>
    <w:rsid w:val="00D42163"/>
    <w:rsid w:val="00D422CE"/>
    <w:rsid w:val="00D42903"/>
    <w:rsid w:val="00D42FAA"/>
    <w:rsid w:val="00D44F2F"/>
    <w:rsid w:val="00D44FD6"/>
    <w:rsid w:val="00D4654B"/>
    <w:rsid w:val="00D47C39"/>
    <w:rsid w:val="00D5080C"/>
    <w:rsid w:val="00D56885"/>
    <w:rsid w:val="00D60388"/>
    <w:rsid w:val="00D6199C"/>
    <w:rsid w:val="00D62538"/>
    <w:rsid w:val="00D627F2"/>
    <w:rsid w:val="00D63828"/>
    <w:rsid w:val="00D6426C"/>
    <w:rsid w:val="00D65389"/>
    <w:rsid w:val="00D66193"/>
    <w:rsid w:val="00D735AE"/>
    <w:rsid w:val="00D735F7"/>
    <w:rsid w:val="00D76F6E"/>
    <w:rsid w:val="00D77318"/>
    <w:rsid w:val="00D80079"/>
    <w:rsid w:val="00D80314"/>
    <w:rsid w:val="00D82548"/>
    <w:rsid w:val="00D874DB"/>
    <w:rsid w:val="00D87733"/>
    <w:rsid w:val="00D90B47"/>
    <w:rsid w:val="00D9116F"/>
    <w:rsid w:val="00D91529"/>
    <w:rsid w:val="00D9386A"/>
    <w:rsid w:val="00D943CB"/>
    <w:rsid w:val="00D94631"/>
    <w:rsid w:val="00D94DC7"/>
    <w:rsid w:val="00D959FE"/>
    <w:rsid w:val="00D965FE"/>
    <w:rsid w:val="00D973D1"/>
    <w:rsid w:val="00D97BE1"/>
    <w:rsid w:val="00DA0029"/>
    <w:rsid w:val="00DA03B5"/>
    <w:rsid w:val="00DA0BC7"/>
    <w:rsid w:val="00DA22AD"/>
    <w:rsid w:val="00DA27E2"/>
    <w:rsid w:val="00DA2AA2"/>
    <w:rsid w:val="00DA2C68"/>
    <w:rsid w:val="00DA2FBB"/>
    <w:rsid w:val="00DA4536"/>
    <w:rsid w:val="00DA46A9"/>
    <w:rsid w:val="00DB03EC"/>
    <w:rsid w:val="00DB26FA"/>
    <w:rsid w:val="00DB2E4D"/>
    <w:rsid w:val="00DB3F36"/>
    <w:rsid w:val="00DB4C54"/>
    <w:rsid w:val="00DB4D7E"/>
    <w:rsid w:val="00DB50DB"/>
    <w:rsid w:val="00DB599B"/>
    <w:rsid w:val="00DC301B"/>
    <w:rsid w:val="00DC4021"/>
    <w:rsid w:val="00DC6ECA"/>
    <w:rsid w:val="00DC755A"/>
    <w:rsid w:val="00DD06E4"/>
    <w:rsid w:val="00DD15BB"/>
    <w:rsid w:val="00DD2F05"/>
    <w:rsid w:val="00DD5CA0"/>
    <w:rsid w:val="00DD5E41"/>
    <w:rsid w:val="00DD5E50"/>
    <w:rsid w:val="00DE1C5A"/>
    <w:rsid w:val="00DE32BA"/>
    <w:rsid w:val="00DE3C07"/>
    <w:rsid w:val="00DE50F2"/>
    <w:rsid w:val="00DE78D2"/>
    <w:rsid w:val="00DF0C23"/>
    <w:rsid w:val="00DF4FD9"/>
    <w:rsid w:val="00DF5513"/>
    <w:rsid w:val="00DF579D"/>
    <w:rsid w:val="00E02937"/>
    <w:rsid w:val="00E06DBA"/>
    <w:rsid w:val="00E07324"/>
    <w:rsid w:val="00E10850"/>
    <w:rsid w:val="00E113F5"/>
    <w:rsid w:val="00E12481"/>
    <w:rsid w:val="00E12A3C"/>
    <w:rsid w:val="00E15BA5"/>
    <w:rsid w:val="00E223A7"/>
    <w:rsid w:val="00E2341E"/>
    <w:rsid w:val="00E23669"/>
    <w:rsid w:val="00E245FE"/>
    <w:rsid w:val="00E25812"/>
    <w:rsid w:val="00E27C7E"/>
    <w:rsid w:val="00E30599"/>
    <w:rsid w:val="00E30E8C"/>
    <w:rsid w:val="00E327E2"/>
    <w:rsid w:val="00E33A08"/>
    <w:rsid w:val="00E35D21"/>
    <w:rsid w:val="00E36056"/>
    <w:rsid w:val="00E36065"/>
    <w:rsid w:val="00E36E3F"/>
    <w:rsid w:val="00E4014B"/>
    <w:rsid w:val="00E41CB7"/>
    <w:rsid w:val="00E43AC4"/>
    <w:rsid w:val="00E43BBF"/>
    <w:rsid w:val="00E4447C"/>
    <w:rsid w:val="00E47252"/>
    <w:rsid w:val="00E4797F"/>
    <w:rsid w:val="00E479AA"/>
    <w:rsid w:val="00E52BA1"/>
    <w:rsid w:val="00E53B5E"/>
    <w:rsid w:val="00E556F3"/>
    <w:rsid w:val="00E56385"/>
    <w:rsid w:val="00E56B69"/>
    <w:rsid w:val="00E60BB7"/>
    <w:rsid w:val="00E60C2E"/>
    <w:rsid w:val="00E61981"/>
    <w:rsid w:val="00E63838"/>
    <w:rsid w:val="00E638AD"/>
    <w:rsid w:val="00E647DB"/>
    <w:rsid w:val="00E64BD3"/>
    <w:rsid w:val="00E66081"/>
    <w:rsid w:val="00E6646B"/>
    <w:rsid w:val="00E66C1B"/>
    <w:rsid w:val="00E67282"/>
    <w:rsid w:val="00E67DC2"/>
    <w:rsid w:val="00E733CE"/>
    <w:rsid w:val="00E7577D"/>
    <w:rsid w:val="00E76748"/>
    <w:rsid w:val="00E76A99"/>
    <w:rsid w:val="00E77044"/>
    <w:rsid w:val="00E7769B"/>
    <w:rsid w:val="00E80744"/>
    <w:rsid w:val="00E8127F"/>
    <w:rsid w:val="00E82162"/>
    <w:rsid w:val="00E82371"/>
    <w:rsid w:val="00E874D3"/>
    <w:rsid w:val="00E877FB"/>
    <w:rsid w:val="00E9000E"/>
    <w:rsid w:val="00E900FC"/>
    <w:rsid w:val="00E90678"/>
    <w:rsid w:val="00E91166"/>
    <w:rsid w:val="00E9214E"/>
    <w:rsid w:val="00E9480E"/>
    <w:rsid w:val="00E9486B"/>
    <w:rsid w:val="00E94925"/>
    <w:rsid w:val="00E954A5"/>
    <w:rsid w:val="00EA0931"/>
    <w:rsid w:val="00EA0EE3"/>
    <w:rsid w:val="00EA32AC"/>
    <w:rsid w:val="00EA4B2B"/>
    <w:rsid w:val="00EA4EA9"/>
    <w:rsid w:val="00EA6660"/>
    <w:rsid w:val="00EA707E"/>
    <w:rsid w:val="00EA7546"/>
    <w:rsid w:val="00EA771B"/>
    <w:rsid w:val="00EB32B6"/>
    <w:rsid w:val="00EB3E50"/>
    <w:rsid w:val="00EB4A77"/>
    <w:rsid w:val="00EB4AD9"/>
    <w:rsid w:val="00EB5859"/>
    <w:rsid w:val="00EB66EA"/>
    <w:rsid w:val="00EB6C5A"/>
    <w:rsid w:val="00EB7C1A"/>
    <w:rsid w:val="00EC1484"/>
    <w:rsid w:val="00EC3063"/>
    <w:rsid w:val="00EC3097"/>
    <w:rsid w:val="00EC3DF8"/>
    <w:rsid w:val="00EC4089"/>
    <w:rsid w:val="00EC4F6B"/>
    <w:rsid w:val="00EC530D"/>
    <w:rsid w:val="00EC656E"/>
    <w:rsid w:val="00EC7006"/>
    <w:rsid w:val="00EC7646"/>
    <w:rsid w:val="00ED0410"/>
    <w:rsid w:val="00ED2E7F"/>
    <w:rsid w:val="00ED3300"/>
    <w:rsid w:val="00ED3546"/>
    <w:rsid w:val="00ED54A2"/>
    <w:rsid w:val="00ED5530"/>
    <w:rsid w:val="00ED7B12"/>
    <w:rsid w:val="00ED7DF1"/>
    <w:rsid w:val="00EE262F"/>
    <w:rsid w:val="00EE38EB"/>
    <w:rsid w:val="00EE3EE6"/>
    <w:rsid w:val="00EE4696"/>
    <w:rsid w:val="00EE47CF"/>
    <w:rsid w:val="00EE574E"/>
    <w:rsid w:val="00EE6589"/>
    <w:rsid w:val="00EE659D"/>
    <w:rsid w:val="00EE6E72"/>
    <w:rsid w:val="00EF009C"/>
    <w:rsid w:val="00EF0199"/>
    <w:rsid w:val="00EF497B"/>
    <w:rsid w:val="00EF49F8"/>
    <w:rsid w:val="00EF4B9B"/>
    <w:rsid w:val="00EF5BA6"/>
    <w:rsid w:val="00EF5C23"/>
    <w:rsid w:val="00EF775F"/>
    <w:rsid w:val="00F01964"/>
    <w:rsid w:val="00F01CE2"/>
    <w:rsid w:val="00F04F47"/>
    <w:rsid w:val="00F05320"/>
    <w:rsid w:val="00F05B3C"/>
    <w:rsid w:val="00F16975"/>
    <w:rsid w:val="00F16F6F"/>
    <w:rsid w:val="00F2135E"/>
    <w:rsid w:val="00F2292E"/>
    <w:rsid w:val="00F2382A"/>
    <w:rsid w:val="00F23B4B"/>
    <w:rsid w:val="00F3064A"/>
    <w:rsid w:val="00F307EC"/>
    <w:rsid w:val="00F308D5"/>
    <w:rsid w:val="00F31980"/>
    <w:rsid w:val="00F32503"/>
    <w:rsid w:val="00F33C27"/>
    <w:rsid w:val="00F35823"/>
    <w:rsid w:val="00F35F73"/>
    <w:rsid w:val="00F40B6D"/>
    <w:rsid w:val="00F40F42"/>
    <w:rsid w:val="00F42433"/>
    <w:rsid w:val="00F456A2"/>
    <w:rsid w:val="00F46674"/>
    <w:rsid w:val="00F50785"/>
    <w:rsid w:val="00F52282"/>
    <w:rsid w:val="00F52B33"/>
    <w:rsid w:val="00F60BDD"/>
    <w:rsid w:val="00F621AE"/>
    <w:rsid w:val="00F627ED"/>
    <w:rsid w:val="00F62CC3"/>
    <w:rsid w:val="00F63766"/>
    <w:rsid w:val="00F645AE"/>
    <w:rsid w:val="00F6488E"/>
    <w:rsid w:val="00F6585B"/>
    <w:rsid w:val="00F66099"/>
    <w:rsid w:val="00F67B06"/>
    <w:rsid w:val="00F70948"/>
    <w:rsid w:val="00F71274"/>
    <w:rsid w:val="00F71C4D"/>
    <w:rsid w:val="00F730F8"/>
    <w:rsid w:val="00F7319A"/>
    <w:rsid w:val="00F73480"/>
    <w:rsid w:val="00F74B5E"/>
    <w:rsid w:val="00F75797"/>
    <w:rsid w:val="00F76326"/>
    <w:rsid w:val="00F763C2"/>
    <w:rsid w:val="00F76CC5"/>
    <w:rsid w:val="00F76F82"/>
    <w:rsid w:val="00F76FAA"/>
    <w:rsid w:val="00F77384"/>
    <w:rsid w:val="00F81A97"/>
    <w:rsid w:val="00F82DAA"/>
    <w:rsid w:val="00F90785"/>
    <w:rsid w:val="00F90971"/>
    <w:rsid w:val="00F9115C"/>
    <w:rsid w:val="00F91DE3"/>
    <w:rsid w:val="00F93091"/>
    <w:rsid w:val="00F940D7"/>
    <w:rsid w:val="00F94901"/>
    <w:rsid w:val="00F94E4A"/>
    <w:rsid w:val="00F950F1"/>
    <w:rsid w:val="00F954C5"/>
    <w:rsid w:val="00F972D1"/>
    <w:rsid w:val="00FA1925"/>
    <w:rsid w:val="00FA30D1"/>
    <w:rsid w:val="00FA3264"/>
    <w:rsid w:val="00FA3D54"/>
    <w:rsid w:val="00FA3FF6"/>
    <w:rsid w:val="00FA5E2F"/>
    <w:rsid w:val="00FA6CBD"/>
    <w:rsid w:val="00FA6D88"/>
    <w:rsid w:val="00FA6E19"/>
    <w:rsid w:val="00FB0F94"/>
    <w:rsid w:val="00FB3250"/>
    <w:rsid w:val="00FB639D"/>
    <w:rsid w:val="00FB6853"/>
    <w:rsid w:val="00FC2A39"/>
    <w:rsid w:val="00FC2CE8"/>
    <w:rsid w:val="00FC55FE"/>
    <w:rsid w:val="00FC784D"/>
    <w:rsid w:val="00FC79C5"/>
    <w:rsid w:val="00FD1063"/>
    <w:rsid w:val="00FD1573"/>
    <w:rsid w:val="00FD1721"/>
    <w:rsid w:val="00FD1E57"/>
    <w:rsid w:val="00FD400C"/>
    <w:rsid w:val="00FD53B7"/>
    <w:rsid w:val="00FD5550"/>
    <w:rsid w:val="00FD6E6F"/>
    <w:rsid w:val="00FD7852"/>
    <w:rsid w:val="00FE25B4"/>
    <w:rsid w:val="00FE2C48"/>
    <w:rsid w:val="00FE2CF1"/>
    <w:rsid w:val="00FE38E2"/>
    <w:rsid w:val="00FE4B0A"/>
    <w:rsid w:val="00FE5423"/>
    <w:rsid w:val="00FE767F"/>
    <w:rsid w:val="00FF03B6"/>
    <w:rsid w:val="00FF0541"/>
    <w:rsid w:val="00FF0545"/>
    <w:rsid w:val="00FF101E"/>
    <w:rsid w:val="00FF19B3"/>
    <w:rsid w:val="00FF2FFA"/>
    <w:rsid w:val="00FF60D7"/>
    <w:rsid w:val="00FF725B"/>
    <w:rsid w:val="00FF7B7B"/>
    <w:rsid w:val="230250B0"/>
    <w:rsid w:val="25690A33"/>
    <w:rsid w:val="2B510960"/>
    <w:rsid w:val="31981E2E"/>
    <w:rsid w:val="68BA68E8"/>
    <w:rsid w:val="6E2F46DB"/>
    <w:rsid w:val="7A1C4A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846174"/>
  <w15:docId w15:val="{E1A20AC8-777B-486B-85A3-34B09F9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styleId="Revision">
    <w:name w:val="Revision"/>
    <w:hidden/>
    <w:uiPriority w:val="99"/>
    <w:unhideWhenUsed/>
    <w:rsid w:val="00B820BF"/>
    <w:rPr>
      <w:rFonts w:ascii="Calibri" w:eastAsia="Calibri" w:hAnsi="Calibri" w:cs="Times New Roman"/>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8BAA6-0E71-4253-92AB-C0671B8C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6153</TotalTime>
  <Pages>1</Pages>
  <Words>2415</Words>
  <Characters>13768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289</cp:revision>
  <cp:lastPrinted>2025-09-05T07:31:00Z</cp:lastPrinted>
  <dcterms:created xsi:type="dcterms:W3CDTF">2023-04-19T01:35:00Z</dcterms:created>
  <dcterms:modified xsi:type="dcterms:W3CDTF">2025-09-18T09:35:00Z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C7073A63B3C54B719D2804A309D16C30_13</vt:lpwstr>
  </property>
  <property fmtid="{D5CDD505-2E9C-101B-9397-08002B2CF9AE}" pid="4" name="GrammarlyDocumentId">
    <vt:lpwstr>d5950f7521d9e33a4d3c5a960ace8a94406ae46902f11ca77365b396bb4a4458</vt:lpwstr>
  </property>
</Properties>
</file>